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11B4" w14:textId="416920F1" w:rsidR="004932A5" w:rsidRPr="003D1333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:lang w:bidi="ar"/>
        </w:rPr>
      </w:pPr>
      <w:bookmarkStart w:id="0" w:name="OLE_LINK3"/>
      <w:bookmarkStart w:id="1" w:name="OLE_LINK2"/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尊敬的老师：</w:t>
      </w:r>
    </w:p>
    <w:p w14:paraId="1836124A" w14:textId="77777777" w:rsidR="004932A5" w:rsidRPr="003D1333" w:rsidRDefault="00000000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bidi="ar"/>
        </w:rPr>
      </w:pP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您好！</w:t>
      </w:r>
    </w:p>
    <w:p w14:paraId="6D6869EF" w14:textId="79219417" w:rsidR="004932A5" w:rsidRPr="003D1333" w:rsidRDefault="00000000">
      <w:pPr>
        <w:spacing w:line="360" w:lineRule="auto"/>
        <w:ind w:firstLineChars="200" w:firstLine="420"/>
        <w:rPr>
          <w:rFonts w:ascii="Times New Roman" w:eastAsia="宋体" w:hAnsi="Times New Roman" w:cs="Times New Roman"/>
          <w:kern w:val="0"/>
          <w:szCs w:val="21"/>
          <w:lang w:bidi="ar"/>
        </w:rPr>
      </w:pP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非常感谢您百忙之中</w:t>
      </w:r>
      <w:r>
        <w:rPr>
          <w:rFonts w:ascii="Times New Roman" w:eastAsia="宋体" w:hAnsi="Times New Roman" w:cs="Times New Roman" w:hint="eastAsia"/>
          <w:kern w:val="0"/>
          <w:szCs w:val="21"/>
          <w:lang w:bidi="ar"/>
        </w:rPr>
        <w:t>抽空</w:t>
      </w: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阅读我的个人陈述。</w:t>
      </w:r>
    </w:p>
    <w:p w14:paraId="59B4F9D9" w14:textId="317B0B5A" w:rsidR="004932A5" w:rsidRPr="003D1333" w:rsidRDefault="00000000" w:rsidP="003D1333">
      <w:pPr>
        <w:spacing w:line="360" w:lineRule="auto"/>
        <w:ind w:leftChars="114" w:left="239" w:firstLineChars="100" w:firstLine="210"/>
        <w:rPr>
          <w:rFonts w:ascii="Times New Roman" w:eastAsia="宋体" w:hAnsi="Times New Roman" w:cs="Times New Roman"/>
          <w:kern w:val="0"/>
          <w:szCs w:val="21"/>
          <w:lang w:bidi="ar"/>
        </w:rPr>
      </w:pP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我是刘怡静，现就读于厦门大学计算机科学与技术专业</w:t>
      </w:r>
      <w:r w:rsidRPr="003D1333">
        <w:rPr>
          <w:rFonts w:hint="eastAsia"/>
          <w:szCs w:val="21"/>
        </w:rPr>
        <w:t>。我非常渴望能在</w:t>
      </w:r>
      <w:r w:rsidRPr="003D1333">
        <w:rPr>
          <w:rFonts w:ascii="Times New Roman" w:hAnsi="Times New Roman" w:cs="Times New Roman"/>
          <w:szCs w:val="21"/>
        </w:rPr>
        <w:t>xxx</w:t>
      </w:r>
      <w:r w:rsidRPr="003D1333">
        <w:rPr>
          <w:rFonts w:hint="eastAsia"/>
          <w:szCs w:val="21"/>
        </w:rPr>
        <w:t>攻读研究生继续深造</w:t>
      </w:r>
      <w:r>
        <w:rPr>
          <w:rFonts w:hint="eastAsia"/>
          <w:szCs w:val="21"/>
        </w:rPr>
        <w:t>，</w:t>
      </w:r>
      <w:r w:rsidRPr="003D1333">
        <w:rPr>
          <w:rFonts w:hint="eastAsia"/>
          <w:szCs w:val="21"/>
        </w:rPr>
        <w:t>为了让老师更好地了解我，我将从以下</w:t>
      </w:r>
      <w:r>
        <w:rPr>
          <w:rFonts w:hint="eastAsia"/>
          <w:szCs w:val="21"/>
        </w:rPr>
        <w:t>四</w:t>
      </w:r>
      <w:r w:rsidRPr="003D1333">
        <w:rPr>
          <w:rFonts w:hint="eastAsia"/>
          <w:szCs w:val="21"/>
        </w:rPr>
        <w:t>个方面介绍自己：</w:t>
      </w:r>
    </w:p>
    <w:p w14:paraId="0EE1D5C6" w14:textId="77777777" w:rsidR="004932A5" w:rsidRPr="003D1333" w:rsidRDefault="00000000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  <w:bCs/>
          <w:kern w:val="0"/>
          <w:szCs w:val="21"/>
          <w:lang w:bidi="ar"/>
        </w:rPr>
      </w:pPr>
      <w:r w:rsidRPr="003D1333">
        <w:rPr>
          <w:rFonts w:ascii="Times New Roman" w:eastAsia="宋体" w:hAnsi="Times New Roman" w:cs="Times New Roman" w:hint="eastAsia"/>
          <w:b/>
          <w:bCs/>
          <w:kern w:val="0"/>
          <w:szCs w:val="21"/>
          <w:lang w:bidi="ar"/>
        </w:rPr>
        <w:t>（一）学术背景</w:t>
      </w:r>
    </w:p>
    <w:p w14:paraId="08D2BB8A" w14:textId="020CD570" w:rsidR="004932A5" w:rsidRPr="003D1333" w:rsidRDefault="00000000">
      <w:pPr>
        <w:spacing w:line="360" w:lineRule="auto"/>
        <w:ind w:firstLineChars="200" w:firstLine="420"/>
        <w:rPr>
          <w:rFonts w:asciiTheme="minorEastAsia" w:hAnsiTheme="minorEastAsia" w:cs="Times New Roman"/>
          <w:kern w:val="0"/>
          <w:szCs w:val="21"/>
          <w:lang w:bidi="ar"/>
        </w:rPr>
      </w:pPr>
      <w:r w:rsidRPr="003D1333">
        <w:rPr>
          <w:rFonts w:asciiTheme="minorEastAsia" w:hAnsiTheme="minorEastAsia"/>
          <w:szCs w:val="21"/>
        </w:rPr>
        <w:t>我的</w:t>
      </w:r>
      <w:r w:rsidRPr="003D1333">
        <w:rPr>
          <w:rFonts w:asciiTheme="minorEastAsia" w:hAnsiTheme="minorEastAsia" w:hint="eastAsia"/>
          <w:szCs w:val="21"/>
        </w:rPr>
        <w:t>学习成绩始终名列前茅，前五学期</w:t>
      </w:r>
      <w:r w:rsidRPr="003D1333">
        <w:rPr>
          <w:rFonts w:ascii="Times New Roman" w:hAnsi="Times New Roman" w:cs="Times New Roman"/>
          <w:szCs w:val="21"/>
        </w:rPr>
        <w:t>CGPA</w:t>
      </w:r>
      <w:r w:rsidRPr="003D1333">
        <w:rPr>
          <w:rFonts w:asciiTheme="minorEastAsia" w:hAnsiTheme="minorEastAsia"/>
          <w:szCs w:val="21"/>
        </w:rPr>
        <w:t>为</w:t>
      </w:r>
      <w:r w:rsidRPr="003D1333">
        <w:rPr>
          <w:rFonts w:ascii="Times New Roman" w:hAnsi="Times New Roman" w:cs="Times New Roman"/>
          <w:szCs w:val="21"/>
        </w:rPr>
        <w:t>3.72/4.0</w:t>
      </w:r>
      <w:r w:rsidRPr="003D1333">
        <w:rPr>
          <w:rFonts w:asciiTheme="minorEastAsia" w:hAnsiTheme="minorEastAsia"/>
          <w:szCs w:val="21"/>
        </w:rPr>
        <w:t>，加权成绩为</w:t>
      </w:r>
      <w:r w:rsidRPr="003D1333">
        <w:rPr>
          <w:rFonts w:ascii="Times New Roman" w:hAnsi="Times New Roman" w:cs="Times New Roman"/>
          <w:szCs w:val="21"/>
        </w:rPr>
        <w:t>86.85</w:t>
      </w:r>
      <w:r w:rsidRPr="003D1333">
        <w:rPr>
          <w:rFonts w:asciiTheme="minorEastAsia" w:hAnsiTheme="minorEastAsia"/>
          <w:szCs w:val="21"/>
        </w:rPr>
        <w:t>，排名为</w:t>
      </w:r>
      <w:r w:rsidRPr="003D1333">
        <w:rPr>
          <w:rFonts w:ascii="Times New Roman" w:hAnsi="Times New Roman" w:cs="Times New Roman"/>
          <w:b/>
          <w:bCs/>
          <w:szCs w:val="21"/>
        </w:rPr>
        <w:t>3/67</w:t>
      </w:r>
      <w:r w:rsidRPr="003D1333">
        <w:rPr>
          <w:rFonts w:asciiTheme="minorEastAsia" w:hAnsiTheme="minorEastAsia"/>
          <w:szCs w:val="21"/>
        </w:rPr>
        <w:t>（前</w:t>
      </w:r>
      <w:r w:rsidRPr="003D1333">
        <w:rPr>
          <w:rFonts w:ascii="Times New Roman" w:hAnsi="Times New Roman" w:cs="Times New Roman"/>
          <w:szCs w:val="21"/>
        </w:rPr>
        <w:t>10%</w:t>
      </w:r>
      <w:r w:rsidRPr="003D1333">
        <w:rPr>
          <w:rFonts w:asciiTheme="minorEastAsia" w:hAnsiTheme="minorEastAsia"/>
          <w:szCs w:val="21"/>
        </w:rPr>
        <w:t>）。我</w:t>
      </w:r>
      <w:r>
        <w:rPr>
          <w:rFonts w:asciiTheme="minorEastAsia" w:hAnsiTheme="minorEastAsia" w:hint="eastAsia"/>
          <w:szCs w:val="21"/>
        </w:rPr>
        <w:t>专业基础扎实，</w:t>
      </w:r>
      <w:r w:rsidRPr="003D1333">
        <w:rPr>
          <w:rFonts w:asciiTheme="minorEastAsia" w:hAnsiTheme="minorEastAsia"/>
          <w:szCs w:val="21"/>
        </w:rPr>
        <w:t>主修了</w:t>
      </w:r>
      <w:r w:rsidRPr="003D1333">
        <w:rPr>
          <w:rFonts w:ascii="Times New Roman" w:hAnsi="Times New Roman" w:cs="Times New Roman"/>
          <w:szCs w:val="21"/>
        </w:rPr>
        <w:t>C++</w:t>
      </w:r>
      <w:r w:rsidRPr="003D1333">
        <w:rPr>
          <w:rFonts w:asciiTheme="minorEastAsia" w:hAnsiTheme="minorEastAsia"/>
          <w:szCs w:val="21"/>
        </w:rPr>
        <w:t>面向对象程序设计、计算机组成原理、数字信号处理、编译原理、算法设计与分析和数据结构等课程，通过这些课程的学习，我深入了解了计算机科学和技术领域的前沿动态和最新技术。在学习中，我也取得了不少成就和荣誉，包括连续两年获得二等奖学金、担任优秀系学生会总务部部长</w:t>
      </w:r>
      <w:r>
        <w:rPr>
          <w:rFonts w:asciiTheme="minorEastAsia" w:hAnsiTheme="minorEastAsia" w:hint="eastAsia"/>
          <w:szCs w:val="21"/>
        </w:rPr>
        <w:t>。</w:t>
      </w:r>
      <w:r w:rsidRPr="003D1333">
        <w:rPr>
          <w:rFonts w:asciiTheme="minorEastAsia" w:hAnsiTheme="minorEastAsia"/>
          <w:szCs w:val="21"/>
        </w:rPr>
        <w:t xml:space="preserve">这些经历锻炼了我扎实的学习态度、领导能力和团队协作精神，同时也加深了我对计算机科学和技术专业的热爱和研究热情。 </w:t>
      </w:r>
    </w:p>
    <w:bookmarkEnd w:id="0"/>
    <w:p w14:paraId="17714FDD" w14:textId="53467FCC" w:rsidR="004932A5" w:rsidRPr="003D1333" w:rsidRDefault="00000000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  <w:kern w:val="0"/>
          <w:szCs w:val="21"/>
          <w:lang w:bidi="ar"/>
        </w:rPr>
      </w:pPr>
      <w:r w:rsidRPr="003D1333">
        <w:rPr>
          <w:rFonts w:ascii="Times New Roman" w:eastAsia="宋体" w:hAnsi="Times New Roman" w:cs="Times New Roman" w:hint="eastAsia"/>
          <w:b/>
          <w:bCs/>
          <w:kern w:val="0"/>
          <w:szCs w:val="21"/>
          <w:lang w:bidi="ar"/>
        </w:rPr>
        <w:t>（二）科研经历</w:t>
      </w:r>
    </w:p>
    <w:p w14:paraId="711183A2" w14:textId="52A191B8" w:rsidR="004932A5" w:rsidRDefault="00000000">
      <w:pPr>
        <w:snapToGrid w:val="0"/>
        <w:spacing w:line="360" w:lineRule="auto"/>
        <w:ind w:firstLineChars="200" w:firstLine="420"/>
      </w:pP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入学开始，我就对课程学习外的时间做了清晰规划</w:t>
      </w:r>
      <w:r>
        <w:rPr>
          <w:rFonts w:ascii="Times New Roman" w:eastAsia="宋体" w:hAnsi="Times New Roman" w:cs="Times New Roman" w:hint="eastAsia"/>
          <w:kern w:val="0"/>
          <w:szCs w:val="21"/>
          <w:lang w:bidi="ar"/>
        </w:rPr>
        <w:t>，</w:t>
      </w:r>
      <w:r>
        <w:rPr>
          <w:rFonts w:hint="eastAsia"/>
        </w:rPr>
        <w:t>积极投身科研实践，前五学期，我共参与科研项目</w:t>
      </w:r>
      <w:r>
        <w:rPr>
          <w:rFonts w:ascii="Times New Roman" w:hAnsi="Times New Roman" w:cs="Times New Roman" w:hint="eastAsia"/>
        </w:rPr>
        <w:t>4</w:t>
      </w:r>
      <w:r>
        <w:rPr>
          <w:rFonts w:hint="eastAsia"/>
        </w:rPr>
        <w:t>项，以第一作者身份发表学术论文</w:t>
      </w:r>
      <w:r w:rsidRPr="003D1333">
        <w:rPr>
          <w:rFonts w:ascii="Times New Roman" w:hAnsi="Times New Roman" w:cs="Times New Roman"/>
        </w:rPr>
        <w:t>1</w:t>
      </w:r>
      <w:r>
        <w:rPr>
          <w:rFonts w:hint="eastAsia"/>
        </w:rPr>
        <w:t>篇，获得“互联网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大赛国际赛道铜奖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47F3E074" w14:textId="5B5375D9" w:rsidR="004932A5" w:rsidRDefault="00000000">
      <w:pPr>
        <w:spacing w:line="360" w:lineRule="auto"/>
        <w:ind w:firstLineChars="200" w:firstLine="420"/>
        <w:rPr>
          <w:rFonts w:asciiTheme="majorEastAsia" w:eastAsia="宋体" w:hAnsiTheme="majorEastAsia"/>
          <w:szCs w:val="21"/>
        </w:rPr>
      </w:pP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在</w:t>
      </w:r>
      <w:r w:rsidRPr="003D1333"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中国国际“互联网</w:t>
      </w:r>
      <w:r w:rsidRPr="003D1333">
        <w:rPr>
          <w:rFonts w:ascii="Times New Roman" w:eastAsia="宋体" w:hAnsi="Times New Roman" w:cs="Times New Roman"/>
          <w:bCs/>
          <w:kern w:val="0"/>
          <w:szCs w:val="21"/>
          <w:lang w:bidi="ar"/>
        </w:rPr>
        <w:t>+</w:t>
      </w:r>
      <w:r w:rsidRPr="003D1333"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”创新创业大赛中，我作为核心成员参与了“</w:t>
      </w:r>
      <w:proofErr w:type="spellStart"/>
      <w:r w:rsidRPr="003D1333">
        <w:rPr>
          <w:rFonts w:ascii="Times New Roman" w:eastAsia="宋体" w:hAnsi="Times New Roman" w:cs="Times New Roman"/>
          <w:bCs/>
          <w:kern w:val="0"/>
          <w:szCs w:val="21"/>
          <w:lang w:bidi="ar"/>
        </w:rPr>
        <w:t>Psychomate</w:t>
      </w:r>
      <w:proofErr w:type="spellEnd"/>
      <w:r w:rsidRPr="003D1333">
        <w:rPr>
          <w:rFonts w:ascii="Times New Roman" w:eastAsia="宋体" w:hAnsi="Times New Roman" w:cs="Times New Roman"/>
          <w:bCs/>
          <w:kern w:val="0"/>
          <w:szCs w:val="21"/>
          <w:lang w:bidi="ar"/>
        </w:rPr>
        <w:t xml:space="preserve"> AI</w:t>
      </w:r>
      <w:r w:rsidRPr="003D1333"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”项目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。其中，</w:t>
      </w:r>
      <w:r w:rsidRPr="003D1333">
        <w:rPr>
          <w:rFonts w:asciiTheme="majorEastAsia" w:eastAsiaTheme="majorEastAsia" w:hAnsiTheme="majorEastAsia"/>
          <w:szCs w:val="21"/>
        </w:rPr>
        <w:t>我</w:t>
      </w:r>
      <w:r>
        <w:rPr>
          <w:rFonts w:asciiTheme="majorEastAsia" w:eastAsiaTheme="majorEastAsia" w:hAnsiTheme="majorEastAsia" w:hint="eastAsia"/>
          <w:szCs w:val="21"/>
        </w:rPr>
        <w:t>主要</w:t>
      </w:r>
      <w:r w:rsidRPr="003D1333">
        <w:rPr>
          <w:rFonts w:asciiTheme="majorEastAsia" w:eastAsiaTheme="majorEastAsia" w:hAnsiTheme="majorEastAsia"/>
          <w:szCs w:val="21"/>
        </w:rPr>
        <w:t>研究了脑电模态的情感分析技术，处理和分析脑电数据从而进行情感诊断</w:t>
      </w:r>
      <w:r w:rsidRPr="003D1333">
        <w:rPr>
          <w:rFonts w:asciiTheme="majorEastAsia" w:eastAsiaTheme="majorEastAsia" w:hAnsiTheme="majorEastAsia" w:hint="eastAsia"/>
          <w:szCs w:val="21"/>
        </w:rPr>
        <w:t>，</w:t>
      </w:r>
      <w:r w:rsidRPr="003D1333">
        <w:rPr>
          <w:rFonts w:asciiTheme="majorEastAsia" w:eastAsiaTheme="majorEastAsia" w:hAnsiTheme="majorEastAsia"/>
          <w:szCs w:val="21"/>
        </w:rPr>
        <w:t>通过团队合作设计并不断调整思路和优化模型，最</w:t>
      </w:r>
      <w:r>
        <w:rPr>
          <w:rFonts w:asciiTheme="majorEastAsia" w:eastAsiaTheme="majorEastAsia" w:hAnsiTheme="majorEastAsia" w:hint="eastAsia"/>
          <w:szCs w:val="21"/>
        </w:rPr>
        <w:t>终</w:t>
      </w:r>
      <w:r w:rsidRPr="003D1333">
        <w:rPr>
          <w:rFonts w:asciiTheme="majorEastAsia" w:eastAsiaTheme="majorEastAsia" w:hAnsiTheme="majorEastAsia"/>
          <w:szCs w:val="21"/>
        </w:rPr>
        <w:t>利用多模态人工智能技术结合脑电、语音和面部表情分析，实现了心理咨询技术的创新。</w:t>
      </w:r>
      <w:r>
        <w:rPr>
          <w:rFonts w:asciiTheme="majorEastAsia" w:eastAsiaTheme="majorEastAsia" w:hAnsiTheme="majorEastAsia" w:hint="eastAsia"/>
          <w:szCs w:val="21"/>
        </w:rPr>
        <w:t>该项目在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国际“互联网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+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”创新创业大赛中最终获得</w:t>
      </w:r>
      <w:r w:rsidRPr="003D1333">
        <w:rPr>
          <w:rFonts w:ascii="Times New Roman" w:eastAsia="宋体" w:hAnsi="Times New Roman" w:cs="Times New Roman" w:hint="eastAsia"/>
          <w:b/>
          <w:kern w:val="0"/>
          <w:szCs w:val="21"/>
          <w:lang w:bidi="ar"/>
        </w:rPr>
        <w:t>国际赛道铜奖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bidi="ar"/>
        </w:rPr>
        <w:t>。</w:t>
      </w:r>
    </w:p>
    <w:p w14:paraId="71F68CB1" w14:textId="2BDCE8BD" w:rsidR="004932A5" w:rsidRDefault="00000000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3D1333">
        <w:rPr>
          <w:rFonts w:asciiTheme="majorEastAsia" w:eastAsiaTheme="majorEastAsia" w:hAnsiTheme="majorEastAsia"/>
          <w:szCs w:val="21"/>
        </w:rPr>
        <w:t xml:space="preserve">在 </w:t>
      </w:r>
      <w:r w:rsidRPr="003D1333">
        <w:rPr>
          <w:rFonts w:ascii="Times New Roman" w:eastAsiaTheme="majorEastAsia" w:hAnsi="Times New Roman" w:cs="Times New Roman"/>
          <w:szCs w:val="21"/>
        </w:rPr>
        <w:t xml:space="preserve">“Propensity Score Matching in Multi-level Treatment” </w:t>
      </w:r>
      <w:r w:rsidRPr="003D1333">
        <w:rPr>
          <w:rFonts w:asciiTheme="majorEastAsia" w:eastAsiaTheme="majorEastAsia" w:hAnsiTheme="majorEastAsia"/>
          <w:szCs w:val="21"/>
        </w:rPr>
        <w:t>项目中，</w:t>
      </w:r>
      <w:r>
        <w:rPr>
          <w:rFonts w:asciiTheme="majorEastAsia" w:eastAsiaTheme="majorEastAsia" w:hAnsiTheme="majorEastAsia" w:hint="eastAsia"/>
          <w:szCs w:val="21"/>
        </w:rPr>
        <w:t>我</w:t>
      </w:r>
      <w:r w:rsidRPr="003D1333">
        <w:rPr>
          <w:rFonts w:asciiTheme="majorEastAsia" w:eastAsiaTheme="majorEastAsia" w:hAnsiTheme="majorEastAsia"/>
          <w:szCs w:val="21"/>
        </w:rPr>
        <w:t>掌握了因果效应和匹配模型的</w:t>
      </w:r>
      <w:r>
        <w:rPr>
          <w:rFonts w:asciiTheme="majorEastAsia" w:eastAsiaTheme="majorEastAsia" w:hAnsiTheme="majorEastAsia" w:hint="eastAsia"/>
          <w:szCs w:val="21"/>
        </w:rPr>
        <w:t>相关</w:t>
      </w:r>
      <w:r w:rsidRPr="003D1333">
        <w:rPr>
          <w:rFonts w:asciiTheme="majorEastAsia" w:eastAsiaTheme="majorEastAsia" w:hAnsiTheme="majorEastAsia"/>
          <w:szCs w:val="21"/>
        </w:rPr>
        <w:t>理论知识</w:t>
      </w:r>
      <w:r>
        <w:rPr>
          <w:rFonts w:asciiTheme="majorEastAsia" w:eastAsiaTheme="majorEastAsia" w:hAnsiTheme="majorEastAsia" w:hint="eastAsia"/>
          <w:szCs w:val="21"/>
        </w:rPr>
        <w:t>。其中，我</w:t>
      </w:r>
      <w:r w:rsidRPr="003D1333">
        <w:rPr>
          <w:rFonts w:asciiTheme="majorEastAsia" w:eastAsiaTheme="majorEastAsia" w:hAnsiTheme="majorEastAsia"/>
          <w:szCs w:val="21"/>
        </w:rPr>
        <w:t>使用倾向得分匹配法（</w:t>
      </w:r>
      <w:r w:rsidRPr="003D1333">
        <w:rPr>
          <w:rFonts w:ascii="Times New Roman" w:eastAsiaTheme="majorEastAsia" w:hAnsi="Times New Roman" w:cs="Times New Roman"/>
          <w:szCs w:val="21"/>
        </w:rPr>
        <w:t>PSM</w:t>
      </w:r>
      <w:r w:rsidRPr="003D1333">
        <w:rPr>
          <w:rFonts w:asciiTheme="majorEastAsia" w:eastAsiaTheme="majorEastAsia" w:hAnsiTheme="majorEastAsia"/>
          <w:szCs w:val="21"/>
        </w:rPr>
        <w:t>）实行因果推断，并比较不同机器学习模型和匹配算法下季度对北京</w:t>
      </w:r>
      <w:r w:rsidRPr="003D1333">
        <w:rPr>
          <w:rFonts w:ascii="Times New Roman" w:eastAsiaTheme="majorEastAsia" w:hAnsi="Times New Roman" w:cs="Times New Roman"/>
          <w:szCs w:val="21"/>
        </w:rPr>
        <w:t>PM2.5</w:t>
      </w:r>
      <w:r w:rsidRPr="003D1333">
        <w:rPr>
          <w:rFonts w:asciiTheme="majorEastAsia" w:eastAsiaTheme="majorEastAsia" w:hAnsiTheme="majorEastAsia"/>
          <w:szCs w:val="21"/>
        </w:rPr>
        <w:t>的因果效应。</w:t>
      </w:r>
      <w:r>
        <w:rPr>
          <w:rFonts w:asciiTheme="majorEastAsia" w:eastAsiaTheme="majorEastAsia" w:hAnsiTheme="majorEastAsia" w:hint="eastAsia"/>
          <w:szCs w:val="21"/>
        </w:rPr>
        <w:t>最终</w:t>
      </w:r>
      <w:r w:rsidRPr="003D1333">
        <w:rPr>
          <w:rFonts w:asciiTheme="majorEastAsia" w:eastAsiaTheme="majorEastAsia" w:hAnsiTheme="majorEastAsia"/>
          <w:szCs w:val="21"/>
        </w:rPr>
        <w:t>我以第一作者身份在</w:t>
      </w:r>
      <w:r w:rsidRPr="003D1333">
        <w:rPr>
          <w:rFonts w:ascii="Times New Roman" w:eastAsiaTheme="majorEastAsia" w:hAnsi="Times New Roman" w:cs="Times New Roman"/>
          <w:b/>
          <w:bCs/>
          <w:szCs w:val="21"/>
        </w:rPr>
        <w:t>ICMVA 2022</w:t>
      </w:r>
      <w:r w:rsidRPr="003D1333">
        <w:rPr>
          <w:rFonts w:asciiTheme="majorEastAsia" w:eastAsiaTheme="majorEastAsia" w:hAnsiTheme="majorEastAsia" w:hint="eastAsia"/>
          <w:szCs w:val="21"/>
        </w:rPr>
        <w:t>会议</w:t>
      </w:r>
      <w:r w:rsidRPr="003D1333">
        <w:rPr>
          <w:rFonts w:asciiTheme="majorEastAsia" w:eastAsiaTheme="majorEastAsia" w:hAnsiTheme="majorEastAsia"/>
          <w:szCs w:val="21"/>
        </w:rPr>
        <w:t>上发表了</w:t>
      </w:r>
      <w:r w:rsidRPr="003D1333">
        <w:rPr>
          <w:rFonts w:asciiTheme="majorEastAsia" w:eastAsiaTheme="majorEastAsia" w:hAnsiTheme="majorEastAsia"/>
          <w:b/>
          <w:bCs/>
          <w:szCs w:val="21"/>
        </w:rPr>
        <w:t>论文</w:t>
      </w:r>
      <w:r w:rsidRPr="003D1333">
        <w:rPr>
          <w:rFonts w:ascii="Times New Roman" w:eastAsiaTheme="majorEastAsia" w:hAnsi="Times New Roman" w:cs="Times New Roman" w:hint="eastAsia"/>
          <w:b/>
          <w:bCs/>
          <w:szCs w:val="21"/>
        </w:rPr>
        <w:t>《</w:t>
      </w:r>
      <w:r w:rsidRPr="003D1333">
        <w:rPr>
          <w:rFonts w:ascii="Times New Roman" w:eastAsiaTheme="majorEastAsia" w:hAnsi="Times New Roman" w:cs="Times New Roman"/>
          <w:b/>
          <w:bCs/>
          <w:szCs w:val="21"/>
        </w:rPr>
        <w:t>Propensity Score Matching on Discrete Treatment: Beijing Pm2.5 Case Study</w:t>
      </w:r>
      <w:r w:rsidRPr="003D1333">
        <w:rPr>
          <w:rFonts w:ascii="Times New Roman" w:eastAsiaTheme="majorEastAsia" w:hAnsi="Times New Roman" w:cs="Times New Roman" w:hint="eastAsia"/>
          <w:b/>
          <w:bCs/>
          <w:szCs w:val="21"/>
        </w:rPr>
        <w:t>》</w:t>
      </w:r>
      <w:r w:rsidRPr="003D1333">
        <w:rPr>
          <w:rFonts w:asciiTheme="majorEastAsia" w:eastAsiaTheme="majorEastAsia" w:hAnsiTheme="majorEastAsia"/>
          <w:szCs w:val="21"/>
        </w:rPr>
        <w:t>。</w:t>
      </w:r>
    </w:p>
    <w:p w14:paraId="1A80583E" w14:textId="787D5635" w:rsidR="004932A5" w:rsidRDefault="00000000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3D1333">
        <w:rPr>
          <w:rFonts w:asciiTheme="majorEastAsia" w:eastAsiaTheme="majorEastAsia" w:hAnsiTheme="majorEastAsia"/>
          <w:szCs w:val="21"/>
        </w:rPr>
        <w:t>在美国大学生数学建模竞赛中，</w:t>
      </w:r>
      <w:r>
        <w:rPr>
          <w:rFonts w:asciiTheme="majorEastAsia" w:eastAsiaTheme="majorEastAsia" w:hAnsiTheme="majorEastAsia" w:hint="eastAsia"/>
          <w:szCs w:val="21"/>
        </w:rPr>
        <w:t>我</w:t>
      </w:r>
      <w:r w:rsidRPr="003D1333">
        <w:rPr>
          <w:rFonts w:asciiTheme="majorEastAsia" w:eastAsiaTheme="majorEastAsia" w:hAnsiTheme="majorEastAsia"/>
          <w:szCs w:val="21"/>
        </w:rPr>
        <w:t>系统</w:t>
      </w:r>
      <w:r>
        <w:rPr>
          <w:rFonts w:asciiTheme="majorEastAsia" w:eastAsiaTheme="majorEastAsia" w:hAnsiTheme="majorEastAsia" w:hint="eastAsia"/>
          <w:szCs w:val="21"/>
        </w:rPr>
        <w:t>地</w:t>
      </w:r>
      <w:r w:rsidRPr="003D1333">
        <w:rPr>
          <w:rFonts w:asciiTheme="majorEastAsia" w:eastAsiaTheme="majorEastAsia" w:hAnsiTheme="majorEastAsia"/>
          <w:szCs w:val="21"/>
        </w:rPr>
        <w:t>学习</w:t>
      </w:r>
      <w:r>
        <w:rPr>
          <w:rFonts w:asciiTheme="majorEastAsia" w:eastAsiaTheme="majorEastAsia" w:hAnsiTheme="majorEastAsia" w:hint="eastAsia"/>
          <w:szCs w:val="21"/>
        </w:rPr>
        <w:t>了</w:t>
      </w:r>
      <w:r w:rsidRPr="003D1333">
        <w:rPr>
          <w:rFonts w:asciiTheme="majorEastAsia" w:eastAsiaTheme="majorEastAsia" w:hAnsiTheme="majorEastAsia"/>
          <w:szCs w:val="21"/>
        </w:rPr>
        <w:t>多种模型和算法，同时</w:t>
      </w:r>
      <w:r>
        <w:rPr>
          <w:rFonts w:asciiTheme="majorEastAsia" w:eastAsiaTheme="majorEastAsia" w:hAnsiTheme="majorEastAsia" w:hint="eastAsia"/>
          <w:szCs w:val="21"/>
        </w:rPr>
        <w:t>能</w:t>
      </w:r>
      <w:r w:rsidRPr="003D1333">
        <w:rPr>
          <w:rFonts w:asciiTheme="majorEastAsia" w:eastAsiaTheme="majorEastAsia" w:hAnsiTheme="majorEastAsia"/>
          <w:szCs w:val="21"/>
        </w:rPr>
        <w:t>熟练利用</w:t>
      </w:r>
      <w:proofErr w:type="spellStart"/>
      <w:r w:rsidRPr="003D1333">
        <w:rPr>
          <w:rFonts w:asciiTheme="majorEastAsia" w:eastAsiaTheme="majorEastAsia" w:hAnsiTheme="majorEastAsia"/>
          <w:szCs w:val="21"/>
        </w:rPr>
        <w:t>LaTex</w:t>
      </w:r>
      <w:proofErr w:type="spellEnd"/>
      <w:r>
        <w:rPr>
          <w:rFonts w:asciiTheme="majorEastAsia" w:eastAsiaTheme="majorEastAsia" w:hAnsiTheme="majorEastAsia" w:hint="eastAsia"/>
          <w:szCs w:val="21"/>
        </w:rPr>
        <w:t>进行</w:t>
      </w:r>
      <w:r w:rsidRPr="003D1333">
        <w:rPr>
          <w:rFonts w:asciiTheme="majorEastAsia" w:eastAsiaTheme="majorEastAsia" w:hAnsiTheme="majorEastAsia"/>
          <w:szCs w:val="21"/>
        </w:rPr>
        <w:t>论文</w:t>
      </w:r>
      <w:r>
        <w:rPr>
          <w:rFonts w:asciiTheme="majorEastAsia" w:eastAsiaTheme="majorEastAsia" w:hAnsiTheme="majorEastAsia" w:hint="eastAsia"/>
          <w:szCs w:val="21"/>
        </w:rPr>
        <w:t>写作</w:t>
      </w:r>
      <w:r w:rsidRPr="003D1333">
        <w:rPr>
          <w:rFonts w:asciiTheme="majorEastAsia" w:eastAsiaTheme="majorEastAsia" w:hAnsiTheme="majorEastAsia"/>
          <w:szCs w:val="21"/>
        </w:rPr>
        <w:t>。针对</w:t>
      </w:r>
      <w:r w:rsidRPr="003D1333">
        <w:rPr>
          <w:rFonts w:ascii="Times New Roman" w:eastAsiaTheme="majorEastAsia" w:hAnsi="Times New Roman" w:cs="Times New Roman"/>
          <w:szCs w:val="21"/>
        </w:rPr>
        <w:t>WORDLE</w:t>
      </w:r>
      <w:proofErr w:type="gramStart"/>
      <w:r w:rsidRPr="003D1333">
        <w:rPr>
          <w:rFonts w:asciiTheme="majorEastAsia" w:eastAsiaTheme="majorEastAsia" w:hAnsiTheme="majorEastAsia"/>
          <w:szCs w:val="21"/>
        </w:rPr>
        <w:t>未来</w:t>
      </w:r>
      <w:r w:rsidRPr="003D1333">
        <w:rPr>
          <w:rFonts w:asciiTheme="majorEastAsia" w:eastAsiaTheme="majorEastAsia" w:hAnsiTheme="majorEastAsia" w:hint="eastAsia"/>
          <w:szCs w:val="21"/>
        </w:rPr>
        <w:t>报告</w:t>
      </w:r>
      <w:proofErr w:type="gramEnd"/>
      <w:r w:rsidRPr="003D1333">
        <w:rPr>
          <w:rFonts w:asciiTheme="majorEastAsia" w:eastAsiaTheme="majorEastAsia" w:hAnsiTheme="majorEastAsia" w:hint="eastAsia"/>
          <w:szCs w:val="21"/>
        </w:rPr>
        <w:t>数量的预测问题</w:t>
      </w:r>
      <w:r w:rsidRPr="003D1333">
        <w:rPr>
          <w:rFonts w:asciiTheme="majorEastAsia" w:eastAsiaTheme="majorEastAsia" w:hAnsiTheme="majorEastAsia"/>
          <w:szCs w:val="21"/>
        </w:rPr>
        <w:t>，运用</w:t>
      </w:r>
      <w:r w:rsidRPr="003D1333">
        <w:rPr>
          <w:rFonts w:ascii="Times New Roman" w:eastAsiaTheme="majorEastAsia" w:hAnsi="Times New Roman" w:cs="Times New Roman"/>
          <w:szCs w:val="21"/>
        </w:rPr>
        <w:t>ARIMA</w:t>
      </w:r>
      <w:r w:rsidRPr="003D1333">
        <w:rPr>
          <w:rFonts w:asciiTheme="majorEastAsia" w:eastAsiaTheme="majorEastAsia" w:hAnsiTheme="majorEastAsia"/>
          <w:szCs w:val="21"/>
        </w:rPr>
        <w:t>和</w:t>
      </w:r>
      <w:r w:rsidRPr="003D1333">
        <w:rPr>
          <w:rFonts w:ascii="Times New Roman" w:eastAsiaTheme="majorEastAsia" w:hAnsi="Times New Roman" w:cs="Times New Roman"/>
          <w:szCs w:val="21"/>
        </w:rPr>
        <w:t>LSTM</w:t>
      </w:r>
      <w:r w:rsidRPr="003D1333">
        <w:rPr>
          <w:rFonts w:asciiTheme="majorEastAsia" w:eastAsiaTheme="majorEastAsia" w:hAnsiTheme="majorEastAsia"/>
          <w:szCs w:val="21"/>
        </w:rPr>
        <w:t>解释过去一年的报告数量变化和预测</w:t>
      </w:r>
      <w:proofErr w:type="gramStart"/>
      <w:r w:rsidRPr="003D1333">
        <w:rPr>
          <w:rFonts w:asciiTheme="majorEastAsia" w:eastAsiaTheme="majorEastAsia" w:hAnsiTheme="majorEastAsia"/>
          <w:szCs w:val="21"/>
        </w:rPr>
        <w:t>未来报告</w:t>
      </w:r>
      <w:proofErr w:type="gramEnd"/>
      <w:r w:rsidRPr="003D1333">
        <w:rPr>
          <w:rFonts w:asciiTheme="majorEastAsia" w:eastAsiaTheme="majorEastAsia" w:hAnsiTheme="majorEastAsia" w:hint="eastAsia"/>
          <w:szCs w:val="21"/>
        </w:rPr>
        <w:t>的</w:t>
      </w:r>
      <w:r w:rsidRPr="003D1333">
        <w:rPr>
          <w:rFonts w:asciiTheme="majorEastAsia" w:eastAsiaTheme="majorEastAsia" w:hAnsiTheme="majorEastAsia"/>
          <w:szCs w:val="21"/>
        </w:rPr>
        <w:t>数量区间，使用梯度提升数模型（</w:t>
      </w:r>
      <w:r w:rsidRPr="003D1333">
        <w:rPr>
          <w:rFonts w:ascii="Times New Roman" w:eastAsiaTheme="majorEastAsia" w:hAnsi="Times New Roman" w:cs="Times New Roman"/>
          <w:szCs w:val="21"/>
        </w:rPr>
        <w:t>GBDT</w:t>
      </w:r>
      <w:r w:rsidRPr="003D1333">
        <w:rPr>
          <w:rFonts w:asciiTheme="majorEastAsia" w:eastAsiaTheme="majorEastAsia" w:hAnsiTheme="majorEastAsia"/>
          <w:szCs w:val="21"/>
        </w:rPr>
        <w:t>）解释玩家尝试次数和单词属性之间的关系，</w:t>
      </w:r>
      <w:r w:rsidRPr="003D1333">
        <w:rPr>
          <w:rFonts w:asciiTheme="majorEastAsia" w:eastAsiaTheme="majorEastAsia" w:hAnsiTheme="majorEastAsia" w:hint="eastAsia"/>
          <w:szCs w:val="21"/>
        </w:rPr>
        <w:t>并</w:t>
      </w:r>
      <w:r w:rsidRPr="003D1333">
        <w:rPr>
          <w:rFonts w:asciiTheme="majorEastAsia" w:eastAsiaTheme="majorEastAsia" w:hAnsiTheme="majorEastAsia"/>
          <w:szCs w:val="21"/>
        </w:rPr>
        <w:t>建立了</w:t>
      </w:r>
      <w:r w:rsidRPr="003D1333">
        <w:rPr>
          <w:rFonts w:ascii="Times New Roman" w:eastAsiaTheme="majorEastAsia" w:hAnsi="Times New Roman" w:cs="Times New Roman"/>
          <w:szCs w:val="21"/>
        </w:rPr>
        <w:t>K</w:t>
      </w:r>
      <w:r w:rsidRPr="003D1333">
        <w:rPr>
          <w:rFonts w:asciiTheme="majorEastAsia" w:eastAsiaTheme="majorEastAsia" w:hAnsiTheme="majorEastAsia"/>
          <w:szCs w:val="21"/>
        </w:rPr>
        <w:t>均值聚类模型，依据玩家尝试次数对单词进行不同等级的难度聚类</w:t>
      </w:r>
      <w:r>
        <w:rPr>
          <w:rFonts w:asciiTheme="majorEastAsia" w:eastAsiaTheme="majorEastAsia" w:hAnsiTheme="majorEastAsia" w:hint="eastAsia"/>
          <w:szCs w:val="21"/>
        </w:rPr>
        <w:t>。其中，</w:t>
      </w:r>
      <w:r w:rsidRPr="003D1333">
        <w:rPr>
          <w:rFonts w:asciiTheme="majorEastAsia" w:eastAsiaTheme="majorEastAsia" w:hAnsiTheme="majorEastAsia"/>
          <w:szCs w:val="21"/>
        </w:rPr>
        <w:t>我在团队中发挥了核心作用，完成了数据预处理、</w:t>
      </w:r>
      <w:proofErr w:type="gramStart"/>
      <w:r w:rsidRPr="003D1333">
        <w:rPr>
          <w:rFonts w:asciiTheme="majorEastAsia" w:eastAsiaTheme="majorEastAsia" w:hAnsiTheme="majorEastAsia"/>
          <w:szCs w:val="21"/>
        </w:rPr>
        <w:t>未来报告</w:t>
      </w:r>
      <w:proofErr w:type="gramEnd"/>
      <w:r w:rsidRPr="003D1333">
        <w:rPr>
          <w:rFonts w:asciiTheme="majorEastAsia" w:eastAsiaTheme="majorEastAsia" w:hAnsiTheme="majorEastAsia"/>
          <w:szCs w:val="21"/>
        </w:rPr>
        <w:t>数量的预测、单词难度的聚类分析、单词属性与玩家尝试次数的回归分析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数据可视化</w:t>
      </w:r>
      <w:r>
        <w:rPr>
          <w:rFonts w:asciiTheme="majorEastAsia" w:eastAsiaTheme="majorEastAsia" w:hAnsiTheme="majorEastAsia" w:hint="eastAsia"/>
          <w:szCs w:val="21"/>
        </w:rPr>
        <w:t>等工作，最终获得</w:t>
      </w:r>
      <w:r w:rsidRPr="003D1333">
        <w:rPr>
          <w:rFonts w:ascii="Times New Roman" w:eastAsiaTheme="majorEastAsia" w:hAnsi="Times New Roman" w:cs="Times New Roman"/>
          <w:szCs w:val="21"/>
        </w:rPr>
        <w:t>X</w:t>
      </w:r>
      <w:r>
        <w:rPr>
          <w:rFonts w:asciiTheme="majorEastAsia" w:eastAsiaTheme="majorEastAsia" w:hAnsiTheme="majorEastAsia" w:hint="eastAsia"/>
          <w:szCs w:val="21"/>
        </w:rPr>
        <w:t>奖。</w:t>
      </w:r>
    </w:p>
    <w:p w14:paraId="48C5F267" w14:textId="77777777" w:rsidR="004932A5" w:rsidRDefault="00000000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3D1333">
        <w:rPr>
          <w:rFonts w:asciiTheme="majorEastAsia" w:eastAsiaTheme="majorEastAsia" w:hAnsiTheme="majorEastAsia"/>
          <w:szCs w:val="21"/>
        </w:rPr>
        <w:t>目前，我正作为负责人参与一个研究型论文项目，探索如何通过</w:t>
      </w:r>
      <w:proofErr w:type="spellStart"/>
      <w:r w:rsidRPr="003D1333">
        <w:rPr>
          <w:rFonts w:ascii="Times New Roman" w:eastAsiaTheme="majorEastAsia" w:hAnsi="Times New Roman" w:cs="Times New Roman"/>
          <w:szCs w:val="21"/>
        </w:rPr>
        <w:t>PaddleOCR</w:t>
      </w:r>
      <w:proofErr w:type="spellEnd"/>
      <w:r w:rsidRPr="003D1333">
        <w:rPr>
          <w:rFonts w:asciiTheme="majorEastAsia" w:eastAsiaTheme="majorEastAsia" w:hAnsiTheme="majorEastAsia"/>
          <w:szCs w:val="21"/>
        </w:rPr>
        <w:t>与</w:t>
      </w:r>
      <w:r w:rsidRPr="003D1333">
        <w:rPr>
          <w:rFonts w:ascii="Times New Roman" w:eastAsiaTheme="majorEastAsia" w:hAnsi="Times New Roman" w:cs="Times New Roman"/>
          <w:szCs w:val="21"/>
        </w:rPr>
        <w:t>ERNIE</w:t>
      </w:r>
      <w:r w:rsidRPr="003D1333">
        <w:rPr>
          <w:rFonts w:asciiTheme="majorEastAsia" w:eastAsiaTheme="majorEastAsia" w:hAnsiTheme="majorEastAsia"/>
          <w:szCs w:val="21"/>
        </w:rPr>
        <w:t>模型实现图片简</w:t>
      </w:r>
      <w:r w:rsidRPr="003D1333">
        <w:rPr>
          <w:rFonts w:asciiTheme="majorEastAsia" w:eastAsiaTheme="majorEastAsia" w:hAnsiTheme="majorEastAsia"/>
          <w:szCs w:val="21"/>
        </w:rPr>
        <w:lastRenderedPageBreak/>
        <w:t>历信息批量抽取。通过结合</w:t>
      </w:r>
      <w:r w:rsidRPr="003D1333">
        <w:rPr>
          <w:rFonts w:ascii="Times New Roman" w:eastAsiaTheme="majorEastAsia" w:hAnsi="Times New Roman" w:cs="Times New Roman"/>
          <w:szCs w:val="21"/>
        </w:rPr>
        <w:t>ERNIE</w:t>
      </w:r>
      <w:r w:rsidRPr="003D1333">
        <w:rPr>
          <w:rFonts w:asciiTheme="majorEastAsia" w:eastAsiaTheme="majorEastAsia" w:hAnsiTheme="majorEastAsia"/>
          <w:szCs w:val="21"/>
        </w:rPr>
        <w:t>模型实现了图片的有效文本信息提取，并将其运用于简历数据</w:t>
      </w:r>
      <w:proofErr w:type="gramStart"/>
      <w:r w:rsidRPr="003D1333">
        <w:rPr>
          <w:rFonts w:asciiTheme="majorEastAsia" w:eastAsiaTheme="majorEastAsia" w:hAnsiTheme="majorEastAsia"/>
          <w:szCs w:val="21"/>
        </w:rPr>
        <w:t>集完成</w:t>
      </w:r>
      <w:proofErr w:type="gramEnd"/>
      <w:r w:rsidRPr="003D1333">
        <w:rPr>
          <w:rFonts w:asciiTheme="majorEastAsia" w:eastAsiaTheme="majorEastAsia" w:hAnsiTheme="majorEastAsia"/>
          <w:szCs w:val="21"/>
        </w:rPr>
        <w:t>简历信息批量抽取。</w:t>
      </w:r>
    </w:p>
    <w:p w14:paraId="6CF135E1" w14:textId="7B612D21" w:rsidR="004932A5" w:rsidRPr="003D1333" w:rsidRDefault="00000000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3D1333">
        <w:rPr>
          <w:rFonts w:asciiTheme="majorEastAsia" w:eastAsiaTheme="majorEastAsia" w:hAnsiTheme="majorEastAsia"/>
          <w:szCs w:val="21"/>
        </w:rPr>
        <w:t>这些项目和研究经验让我更加熟悉人工智能、计算机视觉和自然语言处理等领域的前沿技术，并拓宽了我的研究视野。竞赛和科研中的问题使我深刻认识到，发现问题并改进才能接近正确方向，最重要的永远是不断尝试和调整、脚踏实地的耐心和韧劲。</w:t>
      </w:r>
    </w:p>
    <w:p w14:paraId="7CACD81E" w14:textId="4BF05E33" w:rsidR="004932A5" w:rsidRDefault="00000000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Cs w:val="21"/>
          <w:lang w:bidi="ar"/>
        </w:rPr>
        <w:t>（三）综合发展</w:t>
      </w:r>
    </w:p>
    <w:p w14:paraId="0DEBFFF2" w14:textId="0BED64D2" w:rsidR="004932A5" w:rsidRPr="003D1333" w:rsidRDefault="0000000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bidi="ar"/>
        </w:rPr>
        <w:t>在大学里，我</w:t>
      </w: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担任系学生会总务部部长和</w:t>
      </w:r>
      <w:r w:rsidRPr="003D1333">
        <w:rPr>
          <w:rFonts w:ascii="Times New Roman" w:eastAsia="宋体" w:hAnsi="Times New Roman" w:cs="Times New Roman"/>
          <w:kern w:val="0"/>
          <w:szCs w:val="21"/>
          <w:lang w:bidi="ar"/>
        </w:rPr>
        <w:t>ICT</w:t>
      </w:r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学生会编辑部部员的工作，负责</w:t>
      </w:r>
      <w:proofErr w:type="gramStart"/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微信公众号推文</w:t>
      </w:r>
      <w:proofErr w:type="gramEnd"/>
      <w:r w:rsidRPr="003D1333">
        <w:rPr>
          <w:rFonts w:ascii="Times New Roman" w:eastAsia="宋体" w:hAnsi="Times New Roman" w:cs="Times New Roman" w:hint="eastAsia"/>
          <w:kern w:val="0"/>
          <w:szCs w:val="21"/>
          <w:lang w:bidi="ar"/>
        </w:rPr>
        <w:t>的文案编辑、审核、封面设</w:t>
      </w:r>
      <w:del w:id="2" w:author="墨 许" w:date="2023-06-09T22:34:00Z">
        <w:r w:rsidRPr="003D1333" w:rsidDel="009B38FE">
          <w:rPr>
            <w:rFonts w:ascii="Times New Roman" w:eastAsia="宋体" w:hAnsi="Times New Roman" w:cs="Times New Roman" w:hint="eastAsia"/>
            <w:kern w:val="0"/>
            <w:szCs w:val="21"/>
            <w:lang w:bidi="ar"/>
          </w:rPr>
          <w:delText>计等工作，并撰写</w:delText>
        </w:r>
        <w:r w:rsidRPr="003D1333" w:rsidDel="009B38FE">
          <w:rPr>
            <w:rFonts w:ascii="Times New Roman" w:eastAsia="宋体" w:hAnsi="Times New Roman" w:cs="Times New Roman"/>
            <w:kern w:val="0"/>
            <w:szCs w:val="21"/>
            <w:lang w:bidi="ar"/>
          </w:rPr>
          <w:delText>Facebook</w:delText>
        </w:r>
        <w:r w:rsidRPr="003D1333" w:rsidDel="009B38FE">
          <w:rPr>
            <w:rFonts w:ascii="Times New Roman" w:eastAsia="宋体" w:hAnsi="Times New Roman" w:cs="Times New Roman" w:hint="eastAsia"/>
            <w:kern w:val="0"/>
            <w:szCs w:val="21"/>
            <w:lang w:bidi="ar"/>
          </w:rPr>
          <w:delText>和</w:delText>
        </w:r>
        <w:r w:rsidRPr="003D1333" w:rsidDel="009B38FE">
          <w:rPr>
            <w:rFonts w:ascii="Times New Roman" w:eastAsia="宋体" w:hAnsi="Times New Roman" w:cs="Times New Roman"/>
            <w:kern w:val="0"/>
            <w:szCs w:val="21"/>
            <w:lang w:bidi="ar"/>
          </w:rPr>
          <w:delText>Instagram</w:delText>
        </w:r>
        <w:r w:rsidRPr="003D1333" w:rsidDel="009B38FE">
          <w:rPr>
            <w:rFonts w:ascii="Times New Roman" w:eastAsia="宋体" w:hAnsi="Times New Roman" w:cs="Times New Roman" w:hint="eastAsia"/>
            <w:kern w:val="0"/>
            <w:szCs w:val="21"/>
            <w:lang w:bidi="ar"/>
          </w:rPr>
          <w:delText>社交平台的中英文宣传文案。在这个过程中，我学会了团队合作，提高了自己的组织能力和沟通能力，也培养了自己的审美和设计能力。我认为这份工作经验能够使我更好地适应未来的职场，发挥自己的优势和能力。</w:delText>
        </w:r>
      </w:del>
      <w:ins w:id="3" w:author="墨 许" w:date="2023-06-09T22:34:00Z">
        <w:r w:rsidR="009B38FE">
          <w:rPr>
            <w:rFonts w:ascii="Times New Roman" w:eastAsia="宋体" w:hAnsi="Times New Roman" w:cs="Times New Roman"/>
            <w:kern w:val="0"/>
            <w:szCs w:val="21"/>
            <w:lang w:bidi="ar"/>
          </w:rPr>
          <w:tab/>
        </w:r>
      </w:ins>
    </w:p>
    <w:p w14:paraId="31C6A2EF" w14:textId="77777777" w:rsidR="004932A5" w:rsidRPr="003D1333" w:rsidRDefault="00000000">
      <w:pPr>
        <w:widowControl/>
        <w:spacing w:line="360" w:lineRule="auto"/>
        <w:ind w:firstLineChars="200" w:firstLine="422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</w:pPr>
      <w:r w:rsidRPr="003D1333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  <w:lang w:bidi="ar"/>
        </w:rPr>
        <w:t>（四）未来规划</w:t>
      </w:r>
    </w:p>
    <w:p w14:paraId="5D1C1EEA" w14:textId="25CB06D2" w:rsidR="004932A5" w:rsidRPr="003D1333" w:rsidRDefault="00000000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</w:rPr>
      </w:pPr>
      <w:commentRangeStart w:id="4"/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在大四阶段，我将学习掌握基于计算机视觉的机器人感知和识别技术，深入研究机器人的导航、路径规划和感知等方面的技术，着重学习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LAM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的算法和优化方法，并完成毕业设计论文。除此之外，我还将认真学习计算机网络、软件架构、操作系统等专业课程，深入了解计算机科学中的相关知识。</w:t>
      </w:r>
      <w:commentRangeEnd w:id="4"/>
      <w:r>
        <w:commentReference w:id="4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xxx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方面，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xxxx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大学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xxx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学院位于全国领先地位，是我一直深深向往的学术殿堂。我对计算机视觉方向有着较强的探索兴趣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,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若能有幸成为贵院的一名研究生，我将在以下方面着重努力：</w:t>
      </w:r>
      <w:bookmarkStart w:id="5" w:name="OLE_LINK1"/>
      <w:commentRangeStart w:id="6"/>
      <w:r w:rsidRPr="003D1333">
        <w:rPr>
          <w:rFonts w:asciiTheme="minorEastAsia" w:hAnsiTheme="minorEastAsia" w:hint="eastAsia"/>
        </w:rPr>
        <w:t>首先，继续深入研究计算机视觉领域的最新技术和方法，探索计算机视觉在图像处理、计算机图形学和机器学习等领域的应用，尝试使用新的技术和方法来解决现实世界的问题，力争取得更好的成果和经验。其次，我将尝试开展一些实际的计算机视觉应用项目，例如人脸识别、智能交通、虚拟现实等领域的研究。此外，积极参加学术会议和交流活动，与国内外的同行学者互相交流，拓宽自己的视野和思路。同时，在研究生期间拓展自己的其他技能和兴趣爱好，尽可能地丰富自己的人生经验和能力素质。</w:t>
      </w:r>
      <w:commentRangeEnd w:id="6"/>
      <w:r w:rsidRPr="003D1333">
        <w:rPr>
          <w:rFonts w:asciiTheme="minorEastAsia" w:hAnsiTheme="minorEastAsia"/>
        </w:rPr>
        <w:commentReference w:id="6"/>
      </w:r>
      <w:bookmarkEnd w:id="5"/>
    </w:p>
    <w:p w14:paraId="70589244" w14:textId="47CCDF87" w:rsidR="004932A5" w:rsidRPr="003D1333" w:rsidRDefault="00000000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恳请获得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xxx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学院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xxx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专业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硕士生推免机会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，谢谢！</w:t>
      </w:r>
    </w:p>
    <w:p w14:paraId="10F025B4" w14:textId="77777777" w:rsidR="004932A5" w:rsidRDefault="004932A5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7E32C8D" w14:textId="77777777" w:rsidR="004932A5" w:rsidRDefault="0000000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刘怡静</w:t>
      </w:r>
    </w:p>
    <w:p w14:paraId="113105FA" w14:textId="77777777" w:rsidR="004932A5" w:rsidRDefault="0000000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2023</w:t>
      </w:r>
      <w:r>
        <w:rPr>
          <w:rFonts w:ascii="Times New Roman" w:eastAsia="宋体" w:hAnsi="Times New Roman" w:cs="Times New Roman" w:hint="eastAsia"/>
          <w:szCs w:val="21"/>
        </w:rPr>
        <w:t>年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月</w:t>
      </w:r>
      <w:bookmarkEnd w:id="1"/>
    </w:p>
    <w:sectPr w:rsidR="004932A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WPS_1617280664" w:date="2023-03-25T11:26:00Z" w:initials="">
    <w:p w14:paraId="403412F5" w14:textId="77777777" w:rsidR="004932A5" w:rsidRDefault="00000000">
      <w:pPr>
        <w:pStyle w:val="a3"/>
      </w:pPr>
      <w:r>
        <w:rPr>
          <w:rFonts w:hint="eastAsia"/>
        </w:rPr>
        <w:t>如果觉得字数多，可以删除这一部分，不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也没事</w:t>
      </w:r>
    </w:p>
  </w:comment>
  <w:comment w:id="6" w:author="WPS_1617280664" w:date="2023-03-22T21:48:00Z" w:initials="">
    <w:p w14:paraId="21AB71B3" w14:textId="3F1F9176" w:rsidR="004932A5" w:rsidRDefault="00000000">
      <w:pPr>
        <w:pStyle w:val="a3"/>
      </w:pPr>
      <w:r>
        <w:rPr>
          <w:rFonts w:hint="eastAsia"/>
        </w:rPr>
        <w:t>具体专业</w:t>
      </w:r>
      <w:r w:rsidR="003D1333">
        <w:rPr>
          <w:rFonts w:hint="eastAsia"/>
        </w:rPr>
        <w:t>后续可以调整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3412F5" w15:done="0"/>
  <w15:commentEx w15:paraId="21AB7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3412F5" w16cid:durableId="27C9C3A1"/>
  <w16cid:commentId w16cid:paraId="21AB71B3" w16cid:durableId="27C9C3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A5FD" w14:textId="77777777" w:rsidR="00DF0F6B" w:rsidRDefault="00DF0F6B" w:rsidP="00B30EBE">
      <w:r>
        <w:separator/>
      </w:r>
    </w:p>
  </w:endnote>
  <w:endnote w:type="continuationSeparator" w:id="0">
    <w:p w14:paraId="2D86B715" w14:textId="77777777" w:rsidR="00DF0F6B" w:rsidRDefault="00DF0F6B" w:rsidP="00B3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2410" w14:textId="77777777" w:rsidR="00DF0F6B" w:rsidRDefault="00DF0F6B" w:rsidP="00B30EBE">
      <w:r>
        <w:separator/>
      </w:r>
    </w:p>
  </w:footnote>
  <w:footnote w:type="continuationSeparator" w:id="0">
    <w:p w14:paraId="2EFD8814" w14:textId="77777777" w:rsidR="00DF0F6B" w:rsidRDefault="00DF0F6B" w:rsidP="00B30EB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墨 许">
    <w15:presenceInfo w15:providerId="Windows Live" w15:userId="aea6933c09fce44a"/>
  </w15:person>
  <w15:person w15:author="WPS_1617280664">
    <w15:presenceInfo w15:providerId="None" w15:userId="WPS_1617280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3NDYysjA3tTQ3MzZX0lEKTi0uzszPAykwrAUAj4zsAiwAAAA="/>
    <w:docVar w:name="commondata" w:val="eyJoZGlkIjoiZGUxNzM1OWNmNmE5ZmE4ODQ5NjgxYjEzZDU1ZGUxYWEifQ=="/>
  </w:docVars>
  <w:rsids>
    <w:rsidRoot w:val="6C5E035F"/>
    <w:rsid w:val="00037A03"/>
    <w:rsid w:val="00055CC9"/>
    <w:rsid w:val="00102CE3"/>
    <w:rsid w:val="001074A3"/>
    <w:rsid w:val="001244B0"/>
    <w:rsid w:val="00127B54"/>
    <w:rsid w:val="001B7634"/>
    <w:rsid w:val="00235763"/>
    <w:rsid w:val="002574FE"/>
    <w:rsid w:val="002B1D6B"/>
    <w:rsid w:val="003C72BF"/>
    <w:rsid w:val="003D1333"/>
    <w:rsid w:val="004932A5"/>
    <w:rsid w:val="005E3EF3"/>
    <w:rsid w:val="008269D4"/>
    <w:rsid w:val="00864A2B"/>
    <w:rsid w:val="008E5DDF"/>
    <w:rsid w:val="009479D5"/>
    <w:rsid w:val="00975030"/>
    <w:rsid w:val="009B2B1A"/>
    <w:rsid w:val="009B38FE"/>
    <w:rsid w:val="009E11D9"/>
    <w:rsid w:val="00B30EBE"/>
    <w:rsid w:val="00B31C5E"/>
    <w:rsid w:val="00BB2BD2"/>
    <w:rsid w:val="00BE5958"/>
    <w:rsid w:val="00BE7CD1"/>
    <w:rsid w:val="00C90C97"/>
    <w:rsid w:val="00DF0F6B"/>
    <w:rsid w:val="00EF4B8F"/>
    <w:rsid w:val="00FA19C7"/>
    <w:rsid w:val="00FB1A3D"/>
    <w:rsid w:val="035B3DEC"/>
    <w:rsid w:val="209B744A"/>
    <w:rsid w:val="4BFF22C8"/>
    <w:rsid w:val="50692A01"/>
    <w:rsid w:val="69B91AA7"/>
    <w:rsid w:val="6C5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1A8EE2"/>
  <w15:docId w15:val="{23312E56-9A1F-406D-BD92-2A7C3BC9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semiHidden/>
    <w:unhideWhenUsed/>
    <w:qFormat/>
    <w:rPr>
      <w:sz w:val="21"/>
      <w:szCs w:val="21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Revision"/>
    <w:hidden/>
    <w:uiPriority w:val="99"/>
    <w:semiHidden/>
    <w:rsid w:val="00BE595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清彧</dc:creator>
  <cp:lastModifiedBy>墨 许</cp:lastModifiedBy>
  <cp:revision>5</cp:revision>
  <dcterms:created xsi:type="dcterms:W3CDTF">2023-05-05T16:03:00Z</dcterms:created>
  <dcterms:modified xsi:type="dcterms:W3CDTF">2023-06-09T14:35:00Z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0D502EF3E9FD44C3952B44F6A86AEB38</vt:lpwstr>
  </property>
</Properties>
</file>