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165CE" w14:textId="40ABD555" w:rsidR="009303D9" w:rsidRPr="00BF3B40" w:rsidRDefault="0EA56FF6" w:rsidP="00E97E59">
      <w:pPr>
        <w:pStyle w:val="papertitle"/>
        <w:spacing w:before="100" w:beforeAutospacing="1" w:after="100" w:afterAutospacing="1"/>
        <w:ind w:left="720" w:firstLine="720"/>
        <w:rPr>
          <w:lang w:val="en-GB"/>
        </w:rPr>
      </w:pPr>
      <w:r w:rsidRPr="00BF3B40">
        <w:rPr>
          <w:lang w:val="en-GB"/>
        </w:rPr>
        <w:t xml:space="preserve">Lightweight Blockchain of Things (BCoT) Architecture for Enhanced Security: A Literature Review </w:t>
      </w:r>
    </w:p>
    <w:p w14:paraId="01C7E57B" w14:textId="77777777" w:rsidR="00D7522C" w:rsidRPr="00BF3B40" w:rsidRDefault="00D7522C" w:rsidP="00A939B7">
      <w:pPr>
        <w:pStyle w:val="Author"/>
        <w:spacing w:before="100" w:beforeAutospacing="1" w:after="100" w:afterAutospacing="1" w:line="120" w:lineRule="auto"/>
        <w:jc w:val="both"/>
        <w:rPr>
          <w:sz w:val="16"/>
          <w:szCs w:val="16"/>
          <w:lang w:val="en-GB"/>
        </w:rPr>
      </w:pPr>
    </w:p>
    <w:p w14:paraId="6CBB4A77" w14:textId="77777777" w:rsidR="00D7522C" w:rsidRPr="00BF3B40" w:rsidRDefault="00D7522C" w:rsidP="00A939B7">
      <w:pPr>
        <w:pStyle w:val="Author"/>
        <w:spacing w:before="100" w:beforeAutospacing="1" w:after="100" w:afterAutospacing="1" w:line="120" w:lineRule="auto"/>
        <w:jc w:val="left"/>
        <w:rPr>
          <w:sz w:val="16"/>
          <w:szCs w:val="16"/>
          <w:lang w:val="en-GB"/>
        </w:rPr>
        <w:sectPr w:rsidR="00D7522C" w:rsidRPr="00BF3B40" w:rsidSect="003B4E04">
          <w:headerReference w:type="default" r:id="rId11"/>
          <w:footerReference w:type="default" r:id="rId12"/>
          <w:footerReference w:type="first" r:id="rId13"/>
          <w:pgSz w:w="11906" w:h="16838" w:code="9"/>
          <w:pgMar w:top="540" w:right="893" w:bottom="1440" w:left="893" w:header="720" w:footer="720" w:gutter="0"/>
          <w:cols w:space="720"/>
          <w:titlePg/>
          <w:docGrid w:linePitch="360"/>
        </w:sectPr>
      </w:pPr>
    </w:p>
    <w:p w14:paraId="68D6C7AA" w14:textId="12B6B36E" w:rsidR="00187177" w:rsidRDefault="0046298A" w:rsidP="00187177">
      <w:pPr>
        <w:pStyle w:val="Author"/>
        <w:spacing w:before="100" w:beforeAutospacing="1"/>
        <w:rPr>
          <w:sz w:val="18"/>
          <w:szCs w:val="18"/>
          <w:lang w:val="en-GB"/>
        </w:rPr>
      </w:pPr>
      <w:r>
        <w:rPr>
          <w:sz w:val="18"/>
          <w:szCs w:val="18"/>
          <w:lang w:val="en-GB"/>
        </w:rPr>
        <w:t>Aofan Liu</w:t>
      </w:r>
      <w:r w:rsidR="001A3B3D" w:rsidRPr="00BF3B40">
        <w:rPr>
          <w:sz w:val="18"/>
          <w:szCs w:val="18"/>
          <w:lang w:val="en-GB"/>
        </w:rPr>
        <w:t xml:space="preserve"> </w:t>
      </w:r>
      <w:r w:rsidR="001A3B3D" w:rsidRPr="00BF3B40">
        <w:rPr>
          <w:sz w:val="18"/>
          <w:szCs w:val="18"/>
          <w:lang w:val="en-GB"/>
        </w:rPr>
        <w:br/>
      </w:r>
      <w:r>
        <w:rPr>
          <w:sz w:val="18"/>
          <w:szCs w:val="18"/>
          <w:lang w:val="en-GB"/>
        </w:rPr>
        <w:t>Xiamen University Malaysia</w:t>
      </w:r>
      <w:r w:rsidR="001A3B3D" w:rsidRPr="00BF3B40">
        <w:rPr>
          <w:i/>
          <w:sz w:val="18"/>
          <w:szCs w:val="18"/>
          <w:lang w:val="en-GB"/>
        </w:rPr>
        <w:br/>
      </w:r>
      <w:r>
        <w:rPr>
          <w:sz w:val="18"/>
          <w:szCs w:val="18"/>
          <w:lang w:val="en-GB"/>
        </w:rPr>
        <w:t>Selangor, Malaysia</w:t>
      </w:r>
    </w:p>
    <w:p w14:paraId="6824AC92" w14:textId="06CA1F2D" w:rsidR="00BD670B" w:rsidRPr="00BF3B40" w:rsidRDefault="002D2F34" w:rsidP="00187177">
      <w:pPr>
        <w:pStyle w:val="Author"/>
        <w:spacing w:before="0"/>
        <w:rPr>
          <w:sz w:val="18"/>
          <w:szCs w:val="18"/>
          <w:lang w:val="en-GB"/>
        </w:rPr>
      </w:pPr>
      <w:r w:rsidRPr="00351082">
        <w:rPr>
          <w:sz w:val="18"/>
          <w:szCs w:val="18"/>
          <w:lang w:val="en-GB"/>
        </w:rPr>
        <w:t>SWE2009510@</w:t>
      </w:r>
      <w:r w:rsidRPr="00351082">
        <w:rPr>
          <w:rFonts w:hint="eastAsia"/>
          <w:sz w:val="18"/>
          <w:szCs w:val="18"/>
          <w:lang w:val="en-GB"/>
        </w:rPr>
        <w:t>xmu</w:t>
      </w:r>
      <w:r w:rsidRPr="00351082">
        <w:rPr>
          <w:sz w:val="18"/>
          <w:szCs w:val="18"/>
          <w:lang w:val="en-GB"/>
        </w:rPr>
        <w:t>.edu.my</w:t>
      </w:r>
    </w:p>
    <w:p w14:paraId="62741554" w14:textId="4D73C518" w:rsidR="00255819" w:rsidRDefault="0046298A" w:rsidP="007B6DDA">
      <w:pPr>
        <w:pStyle w:val="Author"/>
        <w:spacing w:before="100" w:beforeAutospacing="1"/>
        <w:rPr>
          <w:sz w:val="18"/>
          <w:szCs w:val="18"/>
          <w:lang w:val="en-GB"/>
        </w:rPr>
      </w:pPr>
      <w:r>
        <w:rPr>
          <w:sz w:val="18"/>
          <w:szCs w:val="18"/>
          <w:lang w:val="en-GB"/>
        </w:rPr>
        <w:t>Hanting Liu</w:t>
      </w:r>
      <w:r w:rsidRPr="00BF3B40">
        <w:rPr>
          <w:sz w:val="18"/>
          <w:szCs w:val="18"/>
          <w:lang w:val="en-GB"/>
        </w:rPr>
        <w:br/>
      </w:r>
      <w:r>
        <w:rPr>
          <w:sz w:val="18"/>
          <w:szCs w:val="18"/>
          <w:lang w:val="en-GB"/>
        </w:rPr>
        <w:t>Xiamen University Malaysia</w:t>
      </w:r>
      <w:r w:rsidRPr="00BF3B40">
        <w:rPr>
          <w:i/>
          <w:sz w:val="18"/>
          <w:szCs w:val="18"/>
          <w:lang w:val="en-GB"/>
        </w:rPr>
        <w:br/>
      </w:r>
      <w:r>
        <w:rPr>
          <w:sz w:val="18"/>
          <w:szCs w:val="18"/>
          <w:lang w:val="en-GB"/>
        </w:rPr>
        <w:t>Selangor, Malaysia</w:t>
      </w:r>
      <w:r w:rsidRPr="00BF3B40">
        <w:rPr>
          <w:sz w:val="18"/>
          <w:szCs w:val="18"/>
          <w:lang w:val="en-GB"/>
        </w:rPr>
        <w:br/>
      </w:r>
      <w:r w:rsidR="002D2F34">
        <w:rPr>
          <w:sz w:val="18"/>
          <w:szCs w:val="18"/>
          <w:lang w:val="en-GB"/>
        </w:rPr>
        <w:t>MEC1909452</w:t>
      </w:r>
      <w:r w:rsidR="00447BB9" w:rsidRPr="00BF3B40">
        <w:rPr>
          <w:sz w:val="18"/>
          <w:szCs w:val="18"/>
          <w:lang w:val="en-GB"/>
        </w:rPr>
        <w:t xml:space="preserve"> </w:t>
      </w:r>
      <w:r w:rsidR="00187177">
        <w:rPr>
          <w:sz w:val="18"/>
          <w:szCs w:val="18"/>
          <w:lang w:val="en-GB"/>
        </w:rPr>
        <w:t>@xmu.edu.my</w:t>
      </w:r>
    </w:p>
    <w:p w14:paraId="744A1FEC" w14:textId="7377B813" w:rsidR="0009577F" w:rsidRDefault="0009577F" w:rsidP="00255819">
      <w:pPr>
        <w:pStyle w:val="Author"/>
        <w:spacing w:before="100" w:beforeAutospacing="1"/>
        <w:rPr>
          <w:sz w:val="18"/>
          <w:szCs w:val="18"/>
          <w:lang w:val="en-GB"/>
        </w:rPr>
      </w:pPr>
      <w:r>
        <w:rPr>
          <w:sz w:val="18"/>
          <w:szCs w:val="18"/>
          <w:lang w:val="en-GB"/>
        </w:rPr>
        <w:t>Mst. Surma Khatun</w:t>
      </w:r>
      <w:r w:rsidRPr="00BF3B40">
        <w:rPr>
          <w:sz w:val="18"/>
          <w:szCs w:val="18"/>
          <w:lang w:val="en-GB"/>
        </w:rPr>
        <w:br/>
      </w:r>
      <w:r w:rsidR="00857807" w:rsidRPr="00857807">
        <w:rPr>
          <w:sz w:val="18"/>
          <w:szCs w:val="18"/>
          <w:lang w:val="en-GB"/>
        </w:rPr>
        <w:t>Russian State Academy</w:t>
      </w:r>
      <w:r w:rsidRPr="00593161">
        <w:rPr>
          <w:i/>
          <w:sz w:val="18"/>
          <w:szCs w:val="18"/>
          <w:lang w:val="en-GB"/>
        </w:rPr>
        <w:br/>
      </w:r>
      <w:r w:rsidRPr="00593161">
        <w:rPr>
          <w:sz w:val="18"/>
          <w:szCs w:val="18"/>
          <w:lang w:val="en-GB"/>
        </w:rPr>
        <w:t>Moscow, Russia</w:t>
      </w:r>
      <w:r w:rsidRPr="0046298A">
        <w:rPr>
          <w:sz w:val="18"/>
          <w:szCs w:val="18"/>
          <w:highlight w:val="yellow"/>
          <w:lang w:val="en-GB"/>
        </w:rPr>
        <w:br/>
      </w:r>
      <w:hyperlink r:id="rId14" w:history="1">
        <w:r w:rsidRPr="00AE40A4">
          <w:rPr>
            <w:rStyle w:val="af1"/>
            <w:color w:val="auto"/>
            <w:sz w:val="18"/>
            <w:szCs w:val="18"/>
            <w:u w:val="none"/>
            <w:lang w:val="en-GB"/>
          </w:rPr>
          <w:t>mzsurmahia@gmail.com</w:t>
        </w:r>
      </w:hyperlink>
    </w:p>
    <w:p w14:paraId="412E81B1" w14:textId="3339CE2E" w:rsidR="00447BB9" w:rsidRPr="00BF3B40" w:rsidRDefault="0046298A" w:rsidP="00255819">
      <w:pPr>
        <w:pStyle w:val="Author"/>
        <w:spacing w:before="100" w:beforeAutospacing="1"/>
        <w:rPr>
          <w:lang w:val="en-GB"/>
        </w:rPr>
      </w:pPr>
      <w:r>
        <w:rPr>
          <w:sz w:val="18"/>
          <w:szCs w:val="18"/>
          <w:lang w:val="en-GB"/>
        </w:rPr>
        <w:t>Mahdi H. Miraz</w:t>
      </w:r>
      <w:r w:rsidR="007F57C7">
        <w:rPr>
          <w:sz w:val="18"/>
          <w:szCs w:val="18"/>
          <w:vertAlign w:val="superscript"/>
          <w:lang w:val="en-GB"/>
        </w:rPr>
        <w:t>*</w:t>
      </w:r>
      <w:r w:rsidRPr="00BF3B40">
        <w:rPr>
          <w:sz w:val="18"/>
          <w:szCs w:val="18"/>
          <w:lang w:val="en-GB"/>
        </w:rPr>
        <w:br/>
      </w:r>
      <w:r>
        <w:rPr>
          <w:sz w:val="18"/>
          <w:szCs w:val="18"/>
          <w:lang w:val="en-GB"/>
        </w:rPr>
        <w:t>Xiamen University Malaysia</w:t>
      </w:r>
      <w:r w:rsidRPr="00BF3B40">
        <w:rPr>
          <w:i/>
          <w:sz w:val="18"/>
          <w:szCs w:val="18"/>
          <w:lang w:val="en-GB"/>
        </w:rPr>
        <w:br/>
      </w:r>
      <w:r>
        <w:rPr>
          <w:sz w:val="18"/>
          <w:szCs w:val="18"/>
          <w:lang w:val="en-GB"/>
        </w:rPr>
        <w:t>Selangor, Malaysia</w:t>
      </w:r>
      <w:r w:rsidRPr="00BF3B40">
        <w:rPr>
          <w:sz w:val="18"/>
          <w:szCs w:val="18"/>
          <w:lang w:val="en-GB"/>
        </w:rPr>
        <w:br/>
      </w:r>
      <w:r w:rsidRPr="0046298A">
        <w:rPr>
          <w:sz w:val="18"/>
          <w:szCs w:val="18"/>
          <w:lang w:val="en-GB"/>
        </w:rPr>
        <w:t>m.miraz@ieee.org</w:t>
      </w:r>
      <w:r w:rsidR="00447BB9" w:rsidRPr="00BF3B40">
        <w:rPr>
          <w:sz w:val="18"/>
          <w:szCs w:val="18"/>
          <w:lang w:val="en-GB"/>
        </w:rPr>
        <w:t xml:space="preserve"> </w:t>
      </w:r>
    </w:p>
    <w:p w14:paraId="30323B45" w14:textId="77777777" w:rsidR="009F1D79" w:rsidRPr="00BF3B40" w:rsidRDefault="009F1D79">
      <w:pPr>
        <w:rPr>
          <w:lang w:val="en-GB"/>
        </w:rPr>
        <w:sectPr w:rsidR="009F1D79" w:rsidRPr="00BF3B40" w:rsidSect="0046298A">
          <w:headerReference w:type="default" r:id="rId15"/>
          <w:type w:val="continuous"/>
          <w:pgSz w:w="11906" w:h="16838" w:code="9"/>
          <w:pgMar w:top="450" w:right="893" w:bottom="1440" w:left="893" w:header="720" w:footer="720" w:gutter="0"/>
          <w:cols w:num="2" w:space="720"/>
          <w:docGrid w:linePitch="360"/>
        </w:sectPr>
      </w:pPr>
    </w:p>
    <w:p w14:paraId="121882FC" w14:textId="77777777" w:rsidR="009303D9" w:rsidRPr="00BF3B40" w:rsidRDefault="00BD670B">
      <w:pPr>
        <w:rPr>
          <w:lang w:val="en-GB"/>
        </w:rPr>
        <w:sectPr w:rsidR="009303D9" w:rsidRPr="00BF3B40" w:rsidSect="003B4E04">
          <w:headerReference w:type="default" r:id="rId16"/>
          <w:type w:val="continuous"/>
          <w:pgSz w:w="11906" w:h="16838" w:code="9"/>
          <w:pgMar w:top="450" w:right="893" w:bottom="1440" w:left="893" w:header="720" w:footer="720" w:gutter="0"/>
          <w:cols w:num="3" w:space="720"/>
          <w:docGrid w:linePitch="360"/>
        </w:sectPr>
      </w:pPr>
      <w:r w:rsidRPr="00BF3B40">
        <w:rPr>
          <w:lang w:val="en-GB"/>
        </w:rPr>
        <w:br w:type="column"/>
      </w:r>
    </w:p>
    <w:p w14:paraId="2D3A1D36" w14:textId="57EE9A99" w:rsidR="00CE219D" w:rsidRPr="0096583E" w:rsidRDefault="2FBBB754" w:rsidP="0096583E">
      <w:pPr>
        <w:pStyle w:val="Abstract"/>
        <w:ind w:firstLine="0"/>
        <w:rPr>
          <w:i/>
          <w:lang w:val="en-GB"/>
        </w:rPr>
      </w:pPr>
      <w:r w:rsidRPr="00BF3B40">
        <w:rPr>
          <w:i/>
          <w:iCs/>
          <w:lang w:val="en-GB"/>
        </w:rPr>
        <w:t>Abstract</w:t>
      </w:r>
      <w:r w:rsidRPr="00BF3B40">
        <w:rPr>
          <w:i/>
          <w:lang w:val="en-GB"/>
        </w:rPr>
        <w:t>—</w:t>
      </w:r>
      <w:r w:rsidR="00CE219D" w:rsidRPr="00BF3B40">
        <w:rPr>
          <w:lang w:val="en-GB"/>
        </w:rPr>
        <w:t xml:space="preserve">Both the internet of things (IoT) and distributed ledger technology (DLT), more commonly known as </w:t>
      </w:r>
      <w:r w:rsidR="00AE4ABC">
        <w:rPr>
          <w:lang w:val="en-GB"/>
        </w:rPr>
        <w:t xml:space="preserve">the </w:t>
      </w:r>
      <w:r w:rsidR="00CE219D" w:rsidRPr="00BF3B40">
        <w:rPr>
          <w:lang w:val="en-GB"/>
        </w:rPr>
        <w:t xml:space="preserve">blockchain, are two popular emerging technologies of this era. While blockchain offers strengthened security, along with other benefits, it requires peer-to-peer (P2P) nodes for its consensus process. On the contrary, IoT ecosystems </w:t>
      </w:r>
      <w:r w:rsidR="00CE219D">
        <w:rPr>
          <w:lang w:val="en-GB"/>
        </w:rPr>
        <w:t xml:space="preserve">inherently </w:t>
      </w:r>
      <w:r w:rsidR="00CE219D" w:rsidRPr="00BF3B40">
        <w:rPr>
          <w:lang w:val="en-GB"/>
        </w:rPr>
        <w:t xml:space="preserve">consist of many P2P nodes but it is highly critiqued for its lack </w:t>
      </w:r>
      <w:r w:rsidR="00AE4ABC">
        <w:rPr>
          <w:lang w:val="en-GB"/>
        </w:rPr>
        <w:t xml:space="preserve">of </w:t>
      </w:r>
      <w:r w:rsidR="00CE219D" w:rsidRPr="00BF3B40">
        <w:rPr>
          <w:lang w:val="en-GB"/>
        </w:rPr>
        <w:t xml:space="preserve">security measures. Therefore, the fusion of these complementary duos, known as the blockchain of things (BCoT), has become a recent research trend. While the fit is good and the benefits such consolidation can offer are obvious, a lot of challenges are yet to be addressed. Therefore, we have conducted a comprehensive literature review, covering </w:t>
      </w:r>
      <w:r w:rsidR="00351082">
        <w:rPr>
          <w:lang w:val="en-GB"/>
        </w:rPr>
        <w:t>3</w:t>
      </w:r>
      <w:r w:rsidR="00645AE5">
        <w:rPr>
          <w:lang w:val="en-GB"/>
        </w:rPr>
        <w:t>3</w:t>
      </w:r>
      <w:r w:rsidR="00CE219D" w:rsidRPr="00BF3B40">
        <w:rPr>
          <w:lang w:val="en-GB"/>
        </w:rPr>
        <w:t xml:space="preserve"> research articles, spanning over </w:t>
      </w:r>
      <w:r w:rsidR="00CE219D">
        <w:rPr>
          <w:lang w:val="en-GB"/>
        </w:rPr>
        <w:t xml:space="preserve">the </w:t>
      </w:r>
      <w:r w:rsidR="00CE219D" w:rsidRPr="00BF3B40">
        <w:rPr>
          <w:lang w:val="en-GB"/>
        </w:rPr>
        <w:t xml:space="preserve">last </w:t>
      </w:r>
      <w:r w:rsidR="00704A98">
        <w:rPr>
          <w:lang w:val="en-GB"/>
        </w:rPr>
        <w:t>six</w:t>
      </w:r>
      <w:r w:rsidR="00CE219D" w:rsidRPr="00BF3B40">
        <w:rPr>
          <w:lang w:val="en-GB"/>
        </w:rPr>
        <w:t xml:space="preserve"> years (</w:t>
      </w:r>
      <w:r w:rsidR="00CE219D" w:rsidRPr="002F61DB">
        <w:rPr>
          <w:lang w:val="en-GB"/>
        </w:rPr>
        <w:t>20</w:t>
      </w:r>
      <w:r w:rsidR="00A65E5C" w:rsidRPr="002F61DB">
        <w:rPr>
          <w:lang w:val="en-GB"/>
        </w:rPr>
        <w:t>16</w:t>
      </w:r>
      <w:r w:rsidR="00CE219D" w:rsidRPr="002F61DB">
        <w:rPr>
          <w:lang w:val="en-GB"/>
        </w:rPr>
        <w:t>-2021</w:t>
      </w:r>
      <w:r w:rsidR="00CE219D" w:rsidRPr="00BF3B40">
        <w:rPr>
          <w:lang w:val="en-GB"/>
        </w:rPr>
        <w:t>), to report the state-of-the-art research in this domain. We have synthesi</w:t>
      </w:r>
      <w:r w:rsidR="005E2CC0">
        <w:rPr>
          <w:lang w:val="en-GB"/>
        </w:rPr>
        <w:t>s</w:t>
      </w:r>
      <w:r w:rsidR="00CE219D" w:rsidRPr="00BF3B40">
        <w:rPr>
          <w:lang w:val="en-GB"/>
        </w:rPr>
        <w:t xml:space="preserve">ed </w:t>
      </w:r>
      <w:r w:rsidR="00CE219D">
        <w:rPr>
          <w:lang w:val="en-GB"/>
        </w:rPr>
        <w:t xml:space="preserve">the existing literature by comparing, contrasting, </w:t>
      </w:r>
      <w:r w:rsidR="00CE219D" w:rsidRPr="001F7135">
        <w:rPr>
          <w:lang w:val="en-GB"/>
        </w:rPr>
        <w:t>resembl</w:t>
      </w:r>
      <w:r w:rsidR="00CE219D">
        <w:rPr>
          <w:lang w:val="en-GB"/>
        </w:rPr>
        <w:t xml:space="preserve">ing as well as critically evaluating </w:t>
      </w:r>
      <w:r w:rsidR="00CE219D" w:rsidRPr="00BF3B40">
        <w:rPr>
          <w:lang w:val="en-GB"/>
        </w:rPr>
        <w:t>them</w:t>
      </w:r>
      <w:r w:rsidR="00CE219D">
        <w:rPr>
          <w:lang w:val="en-GB"/>
        </w:rPr>
        <w:t xml:space="preserve"> and thus, deduced the current challenges and future research directions, particularly with regards to lightweight</w:t>
      </w:r>
      <w:r w:rsidR="007F57C7">
        <w:rPr>
          <w:lang w:val="en-GB"/>
        </w:rPr>
        <w:t>ness</w:t>
      </w:r>
      <w:r w:rsidR="00CE219D">
        <w:rPr>
          <w:lang w:val="en-GB"/>
        </w:rPr>
        <w:t xml:space="preserve">. </w:t>
      </w:r>
    </w:p>
    <w:p w14:paraId="4924B83C" w14:textId="1A27E7B9" w:rsidR="009303D9" w:rsidRPr="00BF3B40" w:rsidRDefault="2FBBB754" w:rsidP="2FBBB754">
      <w:pPr>
        <w:pStyle w:val="Keywords"/>
        <w:rPr>
          <w:lang w:val="en-GB"/>
        </w:rPr>
      </w:pPr>
      <w:r w:rsidRPr="00BF3B40">
        <w:rPr>
          <w:lang w:val="en-GB"/>
        </w:rPr>
        <w:t>Keywords—</w:t>
      </w:r>
      <w:r w:rsidR="000036B7" w:rsidRPr="00BF3B40">
        <w:rPr>
          <w:lang w:val="en-GB"/>
        </w:rPr>
        <w:t xml:space="preserve">Blockchain security, </w:t>
      </w:r>
      <w:r w:rsidRPr="00BF3B40">
        <w:rPr>
          <w:lang w:val="en-GB"/>
        </w:rPr>
        <w:t>Collaborative security</w:t>
      </w:r>
      <w:r w:rsidR="00CF4BBD" w:rsidRPr="00BF3B40">
        <w:rPr>
          <w:lang w:val="en-GB"/>
        </w:rPr>
        <w:t>, IoT security</w:t>
      </w:r>
      <w:r w:rsidRPr="00BF3B40">
        <w:rPr>
          <w:lang w:val="en-GB"/>
        </w:rPr>
        <w:t>, Lightweight blockchain of things, Traceability System</w:t>
      </w:r>
    </w:p>
    <w:p w14:paraId="20BCACDE" w14:textId="51AF16B1" w:rsidR="009303D9" w:rsidRPr="00BF3B40" w:rsidRDefault="2FBBB754" w:rsidP="00E97E59">
      <w:pPr>
        <w:pStyle w:val="1"/>
        <w:numPr>
          <w:ilvl w:val="0"/>
          <w:numId w:val="12"/>
        </w:numPr>
        <w:tabs>
          <w:tab w:val="num" w:pos="576"/>
        </w:tabs>
        <w:ind w:firstLine="0"/>
        <w:rPr>
          <w:rFonts w:eastAsia="Times New Roman"/>
          <w:sz w:val="24"/>
          <w:szCs w:val="24"/>
          <w:lang w:val="en-GB"/>
        </w:rPr>
      </w:pPr>
      <w:r w:rsidRPr="00BF3B40">
        <w:rPr>
          <w:rFonts w:eastAsia="Times New Roman"/>
          <w:sz w:val="24"/>
          <w:szCs w:val="24"/>
          <w:lang w:val="en-GB"/>
        </w:rPr>
        <w:t>Introduction</w:t>
      </w:r>
    </w:p>
    <w:p w14:paraId="222F961E" w14:textId="6FC86CAD" w:rsidR="00866BEB" w:rsidRPr="00BF3B40" w:rsidRDefault="2FBBB754" w:rsidP="2FBBB754">
      <w:pPr>
        <w:pStyle w:val="a3"/>
        <w:rPr>
          <w:lang w:val="en-GB"/>
        </w:rPr>
      </w:pPr>
      <w:r w:rsidRPr="00BF3B40">
        <w:rPr>
          <w:lang w:val="en-GB"/>
        </w:rPr>
        <w:t>As technology ha</w:t>
      </w:r>
      <w:r w:rsidR="00D207B2">
        <w:rPr>
          <w:lang w:val="en-GB"/>
        </w:rPr>
        <w:t>s</w:t>
      </w:r>
      <w:r w:rsidRPr="00BF3B40">
        <w:rPr>
          <w:lang w:val="en-GB"/>
        </w:rPr>
        <w:t xml:space="preserve"> changed the way we live, a multitude of devices connected in the network </w:t>
      </w:r>
      <w:r w:rsidR="00AE4ABC">
        <w:rPr>
          <w:lang w:val="en-GB"/>
        </w:rPr>
        <w:t>is</w:t>
      </w:r>
      <w:r w:rsidRPr="00BF3B40">
        <w:rPr>
          <w:lang w:val="en-GB"/>
        </w:rPr>
        <w:t xml:space="preserve"> providing us ways to communicate between </w:t>
      </w:r>
      <w:r w:rsidR="00D207B2">
        <w:rPr>
          <w:lang w:val="en-GB"/>
        </w:rPr>
        <w:t xml:space="preserve">the </w:t>
      </w:r>
      <w:r w:rsidRPr="00BF3B40">
        <w:rPr>
          <w:lang w:val="en-GB"/>
        </w:rPr>
        <w:t xml:space="preserve">machine and </w:t>
      </w:r>
      <w:r w:rsidR="00D207B2">
        <w:rPr>
          <w:lang w:val="en-GB"/>
        </w:rPr>
        <w:t xml:space="preserve">the </w:t>
      </w:r>
      <w:r w:rsidRPr="00BF3B40">
        <w:rPr>
          <w:lang w:val="en-GB"/>
        </w:rPr>
        <w:t>people</w:t>
      </w:r>
      <w:r w:rsidR="00D207B2">
        <w:rPr>
          <w:lang w:val="en-GB"/>
        </w:rPr>
        <w:t>,</w:t>
      </w:r>
      <w:r w:rsidRPr="00BF3B40">
        <w:rPr>
          <w:lang w:val="en-GB"/>
        </w:rPr>
        <w:t xml:space="preserve"> in our data-drive</w:t>
      </w:r>
      <w:r w:rsidR="00D207B2">
        <w:rPr>
          <w:lang w:val="en-GB"/>
        </w:rPr>
        <w:t>n</w:t>
      </w:r>
      <w:r w:rsidRPr="00BF3B40">
        <w:rPr>
          <w:lang w:val="en-GB"/>
        </w:rPr>
        <w:t xml:space="preserve"> society </w:t>
      </w:r>
      <w:r w:rsidR="00B163CA" w:rsidRPr="00BF3B40">
        <w:rPr>
          <w:lang w:val="en-GB"/>
        </w:rPr>
        <w:fldChar w:fldCharType="begin"/>
      </w:r>
      <w:r w:rsidR="00B163CA" w:rsidRPr="00BF3B40">
        <w:rPr>
          <w:lang w:val="en-GB"/>
        </w:rPr>
        <w:instrText xml:space="preserve"> ADDIN EN.CITE &lt;EndNote&gt;&lt;Cite&gt;&lt;Author&gt;Banerjee&lt;/Author&gt;&lt;Year&gt;2018&lt;/Year&gt;&lt;RecNum&gt;63&lt;/RecNum&gt;&lt;DisplayText&gt;[1]&lt;/DisplayText&gt;&lt;record&gt;&lt;rec-number&gt;63&lt;/rec-number&gt;&lt;foreign-keys&gt;&lt;key app="EN" db-id="ad5awtp2a0f5ebe9t9o5vrs9spwz0f952xes" timestamp="1630454817"&gt;63&lt;/key&gt;&lt;/foreign-keys&gt;&lt;ref-type name="Journal Article"&gt;17&lt;/ref-type&gt;&lt;contributors&gt;&lt;authors&gt;&lt;author&gt;Banerjee, Mandrita&lt;/author&gt;&lt;author&gt;Lee, Junghee&lt;/author&gt;&lt;author&gt;Choo, Kim-Kwang Raymond&lt;/author&gt;&lt;/authors&gt;&lt;/contributors&gt;&lt;titles&gt;&lt;title&gt;A blockchain future for internet of things security: a position paper&lt;/title&gt;&lt;secondary-title&gt;Digital Communications and Networks&lt;/secondary-title&gt;&lt;/titles&gt;&lt;periodical&gt;&lt;full-title&gt;Digital Communications and Networks&lt;/full-title&gt;&lt;/periodical&gt;&lt;pages&gt;149-160&lt;/pages&gt;&lt;volume&gt;4&lt;/volume&gt;&lt;number&gt;3&lt;/number&gt;&lt;section&gt;149&lt;/section&gt;&lt;dates&gt;&lt;year&gt;2018&lt;/year&gt;&lt;/dates&gt;&lt;isbn&gt;23528648&lt;/isbn&gt;&lt;urls&gt;&lt;/urls&gt;&lt;electronic-resource-num&gt;10.1016/j.dcan.2017.10.006&lt;/electronic-resource-num&gt;&lt;/record&gt;&lt;/Cite&gt;&lt;/EndNote&gt;</w:instrText>
      </w:r>
      <w:r w:rsidR="00B163CA" w:rsidRPr="00BF3B40">
        <w:rPr>
          <w:lang w:val="en-GB"/>
        </w:rPr>
        <w:fldChar w:fldCharType="separate"/>
      </w:r>
      <w:r w:rsidRPr="00BF3B40">
        <w:rPr>
          <w:lang w:val="en-GB"/>
        </w:rPr>
        <w:t>[1]</w:t>
      </w:r>
      <w:r w:rsidR="00B163CA" w:rsidRPr="00BF3B40">
        <w:rPr>
          <w:lang w:val="en-GB"/>
        </w:rPr>
        <w:fldChar w:fldCharType="end"/>
      </w:r>
      <w:r w:rsidRPr="00BF3B40">
        <w:rPr>
          <w:lang w:val="en-GB"/>
        </w:rPr>
        <w:t xml:space="preserve">. However, the pervasiveness of </w:t>
      </w:r>
      <w:r w:rsidR="00D207B2">
        <w:rPr>
          <w:lang w:val="en-GB"/>
        </w:rPr>
        <w:t xml:space="preserve">the </w:t>
      </w:r>
      <w:r w:rsidRPr="00BF3B40">
        <w:rPr>
          <w:lang w:val="en-GB"/>
        </w:rPr>
        <w:t>internet of things</w:t>
      </w:r>
      <w:r w:rsidR="00D207B2">
        <w:rPr>
          <w:lang w:val="en-GB"/>
        </w:rPr>
        <w:t xml:space="preserve"> (IoT)</w:t>
      </w:r>
      <w:r w:rsidRPr="00BF3B40">
        <w:rPr>
          <w:lang w:val="en-GB"/>
        </w:rPr>
        <w:t xml:space="preserve"> device</w:t>
      </w:r>
      <w:ins w:id="0" w:author=" " w:date="2021-11-30T09:04:00Z">
        <w:r w:rsidR="00857807">
          <w:rPr>
            <w:lang w:val="en-GB"/>
          </w:rPr>
          <w:t>s</w:t>
        </w:r>
      </w:ins>
      <w:r w:rsidRPr="00BF3B40">
        <w:rPr>
          <w:lang w:val="en-GB"/>
        </w:rPr>
        <w:t xml:space="preserve"> </w:t>
      </w:r>
      <w:r w:rsidR="00D207B2">
        <w:rPr>
          <w:lang w:val="en-GB"/>
        </w:rPr>
        <w:t>contribute</w:t>
      </w:r>
      <w:del w:id="1" w:author=" " w:date="2021-11-30T09:04:00Z">
        <w:r w:rsidR="00D207B2" w:rsidDel="00857807">
          <w:rPr>
            <w:lang w:val="en-GB"/>
          </w:rPr>
          <w:delText>s</w:delText>
        </w:r>
      </w:del>
      <w:r w:rsidR="00D207B2">
        <w:rPr>
          <w:lang w:val="en-GB"/>
        </w:rPr>
        <w:t xml:space="preserve"> to</w:t>
      </w:r>
      <w:r w:rsidRPr="00BF3B40">
        <w:rPr>
          <w:lang w:val="en-GB"/>
        </w:rPr>
        <w:t xml:space="preserve"> privacy and security vulnerabilities. </w:t>
      </w:r>
      <w:r w:rsidR="00792BB1">
        <w:rPr>
          <w:lang w:val="en-GB"/>
        </w:rPr>
        <w:t xml:space="preserve">Other vulnerabilities of IoT include (but </w:t>
      </w:r>
      <w:r w:rsidR="00AE4ABC">
        <w:rPr>
          <w:lang w:val="en-GB"/>
        </w:rPr>
        <w:t xml:space="preserve">are </w:t>
      </w:r>
      <w:r w:rsidR="00792BB1">
        <w:rPr>
          <w:lang w:val="en-GB"/>
        </w:rPr>
        <w:t>not limited to): lack of standardi</w:t>
      </w:r>
      <w:ins w:id="2" w:author=" " w:date="2021-11-30T09:05:00Z">
        <w:r w:rsidR="00857807">
          <w:rPr>
            <w:lang w:val="en-GB"/>
          </w:rPr>
          <w:t>s</w:t>
        </w:r>
      </w:ins>
      <w:del w:id="3" w:author=" " w:date="2021-11-30T09:05:00Z">
        <w:r w:rsidR="00AE4ABC" w:rsidDel="00857807">
          <w:rPr>
            <w:lang w:val="en-GB"/>
          </w:rPr>
          <w:delText>z</w:delText>
        </w:r>
      </w:del>
      <w:r w:rsidR="00792BB1">
        <w:rPr>
          <w:lang w:val="en-GB"/>
        </w:rPr>
        <w:t>ation,</w:t>
      </w:r>
      <w:r w:rsidR="009F349A">
        <w:rPr>
          <w:lang w:val="en-GB"/>
        </w:rPr>
        <w:t xml:space="preserve"> device management</w:t>
      </w:r>
      <w:r w:rsidR="004B2DBB">
        <w:rPr>
          <w:lang w:val="en-GB"/>
        </w:rPr>
        <w:t xml:space="preserve">, </w:t>
      </w:r>
      <w:r w:rsidR="00CE219D">
        <w:rPr>
          <w:lang w:val="en-GB"/>
        </w:rPr>
        <w:t>i</w:t>
      </w:r>
      <w:r w:rsidR="004B2DBB" w:rsidRPr="004B2DBB">
        <w:rPr>
          <w:lang w:val="en-GB"/>
        </w:rPr>
        <w:t xml:space="preserve">nsecure </w:t>
      </w:r>
      <w:r w:rsidR="00CE219D">
        <w:rPr>
          <w:lang w:val="en-GB"/>
        </w:rPr>
        <w:t>network services</w:t>
      </w:r>
      <w:del w:id="4" w:author=" " w:date="2021-11-30T09:05:00Z">
        <w:r w:rsidR="00AE4ABC" w:rsidDel="00857807">
          <w:rPr>
            <w:lang w:val="en-GB"/>
          </w:rPr>
          <w:delText>,</w:delText>
        </w:r>
      </w:del>
      <w:r w:rsidR="00CE219D">
        <w:rPr>
          <w:lang w:val="en-GB"/>
        </w:rPr>
        <w:t xml:space="preserve"> and e</w:t>
      </w:r>
      <w:r w:rsidR="004B2DBB" w:rsidRPr="004B2DBB">
        <w:rPr>
          <w:lang w:val="en-GB"/>
        </w:rPr>
        <w:t xml:space="preserve">cosystem </w:t>
      </w:r>
      <w:r w:rsidR="00CE219D">
        <w:rPr>
          <w:lang w:val="en-GB"/>
        </w:rPr>
        <w:t>i</w:t>
      </w:r>
      <w:r w:rsidR="004B2DBB" w:rsidRPr="004B2DBB">
        <w:rPr>
          <w:lang w:val="en-GB"/>
        </w:rPr>
        <w:t>nterfaces</w:t>
      </w:r>
      <w:r w:rsidR="00CE219D">
        <w:rPr>
          <w:lang w:val="en-GB"/>
        </w:rPr>
        <w:t>, insecure data transfer</w:t>
      </w:r>
      <w:del w:id="5" w:author=" " w:date="2021-11-30T09:07:00Z">
        <w:r w:rsidR="00AE4ABC" w:rsidDel="00857807">
          <w:rPr>
            <w:lang w:val="en-GB"/>
          </w:rPr>
          <w:delText>,</w:delText>
        </w:r>
      </w:del>
      <w:r w:rsidR="00CE219D">
        <w:rPr>
          <w:lang w:val="en-GB"/>
        </w:rPr>
        <w:t xml:space="preserve"> and storage, lack of physical hardening, etc.</w:t>
      </w:r>
      <w:r w:rsidR="00792BB1">
        <w:rPr>
          <w:lang w:val="en-GB"/>
        </w:rPr>
        <w:t xml:space="preserve"> </w:t>
      </w:r>
      <w:r w:rsidR="00D207B2">
        <w:rPr>
          <w:lang w:val="en-GB"/>
        </w:rPr>
        <w:t>Therefore, such w</w:t>
      </w:r>
      <w:r w:rsidRPr="00BF3B40">
        <w:rPr>
          <w:lang w:val="en-GB"/>
        </w:rPr>
        <w:t>eaknesses o</w:t>
      </w:r>
      <w:r w:rsidR="00D207B2">
        <w:rPr>
          <w:lang w:val="en-GB"/>
        </w:rPr>
        <w:t>f</w:t>
      </w:r>
      <w:r w:rsidRPr="00BF3B40">
        <w:rPr>
          <w:lang w:val="en-GB"/>
        </w:rPr>
        <w:t xml:space="preserve"> the internet of things </w:t>
      </w:r>
      <w:r w:rsidR="00CE219D">
        <w:rPr>
          <w:lang w:val="en-GB"/>
        </w:rPr>
        <w:t>are</w:t>
      </w:r>
      <w:r w:rsidR="00D207B2">
        <w:rPr>
          <w:lang w:val="en-GB"/>
        </w:rPr>
        <w:t xml:space="preserve"> of great</w:t>
      </w:r>
      <w:r w:rsidRPr="00BF3B40">
        <w:rPr>
          <w:lang w:val="en-GB"/>
        </w:rPr>
        <w:t xml:space="preserve"> concern</w:t>
      </w:r>
      <w:del w:id="6" w:author=" " w:date="2021-11-30T09:07:00Z">
        <w:r w:rsidR="00D207B2" w:rsidDel="00857807">
          <w:rPr>
            <w:lang w:val="en-GB"/>
          </w:rPr>
          <w:delText>,</w:delText>
        </w:r>
      </w:del>
      <w:r w:rsidRPr="00BF3B40">
        <w:rPr>
          <w:lang w:val="en-GB"/>
        </w:rPr>
        <w:t xml:space="preserve"> </w:t>
      </w:r>
      <w:r w:rsidR="00B163CA" w:rsidRPr="00BF3B40">
        <w:rPr>
          <w:lang w:val="en-GB"/>
        </w:rPr>
        <w:fldChar w:fldCharType="begin"/>
      </w:r>
      <w:r w:rsidR="00B163CA" w:rsidRPr="00BF3B40">
        <w:rPr>
          <w:lang w:val="en-GB"/>
        </w:rPr>
        <w:instrText xml:space="preserve"> ADDIN EN.CITE &lt;EndNote&gt;&lt;Cite&gt;&lt;Author&gt;Dai&lt;/Author&gt;&lt;Year&gt;2019&lt;/Year&gt;&lt;RecNum&gt;129&lt;/RecNum&gt;&lt;DisplayText&gt;[2]&lt;/DisplayText&gt;&lt;record&gt;&lt;rec-number&gt;129&lt;/rec-number&gt;&lt;foreign-keys&gt;&lt;key app="EN" db-id="ad5awtp2a0f5ebe9t9o5vrs9spwz0f952xes" timestamp="1630487452"&gt;129&lt;/key&gt;&lt;/foreign-keys&gt;&lt;ref-type name="Journal Article"&gt;17&lt;/ref-type&gt;&lt;contributors&gt;&lt;authors&gt;&lt;author&gt;Dai, Hong-Ning&lt;/author&gt;&lt;author&gt;Zheng, Zibin&lt;/author&gt;&lt;author&gt;Zhang, Yan&lt;/author&gt;&lt;/authors&gt;&lt;/contributors&gt;&lt;titles&gt;&lt;title&gt;Blockchain for Internet of Things: A survey&lt;/title&gt;&lt;secondary-title&gt;IEEE Internet of Things Journal&lt;/secondary-title&gt;&lt;/titles&gt;&lt;periodical&gt;&lt;full-title&gt;IEEE Internet of Things Journal&lt;/full-title&gt;&lt;/periodical&gt;&lt;pages&gt;8076-8094&lt;/pages&gt;&lt;volume&gt;6&lt;/volume&gt;&lt;number&gt;5&lt;/number&gt;&lt;dates&gt;&lt;year&gt;2019&lt;/year&gt;&lt;/dates&gt;&lt;isbn&gt;2327-4662&lt;/isbn&gt;&lt;urls&gt;&lt;/urls&gt;&lt;/record&gt;&lt;/Cite&gt;&lt;/EndNote&gt;</w:instrText>
      </w:r>
      <w:r w:rsidR="00B163CA" w:rsidRPr="00BF3B40">
        <w:rPr>
          <w:lang w:val="en-GB"/>
        </w:rPr>
        <w:fldChar w:fldCharType="separate"/>
      </w:r>
      <w:r w:rsidRPr="00BF3B40">
        <w:rPr>
          <w:lang w:val="en-GB"/>
        </w:rPr>
        <w:t>[2]</w:t>
      </w:r>
      <w:r w:rsidR="00B163CA" w:rsidRPr="00BF3B40">
        <w:rPr>
          <w:lang w:val="en-GB"/>
        </w:rPr>
        <w:fldChar w:fldCharType="end"/>
      </w:r>
      <w:r w:rsidR="00D207B2">
        <w:rPr>
          <w:lang w:val="en-GB"/>
        </w:rPr>
        <w:t>, particularly with proliferated use of the IoT as well as the Internet</w:t>
      </w:r>
      <w:r w:rsidRPr="00BF3B40">
        <w:rPr>
          <w:lang w:val="en-GB"/>
        </w:rPr>
        <w:t>.</w:t>
      </w:r>
    </w:p>
    <w:p w14:paraId="4B229CFB" w14:textId="6F66AA57" w:rsidR="00580252" w:rsidRPr="00BF3B40" w:rsidRDefault="00792BB1" w:rsidP="2FBBB754">
      <w:pPr>
        <w:pStyle w:val="a3"/>
        <w:rPr>
          <w:lang w:val="en-GB"/>
        </w:rPr>
      </w:pPr>
      <w:r>
        <w:rPr>
          <w:lang w:val="en-GB"/>
        </w:rPr>
        <w:t>On the contrary</w:t>
      </w:r>
      <w:r w:rsidR="2FBBB754" w:rsidRPr="00BF3B40">
        <w:rPr>
          <w:lang w:val="en-GB"/>
        </w:rPr>
        <w:t xml:space="preserve">, Blockchain is an open and transparent database. All </w:t>
      </w:r>
      <w:ins w:id="7" w:author=" " w:date="2021-11-30T09:07:00Z">
        <w:r w:rsidR="00857807">
          <w:rPr>
            <w:lang w:val="en-GB"/>
          </w:rPr>
          <w:t xml:space="preserve">the </w:t>
        </w:r>
      </w:ins>
      <w:r w:rsidR="2FBBB754" w:rsidRPr="00BF3B40">
        <w:rPr>
          <w:lang w:val="en-GB"/>
        </w:rPr>
        <w:t xml:space="preserve">data is shared by all </w:t>
      </w:r>
      <w:ins w:id="8" w:author=" " w:date="2021-11-30T09:07:00Z">
        <w:r w:rsidR="00857807">
          <w:rPr>
            <w:lang w:val="en-GB"/>
          </w:rPr>
          <w:t xml:space="preserve">the </w:t>
        </w:r>
      </w:ins>
      <w:r w:rsidR="2FBBB754" w:rsidRPr="00BF3B40">
        <w:rPr>
          <w:lang w:val="en-GB"/>
        </w:rPr>
        <w:t xml:space="preserve">nodes and is supervised by all </w:t>
      </w:r>
      <w:ins w:id="9" w:author=" " w:date="2021-11-30T09:07:00Z">
        <w:r w:rsidR="00857807">
          <w:rPr>
            <w:lang w:val="en-GB"/>
          </w:rPr>
          <w:t xml:space="preserve">the </w:t>
        </w:r>
      </w:ins>
      <w:r w:rsidR="2FBBB754" w:rsidRPr="00BF3B40">
        <w:rPr>
          <w:lang w:val="en-GB"/>
        </w:rPr>
        <w:t xml:space="preserve">users. Based on the characteristics of this technology </w:t>
      </w:r>
      <w:ins w:id="10" w:author=" " w:date="2021-11-30T09:08:00Z">
        <w:r w:rsidR="00857807">
          <w:rPr>
            <w:lang w:val="en-GB"/>
          </w:rPr>
          <w:t>de</w:t>
        </w:r>
      </w:ins>
      <w:commentRangeStart w:id="11"/>
      <w:commentRangeStart w:id="12"/>
      <w:r w:rsidR="2FBBB754" w:rsidRPr="00BF3B40">
        <w:rPr>
          <w:lang w:val="en-GB"/>
        </w:rPr>
        <w:t>centrali</w:t>
      </w:r>
      <w:ins w:id="13" w:author=" " w:date="2021-11-30T09:08:00Z">
        <w:r w:rsidR="00857807">
          <w:rPr>
            <w:lang w:val="en-GB"/>
          </w:rPr>
          <w:t>s</w:t>
        </w:r>
      </w:ins>
      <w:del w:id="14" w:author=" " w:date="2021-11-30T09:08:00Z">
        <w:r w:rsidR="00AE4ABC" w:rsidDel="00857807">
          <w:rPr>
            <w:lang w:val="en-GB"/>
          </w:rPr>
          <w:delText>z</w:delText>
        </w:r>
      </w:del>
      <w:r w:rsidR="2FBBB754" w:rsidRPr="00BF3B40">
        <w:rPr>
          <w:lang w:val="en-GB"/>
        </w:rPr>
        <w:t>ation</w:t>
      </w:r>
      <w:commentRangeEnd w:id="11"/>
      <w:r w:rsidR="00857807">
        <w:rPr>
          <w:rStyle w:val="a9"/>
          <w:spacing w:val="0"/>
          <w:lang w:val="en-US" w:eastAsia="en-US"/>
        </w:rPr>
        <w:commentReference w:id="11"/>
      </w:r>
      <w:commentRangeEnd w:id="12"/>
      <w:r w:rsidR="002248BD">
        <w:rPr>
          <w:rStyle w:val="a9"/>
          <w:spacing w:val="0"/>
          <w:lang w:val="en-US" w:eastAsia="en-US"/>
        </w:rPr>
        <w:commentReference w:id="12"/>
      </w:r>
      <w:r w:rsidR="2FBBB754" w:rsidRPr="00BF3B40">
        <w:rPr>
          <w:lang w:val="en-GB"/>
        </w:rPr>
        <w:t>, the application scenarios of blockchain should also be further expanded and can be applied on the Internet of Things [</w:t>
      </w:r>
      <w:r w:rsidR="004C1EFC">
        <w:rPr>
          <w:lang w:val="en-GB"/>
        </w:rPr>
        <w:t>3</w:t>
      </w:r>
      <w:r w:rsidR="2FBBB754" w:rsidRPr="00BF3B40">
        <w:rPr>
          <w:lang w:val="en-GB"/>
        </w:rPr>
        <w:t>]. This innovative technology takes trust as its core and promotes the maintenance of security and privacy. This technology which offers the method to address the challenge of IoT technology</w:t>
      </w:r>
      <w:ins w:id="15" w:author=" " w:date="2021-11-30T09:09:00Z">
        <w:r w:rsidR="00857807">
          <w:rPr>
            <w:lang w:val="en-GB"/>
          </w:rPr>
          <w:t xml:space="preserve"> and</w:t>
        </w:r>
      </w:ins>
      <w:r w:rsidR="2FBBB754" w:rsidRPr="00BF3B40">
        <w:rPr>
          <w:lang w:val="en-GB"/>
        </w:rPr>
        <w:t xml:space="preserve"> has consequently formed the </w:t>
      </w:r>
      <w:ins w:id="16" w:author=" " w:date="2021-11-30T09:10:00Z">
        <w:r w:rsidR="00857807">
          <w:rPr>
            <w:lang w:val="en-GB"/>
          </w:rPr>
          <w:t xml:space="preserve">notion of </w:t>
        </w:r>
      </w:ins>
      <w:del w:id="17" w:author=" " w:date="2021-11-30T09:09:00Z">
        <w:r w:rsidR="2FBBB754" w:rsidRPr="00BF3B40" w:rsidDel="00857807">
          <w:rPr>
            <w:lang w:val="en-GB"/>
          </w:rPr>
          <w:delText xml:space="preserve">lightweight </w:delText>
        </w:r>
      </w:del>
      <w:r w:rsidR="2FBBB754" w:rsidRPr="00BF3B40">
        <w:rPr>
          <w:lang w:val="en-GB"/>
        </w:rPr>
        <w:t>blockchain of things</w:t>
      </w:r>
      <w:ins w:id="18" w:author=" " w:date="2021-11-30T09:10:00Z">
        <w:r w:rsidR="00857807">
          <w:rPr>
            <w:lang w:val="en-GB"/>
          </w:rPr>
          <w:t xml:space="preserve"> (BCoT)</w:t>
        </w:r>
      </w:ins>
      <w:r w:rsidR="2FBBB754" w:rsidRPr="00BF3B40">
        <w:rPr>
          <w:lang w:val="en-GB"/>
        </w:rPr>
        <w:t xml:space="preserve"> </w:t>
      </w:r>
      <w:r w:rsidR="00187778" w:rsidRPr="00BF3B40">
        <w:rPr>
          <w:lang w:val="en-GB"/>
        </w:rPr>
        <w:fldChar w:fldCharType="begin"/>
      </w:r>
      <w:r w:rsidR="00187778" w:rsidRPr="00BF3B40">
        <w:rPr>
          <w:lang w:val="en-GB"/>
        </w:rPr>
        <w:instrText xml:space="preserve"> ADDIN EN.CITE &lt;EndNote&gt;&lt;Cite&gt;&lt;Author&gt;Viriyasitavat&lt;/Author&gt;&lt;Year&gt;2019&lt;/Year&gt;&lt;RecNum&gt;92&lt;/RecNum&gt;&lt;DisplayText&gt;[3]&lt;/DisplayText&gt;&lt;record&gt;&lt;rec-number&gt;92&lt;/rec-number&gt;&lt;foreign-keys&gt;&lt;key app="EN" db-id="ad5awtp2a0f5ebe9t9o5vrs9spwz0f952xes" timestamp="1630454900"&gt;92&lt;/key&gt;&lt;/foreign-keys&gt;&lt;ref-type name="Journal Article"&gt;17&lt;/ref-type&gt;&lt;contributors&gt;&lt;authors&gt;&lt;author&gt;Viriyasitavat, Wattana&lt;/author&gt;&lt;author&gt;Xu, Li Da&lt;/author&gt;&lt;author&gt;Bi, Zhuming&lt;/author&gt;&lt;author&gt;Hoonsopon, Danupol&lt;/author&gt;&lt;/authors&gt;&lt;/contributors&gt;&lt;titles&gt;&lt;title&gt;Blockchain Technology for Applications in Internet of Things—Mapping From System Design Perspective&lt;/title&gt;&lt;secondary-title&gt;IEEE Internet of Things Journal&lt;/secondary-title&gt;&lt;/titles&gt;&lt;periodical&gt;&lt;full-title&gt;IEEE Internet of Things Journal&lt;/full-title&gt;&lt;/periodical&gt;&lt;pages&gt;8155-8168&lt;/pages&gt;&lt;volume&gt;6&lt;/volume&gt;&lt;number&gt;5&lt;/number&gt;&lt;section&gt;8155&lt;/section&gt;&lt;dates&gt;&lt;year&gt;2019&lt;/year&gt;&lt;/dates&gt;&lt;isbn&gt;2327-4662&amp;#xD;2372-2541&lt;/isbn&gt;&lt;urls&gt;&lt;/urls&gt;&lt;electronic-resource-num&gt;10.1109/jiot.2019.2925825&lt;/electronic-resource-num&gt;&lt;/record&gt;&lt;/Cite&gt;&lt;/EndNote&gt;</w:instrText>
      </w:r>
      <w:r w:rsidR="00187778" w:rsidRPr="00BF3B40">
        <w:rPr>
          <w:lang w:val="en-GB"/>
        </w:rPr>
        <w:fldChar w:fldCharType="separate"/>
      </w:r>
      <w:r w:rsidR="2FBBB754" w:rsidRPr="00BF3B40">
        <w:rPr>
          <w:lang w:val="en-GB"/>
        </w:rPr>
        <w:t>[3]</w:t>
      </w:r>
      <w:r w:rsidR="00187778" w:rsidRPr="00BF3B40">
        <w:rPr>
          <w:lang w:val="en-GB"/>
        </w:rPr>
        <w:fldChar w:fldCharType="end"/>
      </w:r>
      <w:r w:rsidR="2FBBB754" w:rsidRPr="00BF3B40">
        <w:rPr>
          <w:lang w:val="en-GB"/>
        </w:rPr>
        <w:t xml:space="preserve">. </w:t>
      </w:r>
      <w:del w:id="19" w:author=" " w:date="2021-11-30T09:10:00Z">
        <w:r w:rsidR="00AE4ABC" w:rsidDel="00857807">
          <w:rPr>
            <w:lang w:val="en-GB"/>
          </w:rPr>
          <w:delText>Many researchers are</w:delText>
        </w:r>
        <w:r w:rsidR="2FBBB754" w:rsidRPr="00BF3B40" w:rsidDel="00857807">
          <w:rPr>
            <w:lang w:val="en-GB"/>
          </w:rPr>
          <w:delText xml:space="preserve"> working on this new technology. </w:delText>
        </w:r>
      </w:del>
    </w:p>
    <w:p w14:paraId="1FF7F976" w14:textId="421F3FE6" w:rsidR="00C616B1" w:rsidRPr="00BF3B40" w:rsidRDefault="2FBBB754" w:rsidP="2FBBB754">
      <w:pPr>
        <w:pStyle w:val="a3"/>
        <w:rPr>
          <w:lang w:val="en-GB"/>
        </w:rPr>
      </w:pPr>
      <w:del w:id="20" w:author="Miraz Mahdi Hassan" w:date="2021-11-30T14:04:00Z">
        <w:r w:rsidRPr="00BF3B40" w:rsidDel="00F41D41">
          <w:rPr>
            <w:lang w:val="en-GB"/>
          </w:rPr>
          <w:delText xml:space="preserve">It </w:delText>
        </w:r>
      </w:del>
      <w:ins w:id="21" w:author="Miraz Mahdi Hassan" w:date="2021-11-30T14:04:00Z">
        <w:r w:rsidR="00F41D41">
          <w:rPr>
            <w:lang w:val="en-GB"/>
          </w:rPr>
          <w:t>Blockchain/DLT</w:t>
        </w:r>
        <w:r w:rsidR="00F41D41" w:rsidRPr="00BF3B40">
          <w:rPr>
            <w:lang w:val="en-GB"/>
          </w:rPr>
          <w:t xml:space="preserve"> </w:t>
        </w:r>
      </w:ins>
      <w:r w:rsidRPr="00BF3B40">
        <w:rPr>
          <w:lang w:val="en-GB"/>
        </w:rPr>
        <w:t>is essentially a distributed database technology, which does not rely on a central or third-party organi</w:t>
      </w:r>
      <w:ins w:id="22" w:author="Miraz Mahdi Hassan" w:date="2021-11-30T14:04:00Z">
        <w:r w:rsidR="00F41D41">
          <w:rPr>
            <w:lang w:val="en-GB"/>
          </w:rPr>
          <w:t>s</w:t>
        </w:r>
      </w:ins>
      <w:del w:id="23" w:author="Miraz Mahdi Hassan" w:date="2021-11-30T14:04:00Z">
        <w:r w:rsidR="00AE4ABC" w:rsidDel="00F41D41">
          <w:rPr>
            <w:lang w:val="en-GB"/>
          </w:rPr>
          <w:delText>z</w:delText>
        </w:r>
      </w:del>
      <w:r w:rsidRPr="00BF3B40">
        <w:rPr>
          <w:lang w:val="en-GB"/>
        </w:rPr>
        <w:t xml:space="preserve">ation to ensure the authenticity of the data. The objects stored in the database can </w:t>
      </w:r>
      <w:del w:id="24" w:author="Miraz Mahdi Hassan" w:date="2021-11-30T14:06:00Z">
        <w:r w:rsidRPr="00BF3B40" w:rsidDel="00F41D41">
          <w:rPr>
            <w:lang w:val="en-GB"/>
          </w:rPr>
          <w:delText xml:space="preserve">not </w:delText>
        </w:r>
      </w:del>
      <w:ins w:id="25" w:author="Miraz Mahdi Hassan" w:date="2021-11-30T14:06:00Z">
        <w:r w:rsidR="00F41D41">
          <w:rPr>
            <w:lang w:val="en-GB"/>
          </w:rPr>
          <w:t>be of any t</w:t>
        </w:r>
      </w:ins>
      <w:ins w:id="26" w:author="Miraz Mahdi Hassan" w:date="2021-11-30T14:07:00Z">
        <w:r w:rsidR="00F41D41">
          <w:rPr>
            <w:lang w:val="en-GB"/>
          </w:rPr>
          <w:t>ype of data, not</w:t>
        </w:r>
      </w:ins>
      <w:ins w:id="27" w:author="Miraz Mahdi Hassan" w:date="2021-11-30T14:06:00Z">
        <w:r w:rsidR="00F41D41" w:rsidRPr="00BF3B40">
          <w:rPr>
            <w:lang w:val="en-GB"/>
          </w:rPr>
          <w:t xml:space="preserve"> </w:t>
        </w:r>
      </w:ins>
      <w:r w:rsidRPr="00BF3B40">
        <w:rPr>
          <w:lang w:val="en-GB"/>
        </w:rPr>
        <w:t xml:space="preserve">only </w:t>
      </w:r>
      <w:ins w:id="28" w:author="Miraz Mahdi Hassan" w:date="2021-11-30T14:07:00Z">
        <w:r w:rsidR="00F41D41">
          <w:rPr>
            <w:lang w:val="en-GB"/>
          </w:rPr>
          <w:t xml:space="preserve">limited to </w:t>
        </w:r>
      </w:ins>
      <w:del w:id="29" w:author="Miraz Mahdi Hassan" w:date="2021-11-30T14:07:00Z">
        <w:r w:rsidRPr="00BF3B40" w:rsidDel="00F41D41">
          <w:rPr>
            <w:lang w:val="en-GB"/>
          </w:rPr>
          <w:delText xml:space="preserve">be </w:delText>
        </w:r>
      </w:del>
      <w:r w:rsidRPr="00BF3B40">
        <w:rPr>
          <w:lang w:val="en-GB"/>
        </w:rPr>
        <w:t xml:space="preserve">"value" such as </w:t>
      </w:r>
      <w:del w:id="30" w:author="Miraz Mahdi Hassan" w:date="2021-11-30T14:07:00Z">
        <w:r w:rsidRPr="00BF3B40" w:rsidDel="00F41D41">
          <w:rPr>
            <w:lang w:val="en-GB"/>
          </w:rPr>
          <w:delText>Bitcoin</w:delText>
        </w:r>
      </w:del>
      <w:ins w:id="31" w:author="Miraz Mahdi Hassan" w:date="2021-11-30T14:07:00Z">
        <w:r w:rsidR="00F41D41">
          <w:rPr>
            <w:lang w:val="en-GB"/>
          </w:rPr>
          <w:t>cryptocurrency.</w:t>
        </w:r>
      </w:ins>
      <w:del w:id="32" w:author="Miraz Mahdi Hassan" w:date="2021-11-30T14:07:00Z">
        <w:r w:rsidRPr="00BF3B40" w:rsidDel="00F41D41">
          <w:rPr>
            <w:lang w:val="en-GB"/>
          </w:rPr>
          <w:delText xml:space="preserve"> but can also store other things that need to be registered</w:delText>
        </w:r>
      </w:del>
      <w:r w:rsidRPr="00BF3B40">
        <w:rPr>
          <w:lang w:val="en-GB"/>
        </w:rPr>
        <w:t xml:space="preserve">. </w:t>
      </w:r>
      <w:del w:id="33" w:author="Miraz Mahdi Hassan" w:date="2021-11-30T14:07:00Z">
        <w:r w:rsidRPr="00BF3B40" w:rsidDel="00F41D41">
          <w:rPr>
            <w:lang w:val="en-GB"/>
          </w:rPr>
          <w:delText xml:space="preserve">It </w:delText>
        </w:r>
        <w:r w:rsidR="00AE4ABC" w:rsidDel="00F41D41">
          <w:rPr>
            <w:lang w:val="en-GB"/>
          </w:rPr>
          <w:delText>is</w:delText>
        </w:r>
      </w:del>
      <w:ins w:id="34" w:author="Miraz Mahdi Hassan" w:date="2021-11-30T14:10:00Z">
        <w:r w:rsidR="00F41D41">
          <w:rPr>
            <w:lang w:val="en-GB"/>
          </w:rPr>
          <w:t>The application of b</w:t>
        </w:r>
      </w:ins>
      <w:ins w:id="35" w:author="Miraz Mahdi Hassan" w:date="2021-11-30T14:07:00Z">
        <w:r w:rsidR="00F41D41">
          <w:rPr>
            <w:lang w:val="en-GB"/>
          </w:rPr>
          <w:t>loc</w:t>
        </w:r>
      </w:ins>
      <w:ins w:id="36" w:author="Miraz Mahdi Hassan" w:date="2021-11-30T14:08:00Z">
        <w:r w:rsidR="00F41D41">
          <w:rPr>
            <w:lang w:val="en-GB"/>
          </w:rPr>
          <w:t xml:space="preserve">kchain has </w:t>
        </w:r>
      </w:ins>
      <w:ins w:id="37" w:author="Miraz Mahdi Hassan" w:date="2021-11-30T14:10:00Z">
        <w:r w:rsidR="00F41D41">
          <w:rPr>
            <w:lang w:val="en-GB"/>
          </w:rPr>
          <w:t xml:space="preserve">now reached </w:t>
        </w:r>
      </w:ins>
      <w:del w:id="38" w:author="Miraz Mahdi Hassan" w:date="2021-11-30T14:10:00Z">
        <w:r w:rsidR="00AE4ABC" w:rsidDel="00F41D41">
          <w:rPr>
            <w:lang w:val="en-GB"/>
          </w:rPr>
          <w:delText xml:space="preserve"> applied</w:delText>
        </w:r>
        <w:r w:rsidRPr="00BF3B40" w:rsidDel="00F41D41">
          <w:rPr>
            <w:lang w:val="en-GB"/>
          </w:rPr>
          <w:delText xml:space="preserve"> </w:delText>
        </w:r>
      </w:del>
      <w:del w:id="39" w:author="Miraz Mahdi Hassan" w:date="2021-11-30T14:09:00Z">
        <w:r w:rsidRPr="00BF3B40" w:rsidDel="00F41D41">
          <w:rPr>
            <w:lang w:val="en-GB"/>
          </w:rPr>
          <w:delText>to the area of</w:delText>
        </w:r>
      </w:del>
      <w:ins w:id="40" w:author="Miraz Mahdi Hassan" w:date="2021-11-30T14:09:00Z">
        <w:r w:rsidR="00F41D41">
          <w:rPr>
            <w:lang w:val="en-GB"/>
          </w:rPr>
          <w:t xml:space="preserve"> many non-monetary domains such as</w:t>
        </w:r>
      </w:ins>
      <w:r w:rsidRPr="00BF3B40">
        <w:rPr>
          <w:lang w:val="en-GB"/>
        </w:rPr>
        <w:t xml:space="preserve"> </w:t>
      </w:r>
      <w:del w:id="41" w:author="Miraz Mahdi Hassan" w:date="2021-11-30T14:09:00Z">
        <w:r w:rsidRPr="00BF3B40" w:rsidDel="00F41D41">
          <w:rPr>
            <w:lang w:val="en-GB"/>
          </w:rPr>
          <w:delText>C</w:delText>
        </w:r>
      </w:del>
      <w:ins w:id="42" w:author="Miraz Mahdi Hassan" w:date="2021-11-30T14:09:00Z">
        <w:r w:rsidR="00F41D41">
          <w:rPr>
            <w:lang w:val="en-GB"/>
          </w:rPr>
          <w:t>c</w:t>
        </w:r>
      </w:ins>
      <w:r w:rsidRPr="00BF3B40">
        <w:rPr>
          <w:lang w:val="en-GB"/>
        </w:rPr>
        <w:t>ertification, traceability, transaction</w:t>
      </w:r>
      <w:r w:rsidR="00AE4ABC">
        <w:rPr>
          <w:lang w:val="en-GB"/>
        </w:rPr>
        <w:t>,</w:t>
      </w:r>
      <w:r w:rsidRPr="00BF3B40">
        <w:rPr>
          <w:lang w:val="en-GB"/>
        </w:rPr>
        <w:t xml:space="preserve"> </w:t>
      </w:r>
      <w:del w:id="43" w:author="Miraz Mahdi Hassan" w:date="2021-11-30T14:11:00Z">
        <w:r w:rsidRPr="00BF3B40" w:rsidDel="00F41D41">
          <w:rPr>
            <w:lang w:val="en-GB"/>
          </w:rPr>
          <w:delText xml:space="preserve">or </w:delText>
        </w:r>
      </w:del>
      <w:r w:rsidRPr="00BF3B40">
        <w:rPr>
          <w:lang w:val="en-GB"/>
        </w:rPr>
        <w:t>sharing</w:t>
      </w:r>
      <w:ins w:id="44" w:author="Miraz Mahdi Hassan" w:date="2021-11-30T14:11:00Z">
        <w:r w:rsidR="00F41D41">
          <w:rPr>
            <w:lang w:val="en-GB"/>
          </w:rPr>
          <w:t>, etc</w:t>
        </w:r>
      </w:ins>
      <w:r w:rsidRPr="00BF3B40">
        <w:rPr>
          <w:lang w:val="en-GB"/>
        </w:rPr>
        <w:t>. More specifically, important industries such as ownership, production process, control signals, copyright</w:t>
      </w:r>
      <w:del w:id="45" w:author="Miraz Mahdi Hassan" w:date="2021-11-30T14:11:00Z">
        <w:r w:rsidR="00AE4ABC" w:rsidDel="00F41D41">
          <w:rPr>
            <w:lang w:val="en-GB"/>
          </w:rPr>
          <w:delText>,</w:delText>
        </w:r>
      </w:del>
      <w:r w:rsidRPr="00BF3B40">
        <w:rPr>
          <w:lang w:val="en-GB"/>
        </w:rPr>
        <w:t xml:space="preserve"> and even health records</w:t>
      </w:r>
      <w:ins w:id="46" w:author="Miraz Mahdi Hassan" w:date="2021-11-30T14:12:00Z">
        <w:r w:rsidR="00F41D41">
          <w:rPr>
            <w:lang w:val="en-GB"/>
          </w:rPr>
          <w:t>, etc.</w:t>
        </w:r>
      </w:ins>
      <w:r w:rsidRPr="00BF3B40">
        <w:rPr>
          <w:lang w:val="en-GB"/>
        </w:rPr>
        <w:t xml:space="preserve"> </w:t>
      </w:r>
      <w:del w:id="47" w:author="Miraz Mahdi Hassan" w:date="2021-11-30T14:12:00Z">
        <w:r w:rsidRPr="00BF3B40" w:rsidDel="00F41D41">
          <w:rPr>
            <w:lang w:val="en-GB"/>
          </w:rPr>
          <w:delText>urgently need</w:delText>
        </w:r>
      </w:del>
      <w:ins w:id="48" w:author="Miraz Mahdi Hassan" w:date="2021-11-30T14:12:00Z">
        <w:r w:rsidR="00F41D41">
          <w:rPr>
            <w:lang w:val="en-GB"/>
          </w:rPr>
          <w:t xml:space="preserve">can significantly </w:t>
        </w:r>
      </w:ins>
      <w:ins w:id="49" w:author="Miraz Mahdi Hassan" w:date="2021-11-30T14:13:00Z">
        <w:r w:rsidR="00C03963">
          <w:rPr>
            <w:lang w:val="en-GB"/>
          </w:rPr>
          <w:t xml:space="preserve">be </w:t>
        </w:r>
      </w:ins>
      <w:ins w:id="50" w:author="Miraz Mahdi Hassan" w:date="2021-11-30T14:12:00Z">
        <w:r w:rsidR="00F41D41">
          <w:rPr>
            <w:lang w:val="en-GB"/>
          </w:rPr>
          <w:t>benefit</w:t>
        </w:r>
      </w:ins>
      <w:ins w:id="51" w:author="Miraz Mahdi Hassan" w:date="2021-11-30T14:13:00Z">
        <w:r w:rsidR="00C03963">
          <w:rPr>
            <w:lang w:val="en-GB"/>
          </w:rPr>
          <w:t>ed</w:t>
        </w:r>
      </w:ins>
      <w:ins w:id="52" w:author="Miraz Mahdi Hassan" w:date="2021-11-30T14:12:00Z">
        <w:r w:rsidR="00F41D41">
          <w:rPr>
            <w:lang w:val="en-GB"/>
          </w:rPr>
          <w:t xml:space="preserve"> from</w:t>
        </w:r>
      </w:ins>
      <w:r w:rsidRPr="00BF3B40">
        <w:rPr>
          <w:lang w:val="en-GB"/>
        </w:rPr>
        <w:t xml:space="preserve"> this technology </w:t>
      </w:r>
      <w:r w:rsidR="00E63C4E" w:rsidRPr="00BF3B40">
        <w:rPr>
          <w:lang w:val="en-GB"/>
        </w:rPr>
        <w:fldChar w:fldCharType="begin"/>
      </w:r>
      <w:r w:rsidR="00E63C4E" w:rsidRPr="00BF3B40">
        <w:rPr>
          <w:lang w:val="en-GB"/>
        </w:rPr>
        <w:instrText xml:space="preserve"> ADDIN EN.CITE &lt;EndNote&gt;&lt;Cite&gt;&lt;Author&gt;Liu&lt;/Author&gt;&lt;Year&gt;2019&lt;/Year&gt;&lt;RecNum&gt;135&lt;/RecNum&gt;&lt;DisplayText&gt;[4]&lt;/DisplayText&gt;&lt;record&gt;&lt;rec-number&gt;135&lt;/rec-number&gt;&lt;foreign-keys&gt;&lt;key app="EN" db-id="ad5awtp2a0f5ebe9t9o5vrs9spwz0f952xes" timestamp="1630716335"&gt;135&lt;/key&gt;&lt;/foreign-keys&gt;&lt;ref-type name="Journal Article"&gt;17&lt;/ref-type&gt;&lt;contributors&gt;&lt;authors&gt;&lt;author&gt;Liu, Yinqiu&lt;/author&gt;&lt;author&gt;Wang, Kun&lt;/author&gt;&lt;author&gt;Lin, Yun&lt;/author&gt;&lt;author&gt;Xu, Wenyao&lt;/author&gt;&lt;/authors&gt;&lt;/contributors&gt;&lt;titles&gt;&lt;title&gt;$\mathsf {LightChain} $: a lightweight blockchain system for industrial internet of things&lt;/title&gt;&lt;secondary-title&gt;IEEE Transactions on Industrial Informatics&lt;/secondary-title&gt;&lt;/titles&gt;&lt;periodical&gt;&lt;full-title&gt;IEEE Transactions on Industrial Informatics&lt;/full-title&gt;&lt;/periodical&gt;&lt;pages&gt;3571-3581&lt;/pages&gt;&lt;volume&gt;15&lt;/volume&gt;&lt;number&gt;6&lt;/number&gt;&lt;dates&gt;&lt;year&gt;2019&lt;/year&gt;&lt;/dates&gt;&lt;isbn&gt;1551-3203&lt;/isbn&gt;&lt;urls&gt;&lt;/urls&gt;&lt;/record&gt;&lt;/Cite&gt;&lt;/EndNote&gt;</w:instrText>
      </w:r>
      <w:r w:rsidR="00E63C4E" w:rsidRPr="00BF3B40">
        <w:rPr>
          <w:lang w:val="en-GB"/>
        </w:rPr>
        <w:fldChar w:fldCharType="separate"/>
      </w:r>
      <w:r w:rsidRPr="00BF3B40">
        <w:rPr>
          <w:lang w:val="en-GB"/>
        </w:rPr>
        <w:t>[4]</w:t>
      </w:r>
      <w:r w:rsidR="00E63C4E" w:rsidRPr="00BF3B40">
        <w:rPr>
          <w:lang w:val="en-GB"/>
        </w:rPr>
        <w:fldChar w:fldCharType="end"/>
      </w:r>
      <w:r w:rsidRPr="00BF3B40">
        <w:rPr>
          <w:lang w:val="en-GB"/>
        </w:rPr>
        <w:t xml:space="preserve">. </w:t>
      </w:r>
    </w:p>
    <w:p w14:paraId="6BF1F17E" w14:textId="52F97A2D" w:rsidR="00580252" w:rsidRDefault="00925C6F" w:rsidP="2FBBB754">
      <w:pPr>
        <w:pStyle w:val="a3"/>
        <w:rPr>
          <w:ins w:id="53" w:author="许 墨" w:date="2021-12-04T00:18:00Z"/>
          <w:lang w:val="en-GB"/>
        </w:rPr>
      </w:pPr>
      <w:ins w:id="54" w:author="Miraz Mahdi Hassan" w:date="2021-12-03T00:31:00Z">
        <w:r>
          <w:rPr>
            <w:lang w:val="en-GB"/>
          </w:rPr>
          <w:t xml:space="preserve">The implementation of smart contracts on the blockchain is another </w:t>
        </w:r>
      </w:ins>
      <w:ins w:id="55" w:author="Miraz Mahdi Hassan" w:date="2021-12-03T00:32:00Z">
        <w:r>
          <w:rPr>
            <w:lang w:val="en-GB"/>
          </w:rPr>
          <w:t xml:space="preserve">noteworthy </w:t>
        </w:r>
      </w:ins>
      <w:ins w:id="56" w:author="Miraz Mahdi Hassan" w:date="2021-12-03T00:31:00Z">
        <w:r>
          <w:rPr>
            <w:lang w:val="en-GB"/>
          </w:rPr>
          <w:t xml:space="preserve">benefit </w:t>
        </w:r>
      </w:ins>
      <w:ins w:id="57" w:author="Miraz Mahdi Hassan" w:date="2021-12-03T00:32:00Z">
        <w:r>
          <w:rPr>
            <w:lang w:val="en-GB"/>
          </w:rPr>
          <w:t xml:space="preserve">it offers. </w:t>
        </w:r>
      </w:ins>
      <w:commentRangeStart w:id="58"/>
      <w:del w:id="59" w:author="Miraz Mahdi Hassan" w:date="2021-12-03T00:32:00Z">
        <w:r w:rsidR="2FBBB754" w:rsidRPr="00BF3B40" w:rsidDel="00925C6F">
          <w:rPr>
            <w:lang w:val="en-GB"/>
          </w:rPr>
          <w:delText>In</w:delText>
        </w:r>
        <w:commentRangeEnd w:id="58"/>
        <w:r w:rsidR="00C03963" w:rsidDel="00925C6F">
          <w:rPr>
            <w:rStyle w:val="a9"/>
            <w:spacing w:val="0"/>
            <w:lang w:val="en-US" w:eastAsia="en-US"/>
          </w:rPr>
          <w:commentReference w:id="58"/>
        </w:r>
        <w:r w:rsidR="2FBBB754" w:rsidRPr="00BF3B40" w:rsidDel="00925C6F">
          <w:rPr>
            <w:lang w:val="en-GB"/>
          </w:rPr>
          <w:delText xml:space="preserve"> addition, o</w:delText>
        </w:r>
      </w:del>
      <w:ins w:id="60" w:author="Miraz Mahdi Hassan" w:date="2021-12-03T00:32:00Z">
        <w:r>
          <w:rPr>
            <w:lang w:val="en-GB"/>
          </w:rPr>
          <w:t>O</w:t>
        </w:r>
      </w:ins>
      <w:r w:rsidR="2FBBB754" w:rsidRPr="00BF3B40">
        <w:rPr>
          <w:lang w:val="en-GB"/>
        </w:rPr>
        <w:t>nce the conditions for the reali</w:t>
      </w:r>
      <w:ins w:id="61" w:author="Miraz Mahdi Hassan" w:date="2021-11-30T14:14:00Z">
        <w:r w:rsidR="00C03963">
          <w:rPr>
            <w:lang w:val="en-GB"/>
          </w:rPr>
          <w:t>s</w:t>
        </w:r>
      </w:ins>
      <w:del w:id="62" w:author="Miraz Mahdi Hassan" w:date="2021-11-30T14:14:00Z">
        <w:r w:rsidR="00AE4ABC" w:rsidDel="00C03963">
          <w:rPr>
            <w:lang w:val="en-GB"/>
          </w:rPr>
          <w:delText>z</w:delText>
        </w:r>
      </w:del>
      <w:r w:rsidR="2FBBB754" w:rsidRPr="00BF3B40">
        <w:rPr>
          <w:lang w:val="en-GB"/>
        </w:rPr>
        <w:t xml:space="preserve">ation of the smart contract are reached, the blockchain system </w:t>
      </w:r>
      <w:del w:id="63" w:author="Miraz Mahdi Hassan" w:date="2021-12-03T00:32:00Z">
        <w:r w:rsidR="2FBBB754" w:rsidRPr="00BF3B40" w:rsidDel="00925C6F">
          <w:rPr>
            <w:lang w:val="en-GB"/>
          </w:rPr>
          <w:delText xml:space="preserve">will </w:delText>
        </w:r>
      </w:del>
      <w:r w:rsidR="2FBBB754" w:rsidRPr="00BF3B40">
        <w:rPr>
          <w:lang w:val="en-GB"/>
        </w:rPr>
        <w:t>automatically execute</w:t>
      </w:r>
      <w:ins w:id="64" w:author="Miraz Mahdi Hassan" w:date="2021-12-03T00:32:00Z">
        <w:r>
          <w:rPr>
            <w:lang w:val="en-GB"/>
          </w:rPr>
          <w:t>s</w:t>
        </w:r>
      </w:ins>
      <w:r w:rsidR="2FBBB754" w:rsidRPr="00BF3B40">
        <w:rPr>
          <w:lang w:val="en-GB"/>
        </w:rPr>
        <w:t xml:space="preserve"> the contract </w:t>
      </w:r>
      <w:r w:rsidR="00580252" w:rsidRPr="00BF3B40">
        <w:rPr>
          <w:lang w:val="en-GB"/>
        </w:rPr>
        <w:fldChar w:fldCharType="begin"/>
      </w:r>
      <w:r w:rsidR="00580252" w:rsidRPr="00BF3B40">
        <w:rPr>
          <w:lang w:val="en-GB"/>
        </w:rPr>
        <w:instrText xml:space="preserve"> ADDIN EN.CITE &lt;EndNote&gt;&lt;Cite&gt;&lt;Author&gt;Svetinovic&lt;/Author&gt;&lt;Year&gt;2017&lt;/Year&gt;&lt;RecNum&gt;84&lt;/RecNum&gt;&lt;DisplayText&gt;[5]&lt;/DisplayText&gt;&lt;record&gt;&lt;rec-number&gt;84&lt;/rec-number&gt;&lt;foreign-keys&gt;&lt;key app="EN" db-id="ad5awtp2a0f5ebe9t9o5vrs9spwz0f952xes" timestamp="1630454880"&gt;84&lt;/key&gt;&lt;/foreign-keys&gt;&lt;ref-type name="Conference Paper"&gt;47&lt;/ref-type&gt;&lt;contributors&gt;&lt;authors&gt;&lt;author&gt;Svetinovic, Davor&lt;/author&gt;&lt;/authors&gt;&lt;/contributors&gt;&lt;titles&gt;&lt;title&gt;Blockchain Engineering for the Internet of Things&lt;/title&gt;&lt;secondary-title&gt;Proceedings of the 3rd ACM International Workshop on IoT Privacy, Trust, and Security&lt;/secondary-title&gt;&lt;/titles&gt;&lt;pages&gt;1-1&lt;/pages&gt;&lt;dates&gt;&lt;year&gt;2017&lt;/year&gt;&lt;/dates&gt;&lt;urls&gt;&lt;/urls&gt;&lt;electronic-resource-num&gt;10.1145/3055245.3055256&lt;/electronic-resource-num&gt;&lt;/record&gt;&lt;/Cite&gt;&lt;/EndNote&gt;</w:instrText>
      </w:r>
      <w:r w:rsidR="00580252" w:rsidRPr="00BF3B40">
        <w:rPr>
          <w:lang w:val="en-GB"/>
        </w:rPr>
        <w:fldChar w:fldCharType="separate"/>
      </w:r>
      <w:r w:rsidR="2FBBB754" w:rsidRPr="00BF3B40">
        <w:rPr>
          <w:lang w:val="en-GB"/>
        </w:rPr>
        <w:t>[5]</w:t>
      </w:r>
      <w:r w:rsidR="00580252" w:rsidRPr="00BF3B40">
        <w:rPr>
          <w:lang w:val="en-GB"/>
        </w:rPr>
        <w:fldChar w:fldCharType="end"/>
      </w:r>
      <w:r w:rsidR="2FBBB754" w:rsidRPr="00BF3B40">
        <w:rPr>
          <w:lang w:val="en-GB"/>
        </w:rPr>
        <w:t>, which is a very important feature.</w:t>
      </w:r>
    </w:p>
    <w:p w14:paraId="47D0E444" w14:textId="2810F665" w:rsidR="0001252D" w:rsidRDefault="0001252D" w:rsidP="0001252D">
      <w:pPr>
        <w:pStyle w:val="a3"/>
        <w:ind w:firstLine="0"/>
        <w:rPr>
          <w:ins w:id="65" w:author="许 墨" w:date="2021-12-04T00:18:00Z"/>
          <w:lang w:val="en-GB"/>
        </w:rPr>
      </w:pPr>
      <w:ins w:id="66" w:author="许 墨" w:date="2021-12-04T00:18:00Z">
        <w:r>
          <w:rPr>
            <w:noProof/>
          </w:rPr>
          <w:drawing>
            <wp:inline distT="0" distB="0" distL="0" distR="0" wp14:anchorId="63467109" wp14:editId="23529793">
              <wp:extent cx="3089910" cy="2388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21"/>
                      <a:srcRect l="22137" t="21447" r="25889" b="3981"/>
                      <a:stretch/>
                    </pic:blipFill>
                    <pic:spPr bwMode="auto">
                      <a:xfrm>
                        <a:off x="0" y="0"/>
                        <a:ext cx="3089910" cy="2388870"/>
                      </a:xfrm>
                      <a:prstGeom prst="rect">
                        <a:avLst/>
                      </a:prstGeom>
                      <a:ln>
                        <a:noFill/>
                      </a:ln>
                      <a:extLst>
                        <a:ext uri="{53640926-AAD7-44D8-BBD7-CCE9431645EC}">
                          <a14:shadowObscured xmlns:a14="http://schemas.microsoft.com/office/drawing/2010/main"/>
                        </a:ext>
                      </a:extLst>
                    </pic:spPr>
                  </pic:pic>
                </a:graphicData>
              </a:graphic>
            </wp:inline>
          </w:drawing>
        </w:r>
      </w:ins>
    </w:p>
    <w:p w14:paraId="2DC952E4" w14:textId="40DBEF18" w:rsidR="00F21A89" w:rsidRPr="00562984" w:rsidRDefault="004644CA" w:rsidP="00562984">
      <w:pPr>
        <w:pStyle w:val="figurecaption"/>
        <w:jc w:val="center"/>
        <w:rPr>
          <w:rFonts w:hint="eastAsia"/>
          <w:rPrChange w:id="67" w:author="许 墨" w:date="2021-12-04T00:20:00Z">
            <w:rPr>
              <w:lang w:val="en-GB"/>
            </w:rPr>
          </w:rPrChange>
        </w:rPr>
        <w:pPrChange w:id="68" w:author="许 墨" w:date="2021-12-04T00:20:00Z">
          <w:pPr>
            <w:pStyle w:val="a3"/>
          </w:pPr>
        </w:pPrChange>
      </w:pPr>
      <w:ins w:id="69" w:author="许 墨" w:date="2021-12-04T00:18:00Z">
        <w:r w:rsidRPr="00562984">
          <w:rPr>
            <w:rFonts w:hint="eastAsia"/>
            <w:rPrChange w:id="70" w:author="许 墨" w:date="2021-12-04T00:20:00Z">
              <w:rPr>
                <w:rFonts w:hint="eastAsia"/>
                <w:lang w:val="en-GB" w:eastAsia="zh-CN"/>
              </w:rPr>
            </w:rPrChange>
          </w:rPr>
          <w:t>F</w:t>
        </w:r>
      </w:ins>
      <w:ins w:id="71" w:author="许 墨" w:date="2021-12-04T00:20:00Z">
        <w:r w:rsidR="00980221">
          <w:rPr>
            <w:rFonts w:hint="eastAsia"/>
            <w:lang w:eastAsia="zh-CN"/>
          </w:rPr>
          <w:t>ig.</w:t>
        </w:r>
        <w:r w:rsidR="00980221">
          <w:rPr>
            <w:lang w:eastAsia="zh-CN"/>
          </w:rPr>
          <w:t xml:space="preserve"> 1. </w:t>
        </w:r>
      </w:ins>
      <w:ins w:id="72" w:author="许 墨" w:date="2021-12-04T00:18:00Z">
        <w:r w:rsidRPr="00562984">
          <w:rPr>
            <w:rPrChange w:id="73" w:author="许 墨" w:date="2021-12-04T00:20:00Z">
              <w:rPr>
                <w:lang w:val="en-GB" w:eastAsia="zh-CN"/>
              </w:rPr>
            </w:rPrChange>
          </w:rPr>
          <w:t xml:space="preserve"> </w:t>
        </w:r>
        <w:r w:rsidR="00212070" w:rsidRPr="00562984">
          <w:rPr>
            <w:rPrChange w:id="74" w:author="许 墨" w:date="2021-12-04T00:20:00Z">
              <w:rPr>
                <w:color w:val="000000" w:themeColor="text1"/>
                <w:lang w:val="en-GB"/>
              </w:rPr>
            </w:rPrChange>
          </w:rPr>
          <w:t xml:space="preserve">Non-monetary domains of Block </w:t>
        </w:r>
        <w:r w:rsidR="00212070" w:rsidRPr="00503E09">
          <w:rPr>
            <w:rPrChange w:id="75" w:author="许 墨" w:date="2021-12-04T00:20:00Z">
              <w:rPr>
                <w:color w:val="000000" w:themeColor="text1"/>
                <w:lang w:val="en-GB"/>
              </w:rPr>
            </w:rPrChange>
          </w:rPr>
          <w:t>chai</w:t>
        </w:r>
        <w:r w:rsidR="002E5021" w:rsidRPr="00503E09">
          <w:rPr>
            <w:rFonts w:hint="eastAsia"/>
            <w:rPrChange w:id="76" w:author="许 墨" w:date="2021-12-04T00:20:00Z">
              <w:rPr>
                <w:rFonts w:hint="eastAsia"/>
                <w:color w:val="000000" w:themeColor="text1"/>
                <w:lang w:val="en-GB" w:eastAsia="zh-CN"/>
              </w:rPr>
            </w:rPrChange>
          </w:rPr>
          <w:t>n</w:t>
        </w:r>
      </w:ins>
    </w:p>
    <w:p w14:paraId="6805F70D" w14:textId="63477D8C" w:rsidR="004556D5" w:rsidRPr="00BF3B40" w:rsidRDefault="2FBBB754" w:rsidP="2FBBB754">
      <w:pPr>
        <w:pStyle w:val="a3"/>
        <w:rPr>
          <w:lang w:val="en-GB"/>
        </w:rPr>
      </w:pPr>
      <w:r w:rsidRPr="00BF3B40">
        <w:rPr>
          <w:lang w:val="en-GB"/>
        </w:rPr>
        <w:t>Moreover, M2M (Machine</w:t>
      </w:r>
      <w:ins w:id="77" w:author="Miraz Mahdi Hassan" w:date="2021-11-30T14:19:00Z">
        <w:r w:rsidR="00C03963">
          <w:rPr>
            <w:lang w:val="en-GB"/>
          </w:rPr>
          <w:t>-</w:t>
        </w:r>
      </w:ins>
      <w:del w:id="78" w:author="Miraz Mahdi Hassan" w:date="2021-11-30T14:19:00Z">
        <w:r w:rsidRPr="00BF3B40" w:rsidDel="00C03963">
          <w:rPr>
            <w:lang w:val="en-GB"/>
          </w:rPr>
          <w:delText xml:space="preserve"> </w:delText>
        </w:r>
      </w:del>
      <w:r w:rsidRPr="00BF3B40">
        <w:rPr>
          <w:lang w:val="en-GB"/>
        </w:rPr>
        <w:t>to</w:t>
      </w:r>
      <w:ins w:id="79" w:author="Miraz Mahdi Hassan" w:date="2021-11-30T14:19:00Z">
        <w:r w:rsidR="00C03963">
          <w:rPr>
            <w:lang w:val="en-GB"/>
          </w:rPr>
          <w:t>-</w:t>
        </w:r>
      </w:ins>
      <w:del w:id="80" w:author="Miraz Mahdi Hassan" w:date="2021-11-30T14:19:00Z">
        <w:r w:rsidRPr="00BF3B40" w:rsidDel="00C03963">
          <w:rPr>
            <w:lang w:val="en-GB"/>
          </w:rPr>
          <w:delText xml:space="preserve"> </w:delText>
        </w:r>
      </w:del>
      <w:r w:rsidRPr="00BF3B40">
        <w:rPr>
          <w:lang w:val="en-GB"/>
        </w:rPr>
        <w:t>Machine)</w:t>
      </w:r>
      <w:del w:id="81" w:author="Miraz Mahdi Hassan" w:date="2021-11-30T14:19:00Z">
        <w:r w:rsidRPr="00BF3B40" w:rsidDel="00C03963">
          <w:rPr>
            <w:lang w:val="en-GB"/>
          </w:rPr>
          <w:delText>,</w:delText>
        </w:r>
      </w:del>
      <w:r w:rsidRPr="00BF3B40">
        <w:rPr>
          <w:lang w:val="en-GB"/>
        </w:rPr>
        <w:t xml:space="preserve"> </w:t>
      </w:r>
      <w:del w:id="82" w:author="Miraz Mahdi Hassan" w:date="2021-11-30T14:19:00Z">
        <w:r w:rsidRPr="00BF3B40" w:rsidDel="00C03963">
          <w:rPr>
            <w:lang w:val="en-GB"/>
          </w:rPr>
          <w:delText xml:space="preserve">which </w:delText>
        </w:r>
      </w:del>
      <w:ins w:id="83" w:author="Miraz Mahdi Hassan" w:date="2021-11-30T15:21:00Z">
        <w:r w:rsidR="00823DC3">
          <w:rPr>
            <w:lang w:val="en-GB"/>
          </w:rPr>
          <w:t xml:space="preserve">communication </w:t>
        </w:r>
      </w:ins>
      <w:r w:rsidRPr="00BF3B40">
        <w:rPr>
          <w:lang w:val="en-GB"/>
        </w:rPr>
        <w:t xml:space="preserve">is the essential part of </w:t>
      </w:r>
      <w:r w:rsidR="00AE4ABC">
        <w:rPr>
          <w:lang w:val="en-GB"/>
        </w:rPr>
        <w:t xml:space="preserve">the </w:t>
      </w:r>
      <w:ins w:id="84" w:author="Miraz Mahdi Hassan" w:date="2021-11-30T14:20:00Z">
        <w:r w:rsidR="00C03963">
          <w:rPr>
            <w:lang w:val="en-GB"/>
          </w:rPr>
          <w:t xml:space="preserve">IoT ecosystem and thus </w:t>
        </w:r>
      </w:ins>
      <w:ins w:id="85" w:author="Miraz Mahdi Hassan" w:date="2021-11-30T14:21:00Z">
        <w:r w:rsidR="00C03963">
          <w:rPr>
            <w:lang w:val="en-GB"/>
          </w:rPr>
          <w:t xml:space="preserve">also </w:t>
        </w:r>
      </w:ins>
      <w:ins w:id="86" w:author="Miraz Mahdi Hassan" w:date="2021-11-30T14:20:00Z">
        <w:r w:rsidR="00C03963">
          <w:rPr>
            <w:lang w:val="en-GB"/>
          </w:rPr>
          <w:t xml:space="preserve">of </w:t>
        </w:r>
      </w:ins>
      <w:del w:id="87" w:author="Miraz Mahdi Hassan" w:date="2021-11-30T14:20:00Z">
        <w:r w:rsidRPr="00BF3B40" w:rsidDel="00C03963">
          <w:rPr>
            <w:lang w:val="en-GB"/>
          </w:rPr>
          <w:delText>lightweight</w:delText>
        </w:r>
      </w:del>
      <w:r w:rsidRPr="00BF3B40">
        <w:rPr>
          <w:lang w:val="en-GB"/>
        </w:rPr>
        <w:t xml:space="preserve"> blockchain of things</w:t>
      </w:r>
      <w:ins w:id="88" w:author="Miraz Mahdi Hassan" w:date="2021-11-30T14:21:00Z">
        <w:r w:rsidR="00C03963">
          <w:rPr>
            <w:lang w:val="en-GB"/>
          </w:rPr>
          <w:t xml:space="preserve"> (BCoT)</w:t>
        </w:r>
      </w:ins>
      <w:r w:rsidRPr="00BF3B40">
        <w:rPr>
          <w:lang w:val="en-GB"/>
        </w:rPr>
        <w:t>. It can effectively control and communicat</w:t>
      </w:r>
      <w:r w:rsidR="00AE4ABC">
        <w:rPr>
          <w:lang w:val="en-GB"/>
        </w:rPr>
        <w:t>e</w:t>
      </w:r>
      <w:r w:rsidRPr="00BF3B40">
        <w:rPr>
          <w:lang w:val="en-GB"/>
        </w:rPr>
        <w:t xml:space="preserve"> between devices through </w:t>
      </w:r>
      <w:del w:id="89" w:author="Miraz Mahdi Hassan" w:date="2021-11-30T15:22:00Z">
        <w:r w:rsidR="00AE4ABC" w:rsidDel="00823DC3">
          <w:rPr>
            <w:lang w:val="en-GB"/>
          </w:rPr>
          <w:delText xml:space="preserve">the </w:delText>
        </w:r>
        <w:r w:rsidRPr="00BF3B40" w:rsidDel="00823DC3">
          <w:rPr>
            <w:lang w:val="en-GB"/>
          </w:rPr>
          <w:delText>mobile network</w:delText>
        </w:r>
      </w:del>
      <w:ins w:id="90" w:author="Miraz Mahdi Hassan" w:date="2021-11-30T15:22:00Z">
        <w:r w:rsidR="00823DC3">
          <w:rPr>
            <w:lang w:val="en-GB"/>
          </w:rPr>
          <w:t>any wired or wireless networks</w:t>
        </w:r>
      </w:ins>
      <w:r w:rsidRPr="00BF3B40">
        <w:rPr>
          <w:lang w:val="en-GB"/>
        </w:rPr>
        <w:t>. M2M</w:t>
      </w:r>
      <w:ins w:id="91" w:author="Miraz Mahdi Hassan" w:date="2021-11-30T15:23:00Z">
        <w:r w:rsidR="00823DC3">
          <w:rPr>
            <w:lang w:val="en-GB"/>
          </w:rPr>
          <w:t xml:space="preserve"> </w:t>
        </w:r>
      </w:ins>
      <w:ins w:id="92" w:author="Miraz Mahdi Hassan" w:date="2021-11-30T15:24:00Z">
        <w:r w:rsidR="00823DC3">
          <w:rPr>
            <w:lang w:val="en-GB"/>
          </w:rPr>
          <w:t>communication</w:t>
        </w:r>
      </w:ins>
      <w:ins w:id="93" w:author="Miraz Mahdi Hassan" w:date="2021-11-30T15:23:00Z">
        <w:r w:rsidR="00823DC3">
          <w:rPr>
            <w:lang w:val="en-GB"/>
          </w:rPr>
          <w:t xml:space="preserve"> is</w:t>
        </w:r>
      </w:ins>
      <w:del w:id="94" w:author="Miraz Mahdi Hassan" w:date="2021-11-30T15:23:00Z">
        <w:r w:rsidRPr="00BF3B40" w:rsidDel="00823DC3">
          <w:rPr>
            <w:lang w:val="en-GB"/>
          </w:rPr>
          <w:delText>,</w:delText>
        </w:r>
      </w:del>
      <w:r w:rsidRPr="00BF3B40">
        <w:rPr>
          <w:lang w:val="en-GB"/>
        </w:rPr>
        <w:t xml:space="preserve"> a technology that transmits data from one terminal to another, that is, the exchange and transmission of information between machines</w:t>
      </w:r>
      <w:ins w:id="95" w:author="Miraz Mahdi Hassan" w:date="2021-11-30T15:23:00Z">
        <w:r w:rsidR="00823DC3">
          <w:rPr>
            <w:lang w:val="en-GB"/>
          </w:rPr>
          <w:t>. Thus</w:t>
        </w:r>
      </w:ins>
      <w:r w:rsidRPr="00BF3B40">
        <w:rPr>
          <w:lang w:val="en-GB"/>
        </w:rPr>
        <w:t xml:space="preserve">, </w:t>
      </w:r>
      <w:del w:id="96" w:author="Miraz Mahdi Hassan" w:date="2021-11-30T15:23:00Z">
        <w:r w:rsidRPr="00BF3B40" w:rsidDel="00823DC3">
          <w:rPr>
            <w:lang w:val="en-GB"/>
          </w:rPr>
          <w:delText xml:space="preserve">and </w:delText>
        </w:r>
      </w:del>
      <w:r w:rsidRPr="00BF3B40">
        <w:rPr>
          <w:lang w:val="en-GB"/>
        </w:rPr>
        <w:t xml:space="preserve">the concept of information sharing can be achieved through the transmission and link of network and machine equipment communication. The widely used M2M technology can </w:t>
      </w:r>
      <w:r w:rsidRPr="00BF3B40">
        <w:rPr>
          <w:lang w:val="en-GB"/>
        </w:rPr>
        <w:lastRenderedPageBreak/>
        <w:t xml:space="preserve">greatly expand the technological boundary of </w:t>
      </w:r>
      <w:del w:id="97" w:author="Miraz Mahdi Hassan" w:date="2021-11-30T15:24:00Z">
        <w:r w:rsidRPr="00BF3B40" w:rsidDel="00823DC3">
          <w:rPr>
            <w:lang w:val="en-GB"/>
          </w:rPr>
          <w:delText xml:space="preserve">lightweight </w:delText>
        </w:r>
      </w:del>
      <w:r w:rsidRPr="00BF3B40">
        <w:rPr>
          <w:lang w:val="en-GB"/>
        </w:rPr>
        <w:t>blockchain of things.</w:t>
      </w:r>
    </w:p>
    <w:p w14:paraId="31D23B59" w14:textId="1523C4FA" w:rsidR="0064596B" w:rsidRPr="0064596B" w:rsidRDefault="2FBBB754" w:rsidP="0064596B">
      <w:pPr>
        <w:pStyle w:val="a3"/>
        <w:rPr>
          <w:lang w:val="en-GB"/>
        </w:rPr>
      </w:pPr>
      <w:r w:rsidRPr="00BF3B40">
        <w:rPr>
          <w:lang w:val="en-GB"/>
        </w:rPr>
        <w:t xml:space="preserve">But most </w:t>
      </w:r>
      <w:ins w:id="98" w:author="Miraz Mahdi Hassan" w:date="2021-11-30T15:25:00Z">
        <w:r w:rsidR="005A174C">
          <w:rPr>
            <w:lang w:val="en-GB"/>
          </w:rPr>
          <w:t xml:space="preserve">of the </w:t>
        </w:r>
      </w:ins>
      <w:r w:rsidRPr="00BF3B40">
        <w:rPr>
          <w:lang w:val="en-GB"/>
        </w:rPr>
        <w:t xml:space="preserve">studies in the field of </w:t>
      </w:r>
      <w:del w:id="99" w:author="Miraz Mahdi Hassan" w:date="2021-11-30T15:25:00Z">
        <w:r w:rsidRPr="00BF3B40" w:rsidDel="005A174C">
          <w:rPr>
            <w:lang w:val="en-GB"/>
          </w:rPr>
          <w:delText>lightweight</w:delText>
        </w:r>
      </w:del>
      <w:r w:rsidRPr="00BF3B40">
        <w:rPr>
          <w:lang w:val="en-GB"/>
        </w:rPr>
        <w:t xml:space="preserve"> blockchain of things for enhanced security have only focused on IoT security solutions</w:t>
      </w:r>
      <w:ins w:id="100" w:author="Miraz Mahdi Hassan" w:date="2021-11-30T15:25:00Z">
        <w:r w:rsidR="005A174C">
          <w:rPr>
            <w:lang w:val="en-GB"/>
          </w:rPr>
          <w:t>. However,</w:t>
        </w:r>
      </w:ins>
      <w:del w:id="101" w:author="Miraz Mahdi Hassan" w:date="2021-11-30T15:26:00Z">
        <w:r w:rsidRPr="00BF3B40" w:rsidDel="005A174C">
          <w:rPr>
            <w:lang w:val="en-GB"/>
          </w:rPr>
          <w:delText xml:space="preserve"> but</w:delText>
        </w:r>
      </w:del>
      <w:r w:rsidRPr="00BF3B40">
        <w:rPr>
          <w:lang w:val="en-GB"/>
        </w:rPr>
        <w:t xml:space="preserve"> few of them are concern</w:t>
      </w:r>
      <w:r w:rsidR="00AE4ABC">
        <w:rPr>
          <w:lang w:val="en-GB"/>
        </w:rPr>
        <w:t>ed</w:t>
      </w:r>
      <w:r w:rsidRPr="00BF3B40">
        <w:rPr>
          <w:lang w:val="en-GB"/>
        </w:rPr>
        <w:t xml:space="preserve"> about the commonalit</w:t>
      </w:r>
      <w:r w:rsidR="00AE4ABC">
        <w:rPr>
          <w:lang w:val="en-GB"/>
        </w:rPr>
        <w:t>i</w:t>
      </w:r>
      <w:r w:rsidRPr="00BF3B40">
        <w:rPr>
          <w:lang w:val="en-GB"/>
        </w:rPr>
        <w:t xml:space="preserve">es and differences among different solutions </w:t>
      </w:r>
      <w:r w:rsidR="00162B35" w:rsidRPr="00BF3B40">
        <w:rPr>
          <w:lang w:val="en-GB"/>
        </w:rPr>
        <w:fldChar w:fldCharType="begin"/>
      </w:r>
      <w:r w:rsidR="00162B35" w:rsidRPr="00BF3B40">
        <w:rPr>
          <w:lang w:val="en-GB"/>
        </w:rPr>
        <w:instrText xml:space="preserve"> ADDIN EN.CITE &lt;EndNote&gt;&lt;Cite&gt;&lt;Author&gt;Wang&lt;/Author&gt;&lt;Year&gt;2019&lt;/Year&gt;&lt;RecNum&gt;118&lt;/RecNum&gt;&lt;DisplayText&gt;[6]&lt;/DisplayText&gt;&lt;record&gt;&lt;rec-number&gt;118&lt;/rec-number&gt;&lt;foreign-keys&gt;&lt;key app="EN" db-id="ad5awtp2a0f5ebe9t9o5vrs9spwz0f952xes" timestamp="1630454982"&gt;118&lt;/key&gt;&lt;/foreign-keys&gt;&lt;ref-type name="Journal Article"&gt;17&lt;/ref-type&gt;&lt;contributors&gt;&lt;authors&gt;&lt;author&gt;Wang, Xu&lt;/author&gt;&lt;author&gt;Zha, Xuan&lt;/author&gt;&lt;author&gt;Ni, Wei&lt;/author&gt;&lt;author&gt;Liu, Ren Ping&lt;/author&gt;&lt;author&gt;Guo, Y. Jay&lt;/author&gt;&lt;author&gt;Niu, Xinxin&lt;/author&gt;&lt;author&gt;Zheng, Kangfeng&lt;/author&gt;&lt;/authors&gt;&lt;/contributors&gt;&lt;titles&gt;&lt;title&gt;Survey on blockchain for Internet of Things&lt;/title&gt;&lt;secondary-title&gt;Computer Communications&lt;/secondary-title&gt;&lt;/titles&gt;&lt;periodical&gt;&lt;full-title&gt;Computer Communications&lt;/full-title&gt;&lt;/periodical&gt;&lt;pages&gt;10-29&lt;/pages&gt;&lt;volume&gt;136&lt;/volume&gt;&lt;section&gt;10&lt;/section&gt;&lt;dates&gt;&lt;year&gt;2019&lt;/year&gt;&lt;/dates&gt;&lt;isbn&gt;01403664&lt;/isbn&gt;&lt;urls&gt;&lt;/urls&gt;&lt;electronic-resource-num&gt;10.1016/j.comcom.2019.01.006&lt;/electronic-resource-num&gt;&lt;/record&gt;&lt;/Cite&gt;&lt;/EndNote&gt;</w:instrText>
      </w:r>
      <w:r w:rsidR="00162B35" w:rsidRPr="00BF3B40">
        <w:rPr>
          <w:lang w:val="en-GB"/>
        </w:rPr>
        <w:fldChar w:fldCharType="separate"/>
      </w:r>
      <w:r w:rsidRPr="00BF3B40">
        <w:rPr>
          <w:lang w:val="en-GB"/>
        </w:rPr>
        <w:t>[6]</w:t>
      </w:r>
      <w:r w:rsidR="00162B35" w:rsidRPr="00BF3B40">
        <w:rPr>
          <w:lang w:val="en-GB"/>
        </w:rPr>
        <w:fldChar w:fldCharType="end"/>
      </w:r>
      <w:r w:rsidRPr="00BF3B40">
        <w:rPr>
          <w:lang w:val="en-GB"/>
        </w:rPr>
        <w:t xml:space="preserve">. These studies would be more useful if we can </w:t>
      </w:r>
      <w:del w:id="102" w:author="Miraz Mahdi Hassan" w:date="2021-11-30T15:26:00Z">
        <w:r w:rsidRPr="00BF3B40" w:rsidDel="005A174C">
          <w:rPr>
            <w:lang w:val="en-GB"/>
          </w:rPr>
          <w:delText xml:space="preserve">give </w:delText>
        </w:r>
      </w:del>
      <w:ins w:id="103" w:author="Miraz Mahdi Hassan" w:date="2021-11-30T15:26:00Z">
        <w:r w:rsidR="005A174C">
          <w:rPr>
            <w:lang w:val="en-GB"/>
          </w:rPr>
          <w:t>provide with</w:t>
        </w:r>
        <w:r w:rsidR="005A174C" w:rsidRPr="00BF3B40">
          <w:rPr>
            <w:lang w:val="en-GB"/>
          </w:rPr>
          <w:t xml:space="preserve"> </w:t>
        </w:r>
      </w:ins>
      <w:r w:rsidRPr="00BF3B40">
        <w:rPr>
          <w:lang w:val="en-GB"/>
        </w:rPr>
        <w:t>a comparison between these different methods and give out a</w:t>
      </w:r>
      <w:r w:rsidR="00AE4ABC">
        <w:rPr>
          <w:lang w:val="en-GB"/>
        </w:rPr>
        <w:t>n</w:t>
      </w:r>
      <w:r w:rsidRPr="00BF3B40">
        <w:rPr>
          <w:lang w:val="en-GB"/>
        </w:rPr>
        <w:t xml:space="preserve"> outlook for </w:t>
      </w:r>
      <w:r w:rsidR="00AE4ABC">
        <w:rPr>
          <w:lang w:val="en-GB"/>
        </w:rPr>
        <w:t xml:space="preserve">the </w:t>
      </w:r>
      <w:r w:rsidRPr="00BF3B40">
        <w:rPr>
          <w:lang w:val="en-GB"/>
        </w:rPr>
        <w:t xml:space="preserve">future. </w:t>
      </w:r>
      <w:del w:id="104" w:author="Miraz Mahdi Hassan" w:date="2021-11-30T15:26:00Z">
        <w:r w:rsidRPr="00BF3B40" w:rsidDel="005A174C">
          <w:rPr>
            <w:lang w:val="en-GB"/>
          </w:rPr>
          <w:delText>That is exactly what we are going to do in this paper.</w:delText>
        </w:r>
      </w:del>
      <w:ins w:id="105" w:author="Miraz Mahdi Hassan" w:date="2021-11-30T15:26:00Z">
        <w:r w:rsidR="005A174C">
          <w:rPr>
            <w:lang w:val="en-GB"/>
          </w:rPr>
          <w:t xml:space="preserve">In fact, this is the main aim of this </w:t>
        </w:r>
      </w:ins>
      <w:ins w:id="106" w:author="Miraz Mahdi Hassan" w:date="2021-11-30T15:27:00Z">
        <w:r w:rsidR="005A174C">
          <w:rPr>
            <w:lang w:val="en-GB"/>
          </w:rPr>
          <w:t>review article.</w:t>
        </w:r>
      </w:ins>
      <w:r w:rsidRPr="00BF3B40">
        <w:rPr>
          <w:lang w:val="en-GB"/>
        </w:rPr>
        <w:t xml:space="preserve">  By </w:t>
      </w:r>
      <w:del w:id="107" w:author="Miraz Mahdi Hassan" w:date="2021-11-30T15:28:00Z">
        <w:r w:rsidRPr="00BF3B40" w:rsidDel="00B15649">
          <w:rPr>
            <w:lang w:val="en-GB"/>
          </w:rPr>
          <w:delText>implementing a series of observations</w:delText>
        </w:r>
      </w:del>
      <w:ins w:id="108" w:author="Miraz Mahdi Hassan" w:date="2021-11-30T15:28:00Z">
        <w:r w:rsidR="00B15649">
          <w:rPr>
            <w:lang w:val="en-GB"/>
          </w:rPr>
          <w:t>conducting the comprehensive literature review in this domain</w:t>
        </w:r>
      </w:ins>
      <w:r w:rsidRPr="00BF3B40">
        <w:rPr>
          <w:lang w:val="en-GB"/>
        </w:rPr>
        <w:t xml:space="preserve">, </w:t>
      </w:r>
      <w:del w:id="109" w:author="Miraz Mahdi Hassan" w:date="2021-11-30T15:27:00Z">
        <w:r w:rsidRPr="00BF3B40" w:rsidDel="005A174C">
          <w:rPr>
            <w:lang w:val="en-GB"/>
          </w:rPr>
          <w:delText xml:space="preserve"> </w:delText>
        </w:r>
      </w:del>
      <w:r w:rsidRPr="00BF3B40">
        <w:rPr>
          <w:lang w:val="en-GB"/>
        </w:rPr>
        <w:t xml:space="preserve">we </w:t>
      </w:r>
      <w:r w:rsidR="00AE4ABC">
        <w:rPr>
          <w:lang w:val="en-GB"/>
        </w:rPr>
        <w:t>can</w:t>
      </w:r>
      <w:r w:rsidRPr="00BF3B40">
        <w:rPr>
          <w:lang w:val="en-GB"/>
        </w:rPr>
        <w:t xml:space="preserve"> </w:t>
      </w:r>
      <w:del w:id="110" w:author="Miraz Mahdi Hassan" w:date="2021-11-30T15:29:00Z">
        <w:r w:rsidRPr="00BF3B40" w:rsidDel="00B15649">
          <w:rPr>
            <w:lang w:val="en-GB"/>
          </w:rPr>
          <w:delText xml:space="preserve">see </w:delText>
        </w:r>
      </w:del>
      <w:ins w:id="111" w:author="Miraz Mahdi Hassan" w:date="2021-11-30T15:29:00Z">
        <w:r w:rsidR="00B15649">
          <w:rPr>
            <w:lang w:val="en-GB"/>
          </w:rPr>
          <w:t>witness</w:t>
        </w:r>
        <w:r w:rsidR="00B15649" w:rsidRPr="00BF3B40">
          <w:rPr>
            <w:lang w:val="en-GB"/>
          </w:rPr>
          <w:t xml:space="preserve"> </w:t>
        </w:r>
      </w:ins>
      <w:r w:rsidRPr="00BF3B40">
        <w:rPr>
          <w:lang w:val="en-GB"/>
        </w:rPr>
        <w:t xml:space="preserve">the current research results and </w:t>
      </w:r>
      <w:del w:id="112" w:author="Miraz Mahdi Hassan" w:date="2021-11-30T15:28:00Z">
        <w:r w:rsidRPr="00BF3B40" w:rsidDel="00B15649">
          <w:rPr>
            <w:lang w:val="en-GB"/>
          </w:rPr>
          <w:delText xml:space="preserve">the </w:delText>
        </w:r>
      </w:del>
      <w:r w:rsidRPr="00BF3B40">
        <w:rPr>
          <w:lang w:val="en-GB"/>
        </w:rPr>
        <w:t>trend</w:t>
      </w:r>
      <w:ins w:id="113" w:author="Miraz Mahdi Hassan" w:date="2021-11-30T15:28:00Z">
        <w:r w:rsidR="00B15649">
          <w:rPr>
            <w:lang w:val="en-GB"/>
          </w:rPr>
          <w:t>s</w:t>
        </w:r>
      </w:ins>
      <w:r w:rsidRPr="00BF3B40">
        <w:rPr>
          <w:lang w:val="en-GB"/>
        </w:rPr>
        <w:t xml:space="preserve"> </w:t>
      </w:r>
      <w:del w:id="114" w:author="Miraz Mahdi Hassan" w:date="2021-11-30T15:27:00Z">
        <w:r w:rsidRPr="00BF3B40" w:rsidDel="005A174C">
          <w:rPr>
            <w:lang w:val="en-GB"/>
          </w:rPr>
          <w:delText xml:space="preserve">and </w:delText>
        </w:r>
      </w:del>
      <w:ins w:id="115" w:author="Miraz Mahdi Hassan" w:date="2021-11-30T15:27:00Z">
        <w:r w:rsidR="005A174C">
          <w:rPr>
            <w:lang w:val="en-GB"/>
          </w:rPr>
          <w:t>as well as</w:t>
        </w:r>
        <w:r w:rsidR="005A174C" w:rsidRPr="00BF3B40">
          <w:rPr>
            <w:lang w:val="en-GB"/>
          </w:rPr>
          <w:t xml:space="preserve"> </w:t>
        </w:r>
      </w:ins>
      <w:r w:rsidRPr="00BF3B40">
        <w:rPr>
          <w:lang w:val="en-GB"/>
        </w:rPr>
        <w:t xml:space="preserve">future research directions of </w:t>
      </w:r>
      <w:del w:id="116" w:author="Miraz Mahdi Hassan" w:date="2021-11-30T15:28:00Z">
        <w:r w:rsidRPr="00BF3B40" w:rsidDel="00B15649">
          <w:rPr>
            <w:lang w:val="en-GB"/>
          </w:rPr>
          <w:delText xml:space="preserve">lightweight </w:delText>
        </w:r>
      </w:del>
      <w:r w:rsidRPr="00BF3B40">
        <w:rPr>
          <w:lang w:val="en-GB"/>
        </w:rPr>
        <w:t xml:space="preserve">blockchain of things. </w:t>
      </w:r>
      <w:del w:id="117" w:author="Miraz Mahdi Hassan" w:date="2021-11-30T15:34:00Z">
        <w:r w:rsidRPr="00BF3B40" w:rsidDel="009520FF">
          <w:rPr>
            <w:lang w:val="en-GB"/>
          </w:rPr>
          <w:delText xml:space="preserve">But this is not the end, we still need to conduct further study to ascertain the effectiveness of lightweight blockchain of things. </w:delText>
        </w:r>
      </w:del>
      <w:r w:rsidRPr="00BF3B40">
        <w:rPr>
          <w:lang w:val="en-GB"/>
        </w:rPr>
        <w:t xml:space="preserve">In this article, </w:t>
      </w:r>
      <w:ins w:id="118" w:author="Miraz Mahdi Hassan" w:date="2021-11-30T15:31:00Z">
        <w:r w:rsidR="00B4469C">
          <w:rPr>
            <w:lang w:val="en-GB"/>
          </w:rPr>
          <w:t>o</w:t>
        </w:r>
      </w:ins>
      <w:del w:id="119" w:author="Miraz Mahdi Hassan" w:date="2021-11-30T15:31:00Z">
        <w:r w:rsidRPr="00BF3B40" w:rsidDel="00B4469C">
          <w:rPr>
            <w:lang w:val="en-GB"/>
          </w:rPr>
          <w:delText>O</w:delText>
        </w:r>
      </w:del>
      <w:r w:rsidRPr="00BF3B40">
        <w:rPr>
          <w:lang w:val="en-GB"/>
        </w:rPr>
        <w:t xml:space="preserve">ur survey </w:t>
      </w:r>
      <w:del w:id="120" w:author="Miraz Mahdi Hassan" w:date="2021-11-30T15:31:00Z">
        <w:r w:rsidRPr="00BF3B40" w:rsidDel="009520FF">
          <w:rPr>
            <w:lang w:val="en-GB"/>
          </w:rPr>
          <w:delText xml:space="preserve">is </w:delText>
        </w:r>
      </w:del>
      <w:r w:rsidRPr="00BF3B40">
        <w:rPr>
          <w:lang w:val="en-GB"/>
        </w:rPr>
        <w:t>focus</w:t>
      </w:r>
      <w:ins w:id="121" w:author="Miraz Mahdi Hassan" w:date="2021-11-30T15:31:00Z">
        <w:r w:rsidR="009520FF">
          <w:rPr>
            <w:lang w:val="en-GB"/>
          </w:rPr>
          <w:t>ed</w:t>
        </w:r>
      </w:ins>
      <w:del w:id="122" w:author="Miraz Mahdi Hassan" w:date="2021-11-30T15:31:00Z">
        <w:r w:rsidRPr="00BF3B40" w:rsidDel="009520FF">
          <w:rPr>
            <w:lang w:val="en-GB"/>
          </w:rPr>
          <w:delText>ing</w:delText>
        </w:r>
      </w:del>
      <w:r w:rsidRPr="00BF3B40">
        <w:rPr>
          <w:lang w:val="en-GB"/>
        </w:rPr>
        <w:t xml:space="preserve"> on </w:t>
      </w:r>
      <w:ins w:id="123" w:author="Miraz Mahdi Hassan" w:date="2021-11-30T15:32:00Z">
        <w:r w:rsidR="009520FF">
          <w:rPr>
            <w:lang w:val="en-GB"/>
          </w:rPr>
          <w:t xml:space="preserve">the </w:t>
        </w:r>
      </w:ins>
      <w:del w:id="124" w:author="Miraz Mahdi Hassan" w:date="2021-11-30T15:32:00Z">
        <w:r w:rsidRPr="00BF3B40" w:rsidDel="009520FF">
          <w:rPr>
            <w:lang w:val="en-GB"/>
          </w:rPr>
          <w:delText xml:space="preserve">blockchain </w:delText>
        </w:r>
      </w:del>
      <w:r w:rsidRPr="00BF3B40">
        <w:rPr>
          <w:lang w:val="en-GB"/>
        </w:rPr>
        <w:t xml:space="preserve">security </w:t>
      </w:r>
      <w:del w:id="125" w:author="Miraz Mahdi Hassan" w:date="2021-11-30T15:32:00Z">
        <w:r w:rsidRPr="00BF3B40" w:rsidDel="009520FF">
          <w:rPr>
            <w:lang w:val="en-GB"/>
          </w:rPr>
          <w:delText xml:space="preserve">techniques </w:delText>
        </w:r>
      </w:del>
      <w:ins w:id="126" w:author="Miraz Mahdi Hassan" w:date="2021-11-30T15:32:00Z">
        <w:r w:rsidR="009520FF">
          <w:rPr>
            <w:lang w:val="en-GB"/>
          </w:rPr>
          <w:t>aspects of the</w:t>
        </w:r>
        <w:r w:rsidR="009520FF" w:rsidRPr="00BF3B40">
          <w:rPr>
            <w:lang w:val="en-GB"/>
          </w:rPr>
          <w:t xml:space="preserve"> </w:t>
        </w:r>
      </w:ins>
      <w:del w:id="127" w:author="Miraz Mahdi Hassan" w:date="2021-11-30T15:32:00Z">
        <w:r w:rsidRPr="00BF3B40" w:rsidDel="009520FF">
          <w:rPr>
            <w:lang w:val="en-GB"/>
          </w:rPr>
          <w:delText>that are designed for I</w:delText>
        </w:r>
      </w:del>
      <w:ins w:id="128" w:author="Miraz Mahdi Hassan" w:date="2021-11-30T15:32:00Z">
        <w:r w:rsidR="009520FF">
          <w:rPr>
            <w:lang w:val="en-GB"/>
          </w:rPr>
          <w:t>BC</w:t>
        </w:r>
      </w:ins>
      <w:r w:rsidRPr="00BF3B40">
        <w:rPr>
          <w:lang w:val="en-GB"/>
        </w:rPr>
        <w:t>oT.</w:t>
      </w:r>
      <w:ins w:id="129" w:author="Miraz Mahdi Hassan" w:date="2021-11-30T15:33:00Z">
        <w:r w:rsidR="009520FF">
          <w:rPr>
            <w:lang w:val="en-GB"/>
          </w:rPr>
          <w:t xml:space="preserve"> We conclude that further study needs to be conducted to ascertain the effectiveness of lightweight B</w:t>
        </w:r>
      </w:ins>
      <w:ins w:id="130" w:author="Miraz Mahdi Hassan" w:date="2021-11-30T15:34:00Z">
        <w:r w:rsidR="009520FF">
          <w:rPr>
            <w:lang w:val="en-GB"/>
          </w:rPr>
          <w:t>CoT.</w:t>
        </w:r>
      </w:ins>
    </w:p>
    <w:p w14:paraId="59F8C6CD" w14:textId="544F5B00" w:rsidR="009303D9" w:rsidRPr="00BF3B40" w:rsidRDefault="2FBBB754">
      <w:pPr>
        <w:pStyle w:val="1"/>
        <w:keepNext w:val="0"/>
        <w:keepLines w:val="0"/>
        <w:widowControl w:val="0"/>
        <w:numPr>
          <w:ilvl w:val="0"/>
          <w:numId w:val="12"/>
        </w:numPr>
        <w:tabs>
          <w:tab w:val="num" w:pos="576"/>
        </w:tabs>
        <w:ind w:firstLine="0"/>
        <w:rPr>
          <w:rFonts w:eastAsia="Times New Roman"/>
          <w:sz w:val="24"/>
          <w:szCs w:val="24"/>
          <w:lang w:val="en-GB"/>
        </w:rPr>
        <w:pPrChange w:id="131" w:author="许 墨" w:date="2021-12-03T22:13:00Z">
          <w:pPr>
            <w:pStyle w:val="1"/>
            <w:numPr>
              <w:numId w:val="12"/>
            </w:numPr>
            <w:tabs>
              <w:tab w:val="num" w:pos="576"/>
              <w:tab w:val="num" w:pos="5598"/>
            </w:tabs>
            <w:ind w:firstLine="216"/>
          </w:pPr>
        </w:pPrChange>
      </w:pPr>
      <w:r w:rsidRPr="00BF3B40">
        <w:rPr>
          <w:rFonts w:eastAsia="Times New Roman"/>
          <w:sz w:val="24"/>
          <w:szCs w:val="24"/>
          <w:lang w:val="en-GB"/>
        </w:rPr>
        <w:t>Overview</w:t>
      </w:r>
    </w:p>
    <w:p w14:paraId="0B6203F0" w14:textId="13E632B2" w:rsidR="001B5B87" w:rsidRPr="00BF3B40" w:rsidRDefault="00CE219D">
      <w:pPr>
        <w:pStyle w:val="2"/>
        <w:keepNext w:val="0"/>
        <w:keepLines w:val="0"/>
        <w:widowControl w:val="0"/>
        <w:numPr>
          <w:ilvl w:val="0"/>
          <w:numId w:val="42"/>
        </w:numPr>
        <w:rPr>
          <w:lang w:val="en-GB"/>
        </w:rPr>
        <w:pPrChange w:id="132" w:author="许 墨" w:date="2021-12-03T22:13:00Z">
          <w:pPr>
            <w:pStyle w:val="2"/>
            <w:numPr>
              <w:numId w:val="42"/>
            </w:numPr>
            <w:tabs>
              <w:tab w:val="clear" w:pos="3971"/>
            </w:tabs>
            <w:ind w:left="420" w:hanging="420"/>
          </w:pPr>
        </w:pPrChange>
      </w:pPr>
      <w:r>
        <w:rPr>
          <w:lang w:val="en-GB"/>
        </w:rPr>
        <w:t>Internet of Things (IoT)</w:t>
      </w:r>
    </w:p>
    <w:p w14:paraId="0CB0C9A9" w14:textId="73C514D1" w:rsidR="00B6055F" w:rsidRDefault="2FBBB754" w:rsidP="00B6055F">
      <w:pPr>
        <w:pStyle w:val="a3"/>
        <w:rPr>
          <w:lang w:val="en-GB"/>
        </w:rPr>
      </w:pPr>
      <w:del w:id="133" w:author=" " w:date="2021-12-02T11:20:00Z">
        <w:r w:rsidRPr="00BF3B40" w:rsidDel="00C81BDA">
          <w:rPr>
            <w:lang w:val="en-GB"/>
          </w:rPr>
          <w:delText>At the same time, t</w:delText>
        </w:r>
      </w:del>
      <w:ins w:id="134" w:author=" " w:date="2021-12-02T11:20:00Z">
        <w:r w:rsidR="00C81BDA">
          <w:rPr>
            <w:lang w:val="en-GB"/>
          </w:rPr>
          <w:t>T</w:t>
        </w:r>
      </w:ins>
      <w:r w:rsidRPr="00BF3B40">
        <w:rPr>
          <w:lang w:val="en-GB"/>
        </w:rPr>
        <w:t xml:space="preserve">he Internet of Things, </w:t>
      </w:r>
      <w:del w:id="135" w:author=" " w:date="2021-12-02T11:21:00Z">
        <w:r w:rsidRPr="00BF3B40" w:rsidDel="00C81BDA">
          <w:rPr>
            <w:lang w:val="en-GB"/>
          </w:rPr>
          <w:delText xml:space="preserve">as </w:delText>
        </w:r>
      </w:del>
      <w:r w:rsidRPr="00BF3B40">
        <w:rPr>
          <w:lang w:val="en-GB"/>
        </w:rPr>
        <w:t xml:space="preserve">one of the </w:t>
      </w:r>
      <w:del w:id="136" w:author=" " w:date="2021-12-02T11:22:00Z">
        <w:r w:rsidRPr="00BF3B40" w:rsidDel="00C81BDA">
          <w:rPr>
            <w:lang w:val="en-GB"/>
          </w:rPr>
          <w:delText>important</w:delText>
        </w:r>
      </w:del>
      <w:ins w:id="137" w:author=" " w:date="2021-12-02T11:22:00Z">
        <w:r w:rsidR="00C81BDA" w:rsidRPr="00BF3B40">
          <w:rPr>
            <w:lang w:val="en-GB"/>
          </w:rPr>
          <w:t>imperative</w:t>
        </w:r>
      </w:ins>
      <w:r w:rsidRPr="00BF3B40">
        <w:rPr>
          <w:lang w:val="en-GB"/>
        </w:rPr>
        <w:t xml:space="preserve"> ways </w:t>
      </w:r>
      <w:del w:id="138" w:author=" " w:date="2021-12-02T11:21:00Z">
        <w:r w:rsidRPr="00BF3B40" w:rsidDel="00C81BDA">
          <w:rPr>
            <w:lang w:val="en-GB"/>
          </w:rPr>
          <w:delText xml:space="preserve">to </w:delText>
        </w:r>
      </w:del>
      <w:ins w:id="139" w:author=" " w:date="2021-12-02T11:21:00Z">
        <w:r w:rsidR="00C81BDA">
          <w:rPr>
            <w:lang w:val="en-GB"/>
          </w:rPr>
          <w:t>of</w:t>
        </w:r>
        <w:r w:rsidR="00C81BDA" w:rsidRPr="00BF3B40">
          <w:rPr>
            <w:lang w:val="en-GB"/>
          </w:rPr>
          <w:t xml:space="preserve"> </w:t>
        </w:r>
      </w:ins>
      <w:r w:rsidRPr="00BF3B40">
        <w:rPr>
          <w:lang w:val="en-GB"/>
        </w:rPr>
        <w:t>transmit</w:t>
      </w:r>
      <w:ins w:id="140" w:author=" " w:date="2021-12-02T11:21:00Z">
        <w:r w:rsidR="00C81BDA">
          <w:rPr>
            <w:lang w:val="en-GB"/>
          </w:rPr>
          <w:t>ting</w:t>
        </w:r>
      </w:ins>
      <w:r w:rsidRPr="00BF3B40">
        <w:rPr>
          <w:lang w:val="en-GB"/>
        </w:rPr>
        <w:t xml:space="preserve"> </w:t>
      </w:r>
      <w:del w:id="141" w:author=" " w:date="2021-12-02T11:20:00Z">
        <w:r w:rsidRPr="00BF3B40" w:rsidDel="00C81BDA">
          <w:rPr>
            <w:lang w:val="en-GB"/>
          </w:rPr>
          <w:delText>Internet of Things</w:delText>
        </w:r>
      </w:del>
      <w:ins w:id="142" w:author=" " w:date="2021-12-02T11:21:00Z">
        <w:r w:rsidR="00C81BDA">
          <w:rPr>
            <w:lang w:val="en-GB"/>
          </w:rPr>
          <w:t xml:space="preserve">real-time </w:t>
        </w:r>
      </w:ins>
      <w:ins w:id="143" w:author=" " w:date="2021-12-02T11:20:00Z">
        <w:r w:rsidR="00C81BDA">
          <w:rPr>
            <w:lang w:val="en-GB"/>
          </w:rPr>
          <w:t>machine generated</w:t>
        </w:r>
      </w:ins>
      <w:r w:rsidRPr="00BF3B40">
        <w:rPr>
          <w:lang w:val="en-GB"/>
        </w:rPr>
        <w:t xml:space="preserve"> information</w:t>
      </w:r>
      <w:ins w:id="144" w:author=" " w:date="2021-12-02T11:21:00Z">
        <w:r w:rsidR="00C81BDA">
          <w:rPr>
            <w:lang w:val="en-GB"/>
          </w:rPr>
          <w:t xml:space="preserve"> </w:t>
        </w:r>
      </w:ins>
      <w:ins w:id="145" w:author=" " w:date="2021-12-02T11:22:00Z">
        <w:r w:rsidR="00C81BDA">
          <w:rPr>
            <w:lang w:val="en-GB"/>
          </w:rPr>
          <w:t>as well as</w:t>
        </w:r>
      </w:ins>
      <w:ins w:id="146" w:author=" " w:date="2021-12-02T11:21:00Z">
        <w:r w:rsidR="00C81BDA">
          <w:rPr>
            <w:lang w:val="en-GB"/>
          </w:rPr>
          <w:t xml:space="preserve"> decision making</w:t>
        </w:r>
      </w:ins>
      <w:r w:rsidRPr="00BF3B40">
        <w:rPr>
          <w:lang w:val="en-GB"/>
        </w:rPr>
        <w:t xml:space="preserve">, is </w:t>
      </w:r>
      <w:commentRangeStart w:id="147"/>
      <w:r w:rsidRPr="00BF3B40">
        <w:rPr>
          <w:lang w:val="en-GB"/>
        </w:rPr>
        <w:t>the extension and expansion of the Internet to the physical world</w:t>
      </w:r>
      <w:commentRangeEnd w:id="147"/>
      <w:r w:rsidR="00C81BDA">
        <w:rPr>
          <w:rStyle w:val="a9"/>
          <w:spacing w:val="0"/>
          <w:lang w:val="en-US" w:eastAsia="en-US"/>
        </w:rPr>
        <w:commentReference w:id="147"/>
      </w:r>
      <w:r w:rsidRPr="00BF3B40">
        <w:rPr>
          <w:lang w:val="en-GB"/>
        </w:rPr>
        <w:t>. The self-organi</w:t>
      </w:r>
      <w:ins w:id="148" w:author=" " w:date="2021-12-02T11:23:00Z">
        <w:r w:rsidR="00C81BDA">
          <w:rPr>
            <w:lang w:val="en-GB"/>
          </w:rPr>
          <w:t>s</w:t>
        </w:r>
      </w:ins>
      <w:del w:id="149" w:author=" " w:date="2021-12-02T11:23:00Z">
        <w:r w:rsidR="00AE4ABC" w:rsidDel="00C81BDA">
          <w:rPr>
            <w:lang w:val="en-GB"/>
          </w:rPr>
          <w:delText>z</w:delText>
        </w:r>
      </w:del>
      <w:r w:rsidRPr="00BF3B40">
        <w:rPr>
          <w:lang w:val="en-GB"/>
        </w:rPr>
        <w:t xml:space="preserve">ing network composed of computers and sensor networks plays an important role in the real world. </w:t>
      </w:r>
      <w:del w:id="150" w:author=" " w:date="2021-12-02T11:24:00Z">
        <w:r w:rsidRPr="00BF3B40" w:rsidDel="00C81BDA">
          <w:rPr>
            <w:lang w:val="en-GB"/>
          </w:rPr>
          <w:delText xml:space="preserve">Concepts such as </w:delText>
        </w:r>
        <w:r w:rsidR="00AE4ABC" w:rsidDel="00C81BDA">
          <w:rPr>
            <w:lang w:val="en-GB"/>
          </w:rPr>
          <w:delText xml:space="preserve">the </w:delText>
        </w:r>
        <w:r w:rsidRPr="00BF3B40" w:rsidDel="00C81BDA">
          <w:rPr>
            <w:lang w:val="en-GB"/>
          </w:rPr>
          <w:delText xml:space="preserve">Internet of Everything and </w:delText>
        </w:r>
        <w:r w:rsidR="00AE4ABC" w:rsidDel="00C81BDA">
          <w:rPr>
            <w:lang w:val="en-GB"/>
          </w:rPr>
          <w:delText xml:space="preserve">the </w:delText>
        </w:r>
        <w:r w:rsidRPr="00BF3B40" w:rsidDel="00C81BDA">
          <w:rPr>
            <w:lang w:val="en-GB"/>
          </w:rPr>
          <w:delText xml:space="preserve">Internet of nano things are also very popular recently. </w:delText>
        </w:r>
      </w:del>
      <w:r w:rsidRPr="00BF3B40">
        <w:rPr>
          <w:lang w:val="en-GB"/>
        </w:rPr>
        <w:t>The relevant attributes of the Internet of Things include concentration, content, collection, computing, communication</w:t>
      </w:r>
      <w:del w:id="151" w:author=" " w:date="2021-12-02T11:24:00Z">
        <w:r w:rsidRPr="00BF3B40" w:rsidDel="00C81BDA">
          <w:rPr>
            <w:lang w:val="en-GB"/>
          </w:rPr>
          <w:delText>,</w:delText>
        </w:r>
      </w:del>
      <w:r w:rsidRPr="00BF3B40">
        <w:rPr>
          <w:lang w:val="en-GB"/>
        </w:rPr>
        <w:t xml:space="preserve"> and the connectivity of the scene. This method represents the seamless connection between people and objects or between objects and </w:t>
      </w:r>
      <w:r w:rsidR="006875AF" w:rsidRPr="00BF3B40">
        <w:rPr>
          <w:lang w:val="en-GB"/>
        </w:rPr>
        <w:t>objects and</w:t>
      </w:r>
      <w:r w:rsidRPr="00BF3B40">
        <w:rPr>
          <w:lang w:val="en-GB"/>
        </w:rPr>
        <w:t xml:space="preserve"> is especially suitable for blockchain technology.</w:t>
      </w:r>
    </w:p>
    <w:p w14:paraId="66A6585C" w14:textId="0F4E4169" w:rsidR="00875E8F" w:rsidRDefault="00875E8F" w:rsidP="00B6055F">
      <w:pPr>
        <w:pStyle w:val="a3"/>
        <w:rPr>
          <w:lang w:val="en-GB" w:eastAsia="zh-CN"/>
        </w:rPr>
      </w:pPr>
      <w:r>
        <w:rPr>
          <w:lang w:val="en-GB" w:eastAsia="zh-CN"/>
        </w:rPr>
        <w:t>Cyber</w:t>
      </w:r>
      <w:r w:rsidR="00AE4ABC">
        <w:rPr>
          <w:lang w:val="en-GB" w:eastAsia="zh-CN"/>
        </w:rPr>
        <w:t>-</w:t>
      </w:r>
      <w:r>
        <w:rPr>
          <w:lang w:val="en-GB" w:eastAsia="zh-CN"/>
        </w:rPr>
        <w:t>physical system</w:t>
      </w:r>
      <w:r w:rsidR="00AE4ABC">
        <w:rPr>
          <w:lang w:val="en-GB" w:eastAsia="zh-CN"/>
        </w:rPr>
        <w:t>s</w:t>
      </w:r>
      <w:r>
        <w:rPr>
          <w:lang w:val="en-GB" w:eastAsia="zh-CN"/>
        </w:rPr>
        <w:t xml:space="preserve"> and IoT are important aspects of industry 4.0. </w:t>
      </w:r>
      <w:del w:id="152" w:author=" " w:date="2021-12-02T11:28:00Z">
        <w:r w:rsidR="00E1580F" w:rsidDel="00C81BDA">
          <w:rPr>
            <w:lang w:val="en-GB" w:eastAsia="zh-CN"/>
          </w:rPr>
          <w:delText xml:space="preserve">As </w:delText>
        </w:r>
        <w:r w:rsidR="00BA3D61" w:rsidDel="00C81BDA">
          <w:rPr>
            <w:lang w:val="en-GB" w:eastAsia="zh-CN"/>
          </w:rPr>
          <w:delText xml:space="preserve">Mahdi H. </w:delText>
        </w:r>
        <w:r w:rsidR="00E1580F" w:rsidDel="00C81BDA">
          <w:rPr>
            <w:lang w:val="en-GB" w:eastAsia="zh-CN"/>
          </w:rPr>
          <w:delText>Miraz</w:delText>
        </w:r>
      </w:del>
      <w:ins w:id="153" w:author=" " w:date="2021-12-02T11:28:00Z">
        <w:r w:rsidR="00C81BDA">
          <w:rPr>
            <w:lang w:val="en-GB" w:eastAsia="zh-CN"/>
          </w:rPr>
          <w:t>In fact,</w:t>
        </w:r>
      </w:ins>
      <w:r w:rsidR="00E1580F">
        <w:rPr>
          <w:lang w:val="en-GB" w:eastAsia="zh-CN"/>
        </w:rPr>
        <w:t xml:space="preserve"> </w:t>
      </w:r>
      <w:del w:id="154" w:author=" " w:date="2021-12-02T11:28:00Z">
        <w:r w:rsidR="00E1580F" w:rsidDel="00C81BDA">
          <w:rPr>
            <w:lang w:val="en-GB" w:eastAsia="zh-CN"/>
          </w:rPr>
          <w:delText xml:space="preserve">once said </w:delText>
        </w:r>
      </w:del>
      <w:r w:rsidR="00E1580F">
        <w:rPr>
          <w:lang w:val="en-GB" w:eastAsia="zh-CN"/>
        </w:rPr>
        <w:t>automation of the complete production ecosystem is the major drive</w:t>
      </w:r>
      <w:r w:rsidR="006770C8">
        <w:rPr>
          <w:lang w:val="en-GB" w:eastAsia="zh-CN"/>
        </w:rPr>
        <w:t>r</w:t>
      </w:r>
      <w:r w:rsidR="00E1580F">
        <w:rPr>
          <w:lang w:val="en-GB" w:eastAsia="zh-CN"/>
        </w:rPr>
        <w:t xml:space="preserve"> of Industry 4.</w:t>
      </w:r>
      <w:commentRangeStart w:id="155"/>
      <w:r w:rsidR="00E1580F">
        <w:rPr>
          <w:lang w:val="en-GB" w:eastAsia="zh-CN"/>
        </w:rPr>
        <w:t>0</w:t>
      </w:r>
      <w:commentRangeEnd w:id="155"/>
      <w:r w:rsidR="00C81BDA">
        <w:rPr>
          <w:rStyle w:val="a9"/>
          <w:spacing w:val="0"/>
          <w:lang w:val="en-US" w:eastAsia="en-US"/>
        </w:rPr>
        <w:commentReference w:id="155"/>
      </w:r>
      <w:ins w:id="156" w:author="许 墨" w:date="2021-12-03T22:15:00Z">
        <w:r w:rsidR="002554A1">
          <w:rPr>
            <w:lang w:val="en-GB" w:eastAsia="zh-CN"/>
          </w:rPr>
          <w:t xml:space="preserve"> </w:t>
        </w:r>
        <w:r w:rsidR="002554A1">
          <w:rPr>
            <w:lang w:val="en-GB"/>
          </w:rPr>
          <w:fldChar w:fldCharType="begin"/>
        </w:r>
        <w:r w:rsidR="002554A1">
          <w:rPr>
            <w:lang w:val="en-GB"/>
          </w:rPr>
          <w:instrText xml:space="preserve"> ADDIN EN.CITE &lt;EndNote&gt;&lt;Cite&gt;&lt;Author&gt;Luu&lt;/Author&gt;&lt;Year&gt;2016&lt;/Year&gt;&lt;RecNum&gt;141&lt;/RecNum&gt;&lt;DisplayText&gt;[7]&lt;/DisplayText&gt;&lt;record&gt;&lt;rec-number&gt;141&lt;/rec-number&gt;&lt;foreign-keys&gt;&lt;key app="EN" db-id="ad5awtp2a0f5ebe9t9o5vrs9spwz0f952xes" timestamp="1636338564"&gt;141&lt;/key&gt;&lt;/foreign-keys&gt;&lt;ref-type name="Conference Proceedings"&gt;10&lt;/ref-type&gt;&lt;contributors&gt;&lt;authors&gt;&lt;author&gt;Luu, Loi&lt;/author&gt;&lt;author&gt;Chu, Duc-Hiep&lt;/author&gt;&lt;author&gt;Olickel, Hrishi&lt;/author&gt;&lt;author&gt;Saxena, Prateek&lt;/author&gt;&lt;author&gt;Hobor, Aquinas&lt;/author&gt;&lt;/authors&gt;&lt;/contributors&gt;&lt;titles&gt;&lt;title&gt;Making smart contracts smarter&lt;/title&gt;&lt;secondary-title&gt;Proceedings of the 2016 ACM SIGSAC conference on computer and communications security&lt;/secondary-title&gt;&lt;/titles&gt;&lt;pages&gt;254-269&lt;/pages&gt;&lt;dates&gt;&lt;year&gt;2016&lt;/year&gt;&lt;/dates&gt;&lt;urls&gt;&lt;/urls&gt;&lt;/record&gt;&lt;/Cite&gt;&lt;/EndNote&gt;</w:instrText>
        </w:r>
        <w:r w:rsidR="002554A1">
          <w:rPr>
            <w:lang w:val="en-GB"/>
          </w:rPr>
          <w:fldChar w:fldCharType="separate"/>
        </w:r>
        <w:r w:rsidR="002554A1">
          <w:rPr>
            <w:noProof/>
            <w:lang w:val="en-GB"/>
          </w:rPr>
          <w:t>[7]</w:t>
        </w:r>
        <w:r w:rsidR="002554A1">
          <w:rPr>
            <w:lang w:val="en-GB"/>
          </w:rPr>
          <w:fldChar w:fldCharType="end"/>
        </w:r>
      </w:ins>
      <w:r w:rsidR="00E1580F">
        <w:rPr>
          <w:lang w:val="en-GB" w:eastAsia="zh-CN"/>
        </w:rPr>
        <w:t xml:space="preserve">. </w:t>
      </w:r>
      <w:r w:rsidR="007F0F3B" w:rsidRPr="007F0F3B">
        <w:rPr>
          <w:lang w:val="en-GB" w:eastAsia="zh-CN"/>
        </w:rPr>
        <w:t>The Industrial Internet of Things</w:t>
      </w:r>
      <w:ins w:id="157" w:author=" " w:date="2021-12-02T11:29:00Z">
        <w:r w:rsidR="00C81BDA">
          <w:rPr>
            <w:lang w:val="en-GB" w:eastAsia="zh-CN"/>
          </w:rPr>
          <w:t xml:space="preserve"> (IIoT)</w:t>
        </w:r>
      </w:ins>
      <w:r w:rsidR="007F0F3B" w:rsidRPr="007F0F3B">
        <w:rPr>
          <w:lang w:val="en-GB" w:eastAsia="zh-CN"/>
        </w:rPr>
        <w:t xml:space="preserve"> refers to the application of the Internet of Things in the industrial field. </w:t>
      </w:r>
      <w:r w:rsidR="00AE4ABC">
        <w:rPr>
          <w:lang w:val="en-GB" w:eastAsia="zh-CN"/>
        </w:rPr>
        <w:t xml:space="preserve">The </w:t>
      </w:r>
      <w:del w:id="158" w:author=" " w:date="2021-12-02T11:30:00Z">
        <w:r w:rsidR="007F0F3B" w:rsidRPr="007F0F3B" w:rsidDel="00FF3D4F">
          <w:rPr>
            <w:lang w:val="en-GB" w:eastAsia="zh-CN"/>
          </w:rPr>
          <w:delText xml:space="preserve">Industrial Internet of Things has the characteristics of </w:delText>
        </w:r>
        <w:r w:rsidR="00AE4ABC" w:rsidDel="00FF3D4F">
          <w:rPr>
            <w:lang w:val="en-GB" w:eastAsia="zh-CN"/>
          </w:rPr>
          <w:delText xml:space="preserve">the </w:delText>
        </w:r>
        <w:r w:rsidR="007F0F3B" w:rsidRPr="007F0F3B" w:rsidDel="00FF3D4F">
          <w:rPr>
            <w:lang w:val="en-GB" w:eastAsia="zh-CN"/>
          </w:rPr>
          <w:delText>general Internet of Things, but it is not a common Internet of Things application.</w:delText>
        </w:r>
      </w:del>
      <w:ins w:id="159" w:author=" " w:date="2021-12-02T11:30:00Z">
        <w:r w:rsidR="00FF3D4F">
          <w:rPr>
            <w:lang w:val="en-GB" w:eastAsia="zh-CN"/>
          </w:rPr>
          <w:t>an IIoT ecosystem,</w:t>
        </w:r>
      </w:ins>
      <w:r w:rsidR="007F0F3B" w:rsidRPr="007F0F3B">
        <w:rPr>
          <w:lang w:val="en-GB" w:eastAsia="zh-CN"/>
        </w:rPr>
        <w:t xml:space="preserve"> </w:t>
      </w:r>
      <w:ins w:id="160" w:author=" " w:date="2021-12-02T11:30:00Z">
        <w:r w:rsidR="00FF3D4F">
          <w:rPr>
            <w:lang w:val="en-GB" w:eastAsia="zh-CN"/>
          </w:rPr>
          <w:t>t</w:t>
        </w:r>
      </w:ins>
      <w:del w:id="161" w:author=" " w:date="2021-12-02T11:30:00Z">
        <w:r w:rsidR="007F0F3B" w:rsidRPr="007F0F3B" w:rsidDel="00FF3D4F">
          <w:rPr>
            <w:lang w:val="en-GB" w:eastAsia="zh-CN"/>
          </w:rPr>
          <w:delText>T</w:delText>
        </w:r>
      </w:del>
      <w:r w:rsidR="007F0F3B" w:rsidRPr="007F0F3B">
        <w:rPr>
          <w:lang w:val="en-GB" w:eastAsia="zh-CN"/>
        </w:rPr>
        <w:t xml:space="preserve">he interconnection and intercommunication </w:t>
      </w:r>
      <w:del w:id="162" w:author=" " w:date="2021-12-02T11:31:00Z">
        <w:r w:rsidR="007F0F3B" w:rsidRPr="007F0F3B" w:rsidDel="00FF3D4F">
          <w:rPr>
            <w:lang w:val="en-GB" w:eastAsia="zh-CN"/>
          </w:rPr>
          <w:delText xml:space="preserve">between </w:delText>
        </w:r>
      </w:del>
      <w:ins w:id="163" w:author=" " w:date="2021-12-02T11:31:00Z">
        <w:r w:rsidR="00FF3D4F">
          <w:rPr>
            <w:lang w:val="en-GB" w:eastAsia="zh-CN"/>
          </w:rPr>
          <w:t>amongst the</w:t>
        </w:r>
        <w:r w:rsidR="00FF3D4F" w:rsidRPr="007F0F3B">
          <w:rPr>
            <w:lang w:val="en-GB" w:eastAsia="zh-CN"/>
          </w:rPr>
          <w:t xml:space="preserve"> </w:t>
        </w:r>
      </w:ins>
      <w:r w:rsidR="007F0F3B" w:rsidRPr="007F0F3B">
        <w:rPr>
          <w:lang w:val="en-GB" w:eastAsia="zh-CN"/>
        </w:rPr>
        <w:t xml:space="preserve">devices </w:t>
      </w:r>
      <w:r w:rsidR="00E00B42" w:rsidRPr="007F0F3B">
        <w:rPr>
          <w:lang w:val="en-GB" w:eastAsia="zh-CN"/>
        </w:rPr>
        <w:t>require</w:t>
      </w:r>
      <w:r w:rsidR="00E00B42">
        <w:rPr>
          <w:lang w:val="en-GB" w:eastAsia="zh-CN"/>
        </w:rPr>
        <w:t xml:space="preserve"> </w:t>
      </w:r>
      <w:r w:rsidR="007F0F3B" w:rsidRPr="007F0F3B">
        <w:rPr>
          <w:lang w:val="en-GB" w:eastAsia="zh-CN"/>
        </w:rPr>
        <w:t xml:space="preserve">extremely low latency and high reliability. </w:t>
      </w:r>
      <w:del w:id="164" w:author=" " w:date="2021-12-02T11:31:00Z">
        <w:r w:rsidR="007F0F3B" w:rsidRPr="007F0F3B" w:rsidDel="00FF3D4F">
          <w:rPr>
            <w:lang w:val="en-GB" w:eastAsia="zh-CN"/>
          </w:rPr>
          <w:delText xml:space="preserve">It has extremely high index requirements for latency and reliability. </w:delText>
        </w:r>
      </w:del>
      <w:ins w:id="165" w:author=" " w:date="2021-12-02T11:31:00Z">
        <w:r w:rsidR="00FF3D4F">
          <w:rPr>
            <w:lang w:val="en-GB" w:eastAsia="zh-CN"/>
          </w:rPr>
          <w:t xml:space="preserve">It </w:t>
        </w:r>
      </w:ins>
      <w:del w:id="166" w:author=" " w:date="2021-12-02T11:31:00Z">
        <w:r w:rsidR="007F0F3B" w:rsidRPr="007F0F3B" w:rsidDel="00FF3D4F">
          <w:rPr>
            <w:lang w:val="en-GB" w:eastAsia="zh-CN"/>
          </w:rPr>
          <w:delText>N</w:delText>
        </w:r>
      </w:del>
      <w:ins w:id="167" w:author=" " w:date="2021-12-02T11:31:00Z">
        <w:r w:rsidR="00FF3D4F">
          <w:rPr>
            <w:lang w:val="en-GB" w:eastAsia="zh-CN"/>
          </w:rPr>
          <w:t>n</w:t>
        </w:r>
      </w:ins>
      <w:r w:rsidR="007F0F3B" w:rsidRPr="007F0F3B">
        <w:rPr>
          <w:lang w:val="en-GB" w:eastAsia="zh-CN"/>
        </w:rPr>
        <w:t>eed</w:t>
      </w:r>
      <w:ins w:id="168" w:author=" " w:date="2021-12-02T11:31:00Z">
        <w:r w:rsidR="00FF3D4F">
          <w:rPr>
            <w:lang w:val="en-GB" w:eastAsia="zh-CN"/>
          </w:rPr>
          <w:t>s</w:t>
        </w:r>
      </w:ins>
      <w:r w:rsidR="007F0F3B" w:rsidRPr="007F0F3B">
        <w:rPr>
          <w:lang w:val="en-GB" w:eastAsia="zh-CN"/>
        </w:rPr>
        <w:t xml:space="preserve"> to provide </w:t>
      </w:r>
      <w:del w:id="169" w:author=" " w:date="2021-12-02T11:32:00Z">
        <w:r w:rsidR="007F0F3B" w:rsidRPr="007F0F3B" w:rsidDel="00FF3D4F">
          <w:rPr>
            <w:lang w:val="en-GB" w:eastAsia="zh-CN"/>
          </w:rPr>
          <w:delText xml:space="preserve">users </w:delText>
        </w:r>
      </w:del>
      <w:ins w:id="170" w:author=" " w:date="2021-12-02T11:32:00Z">
        <w:r w:rsidR="00FF3D4F">
          <w:rPr>
            <w:lang w:val="en-GB" w:eastAsia="zh-CN"/>
          </w:rPr>
          <w:t>services</w:t>
        </w:r>
        <w:r w:rsidR="00FF3D4F" w:rsidRPr="007F0F3B">
          <w:rPr>
            <w:lang w:val="en-GB" w:eastAsia="zh-CN"/>
          </w:rPr>
          <w:t xml:space="preserve"> </w:t>
        </w:r>
      </w:ins>
      <w:r w:rsidR="007F0F3B" w:rsidRPr="007F0F3B">
        <w:rPr>
          <w:lang w:val="en-GB" w:eastAsia="zh-CN"/>
        </w:rPr>
        <w:t>with</w:t>
      </w:r>
      <w:ins w:id="171" w:author=" " w:date="2021-12-02T11:32:00Z">
        <w:r w:rsidR="00FF3D4F">
          <w:rPr>
            <w:lang w:val="en-GB" w:eastAsia="zh-CN"/>
          </w:rPr>
          <w:t>in</w:t>
        </w:r>
      </w:ins>
      <w:r w:rsidR="007F0F3B" w:rsidRPr="007F0F3B">
        <w:rPr>
          <w:lang w:val="en-GB" w:eastAsia="zh-CN"/>
        </w:rPr>
        <w:t xml:space="preserve"> millisecond end-to-end delay and </w:t>
      </w:r>
      <w:ins w:id="172" w:author=" " w:date="2021-12-02T11:32:00Z">
        <w:r w:rsidR="00FF3D4F">
          <w:rPr>
            <w:lang w:val="en-GB" w:eastAsia="zh-CN"/>
          </w:rPr>
          <w:t xml:space="preserve">with </w:t>
        </w:r>
      </w:ins>
      <w:r w:rsidR="007F0F3B" w:rsidRPr="007F0F3B">
        <w:rPr>
          <w:lang w:val="en-GB" w:eastAsia="zh-CN"/>
        </w:rPr>
        <w:t>nearly 100% service reliability guarantee.</w:t>
      </w:r>
    </w:p>
    <w:p w14:paraId="3CCDE5B3" w14:textId="743401E4" w:rsidR="00821D2D" w:rsidDel="00FF3D4F" w:rsidRDefault="00914EAF" w:rsidP="00821D2D">
      <w:pPr>
        <w:autoSpaceDE w:val="0"/>
        <w:autoSpaceDN w:val="0"/>
        <w:adjustRightInd w:val="0"/>
        <w:jc w:val="left"/>
        <w:rPr>
          <w:del w:id="173" w:author=" " w:date="2021-12-02T11:32:00Z"/>
          <w:rFonts w:ascii="MinionProRegular" w:hAnsi="MinionProRegular" w:cs="MinionProRegular"/>
          <w:color w:val="131413"/>
          <w:lang w:eastAsia="en-GB"/>
        </w:rPr>
      </w:pPr>
      <w:r>
        <w:rPr>
          <w:rFonts w:hint="eastAsia"/>
          <w:lang w:val="en-GB" w:eastAsia="zh-CN"/>
        </w:rPr>
        <w:t>W</w:t>
      </w:r>
      <w:r>
        <w:rPr>
          <w:lang w:val="en-GB" w:eastAsia="zh-CN"/>
        </w:rPr>
        <w:t xml:space="preserve">hen it comes to vulnerability, the security of IoT devices can be </w:t>
      </w:r>
      <w:ins w:id="174" w:author=" " w:date="2021-12-02T11:33:00Z">
        <w:r w:rsidR="00FF3D4F">
          <w:rPr>
            <w:lang w:val="en-GB" w:eastAsia="zh-CN"/>
          </w:rPr>
          <w:t xml:space="preserve">of </w:t>
        </w:r>
      </w:ins>
      <w:r>
        <w:rPr>
          <w:lang w:val="en-GB" w:eastAsia="zh-CN"/>
        </w:rPr>
        <w:t xml:space="preserve">a </w:t>
      </w:r>
      <w:del w:id="175" w:author=" " w:date="2021-12-02T11:33:00Z">
        <w:r w:rsidDel="00FF3D4F">
          <w:rPr>
            <w:lang w:val="en-GB" w:eastAsia="zh-CN"/>
          </w:rPr>
          <w:delText>tricky problem</w:delText>
        </w:r>
      </w:del>
      <w:ins w:id="176" w:author=" " w:date="2021-12-02T11:33:00Z">
        <w:r w:rsidR="00FF3D4F">
          <w:rPr>
            <w:lang w:val="en-GB" w:eastAsia="zh-CN"/>
          </w:rPr>
          <w:t>great concern</w:t>
        </w:r>
      </w:ins>
      <w:r>
        <w:rPr>
          <w:lang w:val="en-GB" w:eastAsia="zh-CN"/>
        </w:rPr>
        <w:t xml:space="preserve">. In </w:t>
      </w:r>
      <w:r w:rsidR="00AE4ABC">
        <w:rPr>
          <w:lang w:val="en-GB" w:eastAsia="zh-CN"/>
        </w:rPr>
        <w:t xml:space="preserve">the </w:t>
      </w:r>
      <w:r>
        <w:rPr>
          <w:lang w:val="en-GB" w:eastAsia="zh-CN"/>
        </w:rPr>
        <w:t xml:space="preserve">IPv4 network, there are 450 million devices that are accessible. </w:t>
      </w:r>
      <w:r w:rsidR="00821D2D">
        <w:rPr>
          <w:rFonts w:ascii="MinionProRegular" w:hAnsi="MinionProRegular" w:cs="MinionProRegular"/>
          <w:color w:val="131413"/>
          <w:lang w:eastAsia="en-GB"/>
        </w:rPr>
        <w:t>The</w:t>
      </w:r>
      <w:ins w:id="177" w:author="Miraz Mahdi Hassan" w:date="2021-12-03T00:33:00Z">
        <w:r w:rsidR="00925C6F">
          <w:rPr>
            <w:rFonts w:ascii="MinionProRegular" w:hAnsi="MinionProRegular" w:cs="MinionProRegular"/>
            <w:color w:val="131413"/>
            <w:lang w:eastAsia="en-GB"/>
          </w:rPr>
          <w:t xml:space="preserve"> </w:t>
        </w:r>
      </w:ins>
      <w:ins w:id="178" w:author=" " w:date="2021-12-02T11:34:00Z">
        <w:del w:id="179" w:author="Miraz Mahdi Hassan" w:date="2021-12-03T00:33:00Z">
          <w:r w:rsidR="00FF3D4F" w:rsidDel="00925C6F">
            <w:rPr>
              <w:rFonts w:ascii="MinionProRegular" w:hAnsi="MinionProRegular" w:cs="MinionProRegular"/>
              <w:color w:val="131413"/>
              <w:lang w:eastAsia="en-GB"/>
            </w:rPr>
            <w:delText xml:space="preserve"> </w:delText>
          </w:r>
        </w:del>
      </w:ins>
    </w:p>
    <w:p w14:paraId="185E1870" w14:textId="5C47645A" w:rsidR="00914EAF" w:rsidRPr="00821D2D" w:rsidRDefault="00821D2D" w:rsidP="00821D2D">
      <w:pPr>
        <w:autoSpaceDE w:val="0"/>
        <w:autoSpaceDN w:val="0"/>
        <w:adjustRightInd w:val="0"/>
        <w:jc w:val="left"/>
        <w:rPr>
          <w:rFonts w:ascii="MinionProRegular" w:hAnsi="MinionProRegular" w:cs="MinionProRegular"/>
          <w:color w:val="131413"/>
          <w:lang w:eastAsia="en-GB"/>
        </w:rPr>
      </w:pPr>
      <w:r>
        <w:rPr>
          <w:rFonts w:ascii="MinionProRegular" w:hAnsi="MinionProRegular" w:cs="MinionProRegular"/>
          <w:color w:val="131413"/>
          <w:lang w:eastAsia="en-GB"/>
        </w:rPr>
        <w:t xml:space="preserve">IPv4 address space is limited and </w:t>
      </w:r>
      <w:del w:id="180" w:author=" " w:date="2021-12-02T11:35:00Z">
        <w:r w:rsidDel="00FF3D4F">
          <w:rPr>
            <w:rFonts w:ascii="MinionProRegular" w:hAnsi="MinionProRegular" w:cs="MinionProRegular"/>
            <w:color w:val="131413"/>
            <w:lang w:eastAsia="en-GB"/>
          </w:rPr>
          <w:delText xml:space="preserve">cannot cater </w:delText>
        </w:r>
        <w:r w:rsidR="00AE4ABC" w:rsidDel="00FF3D4F">
          <w:rPr>
            <w:rFonts w:ascii="MinionProRegular" w:hAnsi="MinionProRegular" w:cs="MinionProRegular"/>
            <w:color w:val="131413"/>
            <w:lang w:eastAsia="en-GB"/>
          </w:rPr>
          <w:delText>to</w:delText>
        </w:r>
        <w:r w:rsidDel="00FF3D4F">
          <w:rPr>
            <w:rFonts w:ascii="MinionProRegular" w:hAnsi="MinionProRegular" w:cs="MinionProRegular"/>
            <w:color w:val="131413"/>
            <w:lang w:eastAsia="en-GB"/>
          </w:rPr>
          <w:delText xml:space="preserve"> this increase</w:delText>
        </w:r>
      </w:del>
      <w:ins w:id="181" w:author=" " w:date="2021-12-02T11:35:00Z">
        <w:r w:rsidR="00FF3D4F">
          <w:rPr>
            <w:rFonts w:ascii="MinionProRegular" w:hAnsi="MinionProRegular" w:cs="MinionProRegular"/>
            <w:color w:val="131413"/>
            <w:lang w:eastAsia="en-GB"/>
          </w:rPr>
          <w:t>provision the increased demand of IP addresses for accommodating the growing number of IoT devices</w:t>
        </w:r>
      </w:ins>
      <w:r>
        <w:rPr>
          <w:rFonts w:ascii="MinionProRegular" w:hAnsi="MinionProRegular" w:cs="MinionProRegular"/>
          <w:color w:val="131413"/>
          <w:lang w:eastAsia="en-GB"/>
        </w:rPr>
        <w:t xml:space="preserve">. </w:t>
      </w:r>
      <w:ins w:id="182" w:author=" " w:date="2021-12-02T11:35:00Z">
        <w:r w:rsidR="00FF3D4F">
          <w:rPr>
            <w:rFonts w:ascii="MinionProRegular" w:hAnsi="MinionProRegular" w:cs="MinionProRegular"/>
            <w:color w:val="131413"/>
            <w:lang w:eastAsia="en-GB"/>
          </w:rPr>
          <w:t xml:space="preserve">In </w:t>
        </w:r>
      </w:ins>
      <w:ins w:id="183" w:author=" " w:date="2021-12-02T11:36:00Z">
        <w:r w:rsidR="00FF3D4F">
          <w:rPr>
            <w:rFonts w:ascii="MinionProRegular" w:hAnsi="MinionProRegular" w:cs="MinionProRegular"/>
            <w:color w:val="131413"/>
            <w:lang w:eastAsia="en-GB"/>
          </w:rPr>
          <w:t xml:space="preserve">the </w:t>
        </w:r>
      </w:ins>
      <w:ins w:id="184" w:author=" " w:date="2021-12-02T11:35:00Z">
        <w:r w:rsidR="00FF3D4F">
          <w:rPr>
            <w:rFonts w:ascii="MinionProRegular" w:hAnsi="MinionProRegular" w:cs="MinionProRegular"/>
            <w:color w:val="131413"/>
            <w:lang w:eastAsia="en-GB"/>
          </w:rPr>
          <w:t>recen</w:t>
        </w:r>
      </w:ins>
      <w:ins w:id="185" w:author=" " w:date="2021-12-02T11:36:00Z">
        <w:r w:rsidR="00FF3D4F">
          <w:rPr>
            <w:rFonts w:ascii="MinionProRegular" w:hAnsi="MinionProRegular" w:cs="MinionProRegular"/>
            <w:color w:val="131413"/>
            <w:lang w:eastAsia="en-GB"/>
          </w:rPr>
          <w:t xml:space="preserve">t years, </w:t>
        </w:r>
      </w:ins>
      <w:r>
        <w:rPr>
          <w:rFonts w:ascii="MinionProRegular" w:hAnsi="MinionProRegular" w:cs="MinionProRegular"/>
          <w:color w:val="131413"/>
          <w:lang w:eastAsia="en-GB"/>
        </w:rPr>
        <w:t xml:space="preserve">IPv6 has been used in many IoT devices which works pretty </w:t>
      </w:r>
      <w:r w:rsidR="00AE4ABC">
        <w:rPr>
          <w:rFonts w:ascii="MinionProRegular" w:hAnsi="MinionProRegular" w:cs="MinionProRegular"/>
          <w:color w:val="131413"/>
          <w:lang w:eastAsia="en-GB"/>
        </w:rPr>
        <w:t>well</w:t>
      </w:r>
      <w:r>
        <w:rPr>
          <w:rFonts w:ascii="MinionProRegular" w:hAnsi="MinionProRegular" w:cs="MinionProRegular"/>
          <w:color w:val="131413"/>
          <w:lang w:eastAsia="en-GB"/>
        </w:rPr>
        <w:t xml:space="preserve">. </w:t>
      </w:r>
      <w:r w:rsidR="00161394">
        <w:rPr>
          <w:rFonts w:ascii="MinionProRegular" w:hAnsi="MinionProRegular" w:cs="MinionProRegular"/>
          <w:color w:val="131413"/>
          <w:lang w:eastAsia="en-GB"/>
        </w:rPr>
        <w:t>I</w:t>
      </w:r>
      <w:r>
        <w:rPr>
          <w:rFonts w:ascii="MinionProRegular" w:hAnsi="MinionProRegular" w:cs="MinionProRegular"/>
          <w:color w:val="131413"/>
          <w:lang w:eastAsia="en-GB"/>
        </w:rPr>
        <w:t>t has a 128-bit address space as compared to the 32-bit address space provided by IPv4</w:t>
      </w:r>
      <w:ins w:id="186" w:author=" " w:date="2021-12-02T11:37:00Z">
        <w:r w:rsidR="00FF3D4F">
          <w:rPr>
            <w:rFonts w:ascii="MinionProRegular" w:hAnsi="MinionProRegular" w:cs="MinionProRegular"/>
            <w:color w:val="131413"/>
            <w:lang w:eastAsia="en-GB"/>
          </w:rPr>
          <w:t>. IPv6 is thus capable of satisfying the g</w:t>
        </w:r>
      </w:ins>
      <w:ins w:id="187" w:author="许 墨" w:date="2021-12-03T22:22:00Z">
        <w:r w:rsidR="002E775D">
          <w:rPr>
            <w:rFonts w:ascii="MinionProRegular" w:hAnsi="MinionProRegular" w:cs="MinionProRegular"/>
            <w:color w:val="131413"/>
            <w:lang w:eastAsia="en-GB"/>
          </w:rPr>
          <w:t>r</w:t>
        </w:r>
      </w:ins>
      <w:ins w:id="188" w:author=" " w:date="2021-12-02T11:37:00Z">
        <w:del w:id="189" w:author="许 墨" w:date="2021-12-03T22:22:00Z">
          <w:r w:rsidR="00FF3D4F" w:rsidDel="002E775D">
            <w:rPr>
              <w:rFonts w:ascii="MinionProRegular" w:hAnsi="MinionProRegular" w:cs="MinionProRegular"/>
              <w:color w:val="131413"/>
              <w:lang w:eastAsia="en-GB"/>
            </w:rPr>
            <w:delText>w</w:delText>
          </w:r>
        </w:del>
        <w:r w:rsidR="00FF3D4F">
          <w:rPr>
            <w:rFonts w:ascii="MinionProRegular" w:hAnsi="MinionProRegular" w:cs="MinionProRegular"/>
            <w:color w:val="131413"/>
            <w:lang w:eastAsia="en-GB"/>
          </w:rPr>
          <w:t>o</w:t>
        </w:r>
      </w:ins>
      <w:ins w:id="190" w:author="许 墨" w:date="2021-12-03T22:22:00Z">
        <w:r w:rsidR="002E775D">
          <w:rPr>
            <w:rFonts w:ascii="MinionProRegular" w:hAnsi="MinionProRegular" w:cs="MinionProRegular"/>
            <w:color w:val="131413"/>
            <w:lang w:eastAsia="en-GB"/>
          </w:rPr>
          <w:t>w</w:t>
        </w:r>
      </w:ins>
      <w:ins w:id="191" w:author=" " w:date="2021-12-02T11:37:00Z">
        <w:r w:rsidR="00FF3D4F">
          <w:rPr>
            <w:rFonts w:ascii="MinionProRegular" w:hAnsi="MinionProRegular" w:cs="MinionProRegular"/>
            <w:color w:val="131413"/>
            <w:lang w:eastAsia="en-GB"/>
          </w:rPr>
          <w:t>ing demand of IP addresses for IoT ecosystems</w:t>
        </w:r>
      </w:ins>
      <w:del w:id="192" w:author=" " w:date="2021-12-02T11:37:00Z">
        <w:r w:rsidDel="00FF3D4F">
          <w:rPr>
            <w:rFonts w:ascii="MinionProRegular" w:hAnsi="MinionProRegular" w:cs="MinionProRegular"/>
            <w:color w:val="131413"/>
            <w:lang w:eastAsia="en-GB"/>
          </w:rPr>
          <w:delText xml:space="preserve">, but still, the number of IoT devices </w:delText>
        </w:r>
        <w:r w:rsidR="00AE4ABC" w:rsidDel="00FF3D4F">
          <w:rPr>
            <w:rFonts w:ascii="MinionProRegular" w:hAnsi="MinionProRegular" w:cs="MinionProRegular"/>
            <w:color w:val="131413"/>
            <w:lang w:eastAsia="en-GB"/>
          </w:rPr>
          <w:delText>is</w:delText>
        </w:r>
        <w:r w:rsidR="00161394" w:rsidDel="00FF3D4F">
          <w:rPr>
            <w:rFonts w:ascii="MinionProRegular" w:hAnsi="MinionProRegular" w:cs="MinionProRegular"/>
            <w:color w:val="131413"/>
            <w:lang w:eastAsia="en-GB"/>
          </w:rPr>
          <w:delText xml:space="preserve"> increasing in number</w:delText>
        </w:r>
      </w:del>
      <w:r>
        <w:rPr>
          <w:rFonts w:ascii="MinionProRegular" w:hAnsi="MinionProRegular" w:cs="MinionProRegular"/>
          <w:color w:val="131413"/>
          <w:lang w:eastAsia="en-GB"/>
        </w:rPr>
        <w:t xml:space="preserve">. </w:t>
      </w:r>
      <w:ins w:id="193" w:author=" " w:date="2021-12-02T11:38:00Z">
        <w:r w:rsidR="00FF3D4F">
          <w:rPr>
            <w:rFonts w:ascii="MinionProRegular" w:hAnsi="MinionProRegular" w:cs="MinionProRegular"/>
            <w:color w:val="131413"/>
            <w:lang w:eastAsia="en-GB"/>
          </w:rPr>
          <w:t>Due to the increasing number of connected devices, IoT networks poses</w:t>
        </w:r>
      </w:ins>
      <w:ins w:id="194" w:author=" " w:date="2021-12-02T11:39:00Z">
        <w:r w:rsidR="00FF3D4F">
          <w:rPr>
            <w:rFonts w:ascii="MinionProRegular" w:hAnsi="MinionProRegular" w:cs="MinionProRegular"/>
            <w:color w:val="131413"/>
            <w:lang w:eastAsia="en-GB"/>
          </w:rPr>
          <w:t xml:space="preserve"> great security and vulnerability concerns.</w:t>
        </w:r>
      </w:ins>
      <w:del w:id="195" w:author=" " w:date="2021-12-02T11:39:00Z">
        <w:r w:rsidR="00914EAF" w:rsidDel="00FF3D4F">
          <w:rPr>
            <w:lang w:val="en-GB" w:eastAsia="zh-CN"/>
          </w:rPr>
          <w:delText>Therefore, there is no denying that to ma</w:delText>
        </w:r>
        <w:r w:rsidR="00AE4ABC" w:rsidDel="00FF3D4F">
          <w:rPr>
            <w:lang w:val="en-GB" w:eastAsia="zh-CN"/>
          </w:rPr>
          <w:delText>k</w:delText>
        </w:r>
        <w:r w:rsidR="00914EAF" w:rsidDel="00FF3D4F">
          <w:rPr>
            <w:lang w:val="en-GB" w:eastAsia="zh-CN"/>
          </w:rPr>
          <w:delText>e IoT network</w:delText>
        </w:r>
        <w:r w:rsidR="00AE4ABC" w:rsidDel="00FF3D4F">
          <w:rPr>
            <w:lang w:val="en-GB" w:eastAsia="zh-CN"/>
          </w:rPr>
          <w:delText>s</w:delText>
        </w:r>
        <w:r w:rsidR="00914EAF" w:rsidDel="00FF3D4F">
          <w:rPr>
            <w:lang w:val="en-GB" w:eastAsia="zh-CN"/>
          </w:rPr>
          <w:delText xml:space="preserve"> more secure, we need to solve this problem and </w:delText>
        </w:r>
        <w:r w:rsidR="005F1C03" w:rsidDel="00FF3D4F">
          <w:rPr>
            <w:lang w:val="en-GB" w:eastAsia="zh-CN"/>
          </w:rPr>
          <w:delText>improve these IoT devices’ security level</w:delText>
        </w:r>
        <w:r w:rsidR="00AE4ABC" w:rsidDel="00FF3D4F">
          <w:rPr>
            <w:lang w:val="en-GB" w:eastAsia="zh-CN"/>
          </w:rPr>
          <w:delText>s</w:delText>
        </w:r>
        <w:r w:rsidR="005F1C03" w:rsidDel="00FF3D4F">
          <w:rPr>
            <w:lang w:val="en-GB" w:eastAsia="zh-CN"/>
          </w:rPr>
          <w:delText>.</w:delText>
        </w:r>
      </w:del>
      <w:r w:rsidR="005F08E2">
        <w:rPr>
          <w:lang w:val="en-GB" w:eastAsia="zh-CN"/>
        </w:rPr>
        <w:t xml:space="preserve"> The </w:t>
      </w:r>
      <w:ins w:id="196" w:author=" " w:date="2021-12-02T11:41:00Z">
        <w:r w:rsidR="003A76DC">
          <w:rPr>
            <w:lang w:val="en-GB" w:eastAsia="zh-CN"/>
          </w:rPr>
          <w:t xml:space="preserve">inherited vulnerabilities through </w:t>
        </w:r>
      </w:ins>
      <w:del w:id="197" w:author=" " w:date="2021-12-02T11:41:00Z">
        <w:r w:rsidR="005F08E2" w:rsidDel="003A76DC">
          <w:rPr>
            <w:lang w:val="en-GB" w:eastAsia="zh-CN"/>
          </w:rPr>
          <w:delText>breaking of</w:delText>
        </w:r>
      </w:del>
      <w:r w:rsidR="005F08E2">
        <w:rPr>
          <w:lang w:val="en-GB" w:eastAsia="zh-CN"/>
        </w:rPr>
        <w:t xml:space="preserve"> W</w:t>
      </w:r>
      <w:r w:rsidR="006A5E5A">
        <w:rPr>
          <w:lang w:val="en-GB" w:eastAsia="zh-CN"/>
        </w:rPr>
        <w:t>i</w:t>
      </w:r>
      <w:r w:rsidR="005F08E2">
        <w:rPr>
          <w:lang w:val="en-GB" w:eastAsia="zh-CN"/>
        </w:rPr>
        <w:t>-F</w:t>
      </w:r>
      <w:r w:rsidR="006A5E5A">
        <w:rPr>
          <w:lang w:val="en-GB" w:eastAsia="zh-CN"/>
        </w:rPr>
        <w:t>i</w:t>
      </w:r>
      <w:ins w:id="198" w:author=" " w:date="2021-12-02T11:41:00Z">
        <w:r w:rsidR="003A76DC">
          <w:rPr>
            <w:lang w:val="en-GB" w:eastAsia="zh-CN"/>
          </w:rPr>
          <w:t xml:space="preserve"> networks, adopting</w:t>
        </w:r>
      </w:ins>
      <w:r w:rsidR="005F08E2">
        <w:rPr>
          <w:lang w:val="en-GB" w:eastAsia="zh-CN"/>
        </w:rPr>
        <w:t xml:space="preserve"> </w:t>
      </w:r>
      <w:del w:id="199" w:author=" " w:date="2021-12-02T11:41:00Z">
        <w:r w:rsidR="005F08E2" w:rsidDel="003A76DC">
          <w:rPr>
            <w:lang w:val="en-GB" w:eastAsia="zh-CN"/>
          </w:rPr>
          <w:delText xml:space="preserve">Standard </w:delText>
        </w:r>
      </w:del>
      <w:r w:rsidR="005F08E2">
        <w:rPr>
          <w:lang w:val="en-GB" w:eastAsia="zh-CN"/>
        </w:rPr>
        <w:t xml:space="preserve">WPA </w:t>
      </w:r>
      <w:ins w:id="200" w:author=" " w:date="2021-12-02T11:42:00Z">
        <w:r w:rsidR="003A76DC">
          <w:rPr>
            <w:lang w:val="en-GB" w:eastAsia="zh-CN"/>
          </w:rPr>
          <w:t xml:space="preserve">or other protocol, can be addressed by the utilisation of mobile networks, particularly emerging 5G technology. </w:t>
        </w:r>
      </w:ins>
      <w:del w:id="201" w:author=" " w:date="2021-12-02T11:42:00Z">
        <w:r w:rsidR="005F08E2" w:rsidDel="003A76DC">
          <w:rPr>
            <w:lang w:val="en-GB" w:eastAsia="zh-CN"/>
          </w:rPr>
          <w:delText xml:space="preserve">is also </w:delText>
        </w:r>
        <w:r w:rsidR="009E6329" w:rsidDel="003A76DC">
          <w:rPr>
            <w:lang w:val="en-GB" w:eastAsia="zh-CN"/>
          </w:rPr>
          <w:delText>a serious aspect of its vulnerability.</w:delText>
        </w:r>
      </w:del>
      <w:r w:rsidR="009D2D7C">
        <w:rPr>
          <w:lang w:val="en-GB" w:eastAsia="zh-CN"/>
        </w:rPr>
        <w:t xml:space="preserve"> </w:t>
      </w:r>
      <w:del w:id="202" w:author=" " w:date="2021-12-02T11:43:00Z">
        <w:r w:rsidR="006A5E5A" w:rsidDel="003A76DC">
          <w:rPr>
            <w:lang w:val="en-GB" w:eastAsia="zh-CN"/>
          </w:rPr>
          <w:delText xml:space="preserve">However, this can be solved by using </w:delText>
        </w:r>
        <w:r w:rsidR="00AE4ABC" w:rsidDel="003A76DC">
          <w:rPr>
            <w:lang w:val="en-GB" w:eastAsia="zh-CN"/>
          </w:rPr>
          <w:delText xml:space="preserve">a </w:delText>
        </w:r>
        <w:r w:rsidR="006A5E5A" w:rsidDel="003A76DC">
          <w:rPr>
            <w:lang w:val="en-GB" w:eastAsia="zh-CN"/>
          </w:rPr>
          <w:delText xml:space="preserve">mobile internet connection. With time going on, the network may </w:delText>
        </w:r>
        <w:r w:rsidR="00074B0F" w:rsidDel="003A76DC">
          <w:rPr>
            <w:lang w:val="en-GB" w:eastAsia="zh-CN"/>
          </w:rPr>
          <w:delText>adapt</w:delText>
        </w:r>
        <w:r w:rsidR="006A5E5A" w:rsidDel="003A76DC">
          <w:rPr>
            <w:lang w:val="en-GB" w:eastAsia="zh-CN"/>
          </w:rPr>
          <w:delText xml:space="preserve"> from Wi-Fi to 5G. Tradition way</w:delText>
        </w:r>
        <w:r w:rsidR="00AE4ABC" w:rsidDel="003A76DC">
          <w:rPr>
            <w:lang w:val="en-GB" w:eastAsia="zh-CN"/>
          </w:rPr>
          <w:delText>s</w:delText>
        </w:r>
        <w:r w:rsidR="006A5E5A" w:rsidDel="003A76DC">
          <w:rPr>
            <w:lang w:val="en-GB" w:eastAsia="zh-CN"/>
          </w:rPr>
          <w:delText xml:space="preserve"> of hacking such as trojan, DOS</w:delText>
        </w:r>
        <w:r w:rsidR="00AE4ABC" w:rsidDel="003A76DC">
          <w:rPr>
            <w:lang w:val="en-GB" w:eastAsia="zh-CN"/>
          </w:rPr>
          <w:delText>,</w:delText>
        </w:r>
        <w:r w:rsidR="006A5E5A" w:rsidDel="003A76DC">
          <w:rPr>
            <w:lang w:val="en-GB" w:eastAsia="zh-CN"/>
          </w:rPr>
          <w:delText xml:space="preserve"> and DDOS can bring down IoT devices quickly. We are bound to improve its security.</w:delText>
        </w:r>
      </w:del>
      <w:r w:rsidR="006A5E5A">
        <w:rPr>
          <w:lang w:val="en-GB" w:eastAsia="zh-CN"/>
        </w:rPr>
        <w:t xml:space="preserve">  </w:t>
      </w:r>
    </w:p>
    <w:p w14:paraId="353A65C1" w14:textId="0A2F5B9A" w:rsidR="003D5896" w:rsidDel="003A76DC" w:rsidRDefault="0087344A" w:rsidP="0087344A">
      <w:pPr>
        <w:pStyle w:val="a3"/>
        <w:rPr>
          <w:del w:id="203" w:author=" " w:date="2021-12-02T11:45:00Z"/>
          <w:lang w:val="en-GB" w:eastAsia="zh-CN"/>
        </w:rPr>
      </w:pPr>
      <w:commentRangeStart w:id="204"/>
      <w:del w:id="205" w:author=" " w:date="2021-12-02T11:45:00Z">
        <w:r w:rsidRPr="0087344A" w:rsidDel="003A76DC">
          <w:rPr>
            <w:lang w:val="en-GB" w:eastAsia="zh-CN"/>
          </w:rPr>
          <w:delText xml:space="preserve">Below we will discuss the adoption trend of IoT, according to the 2012 NMC report: </w:delText>
        </w:r>
      </w:del>
    </w:p>
    <w:p w14:paraId="5EFC267A" w14:textId="1FD30C9E" w:rsidR="003D5896" w:rsidDel="003A76DC" w:rsidRDefault="0087344A" w:rsidP="003D5896">
      <w:pPr>
        <w:pStyle w:val="a3"/>
        <w:rPr>
          <w:del w:id="206" w:author=" " w:date="2021-12-02T11:45:00Z"/>
          <w:lang w:val="en-GB" w:eastAsia="zh-CN"/>
        </w:rPr>
      </w:pPr>
      <w:del w:id="207" w:author=" " w:date="2021-12-02T11:45:00Z">
        <w:r w:rsidRPr="0087344A" w:rsidDel="003A76DC">
          <w:rPr>
            <w:lang w:val="en-GB" w:eastAsia="zh-CN"/>
          </w:rPr>
          <w:delText xml:space="preserve">1. Internet of Things devices based on RFID technology will become one of the main ways to consider attendance </w:delText>
        </w:r>
      </w:del>
    </w:p>
    <w:p w14:paraId="2ED73421" w14:textId="3DF1CF0B" w:rsidR="003D5896" w:rsidDel="003A76DC" w:rsidRDefault="0087344A" w:rsidP="003D5896">
      <w:pPr>
        <w:pStyle w:val="a3"/>
        <w:rPr>
          <w:del w:id="208" w:author=" " w:date="2021-12-02T11:45:00Z"/>
          <w:lang w:val="en-GB" w:eastAsia="zh-CN"/>
        </w:rPr>
      </w:pPr>
      <w:del w:id="209" w:author=" " w:date="2021-12-02T11:45:00Z">
        <w:r w:rsidRPr="0087344A" w:rsidDel="003A76DC">
          <w:rPr>
            <w:lang w:val="en-GB" w:eastAsia="zh-CN"/>
          </w:rPr>
          <w:delText>2. Animal protect</w:delText>
        </w:r>
        <w:r w:rsidR="00260028" w:rsidDel="003A76DC">
          <w:rPr>
            <w:lang w:val="en-GB" w:eastAsia="zh-CN"/>
          </w:rPr>
          <w:delText>or</w:delText>
        </w:r>
        <w:r w:rsidR="000A40FB" w:rsidDel="003A76DC">
          <w:rPr>
            <w:lang w:val="en-GB" w:eastAsia="zh-CN"/>
          </w:rPr>
          <w:delText>s</w:delText>
        </w:r>
        <w:r w:rsidRPr="0087344A" w:rsidDel="003A76DC">
          <w:rPr>
            <w:lang w:val="en-GB" w:eastAsia="zh-CN"/>
          </w:rPr>
          <w:delText xml:space="preserve"> track the whereabouts of marine life, they are in a specific seawater area Establish a network when a creature swims by, </w:delText>
        </w:r>
        <w:r w:rsidR="00161394" w:rsidRPr="0087344A" w:rsidDel="003A76DC">
          <w:rPr>
            <w:lang w:val="en-GB" w:eastAsia="zh-CN"/>
          </w:rPr>
          <w:delText>and the</w:delText>
        </w:r>
        <w:r w:rsidRPr="0087344A" w:rsidDel="003A76DC">
          <w:rPr>
            <w:lang w:val="en-GB" w:eastAsia="zh-CN"/>
          </w:rPr>
          <w:delText xml:space="preserve"> signal receiver can transmit information </w:delText>
        </w:r>
      </w:del>
    </w:p>
    <w:p w14:paraId="768955F4" w14:textId="22A39808" w:rsidR="0064596B" w:rsidRPr="00BF3B40" w:rsidDel="003A76DC" w:rsidRDefault="0087344A" w:rsidP="0064596B">
      <w:pPr>
        <w:pStyle w:val="a3"/>
        <w:rPr>
          <w:del w:id="210" w:author=" " w:date="2021-12-02T11:45:00Z"/>
          <w:lang w:val="en-GB" w:eastAsia="zh-CN"/>
        </w:rPr>
      </w:pPr>
      <w:del w:id="211" w:author=" " w:date="2021-12-02T11:45:00Z">
        <w:r w:rsidRPr="0087344A" w:rsidDel="003A76DC">
          <w:rPr>
            <w:lang w:val="en-GB" w:eastAsia="zh-CN"/>
          </w:rPr>
          <w:delText>3. IoT devices can be used to track the dynamics of laboratory equipment and resources</w:delText>
        </w:r>
        <w:r w:rsidR="00421B11" w:rsidDel="003A76DC">
          <w:rPr>
            <w:lang w:val="en-GB" w:eastAsia="zh-CN"/>
          </w:rPr>
          <w:delText xml:space="preserve"> (</w:delText>
        </w:r>
        <w:r w:rsidR="00421B11" w:rsidDel="003A76DC">
          <w:rPr>
            <w:rFonts w:hint="eastAsia"/>
            <w:lang w:val="en-GB" w:eastAsia="zh-CN"/>
          </w:rPr>
          <w:delText>i</w:delText>
        </w:r>
        <w:r w:rsidR="00421B11" w:rsidDel="003A76DC">
          <w:rPr>
            <w:lang w:val="en-GB" w:eastAsia="zh-CN"/>
          </w:rPr>
          <w:delText xml:space="preserve">.e., IoT can be used in the area of </w:delText>
        </w:r>
        <w:r w:rsidR="00804444" w:rsidDel="003A76DC">
          <w:rPr>
            <w:lang w:val="en-GB" w:eastAsia="zh-CN"/>
          </w:rPr>
          <w:delText>r</w:delText>
        </w:r>
        <w:r w:rsidR="00421B11" w:rsidRPr="0087344A" w:rsidDel="003A76DC">
          <w:rPr>
            <w:lang w:val="en-GB" w:eastAsia="zh-CN"/>
          </w:rPr>
          <w:delText>esource management</w:delText>
        </w:r>
        <w:r w:rsidR="00421B11" w:rsidDel="003A76DC">
          <w:rPr>
            <w:lang w:val="en-GB" w:eastAsia="zh-CN"/>
          </w:rPr>
          <w:delText xml:space="preserve">). </w:delText>
        </w:r>
        <w:commentRangeEnd w:id="204"/>
        <w:r w:rsidR="003A76DC" w:rsidDel="003A76DC">
          <w:rPr>
            <w:rStyle w:val="a9"/>
            <w:spacing w:val="0"/>
            <w:lang w:val="en-US" w:eastAsia="en-US"/>
          </w:rPr>
          <w:commentReference w:id="204"/>
        </w:r>
      </w:del>
    </w:p>
    <w:p w14:paraId="5E9FCAAF" w14:textId="4EE5EF9D" w:rsidR="002101D6" w:rsidRPr="00BF3B40" w:rsidRDefault="002101D6" w:rsidP="002101D6">
      <w:pPr>
        <w:pStyle w:val="2"/>
        <w:numPr>
          <w:ilvl w:val="0"/>
          <w:numId w:val="42"/>
        </w:numPr>
        <w:rPr>
          <w:lang w:val="en-GB"/>
        </w:rPr>
      </w:pPr>
      <w:r w:rsidRPr="00BF3B40">
        <w:rPr>
          <w:lang w:val="en-GB"/>
        </w:rPr>
        <w:t>Blockchain</w:t>
      </w:r>
      <w:r w:rsidR="00CE219D">
        <w:rPr>
          <w:lang w:val="en-GB"/>
        </w:rPr>
        <w:t xml:space="preserve"> </w:t>
      </w:r>
    </w:p>
    <w:p w14:paraId="67F289DD" w14:textId="4D87CDAA" w:rsidR="002101D6" w:rsidRDefault="004067A9" w:rsidP="004B0478">
      <w:pPr>
        <w:pStyle w:val="a3"/>
        <w:rPr>
          <w:lang w:val="en-GB"/>
        </w:rPr>
      </w:pPr>
      <w:ins w:id="212" w:author=" " w:date="2021-12-02T11:48:00Z">
        <w:r>
          <w:rPr>
            <w:lang w:val="en-GB"/>
          </w:rPr>
          <w:t>T</w:t>
        </w:r>
      </w:ins>
      <w:del w:id="213" w:author=" " w:date="2021-12-02T11:48:00Z">
        <w:r w:rsidR="002101D6" w:rsidRPr="00BF3B40" w:rsidDel="004067A9">
          <w:rPr>
            <w:lang w:val="en-GB"/>
          </w:rPr>
          <w:delText>Under normal circumstances, t</w:delText>
        </w:r>
      </w:del>
      <w:r w:rsidR="002101D6" w:rsidRPr="00BF3B40">
        <w:rPr>
          <w:lang w:val="en-GB"/>
        </w:rPr>
        <w:t xml:space="preserve">he blockchain </w:t>
      </w:r>
      <w:del w:id="214" w:author=" " w:date="2021-12-02T11:47:00Z">
        <w:r w:rsidR="002101D6" w:rsidRPr="00BF3B40" w:rsidDel="004067A9">
          <w:rPr>
            <w:lang w:val="en-GB"/>
          </w:rPr>
          <w:delText xml:space="preserve">described by researchers </w:delText>
        </w:r>
      </w:del>
      <w:r w:rsidR="002101D6" w:rsidRPr="00BF3B40">
        <w:rPr>
          <w:lang w:val="en-GB"/>
        </w:rPr>
        <w:t xml:space="preserve">is a data structure composed of </w:t>
      </w:r>
      <w:ins w:id="215" w:author=" " w:date="2021-12-02T11:49:00Z">
        <w:r>
          <w:rPr>
            <w:lang w:val="en-GB"/>
          </w:rPr>
          <w:t xml:space="preserve">mathematically bound </w:t>
        </w:r>
      </w:ins>
      <w:r w:rsidR="002101D6" w:rsidRPr="00BF3B40">
        <w:rPr>
          <w:lang w:val="en-GB"/>
        </w:rPr>
        <w:t>data blocks in a chronological order</w:t>
      </w:r>
      <w:ins w:id="216" w:author=" " w:date="2021-12-02T11:48:00Z">
        <w:r>
          <w:rPr>
            <w:lang w:val="en-GB"/>
          </w:rPr>
          <w:t>,</w:t>
        </w:r>
      </w:ins>
      <w:r w:rsidR="002101D6" w:rsidRPr="00BF3B40">
        <w:rPr>
          <w:lang w:val="en-GB"/>
        </w:rPr>
        <w:t xml:space="preserve"> </w:t>
      </w:r>
      <w:r w:rsidR="002101D6" w:rsidRPr="00BF3B40">
        <w:rPr>
          <w:lang w:val="en-GB"/>
        </w:rPr>
        <w:t>similar to a linked list. Since cryptography is used to ensure that it cannot be tampered with and cannot be forged, this distributed decentrali</w:t>
      </w:r>
      <w:ins w:id="217" w:author=" " w:date="2021-12-02T11:49:00Z">
        <w:r>
          <w:rPr>
            <w:lang w:val="en-GB"/>
          </w:rPr>
          <w:t>s</w:t>
        </w:r>
      </w:ins>
      <w:del w:id="218" w:author=" " w:date="2021-12-02T11:49:00Z">
        <w:r w:rsidR="00AE4ABC" w:rsidDel="004067A9">
          <w:rPr>
            <w:lang w:val="en-GB"/>
          </w:rPr>
          <w:delText>z</w:delText>
        </w:r>
      </w:del>
      <w:r w:rsidR="002101D6" w:rsidRPr="00BF3B40">
        <w:rPr>
          <w:lang w:val="en-GB"/>
        </w:rPr>
        <w:t>ed ledger</w:t>
      </w:r>
      <w:ins w:id="219" w:author=" " w:date="2021-12-02T11:49:00Z">
        <w:r>
          <w:rPr>
            <w:lang w:val="en-GB"/>
          </w:rPr>
          <w:t>,</w:t>
        </w:r>
      </w:ins>
      <w:r w:rsidR="002101D6" w:rsidRPr="00BF3B40">
        <w:rPr>
          <w:lang w:val="en-GB"/>
        </w:rPr>
        <w:t xml:space="preserve"> based on the data structure</w:t>
      </w:r>
      <w:ins w:id="220" w:author=" " w:date="2021-12-02T11:49:00Z">
        <w:r>
          <w:rPr>
            <w:lang w:val="en-GB"/>
          </w:rPr>
          <w:t>,</w:t>
        </w:r>
      </w:ins>
      <w:r w:rsidR="002101D6" w:rsidRPr="00BF3B40">
        <w:rPr>
          <w:lang w:val="en-GB"/>
        </w:rPr>
        <w:t xml:space="preserve"> can be stored safely and </w:t>
      </w:r>
      <w:del w:id="221" w:author=" " w:date="2021-12-02T11:50:00Z">
        <w:r w:rsidR="002101D6" w:rsidRPr="00BF3B40" w:rsidDel="004067A9">
          <w:rPr>
            <w:lang w:val="en-GB"/>
          </w:rPr>
          <w:delText>simply</w:delText>
        </w:r>
      </w:del>
      <w:ins w:id="222" w:author=" " w:date="2021-12-02T11:50:00Z">
        <w:r w:rsidRPr="00BF3B40">
          <w:rPr>
            <w:lang w:val="en-GB"/>
          </w:rPr>
          <w:t>s</w:t>
        </w:r>
        <w:r>
          <w:rPr>
            <w:lang w:val="en-GB"/>
          </w:rPr>
          <w:t>ecurely</w:t>
        </w:r>
      </w:ins>
      <w:r w:rsidR="002101D6" w:rsidRPr="00BF3B40">
        <w:rPr>
          <w:lang w:val="en-GB"/>
        </w:rPr>
        <w:t xml:space="preserve">. </w:t>
      </w:r>
      <w:del w:id="223" w:author=" " w:date="2021-12-02T11:50:00Z">
        <w:r w:rsidR="002101D6" w:rsidRPr="00BF3B40" w:rsidDel="00F821DF">
          <w:rPr>
            <w:lang w:val="en-GB"/>
          </w:rPr>
          <w:delText>And t</w:delText>
        </w:r>
      </w:del>
      <w:ins w:id="224" w:author=" " w:date="2021-12-02T11:50:00Z">
        <w:r w:rsidR="00F821DF">
          <w:rPr>
            <w:lang w:val="en-GB"/>
          </w:rPr>
          <w:t>T</w:t>
        </w:r>
      </w:ins>
      <w:r w:rsidR="002101D6" w:rsidRPr="00BF3B40">
        <w:rPr>
          <w:lang w:val="en-GB"/>
        </w:rPr>
        <w:t>here is a sequential relationship between every two transactions</w:t>
      </w:r>
      <w:del w:id="225" w:author=" " w:date="2021-12-02T11:50:00Z">
        <w:r w:rsidR="002101D6" w:rsidRPr="00BF3B40" w:rsidDel="00F821DF">
          <w:rPr>
            <w:lang w:val="en-GB"/>
          </w:rPr>
          <w:delText>,</w:delText>
        </w:r>
      </w:del>
      <w:r w:rsidR="002101D6" w:rsidRPr="00BF3B40">
        <w:rPr>
          <w:lang w:val="en-GB"/>
        </w:rPr>
        <w:t xml:space="preserve"> and every transaction in history can be </w:t>
      </w:r>
      <w:ins w:id="226" w:author=" " w:date="2021-12-02T11:50:00Z">
        <w:r w:rsidR="00F821DF">
          <w:rPr>
            <w:lang w:val="en-GB"/>
          </w:rPr>
          <w:t xml:space="preserve">tracked back </w:t>
        </w:r>
      </w:ins>
      <w:del w:id="227" w:author=" " w:date="2021-12-02T11:50:00Z">
        <w:r w:rsidR="002101D6" w:rsidRPr="00BF3B40" w:rsidDel="00F821DF">
          <w:rPr>
            <w:lang w:val="en-GB"/>
          </w:rPr>
          <w:delText>found</w:delText>
        </w:r>
      </w:del>
      <w:del w:id="228" w:author=" " w:date="2021-12-02T11:51:00Z">
        <w:r w:rsidR="002101D6" w:rsidRPr="00BF3B40" w:rsidDel="00F821DF">
          <w:rPr>
            <w:lang w:val="en-GB"/>
          </w:rPr>
          <w:delText xml:space="preserve"> </w:delText>
        </w:r>
      </w:del>
      <w:r w:rsidR="002101D6" w:rsidRPr="00BF3B40">
        <w:rPr>
          <w:lang w:val="en-GB"/>
        </w:rPr>
        <w:t>in the block.</w:t>
      </w:r>
      <w:r w:rsidR="00C61D75">
        <w:rPr>
          <w:lang w:val="en-GB"/>
        </w:rPr>
        <w:t xml:space="preserve"> </w:t>
      </w:r>
      <w:ins w:id="229" w:author=" " w:date="2021-12-02T11:51:00Z">
        <w:r w:rsidR="00F821DF">
          <w:rPr>
            <w:lang w:val="en-GB"/>
          </w:rPr>
          <w:t>Thus, it provides high level of transparency.</w:t>
        </w:r>
      </w:ins>
    </w:p>
    <w:p w14:paraId="6F130852" w14:textId="6B18D536" w:rsidR="00963467" w:rsidDel="003E009A" w:rsidRDefault="00963467" w:rsidP="004B0478">
      <w:pPr>
        <w:pStyle w:val="a3"/>
        <w:rPr>
          <w:del w:id="230" w:author=" " w:date="2021-12-02T11:52:00Z"/>
          <w:lang w:val="en-GB" w:eastAsia="zh-CN"/>
        </w:rPr>
      </w:pPr>
      <w:del w:id="231" w:author=" " w:date="2021-12-02T11:52:00Z">
        <w:r w:rsidDel="003E009A">
          <w:rPr>
            <w:rFonts w:hint="eastAsia"/>
            <w:lang w:val="en-GB" w:eastAsia="zh-CN"/>
          </w:rPr>
          <w:delText>H</w:delText>
        </w:r>
        <w:r w:rsidDel="003E009A">
          <w:rPr>
            <w:lang w:val="en-GB" w:eastAsia="zh-CN"/>
          </w:rPr>
          <w:delText>owever, this is blockchain 1.0 and it has many problems</w:delText>
        </w:r>
        <w:r w:rsidR="00001FF2" w:rsidDel="003E009A">
          <w:rPr>
            <w:lang w:val="en-GB" w:eastAsia="zh-CN"/>
          </w:rPr>
          <w:delText xml:space="preserve"> such as double payment and </w:delText>
        </w:r>
        <w:r w:rsidR="00001FF2" w:rsidRPr="00BF3B40" w:rsidDel="003E009A">
          <w:rPr>
            <w:lang w:val="en-GB"/>
          </w:rPr>
          <w:delText>Byzantine generals’ problem</w:delText>
        </w:r>
        <w:r w:rsidDel="003E009A">
          <w:rPr>
            <w:lang w:val="en-GB" w:eastAsia="zh-CN"/>
          </w:rPr>
          <w:delText>.</w:delText>
        </w:r>
      </w:del>
    </w:p>
    <w:p w14:paraId="0FD938A4" w14:textId="6AF42C60" w:rsidR="00C61D75" w:rsidRPr="00BF3B40" w:rsidRDefault="00C61D75" w:rsidP="00C61D75">
      <w:pPr>
        <w:pStyle w:val="a3"/>
        <w:rPr>
          <w:lang w:val="en-GB"/>
        </w:rPr>
      </w:pPr>
      <w:r w:rsidRPr="00BF3B40">
        <w:rPr>
          <w:lang w:val="en-GB"/>
        </w:rPr>
        <w:t>The problem of double payment mainly means that a sum of money may be paid twice at the same time. In the traditional financial system where physical entities are the carrier, such</w:t>
      </w:r>
      <w:del w:id="232" w:author=" " w:date="2021-12-02T11:53:00Z">
        <w:r w:rsidRPr="00BF3B40" w:rsidDel="003E009A">
          <w:rPr>
            <w:lang w:val="en-GB"/>
          </w:rPr>
          <w:delText xml:space="preserve"> a</w:delText>
        </w:r>
      </w:del>
      <w:r w:rsidRPr="00BF3B40">
        <w:rPr>
          <w:lang w:val="en-GB"/>
        </w:rPr>
        <w:t xml:space="preserve"> problem does not exist. Similarly, in a centrali</w:t>
      </w:r>
      <w:ins w:id="233" w:author=" " w:date="2021-12-02T11:53:00Z">
        <w:r w:rsidR="003E009A">
          <w:rPr>
            <w:lang w:val="en-GB"/>
          </w:rPr>
          <w:t>s</w:t>
        </w:r>
      </w:ins>
      <w:del w:id="234" w:author=" " w:date="2021-12-02T11:53:00Z">
        <w:r w:rsidR="00AE4ABC" w:rsidDel="003E009A">
          <w:rPr>
            <w:lang w:val="en-GB"/>
          </w:rPr>
          <w:delText>z</w:delText>
        </w:r>
      </w:del>
      <w:r w:rsidRPr="00BF3B40">
        <w:rPr>
          <w:lang w:val="en-GB"/>
        </w:rPr>
        <w:t>ed trading system with a third-party authority</w:t>
      </w:r>
      <w:del w:id="235" w:author=" " w:date="2021-12-02T11:54:00Z">
        <w:r w:rsidRPr="00BF3B40" w:rsidDel="003E009A">
          <w:rPr>
            <w:lang w:val="en-GB"/>
          </w:rPr>
          <w:delText>, such problems can also be easily solved</w:delText>
        </w:r>
      </w:del>
      <w:ins w:id="236" w:author=" " w:date="2021-12-02T11:54:00Z">
        <w:r w:rsidR="003E009A">
          <w:rPr>
            <w:lang w:val="en-GB"/>
          </w:rPr>
          <w:t>is required to solve any such problem</w:t>
        </w:r>
      </w:ins>
      <w:r w:rsidRPr="00BF3B40">
        <w:rPr>
          <w:lang w:val="en-GB"/>
        </w:rPr>
        <w:t>. But in a decentrali</w:t>
      </w:r>
      <w:ins w:id="237" w:author=" " w:date="2021-12-02T11:54:00Z">
        <w:r w:rsidR="003E009A">
          <w:rPr>
            <w:lang w:val="en-GB"/>
          </w:rPr>
          <w:t>s</w:t>
        </w:r>
      </w:ins>
      <w:del w:id="238" w:author=" " w:date="2021-12-02T11:54:00Z">
        <w:r w:rsidR="00AE4ABC" w:rsidDel="003E009A">
          <w:rPr>
            <w:lang w:val="en-GB"/>
          </w:rPr>
          <w:delText>z</w:delText>
        </w:r>
      </w:del>
      <w:r w:rsidRPr="00BF3B40">
        <w:rPr>
          <w:lang w:val="en-GB"/>
        </w:rPr>
        <w:t xml:space="preserve">ed ledger, this problem is particularly </w:t>
      </w:r>
      <w:del w:id="239" w:author=" " w:date="2021-12-02T11:55:00Z">
        <w:r w:rsidRPr="00BF3B40" w:rsidDel="003E009A">
          <w:rPr>
            <w:lang w:val="en-GB"/>
          </w:rPr>
          <w:delText>serious</w:delText>
        </w:r>
      </w:del>
      <w:ins w:id="240" w:author=" " w:date="2021-12-02T11:55:00Z">
        <w:r w:rsidR="003E009A">
          <w:rPr>
            <w:lang w:val="en-GB"/>
          </w:rPr>
          <w:t xml:space="preserve">of great concern because </w:t>
        </w:r>
      </w:ins>
      <w:del w:id="241" w:author=" " w:date="2021-12-02T11:55:00Z">
        <w:r w:rsidRPr="00BF3B40" w:rsidDel="003E009A">
          <w:rPr>
            <w:lang w:val="en-GB"/>
          </w:rPr>
          <w:delText>. T</w:delText>
        </w:r>
      </w:del>
      <w:ins w:id="242" w:author=" " w:date="2021-12-02T11:55:00Z">
        <w:r w:rsidR="003E009A">
          <w:rPr>
            <w:lang w:val="en-GB"/>
          </w:rPr>
          <w:t>t</w:t>
        </w:r>
      </w:ins>
      <w:r w:rsidRPr="00BF3B40">
        <w:rPr>
          <w:lang w:val="en-GB"/>
        </w:rPr>
        <w:t>here is no unified third party to ensure that all institutions ke</w:t>
      </w:r>
      <w:del w:id="243" w:author=" " w:date="2021-12-02T11:56:00Z">
        <w:r w:rsidRPr="00BF3B40" w:rsidDel="003E009A">
          <w:rPr>
            <w:lang w:val="en-GB"/>
          </w:rPr>
          <w:delText>e</w:delText>
        </w:r>
      </w:del>
      <w:r w:rsidRPr="00BF3B40">
        <w:rPr>
          <w:lang w:val="en-GB"/>
        </w:rPr>
        <w:t>p</w:t>
      </w:r>
      <w:ins w:id="244" w:author=" " w:date="2021-12-02T11:56:00Z">
        <w:r w:rsidR="003E009A">
          <w:rPr>
            <w:lang w:val="en-GB"/>
          </w:rPr>
          <w:t>t</w:t>
        </w:r>
      </w:ins>
      <w:r w:rsidRPr="00BF3B40">
        <w:rPr>
          <w:lang w:val="en-GB"/>
        </w:rPr>
        <w:t xml:space="preserve"> the same accounts at the same time. </w:t>
      </w:r>
      <w:del w:id="245" w:author=" " w:date="2021-12-02T11:56:00Z">
        <w:r w:rsidRPr="00BF3B40" w:rsidDel="003E009A">
          <w:rPr>
            <w:lang w:val="en-GB"/>
          </w:rPr>
          <w:delText>Before the data is synchroni</w:delText>
        </w:r>
        <w:r w:rsidR="00AE4ABC" w:rsidDel="003E009A">
          <w:rPr>
            <w:lang w:val="en-GB"/>
          </w:rPr>
          <w:delText>z</w:delText>
        </w:r>
      </w:del>
      <w:del w:id="246" w:author=" " w:date="2021-12-02T11:55:00Z">
        <w:r w:rsidRPr="00BF3B40" w:rsidDel="003E009A">
          <w:rPr>
            <w:lang w:val="en-GB"/>
          </w:rPr>
          <w:delText>e</w:delText>
        </w:r>
      </w:del>
      <w:del w:id="247" w:author=" " w:date="2021-12-02T11:56:00Z">
        <w:r w:rsidRPr="00BF3B40" w:rsidDel="003E009A">
          <w:rPr>
            <w:lang w:val="en-GB"/>
          </w:rPr>
          <w:delText>d, it is difficult for us to prevent the problem of one person spending the money twice at the same time.</w:delText>
        </w:r>
      </w:del>
      <w:ins w:id="248" w:author=" " w:date="2021-12-02T11:56:00Z">
        <w:r w:rsidR="003E009A">
          <w:rPr>
            <w:lang w:val="en-GB"/>
          </w:rPr>
          <w:t xml:space="preserve">However, to </w:t>
        </w:r>
      </w:ins>
      <w:ins w:id="249" w:author=" " w:date="2021-12-02T11:57:00Z">
        <w:r w:rsidR="003E009A">
          <w:rPr>
            <w:lang w:val="en-GB"/>
          </w:rPr>
          <w:t>address the</w:t>
        </w:r>
      </w:ins>
      <w:ins w:id="250" w:author=" " w:date="2021-12-02T11:56:00Z">
        <w:r w:rsidR="003E009A">
          <w:rPr>
            <w:lang w:val="en-GB"/>
          </w:rPr>
          <w:t xml:space="preserve"> double spending</w:t>
        </w:r>
      </w:ins>
      <w:ins w:id="251" w:author=" " w:date="2021-12-02T11:57:00Z">
        <w:r w:rsidR="003E009A">
          <w:rPr>
            <w:lang w:val="en-GB"/>
          </w:rPr>
          <w:t xml:space="preserve"> problem</w:t>
        </w:r>
      </w:ins>
      <w:ins w:id="252" w:author=" " w:date="2021-12-02T11:56:00Z">
        <w:r w:rsidR="003E009A">
          <w:rPr>
            <w:lang w:val="en-GB"/>
          </w:rPr>
          <w:t>, blockchai</w:t>
        </w:r>
      </w:ins>
      <w:ins w:id="253" w:author=" " w:date="2021-12-02T11:57:00Z">
        <w:r w:rsidR="003E009A">
          <w:rPr>
            <w:lang w:val="en-GB"/>
          </w:rPr>
          <w:t>n networks deploys the consensus approach, such as Proof-of-Work (Po</w:t>
        </w:r>
      </w:ins>
      <w:ins w:id="254" w:author=" " w:date="2021-12-02T11:58:00Z">
        <w:r w:rsidR="003E009A">
          <w:rPr>
            <w:lang w:val="en-GB"/>
          </w:rPr>
          <w:t>W), Proo-of-Stacke (PoS), etc.</w:t>
        </w:r>
      </w:ins>
    </w:p>
    <w:p w14:paraId="4F3DC5C7" w14:textId="75B4A620" w:rsidR="00C61D75" w:rsidRDefault="00C61D75" w:rsidP="00C61D75">
      <w:pPr>
        <w:pStyle w:val="a3"/>
        <w:rPr>
          <w:lang w:val="en-GB"/>
        </w:rPr>
      </w:pPr>
      <w:r w:rsidRPr="00BF3B40">
        <w:rPr>
          <w:lang w:val="en-GB"/>
        </w:rPr>
        <w:t xml:space="preserve">Byzantine </w:t>
      </w:r>
      <w:ins w:id="255" w:author=" " w:date="2021-12-02T12:11:00Z">
        <w:r w:rsidR="007849D4">
          <w:rPr>
            <w:lang w:val="en-GB"/>
          </w:rPr>
          <w:t>G</w:t>
        </w:r>
      </w:ins>
      <w:del w:id="256" w:author=" " w:date="2021-12-02T12:11:00Z">
        <w:r w:rsidRPr="00BF3B40" w:rsidDel="007849D4">
          <w:rPr>
            <w:lang w:val="en-GB"/>
          </w:rPr>
          <w:delText>g</w:delText>
        </w:r>
      </w:del>
      <w:r w:rsidRPr="00BF3B40">
        <w:rPr>
          <w:lang w:val="en-GB"/>
        </w:rPr>
        <w:t>enerals</w:t>
      </w:r>
      <w:del w:id="257" w:author=" " w:date="2021-12-02T12:12:00Z">
        <w:r w:rsidRPr="00BF3B40" w:rsidDel="007849D4">
          <w:rPr>
            <w:lang w:val="en-GB"/>
          </w:rPr>
          <w:delText>’</w:delText>
        </w:r>
      </w:del>
      <w:r w:rsidRPr="00BF3B40">
        <w:rPr>
          <w:lang w:val="en-GB"/>
        </w:rPr>
        <w:t xml:space="preserve"> problem is also </w:t>
      </w:r>
      <w:del w:id="258" w:author=" " w:date="2021-12-02T12:11:00Z">
        <w:r w:rsidRPr="00BF3B40" w:rsidDel="007849D4">
          <w:rPr>
            <w:lang w:val="en-GB"/>
          </w:rPr>
          <w:delText>very famous in this field</w:delText>
        </w:r>
      </w:del>
      <w:ins w:id="259" w:author=" " w:date="2021-12-02T12:11:00Z">
        <w:r w:rsidR="007849D4">
          <w:rPr>
            <w:lang w:val="en-GB"/>
          </w:rPr>
          <w:t>another concern</w:t>
        </w:r>
      </w:ins>
      <w:r w:rsidRPr="00BF3B40">
        <w:rPr>
          <w:lang w:val="en-GB"/>
        </w:rPr>
        <w:t>. When the possibility of channel transmission is not 100%, there is no effective way to make all nodes behave in the same way. In other words, the Byzantine Generals problem refers to a cluster of n nodes, where any error may occur in</w:t>
      </w:r>
      <w:r w:rsidR="00AE4ABC">
        <w:rPr>
          <w:lang w:val="en-GB"/>
        </w:rPr>
        <w:t xml:space="preserve"> </w:t>
      </w:r>
      <w:r w:rsidRPr="00BF3B40">
        <w:rPr>
          <w:lang w:val="en-GB"/>
        </w:rPr>
        <w:t>t nodes</w:t>
      </w:r>
      <w:ins w:id="260" w:author=" " w:date="2021-12-02T12:12:00Z">
        <w:r w:rsidR="007849D4">
          <w:rPr>
            <w:lang w:val="en-GB"/>
          </w:rPr>
          <w:t>;</w:t>
        </w:r>
      </w:ins>
      <w:del w:id="261" w:author=" " w:date="2021-12-02T12:12:00Z">
        <w:r w:rsidRPr="00BF3B40" w:rsidDel="007849D4">
          <w:rPr>
            <w:lang w:val="en-GB"/>
          </w:rPr>
          <w:delText>.</w:delText>
        </w:r>
      </w:del>
      <w:r w:rsidRPr="00BF3B40">
        <w:rPr>
          <w:lang w:val="en-GB"/>
        </w:rPr>
        <w:t xml:space="preserve"> </w:t>
      </w:r>
      <w:ins w:id="262" w:author=" " w:date="2021-12-02T12:12:00Z">
        <w:r w:rsidR="007849D4">
          <w:rPr>
            <w:lang w:val="en-GB"/>
          </w:rPr>
          <w:t>i</w:t>
        </w:r>
      </w:ins>
      <w:del w:id="263" w:author=" " w:date="2021-12-02T12:12:00Z">
        <w:r w:rsidRPr="00BF3B40" w:rsidDel="007849D4">
          <w:rPr>
            <w:lang w:val="en-GB"/>
          </w:rPr>
          <w:delText>I</w:delText>
        </w:r>
      </w:del>
      <w:r w:rsidRPr="00BF3B40">
        <w:rPr>
          <w:lang w:val="en-GB"/>
        </w:rPr>
        <w:t>f n &lt;= 3t, a correct consensus cannot be reached. Most blockchain-based digital currencies use Proof of Work (PoW)</w:t>
      </w:r>
      <w:ins w:id="264" w:author=" " w:date="2021-12-02T12:13:00Z">
        <w:r w:rsidR="007849D4">
          <w:rPr>
            <w:lang w:val="en-GB"/>
          </w:rPr>
          <w:t xml:space="preserve"> or other consensus approaches</w:t>
        </w:r>
      </w:ins>
      <w:r w:rsidR="00D22939">
        <w:rPr>
          <w:lang w:val="en-GB"/>
        </w:rPr>
        <w:t xml:space="preserve"> </w:t>
      </w:r>
      <w:r w:rsidRPr="00BF3B40">
        <w:rPr>
          <w:lang w:val="en-GB"/>
        </w:rPr>
        <w:t xml:space="preserve">to </w:t>
      </w:r>
      <w:del w:id="265" w:author=" " w:date="2021-12-02T12:12:00Z">
        <w:r w:rsidRPr="00BF3B40" w:rsidDel="007849D4">
          <w:rPr>
            <w:lang w:val="en-GB"/>
          </w:rPr>
          <w:delText xml:space="preserve">locally </w:delText>
        </w:r>
      </w:del>
      <w:r w:rsidRPr="00BF3B40">
        <w:rPr>
          <w:lang w:val="en-GB"/>
        </w:rPr>
        <w:t xml:space="preserve">solve the Byzantine problem. </w:t>
      </w:r>
      <w:del w:id="266" w:author=" " w:date="2021-12-02T12:13:00Z">
        <w:r w:rsidRPr="00BF3B40" w:rsidDel="007849D4">
          <w:rPr>
            <w:lang w:val="en-GB"/>
          </w:rPr>
          <w:delText>This approach can partially solve this problem in the Internet world. In addition, there are a few radical representatives who are turning to Proof of Stake (PoS), such as Ethereum.</w:delText>
        </w:r>
      </w:del>
    </w:p>
    <w:p w14:paraId="01305082" w14:textId="3880C907" w:rsidR="00D22939" w:rsidRDefault="00D22939" w:rsidP="00D22939">
      <w:pPr>
        <w:pStyle w:val="a3"/>
        <w:numPr>
          <w:ilvl w:val="0"/>
          <w:numId w:val="42"/>
        </w:numPr>
        <w:rPr>
          <w:lang w:val="en-GB"/>
        </w:rPr>
      </w:pPr>
      <w:r>
        <w:rPr>
          <w:lang w:val="en-GB"/>
        </w:rPr>
        <w:t>Smart Contract</w:t>
      </w:r>
    </w:p>
    <w:p w14:paraId="39FD301F" w14:textId="3DA6F8F1" w:rsidR="00B06097" w:rsidRDefault="002E3FEF" w:rsidP="007B6C4B">
      <w:pPr>
        <w:pStyle w:val="a3"/>
        <w:rPr>
          <w:lang w:val="en-GB"/>
        </w:rPr>
      </w:pPr>
      <w:r w:rsidRPr="002E3FEF">
        <w:rPr>
          <w:lang w:val="en-GB"/>
        </w:rPr>
        <w:t xml:space="preserve">The concept of </w:t>
      </w:r>
      <w:r w:rsidR="00AE4ABC">
        <w:rPr>
          <w:lang w:val="en-GB"/>
        </w:rPr>
        <w:t xml:space="preserve">a </w:t>
      </w:r>
      <w:r w:rsidRPr="002E3FEF">
        <w:rPr>
          <w:lang w:val="en-GB"/>
        </w:rPr>
        <w:t xml:space="preserve">smart contract has been </w:t>
      </w:r>
      <w:ins w:id="267" w:author=" " w:date="2021-12-02T12:14:00Z">
        <w:r w:rsidR="00F73A13">
          <w:rPr>
            <w:lang w:val="en-GB"/>
          </w:rPr>
          <w:t xml:space="preserve">being </w:t>
        </w:r>
      </w:ins>
      <w:r w:rsidRPr="002E3FEF">
        <w:rPr>
          <w:lang w:val="en-GB"/>
        </w:rPr>
        <w:t xml:space="preserve">used </w:t>
      </w:r>
      <w:del w:id="268" w:author=" " w:date="2021-12-02T12:14:00Z">
        <w:r w:rsidRPr="002E3FEF" w:rsidDel="00F73A13">
          <w:rPr>
            <w:lang w:val="en-GB"/>
          </w:rPr>
          <w:delText xml:space="preserve">today </w:delText>
        </w:r>
      </w:del>
      <w:r w:rsidRPr="002E3FEF">
        <w:rPr>
          <w:lang w:val="en-GB"/>
        </w:rPr>
        <w:t xml:space="preserve">since Szabo defined the idea of </w:t>
      </w:r>
      <w:r w:rsidR="00AE4ABC">
        <w:rPr>
          <w:lang w:val="en-GB"/>
        </w:rPr>
        <w:t xml:space="preserve">a </w:t>
      </w:r>
      <w:r w:rsidRPr="002E3FEF">
        <w:rPr>
          <w:lang w:val="en-GB"/>
        </w:rPr>
        <w:t xml:space="preserve">smart contract in 1994. Generally speaking, we can regard vending machines as the simplest smart contract. But now, smart contracts are far more complicated than this. </w:t>
      </w:r>
      <w:r w:rsidRPr="00B06097">
        <w:rPr>
          <w:lang w:val="en-GB"/>
        </w:rPr>
        <w:t>Without covering the trackable and irreversible characteristics of the blockchain, it allows secure transactions between anonymous users in different environments and can be automatically executed when the conditions are met</w:t>
      </w:r>
      <w:r w:rsidR="00D037CA">
        <w:rPr>
          <w:lang w:val="en-GB"/>
        </w:rPr>
        <w:t xml:space="preserve"> </w:t>
      </w:r>
      <w:r w:rsidR="00D037CA">
        <w:rPr>
          <w:lang w:val="en-GB"/>
        </w:rPr>
        <w:fldChar w:fldCharType="begin"/>
      </w:r>
      <w:r w:rsidR="00D037CA">
        <w:rPr>
          <w:lang w:val="en-GB"/>
        </w:rPr>
        <w:instrText xml:space="preserve"> ADDIN EN.CITE &lt;EndNote&gt;&lt;Cite&gt;&lt;Author&gt;Luu&lt;/Author&gt;&lt;Year&gt;2016&lt;/Year&gt;&lt;RecNum&gt;141&lt;/RecNum&gt;&lt;DisplayText&gt;[7]&lt;/DisplayText&gt;&lt;record&gt;&lt;rec-number&gt;141&lt;/rec-number&gt;&lt;foreign-keys&gt;&lt;key app="EN" db-id="ad5awtp2a0f5ebe9t9o5vrs9spwz0f952xes" timestamp="1636338564"&gt;141&lt;/key&gt;&lt;/foreign-keys&gt;&lt;ref-type name="Conference Proceedings"&gt;10&lt;/ref-type&gt;&lt;contributors&gt;&lt;authors&gt;&lt;author&gt;Luu, Loi&lt;/author&gt;&lt;author&gt;Chu, Duc-Hiep&lt;/author&gt;&lt;author&gt;Olickel, Hrishi&lt;/author&gt;&lt;author&gt;Saxena, Prateek&lt;/author&gt;&lt;author&gt;Hobor, Aquinas&lt;/author&gt;&lt;/authors&gt;&lt;/contributors&gt;&lt;titles&gt;&lt;title&gt;Making smart contracts smarter&lt;/title&gt;&lt;secondary-title&gt;Proceedings of the 2016 ACM SIGSAC conference on computer and communications security&lt;/secondary-title&gt;&lt;/titles&gt;&lt;pages&gt;254-269&lt;/pages&gt;&lt;dates&gt;&lt;year&gt;2016&lt;/year&gt;&lt;/dates&gt;&lt;urls&gt;&lt;/urls&gt;&lt;/record&gt;&lt;/Cite&gt;&lt;/EndNote&gt;</w:instrText>
      </w:r>
      <w:r w:rsidR="00D037CA">
        <w:rPr>
          <w:lang w:val="en-GB"/>
        </w:rPr>
        <w:fldChar w:fldCharType="separate"/>
      </w:r>
      <w:r w:rsidR="00D037CA">
        <w:rPr>
          <w:noProof/>
          <w:lang w:val="en-GB"/>
        </w:rPr>
        <w:t>[</w:t>
      </w:r>
      <w:ins w:id="269" w:author="许 墨" w:date="2021-12-03T22:22:00Z">
        <w:r w:rsidR="006B1CC1">
          <w:rPr>
            <w:noProof/>
            <w:lang w:val="en-GB"/>
          </w:rPr>
          <w:t>8</w:t>
        </w:r>
      </w:ins>
      <w:del w:id="270" w:author="许 墨" w:date="2021-12-03T22:22:00Z">
        <w:r w:rsidR="00D037CA" w:rsidDel="006B1CC1">
          <w:rPr>
            <w:noProof/>
            <w:lang w:val="en-GB"/>
          </w:rPr>
          <w:delText>7</w:delText>
        </w:r>
      </w:del>
      <w:r w:rsidR="00D037CA">
        <w:rPr>
          <w:noProof/>
          <w:lang w:val="en-GB"/>
        </w:rPr>
        <w:t>]</w:t>
      </w:r>
      <w:r w:rsidR="00D037CA">
        <w:rPr>
          <w:lang w:val="en-GB"/>
        </w:rPr>
        <w:fldChar w:fldCharType="end"/>
      </w:r>
      <w:r w:rsidRPr="00B06097">
        <w:rPr>
          <w:lang w:val="en-GB"/>
        </w:rPr>
        <w:t>.</w:t>
      </w:r>
    </w:p>
    <w:p w14:paraId="03085DED" w14:textId="49A8FCF5" w:rsidR="00F86D6C" w:rsidRDefault="00305A4D" w:rsidP="007B6C4B">
      <w:pPr>
        <w:pStyle w:val="a3"/>
        <w:rPr>
          <w:lang w:val="en-GB"/>
        </w:rPr>
      </w:pPr>
      <w:r>
        <w:rPr>
          <w:lang w:val="en-GB"/>
        </w:rPr>
        <w:t xml:space="preserve">After reaching </w:t>
      </w:r>
      <w:r w:rsidR="00AE4ABC">
        <w:rPr>
          <w:lang w:val="en-GB"/>
        </w:rPr>
        <w:t xml:space="preserve">a </w:t>
      </w:r>
      <w:r>
        <w:rPr>
          <w:lang w:val="en-GB"/>
        </w:rPr>
        <w:t>smart contract by</w:t>
      </w:r>
      <w:ins w:id="271" w:author=" " w:date="2021-12-02T12:15:00Z">
        <w:r w:rsidR="00F73A13">
          <w:rPr>
            <w:lang w:val="en-GB"/>
          </w:rPr>
          <w:t xml:space="preserve"> the</w:t>
        </w:r>
      </w:ins>
      <w:r>
        <w:rPr>
          <w:lang w:val="en-GB"/>
        </w:rPr>
        <w:t xml:space="preserve"> participants</w:t>
      </w:r>
      <w:r w:rsidR="00473A04">
        <w:rPr>
          <w:lang w:val="en-GB"/>
        </w:rPr>
        <w:t>,</w:t>
      </w:r>
      <w:r w:rsidR="00D20E78">
        <w:rPr>
          <w:lang w:val="en-GB"/>
        </w:rPr>
        <w:t xml:space="preserve"> execution</w:t>
      </w:r>
      <w:r w:rsidR="00F86D6C" w:rsidRPr="00F86D6C">
        <w:rPr>
          <w:lang w:val="en-GB"/>
        </w:rPr>
        <w:t xml:space="preserve"> depends on the implementation of the specific smart contract. </w:t>
      </w:r>
      <w:ins w:id="272" w:author=" " w:date="2021-12-02T12:17:00Z">
        <w:r w:rsidR="00F73A13" w:rsidRPr="00F73A13">
          <w:rPr>
            <w:lang w:val="en-GB"/>
          </w:rPr>
          <w:t>With everything taken into consideration</w:t>
        </w:r>
      </w:ins>
      <w:del w:id="273" w:author=" " w:date="2021-12-02T12:17:00Z">
        <w:r w:rsidR="00F86D6C" w:rsidRPr="00F86D6C" w:rsidDel="00F73A13">
          <w:rPr>
            <w:lang w:val="en-GB"/>
          </w:rPr>
          <w:delText>Generally speaking</w:delText>
        </w:r>
      </w:del>
      <w:r w:rsidR="00F86D6C" w:rsidRPr="00F86D6C">
        <w:rPr>
          <w:lang w:val="en-GB"/>
        </w:rPr>
        <w:t>, when the participants are committed to the execution of the contract by installing the contract on the contract host platform, the contract is discovered</w:t>
      </w:r>
      <w:r w:rsidR="004730FB">
        <w:rPr>
          <w:lang w:val="en-GB"/>
        </w:rPr>
        <w:t xml:space="preserve"> </w:t>
      </w:r>
      <w:r w:rsidR="00D037CA">
        <w:rPr>
          <w:lang w:val="en-GB"/>
        </w:rPr>
        <w:fldChar w:fldCharType="begin"/>
      </w:r>
      <w:r w:rsidR="00D037CA">
        <w:rPr>
          <w:lang w:val="en-GB"/>
        </w:rPr>
        <w:instrText xml:space="preserve"> ADDIN EN.CITE &lt;EndNote&gt;&lt;Cite&gt;&lt;Author&gt;Donald&lt;/Author&gt;&lt;Year&gt;2019&lt;/Year&gt;&lt;RecNum&gt;140&lt;/RecNum&gt;&lt;DisplayText&gt;[8]&lt;/DisplayText&gt;&lt;record&gt;&lt;rec-number&gt;140&lt;/rec-number&gt;&lt;foreign-keys&gt;&lt;key app="EN" db-id="ad5awtp2a0f5ebe9t9o5vrs9spwz0f952xes" timestamp="1636338527"&gt;140&lt;/key&gt;&lt;/foreign-keys&gt;&lt;ref-type name="Journal Article"&gt;17&lt;/ref-type&gt;&lt;contributors&gt;&lt;authors&gt;&lt;author&gt;Donald, David C&lt;/author&gt;&lt;author&gt;Miraz, Mahdi H&lt;/author&gt;&lt;/authors&gt;&lt;/contributors&gt;&lt;titles&gt;&lt;title&gt;Multilateral transparency for securities markets through DLT&lt;/title&gt;&lt;secondary-title&gt;Fordham J. Corp. &amp;amp; Fin. L.&lt;/secondary-title&gt;&lt;/titles&gt;&lt;periodical&gt;&lt;full-title&gt;Fordham J. Corp. &amp;amp; Fin. L.&lt;/full-title&gt;&lt;/periodical&gt;&lt;pages&gt;97&lt;/pages&gt;&lt;volume&gt;25&lt;/volume&gt;&lt;dates&gt;&lt;year&gt;2019&lt;/year&gt;&lt;/dates&gt;&lt;urls&gt;&lt;/urls&gt;&lt;/record&gt;&lt;/Cite&gt;&lt;/EndNote&gt;</w:instrText>
      </w:r>
      <w:r w:rsidR="00D037CA">
        <w:rPr>
          <w:lang w:val="en-GB"/>
        </w:rPr>
        <w:fldChar w:fldCharType="separate"/>
      </w:r>
      <w:r w:rsidR="00D037CA">
        <w:rPr>
          <w:noProof/>
          <w:lang w:val="en-GB"/>
        </w:rPr>
        <w:t>[</w:t>
      </w:r>
      <w:ins w:id="274" w:author="许 墨" w:date="2021-12-03T22:22:00Z">
        <w:r w:rsidR="006B1CC1">
          <w:rPr>
            <w:noProof/>
            <w:lang w:val="en-GB"/>
          </w:rPr>
          <w:t>9</w:t>
        </w:r>
      </w:ins>
      <w:del w:id="275" w:author="许 墨" w:date="2021-12-03T22:22:00Z">
        <w:r w:rsidR="00D037CA" w:rsidDel="006B1CC1">
          <w:rPr>
            <w:noProof/>
            <w:lang w:val="en-GB"/>
          </w:rPr>
          <w:delText>8</w:delText>
        </w:r>
      </w:del>
      <w:r w:rsidR="00D037CA">
        <w:rPr>
          <w:noProof/>
          <w:lang w:val="en-GB"/>
        </w:rPr>
        <w:t>]</w:t>
      </w:r>
      <w:r w:rsidR="00D037CA">
        <w:rPr>
          <w:lang w:val="en-GB"/>
        </w:rPr>
        <w:fldChar w:fldCharType="end"/>
      </w:r>
      <w:r w:rsidR="004730FB">
        <w:rPr>
          <w:lang w:val="en-GB"/>
        </w:rPr>
        <w:t>.</w:t>
      </w:r>
    </w:p>
    <w:p w14:paraId="59901606" w14:textId="2E268503" w:rsidR="0064596B" w:rsidDel="00C17DA1" w:rsidRDefault="0064596B" w:rsidP="007B6C4B">
      <w:pPr>
        <w:pStyle w:val="a3"/>
        <w:rPr>
          <w:del w:id="276" w:author="许 墨" w:date="2021-12-03T22:10:00Z"/>
          <w:lang w:val="en-GB"/>
        </w:rPr>
      </w:pPr>
      <w:del w:id="277" w:author="许 墨" w:date="2021-12-03T22:10:00Z">
        <w:r w:rsidRPr="0064596B" w:rsidDel="00C17DA1">
          <w:rPr>
            <w:noProof/>
          </w:rPr>
          <w:drawing>
            <wp:inline distT="0" distB="0" distL="0" distR="0" wp14:anchorId="579F2ABD" wp14:editId="3B041663">
              <wp:extent cx="3089910" cy="2402205"/>
              <wp:effectExtent l="0" t="0" r="0" b="0"/>
              <wp:docPr id="2" name="Picture 2" descr="C:\Users\admin\Downloads\applsci-10-06749-g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applsci-10-06749-g005.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9910" cy="2402205"/>
                      </a:xfrm>
                      <a:prstGeom prst="rect">
                        <a:avLst/>
                      </a:prstGeom>
                      <a:noFill/>
                      <a:ln>
                        <a:noFill/>
                      </a:ln>
                    </pic:spPr>
                  </pic:pic>
                </a:graphicData>
              </a:graphic>
            </wp:inline>
          </w:drawing>
        </w:r>
      </w:del>
    </w:p>
    <w:p w14:paraId="2B599D6C" w14:textId="1E7049D5" w:rsidR="0064596B" w:rsidRPr="00BF3B40" w:rsidDel="00C17DA1" w:rsidRDefault="0064596B" w:rsidP="007B6C4B">
      <w:pPr>
        <w:pStyle w:val="a3"/>
        <w:rPr>
          <w:del w:id="278" w:author="许 墨" w:date="2021-12-03T22:10:00Z"/>
          <w:lang w:val="en-GB"/>
        </w:rPr>
      </w:pPr>
      <w:del w:id="279" w:author="许 墨" w:date="2021-12-03T22:10:00Z">
        <w:r w:rsidDel="00C17DA1">
          <w:rPr>
            <w:lang w:val="en-GB"/>
          </w:rPr>
          <w:delText xml:space="preserve">Figure: Application of Blockchain in </w:delText>
        </w:r>
        <w:commentRangeStart w:id="280"/>
        <w:commentRangeStart w:id="281"/>
        <w:r w:rsidDel="00C17DA1">
          <w:rPr>
            <w:lang w:val="en-GB"/>
          </w:rPr>
          <w:delText>IoT</w:delText>
        </w:r>
        <w:commentRangeEnd w:id="280"/>
        <w:r w:rsidR="00F73A13" w:rsidDel="00C17DA1">
          <w:rPr>
            <w:rStyle w:val="a9"/>
            <w:spacing w:val="0"/>
            <w:lang w:val="en-US" w:eastAsia="en-US"/>
          </w:rPr>
          <w:commentReference w:id="280"/>
        </w:r>
        <w:commentRangeEnd w:id="281"/>
        <w:r w:rsidR="00C17DA1" w:rsidDel="00C17DA1">
          <w:rPr>
            <w:rStyle w:val="a9"/>
            <w:spacing w:val="0"/>
            <w:lang w:val="en-US" w:eastAsia="en-US"/>
          </w:rPr>
          <w:commentReference w:id="281"/>
        </w:r>
      </w:del>
    </w:p>
    <w:p w14:paraId="04290B89" w14:textId="5FB1EE88" w:rsidR="003A5750" w:rsidRPr="00BF3B40" w:rsidRDefault="003A5750" w:rsidP="003A5750">
      <w:pPr>
        <w:pStyle w:val="2"/>
        <w:numPr>
          <w:ilvl w:val="0"/>
          <w:numId w:val="42"/>
        </w:numPr>
        <w:rPr>
          <w:lang w:val="en-GB"/>
        </w:rPr>
      </w:pPr>
      <w:r w:rsidRPr="00BF3B40">
        <w:rPr>
          <w:lang w:val="en-GB"/>
        </w:rPr>
        <w:t xml:space="preserve">Lightweight </w:t>
      </w:r>
      <w:commentRangeStart w:id="282"/>
      <w:commentRangeStart w:id="283"/>
      <w:r w:rsidRPr="00BF3B40">
        <w:rPr>
          <w:lang w:val="en-GB"/>
        </w:rPr>
        <w:t>Blockchain</w:t>
      </w:r>
      <w:commentRangeEnd w:id="282"/>
      <w:r w:rsidR="00B875DD">
        <w:rPr>
          <w:rStyle w:val="a9"/>
          <w:i w:val="0"/>
          <w:iCs w:val="0"/>
          <w:noProof w:val="0"/>
        </w:rPr>
        <w:commentReference w:id="282"/>
      </w:r>
      <w:commentRangeEnd w:id="283"/>
      <w:r w:rsidR="00044F2F">
        <w:rPr>
          <w:rStyle w:val="a9"/>
          <w:i w:val="0"/>
          <w:iCs w:val="0"/>
          <w:noProof w:val="0"/>
        </w:rPr>
        <w:commentReference w:id="283"/>
      </w:r>
      <w:r w:rsidRPr="00BF3B40">
        <w:rPr>
          <w:lang w:val="en-GB"/>
        </w:rPr>
        <w:t xml:space="preserve"> of </w:t>
      </w:r>
      <w:r w:rsidR="00B875DD">
        <w:rPr>
          <w:lang w:val="en-GB"/>
        </w:rPr>
        <w:t>T</w:t>
      </w:r>
      <w:r w:rsidRPr="00BF3B40">
        <w:rPr>
          <w:lang w:val="en-GB"/>
        </w:rPr>
        <w:t>hings</w:t>
      </w:r>
      <w:r w:rsidR="00B875DD">
        <w:rPr>
          <w:lang w:val="en-GB"/>
        </w:rPr>
        <w:t xml:space="preserve"> (BCoT)</w:t>
      </w:r>
    </w:p>
    <w:p w14:paraId="3FDEEBF8" w14:textId="1FF44D07" w:rsidR="00AD16BA" w:rsidRDefault="00AD16BA" w:rsidP="00B868D6">
      <w:pPr>
        <w:pStyle w:val="a3"/>
        <w:rPr>
          <w:lang w:val="en-GB"/>
        </w:rPr>
      </w:pPr>
      <w:r w:rsidRPr="001C0621">
        <w:rPr>
          <w:highlight w:val="yellow"/>
          <w:lang w:val="en-GB"/>
          <w:rPrChange w:id="284" w:author=" " w:date="2021-12-02T12:22:00Z">
            <w:rPr>
              <w:lang w:val="en-GB"/>
            </w:rPr>
          </w:rPrChange>
        </w:rPr>
        <w:t xml:space="preserve">The design of the block </w:t>
      </w:r>
      <w:ins w:id="285" w:author=" " w:date="2021-12-02T12:18:00Z">
        <w:r w:rsidR="00F73A13" w:rsidRPr="001C0621">
          <w:rPr>
            <w:highlight w:val="yellow"/>
            <w:lang w:val="en-GB"/>
            <w:rPrChange w:id="286" w:author=" " w:date="2021-12-02T12:22:00Z">
              <w:rPr>
                <w:lang w:val="en-GB"/>
              </w:rPr>
            </w:rPrChange>
          </w:rPr>
          <w:t xml:space="preserve">ensures immutability of the ledger. </w:t>
        </w:r>
      </w:ins>
      <w:ins w:id="287" w:author=" " w:date="2021-12-02T12:19:00Z">
        <w:r w:rsidR="00F73A13" w:rsidRPr="001C0621">
          <w:rPr>
            <w:highlight w:val="yellow"/>
            <w:lang w:val="en-GB"/>
            <w:rPrChange w:id="288" w:author=" " w:date="2021-12-02T12:22:00Z">
              <w:rPr>
                <w:lang w:val="en-GB"/>
              </w:rPr>
            </w:rPrChange>
          </w:rPr>
          <w:t xml:space="preserve">Thus, </w:t>
        </w:r>
      </w:ins>
      <w:del w:id="289" w:author=" " w:date="2021-12-02T12:19:00Z">
        <w:r w:rsidRPr="001C0621" w:rsidDel="00F73A13">
          <w:rPr>
            <w:highlight w:val="yellow"/>
            <w:lang w:val="en-GB"/>
            <w:rPrChange w:id="290" w:author=" " w:date="2021-12-02T12:22:00Z">
              <w:rPr>
                <w:lang w:val="en-GB"/>
              </w:rPr>
            </w:rPrChange>
          </w:rPr>
          <w:delText xml:space="preserve">is that </w:delText>
        </w:r>
      </w:del>
      <w:r w:rsidRPr="001C0621">
        <w:rPr>
          <w:highlight w:val="yellow"/>
          <w:lang w:val="en-GB"/>
          <w:rPrChange w:id="291" w:author=" " w:date="2021-12-02T12:22:00Z">
            <w:rPr>
              <w:lang w:val="en-GB"/>
            </w:rPr>
          </w:rPrChange>
        </w:rPr>
        <w:t xml:space="preserve">it is </w:t>
      </w:r>
      <w:del w:id="292" w:author=" " w:date="2021-12-02T12:19:00Z">
        <w:r w:rsidRPr="001C0621" w:rsidDel="00F73A13">
          <w:rPr>
            <w:highlight w:val="yellow"/>
            <w:lang w:val="en-GB"/>
            <w:rPrChange w:id="293" w:author=" " w:date="2021-12-02T12:22:00Z">
              <w:rPr>
                <w:lang w:val="en-GB"/>
              </w:rPr>
            </w:rPrChange>
          </w:rPr>
          <w:delText xml:space="preserve">difficult </w:delText>
        </w:r>
      </w:del>
      <w:ins w:id="294" w:author=" " w:date="2021-12-02T12:19:00Z">
        <w:r w:rsidR="00F73A13" w:rsidRPr="001C0621">
          <w:rPr>
            <w:highlight w:val="yellow"/>
            <w:lang w:val="en-GB"/>
            <w:rPrChange w:id="295" w:author=" " w:date="2021-12-02T12:22:00Z">
              <w:rPr>
                <w:lang w:val="en-GB"/>
              </w:rPr>
            </w:rPrChange>
          </w:rPr>
          <w:t xml:space="preserve">nigh impossible </w:t>
        </w:r>
      </w:ins>
      <w:r w:rsidRPr="001C0621">
        <w:rPr>
          <w:highlight w:val="yellow"/>
          <w:lang w:val="en-GB"/>
          <w:rPrChange w:id="296" w:author=" " w:date="2021-12-02T12:22:00Z">
            <w:rPr>
              <w:lang w:val="en-GB"/>
            </w:rPr>
          </w:rPrChange>
        </w:rPr>
        <w:t xml:space="preserve">for the blockchain to make </w:t>
      </w:r>
      <w:del w:id="297" w:author=" " w:date="2021-12-02T12:20:00Z">
        <w:r w:rsidRPr="001C0621" w:rsidDel="00F73A13">
          <w:rPr>
            <w:highlight w:val="yellow"/>
            <w:lang w:val="en-GB"/>
            <w:rPrChange w:id="298" w:author=" " w:date="2021-12-02T12:22:00Z">
              <w:rPr>
                <w:lang w:val="en-GB"/>
              </w:rPr>
            </w:rPrChange>
          </w:rPr>
          <w:delText xml:space="preserve">major </w:delText>
        </w:r>
      </w:del>
      <w:ins w:id="299" w:author=" " w:date="2021-12-02T12:20:00Z">
        <w:r w:rsidR="00F73A13" w:rsidRPr="001C0621">
          <w:rPr>
            <w:highlight w:val="yellow"/>
            <w:lang w:val="en-GB"/>
            <w:rPrChange w:id="300" w:author=" " w:date="2021-12-02T12:22:00Z">
              <w:rPr>
                <w:lang w:val="en-GB"/>
              </w:rPr>
            </w:rPrChange>
          </w:rPr>
          <w:t xml:space="preserve">any </w:t>
        </w:r>
      </w:ins>
      <w:r w:rsidRPr="001C0621">
        <w:rPr>
          <w:highlight w:val="yellow"/>
          <w:lang w:val="en-GB"/>
          <w:rPrChange w:id="301" w:author=" " w:date="2021-12-02T12:22:00Z">
            <w:rPr>
              <w:lang w:val="en-GB"/>
            </w:rPr>
          </w:rPrChange>
        </w:rPr>
        <w:t xml:space="preserve">changes after </w:t>
      </w:r>
      <w:del w:id="302" w:author=" " w:date="2021-12-02T12:20:00Z">
        <w:r w:rsidRPr="001C0621" w:rsidDel="00F73A13">
          <w:rPr>
            <w:highlight w:val="yellow"/>
            <w:lang w:val="en-GB"/>
            <w:rPrChange w:id="303" w:author=" " w:date="2021-12-02T12:22:00Z">
              <w:rPr>
                <w:lang w:val="en-GB"/>
              </w:rPr>
            </w:rPrChange>
          </w:rPr>
          <w:delText>it is released</w:delText>
        </w:r>
      </w:del>
      <w:ins w:id="304" w:author=" " w:date="2021-12-02T12:20:00Z">
        <w:r w:rsidR="00F73A13" w:rsidRPr="001C0621">
          <w:rPr>
            <w:highlight w:val="yellow"/>
            <w:lang w:val="en-GB"/>
            <w:rPrChange w:id="305" w:author=" " w:date="2021-12-02T12:22:00Z">
              <w:rPr>
                <w:lang w:val="en-GB"/>
              </w:rPr>
            </w:rPrChange>
          </w:rPr>
          <w:t>any data is added to the chain/ledger</w:t>
        </w:r>
      </w:ins>
      <w:r w:rsidRPr="001C0621">
        <w:rPr>
          <w:highlight w:val="yellow"/>
          <w:lang w:val="en-GB"/>
          <w:rPrChange w:id="306" w:author=" " w:date="2021-12-02T12:22:00Z">
            <w:rPr>
              <w:lang w:val="en-GB"/>
            </w:rPr>
          </w:rPrChange>
        </w:rPr>
        <w:t>. Therefore, we need to pay special attention to security. The fusion of blockchain and smart contract</w:t>
      </w:r>
      <w:r w:rsidR="00AE4ABC" w:rsidRPr="001C0621">
        <w:rPr>
          <w:highlight w:val="yellow"/>
          <w:lang w:val="en-GB"/>
          <w:rPrChange w:id="307" w:author=" " w:date="2021-12-02T12:22:00Z">
            <w:rPr>
              <w:lang w:val="en-GB"/>
            </w:rPr>
          </w:rPrChange>
        </w:rPr>
        <w:t>s</w:t>
      </w:r>
      <w:r w:rsidRPr="001C0621">
        <w:rPr>
          <w:highlight w:val="yellow"/>
          <w:lang w:val="en-GB"/>
          <w:rPrChange w:id="308" w:author=" " w:date="2021-12-02T12:22:00Z">
            <w:rPr>
              <w:lang w:val="en-GB"/>
            </w:rPr>
          </w:rPrChange>
        </w:rPr>
        <w:t xml:space="preserve"> is one aspect</w:t>
      </w:r>
      <w:r w:rsidR="00FC2E57" w:rsidRPr="001C0621">
        <w:rPr>
          <w:highlight w:val="yellow"/>
          <w:lang w:val="en-GB"/>
          <w:rPrChange w:id="309" w:author=" " w:date="2021-12-02T12:22:00Z">
            <w:rPr>
              <w:lang w:val="en-GB"/>
            </w:rPr>
          </w:rPrChange>
        </w:rPr>
        <w:t xml:space="preserve"> </w:t>
      </w:r>
      <w:r w:rsidR="00701000" w:rsidRPr="001C0621">
        <w:rPr>
          <w:highlight w:val="yellow"/>
          <w:lang w:val="en-GB"/>
          <w:rPrChange w:id="310" w:author=" " w:date="2021-12-02T12:22:00Z">
            <w:rPr>
              <w:lang w:val="en-GB"/>
            </w:rPr>
          </w:rPrChange>
        </w:rPr>
        <w:fldChar w:fldCharType="begin"/>
      </w:r>
      <w:r w:rsidR="00D037CA" w:rsidRPr="001C0621">
        <w:rPr>
          <w:highlight w:val="yellow"/>
          <w:lang w:val="en-GB"/>
          <w:rPrChange w:id="311" w:author=" " w:date="2021-12-02T12:22:00Z">
            <w:rPr>
              <w:lang w:val="en-GB"/>
            </w:rPr>
          </w:rPrChange>
        </w:rPr>
        <w:instrText xml:space="preserve"> ADDIN EN.CITE &lt;EndNote&gt;&lt;Cite&gt;&lt;Author&gt;Miraz&lt;/Author&gt;&lt;Year&gt;2020&lt;/Year&gt;&lt;RecNum&gt;138&lt;/RecNum&gt;&lt;DisplayText&gt;[9]&lt;/DisplayText&gt;&lt;record&gt;&lt;rec-number&gt;138&lt;/rec-number&gt;&lt;foreign-keys&gt;&lt;key app="EN" db-id="ad5awtp2a0f5ebe9t9o5vrs9spwz0f952xes" timestamp="1636338289"&gt;138&lt;/key&gt;&lt;/foreign-keys&gt;&lt;ref-type name="Journal Article"&gt;17&lt;/ref-type&gt;&lt;contributors&gt;&lt;authors&gt;&lt;author&gt;Miraz, Mahdi H&lt;/author&gt;&lt;author&gt;Ali, Maaruf&lt;/author&gt;&lt;/authors&gt;&lt;/contributors&gt;&lt;titles&gt;&lt;title&gt;Blockchain enabled smart contract based applications: Deficiencies with the software development life cycle models&lt;/title&gt;&lt;secondary-title&gt;arXiv preprint arXiv:2001.10589&lt;/secondary-title&gt;&lt;/titles&gt;&lt;periodical&gt;&lt;full-title&gt;arXiv preprint arXiv:2001.10589&lt;/full-title&gt;&lt;/periodical&gt;&lt;dates&gt;&lt;year&gt;2020&lt;/year&gt;&lt;/dates&gt;&lt;urls&gt;&lt;/urls&gt;&lt;/record&gt;&lt;/Cite&gt;&lt;/EndNote&gt;</w:instrText>
      </w:r>
      <w:r w:rsidR="00701000" w:rsidRPr="001C0621">
        <w:rPr>
          <w:highlight w:val="yellow"/>
          <w:lang w:val="en-GB"/>
          <w:rPrChange w:id="312" w:author=" " w:date="2021-12-02T12:22:00Z">
            <w:rPr>
              <w:lang w:val="en-GB"/>
            </w:rPr>
          </w:rPrChange>
        </w:rPr>
        <w:fldChar w:fldCharType="separate"/>
      </w:r>
      <w:r w:rsidR="00D037CA" w:rsidRPr="001C0621">
        <w:rPr>
          <w:noProof/>
          <w:highlight w:val="yellow"/>
          <w:lang w:val="en-GB"/>
          <w:rPrChange w:id="313" w:author=" " w:date="2021-12-02T12:22:00Z">
            <w:rPr>
              <w:noProof/>
              <w:lang w:val="en-GB"/>
            </w:rPr>
          </w:rPrChange>
        </w:rPr>
        <w:t>[</w:t>
      </w:r>
      <w:ins w:id="314" w:author="许 墨" w:date="2021-12-03T22:22:00Z">
        <w:r w:rsidR="00FD70FE">
          <w:rPr>
            <w:noProof/>
            <w:highlight w:val="yellow"/>
            <w:lang w:val="en-GB"/>
          </w:rPr>
          <w:t>10</w:t>
        </w:r>
      </w:ins>
      <w:del w:id="315" w:author="许 墨" w:date="2021-12-03T22:22:00Z">
        <w:r w:rsidR="00D037CA" w:rsidRPr="001C0621" w:rsidDel="00FD70FE">
          <w:rPr>
            <w:noProof/>
            <w:highlight w:val="yellow"/>
            <w:lang w:val="en-GB"/>
            <w:rPrChange w:id="316" w:author=" " w:date="2021-12-02T12:22:00Z">
              <w:rPr>
                <w:noProof/>
                <w:lang w:val="en-GB"/>
              </w:rPr>
            </w:rPrChange>
          </w:rPr>
          <w:delText>9</w:delText>
        </w:r>
      </w:del>
      <w:r w:rsidR="00D037CA" w:rsidRPr="001C0621">
        <w:rPr>
          <w:noProof/>
          <w:highlight w:val="yellow"/>
          <w:lang w:val="en-GB"/>
          <w:rPrChange w:id="317" w:author=" " w:date="2021-12-02T12:22:00Z">
            <w:rPr>
              <w:noProof/>
              <w:lang w:val="en-GB"/>
            </w:rPr>
          </w:rPrChange>
        </w:rPr>
        <w:t>]</w:t>
      </w:r>
      <w:r w:rsidR="00701000" w:rsidRPr="001C0621">
        <w:rPr>
          <w:highlight w:val="yellow"/>
          <w:lang w:val="en-GB"/>
          <w:rPrChange w:id="318" w:author=" " w:date="2021-12-02T12:22:00Z">
            <w:rPr>
              <w:lang w:val="en-GB"/>
            </w:rPr>
          </w:rPrChange>
        </w:rPr>
        <w:fldChar w:fldCharType="end"/>
      </w:r>
      <w:r w:rsidRPr="001C0621">
        <w:rPr>
          <w:highlight w:val="yellow"/>
          <w:lang w:val="en-GB"/>
          <w:rPrChange w:id="319" w:author=" " w:date="2021-12-02T12:22:00Z">
            <w:rPr>
              <w:lang w:val="en-GB"/>
            </w:rPr>
          </w:rPrChange>
        </w:rPr>
        <w:t>.</w:t>
      </w:r>
    </w:p>
    <w:p w14:paraId="73EC8474" w14:textId="224BA87D" w:rsidR="00BA7F7B" w:rsidRPr="00434C82" w:rsidRDefault="00173E72" w:rsidP="00B868D6">
      <w:pPr>
        <w:pStyle w:val="a3"/>
        <w:rPr>
          <w:lang w:val="en-MY"/>
          <w:rPrChange w:id="320" w:author=" " w:date="2021-12-02T13:50:00Z">
            <w:rPr>
              <w:lang w:val="en-GB"/>
            </w:rPr>
          </w:rPrChange>
        </w:rPr>
      </w:pPr>
      <w:r w:rsidRPr="00BF3B40">
        <w:rPr>
          <w:lang w:val="en-GB"/>
        </w:rPr>
        <w:t xml:space="preserve">Blockchain technology requires </w:t>
      </w:r>
      <w:del w:id="321" w:author=" " w:date="2021-12-02T12:23:00Z">
        <w:r w:rsidRPr="00BF3B40" w:rsidDel="001C0621">
          <w:rPr>
            <w:lang w:val="en-GB"/>
          </w:rPr>
          <w:delText xml:space="preserve">blockchain </w:delText>
        </w:r>
      </w:del>
      <w:ins w:id="322" w:author=" " w:date="2021-12-02T12:23:00Z">
        <w:r w:rsidR="001C0621">
          <w:rPr>
            <w:lang w:val="en-GB"/>
          </w:rPr>
          <w:t>p2p participating nodes for the consensus approach which can be sourced from IoT networks.</w:t>
        </w:r>
        <w:r w:rsidR="001C0621" w:rsidRPr="00BF3B40">
          <w:rPr>
            <w:lang w:val="en-GB"/>
          </w:rPr>
          <w:t xml:space="preserve"> </w:t>
        </w:r>
      </w:ins>
      <w:del w:id="323" w:author=" " w:date="2021-12-02T12:24:00Z">
        <w:r w:rsidRPr="00BF3B40" w:rsidDel="001C0621">
          <w:rPr>
            <w:lang w:val="en-GB"/>
          </w:rPr>
          <w:delText>to contribute to nodes in a P2P manner, while</w:delText>
        </w:r>
      </w:del>
      <w:ins w:id="324" w:author=" " w:date="2021-12-02T12:24:00Z">
        <w:r w:rsidR="001C0621">
          <w:rPr>
            <w:lang w:val="en-GB"/>
          </w:rPr>
          <w:t>On the contrary,</w:t>
        </w:r>
      </w:ins>
      <w:r w:rsidRPr="00BF3B40">
        <w:rPr>
          <w:lang w:val="en-GB"/>
        </w:rPr>
        <w:t xml:space="preserve"> IoT technology requires</w:t>
      </w:r>
      <w:r w:rsidR="00BA7F7B">
        <w:rPr>
          <w:lang w:val="en-GB"/>
        </w:rPr>
        <w:t xml:space="preserve"> blockchain to ensure security using </w:t>
      </w:r>
      <w:r w:rsidR="00BA7F7B" w:rsidRPr="00BA7F7B">
        <w:rPr>
          <w:lang w:val="en-GB"/>
        </w:rPr>
        <w:t>smart contract</w:t>
      </w:r>
      <w:r w:rsidR="00AE4ABC">
        <w:rPr>
          <w:lang w:val="en-GB"/>
        </w:rPr>
        <w:t>s</w:t>
      </w:r>
      <w:r w:rsidR="00BA7F7B" w:rsidRPr="00BA7F7B">
        <w:rPr>
          <w:lang w:val="en-GB"/>
        </w:rPr>
        <w:t xml:space="preserve"> </w:t>
      </w:r>
      <w:r w:rsidR="00BA7F7B">
        <w:rPr>
          <w:lang w:val="en-GB"/>
        </w:rPr>
        <w:t xml:space="preserve">and </w:t>
      </w:r>
      <w:r w:rsidR="00BA7F7B" w:rsidRPr="00BA7F7B">
        <w:rPr>
          <w:bCs/>
          <w:color w:val="202124"/>
          <w:shd w:val="clear" w:color="auto" w:fill="FFFFFF"/>
        </w:rPr>
        <w:t>principles of cryptography, decentrali</w:t>
      </w:r>
      <w:ins w:id="325" w:author=" " w:date="2021-12-02T12:24:00Z">
        <w:r w:rsidR="001C0621">
          <w:rPr>
            <w:bCs/>
            <w:color w:val="202124"/>
            <w:shd w:val="clear" w:color="auto" w:fill="FFFFFF"/>
            <w:lang w:val="en-MY"/>
          </w:rPr>
          <w:t>s</w:t>
        </w:r>
      </w:ins>
      <w:del w:id="326" w:author=" " w:date="2021-12-02T12:24:00Z">
        <w:r w:rsidR="00BA7F7B" w:rsidRPr="00BA7F7B" w:rsidDel="001C0621">
          <w:rPr>
            <w:bCs/>
            <w:color w:val="202124"/>
            <w:shd w:val="clear" w:color="auto" w:fill="FFFFFF"/>
          </w:rPr>
          <w:delText>z</w:delText>
        </w:r>
      </w:del>
      <w:r w:rsidR="00BA7F7B" w:rsidRPr="00BA7F7B">
        <w:rPr>
          <w:bCs/>
          <w:color w:val="202124"/>
          <w:shd w:val="clear" w:color="auto" w:fill="FFFFFF"/>
        </w:rPr>
        <w:t>ation</w:t>
      </w:r>
      <w:del w:id="327" w:author=" " w:date="2021-12-02T13:47:00Z">
        <w:r w:rsidR="00AE4ABC" w:rsidDel="00F540FA">
          <w:rPr>
            <w:bCs/>
            <w:color w:val="202124"/>
            <w:shd w:val="clear" w:color="auto" w:fill="FFFFFF"/>
          </w:rPr>
          <w:delText>,</w:delText>
        </w:r>
      </w:del>
      <w:r w:rsidR="00BA7F7B" w:rsidRPr="00BA7F7B">
        <w:rPr>
          <w:bCs/>
          <w:color w:val="202124"/>
          <w:shd w:val="clear" w:color="auto" w:fill="FFFFFF"/>
        </w:rPr>
        <w:t xml:space="preserve"> and consensus</w:t>
      </w:r>
      <w:r w:rsidR="007D6945">
        <w:rPr>
          <w:color w:val="202124"/>
          <w:shd w:val="clear" w:color="auto" w:fill="FFFFFF"/>
        </w:rPr>
        <w:t>.</w:t>
      </w:r>
      <w:ins w:id="328" w:author=" " w:date="2021-12-02T13:50:00Z">
        <w:r w:rsidR="00434C82">
          <w:rPr>
            <w:color w:val="202124"/>
            <w:shd w:val="clear" w:color="auto" w:fill="FFFFFF"/>
            <w:lang w:val="en-MY"/>
          </w:rPr>
          <w:t xml:space="preserve"> Therefore, the fusion of both </w:t>
        </w:r>
      </w:ins>
      <w:ins w:id="329" w:author=" " w:date="2021-12-02T13:51:00Z">
        <w:r w:rsidR="00434C82">
          <w:rPr>
            <w:color w:val="202124"/>
            <w:shd w:val="clear" w:color="auto" w:fill="FFFFFF"/>
            <w:lang w:val="en-MY"/>
          </w:rPr>
          <w:t>the blockchain/</w:t>
        </w:r>
      </w:ins>
      <w:ins w:id="330" w:author=" " w:date="2021-12-02T13:52:00Z">
        <w:r w:rsidR="00434C82">
          <w:rPr>
            <w:color w:val="202124"/>
            <w:shd w:val="clear" w:color="auto" w:fill="FFFFFF"/>
            <w:lang w:val="en-MY"/>
          </w:rPr>
          <w:t>DLT</w:t>
        </w:r>
      </w:ins>
      <w:ins w:id="331" w:author=" " w:date="2021-12-02T13:51:00Z">
        <w:r w:rsidR="00434C82">
          <w:rPr>
            <w:color w:val="202124"/>
            <w:shd w:val="clear" w:color="auto" w:fill="FFFFFF"/>
            <w:lang w:val="en-MY"/>
          </w:rPr>
          <w:t xml:space="preserve"> and the internet of things (IoT), more commonly know</w:t>
        </w:r>
      </w:ins>
      <w:ins w:id="332" w:author=" " w:date="2021-12-02T13:52:00Z">
        <w:r w:rsidR="00434C82">
          <w:rPr>
            <w:color w:val="202124"/>
            <w:shd w:val="clear" w:color="auto" w:fill="FFFFFF"/>
            <w:lang w:val="en-MY"/>
          </w:rPr>
          <w:t>n</w:t>
        </w:r>
      </w:ins>
      <w:ins w:id="333" w:author=" " w:date="2021-12-02T13:51:00Z">
        <w:r w:rsidR="00434C82">
          <w:rPr>
            <w:color w:val="202124"/>
            <w:shd w:val="clear" w:color="auto" w:fill="FFFFFF"/>
            <w:lang w:val="en-MY"/>
          </w:rPr>
          <w:t xml:space="preserve"> as </w:t>
        </w:r>
      </w:ins>
      <w:ins w:id="334" w:author=" " w:date="2021-12-02T13:52:00Z">
        <w:r w:rsidR="00434C82">
          <w:rPr>
            <w:color w:val="202124"/>
            <w:shd w:val="clear" w:color="auto" w:fill="FFFFFF"/>
            <w:lang w:val="en-MY"/>
          </w:rPr>
          <w:t xml:space="preserve">the </w:t>
        </w:r>
      </w:ins>
      <w:ins w:id="335" w:author=" " w:date="2021-12-02T13:51:00Z">
        <w:r w:rsidR="00434C82">
          <w:rPr>
            <w:color w:val="202124"/>
            <w:shd w:val="clear" w:color="auto" w:fill="FFFFFF"/>
            <w:lang w:val="en-MY"/>
          </w:rPr>
          <w:t>blockchain of things (BCoT)</w:t>
        </w:r>
      </w:ins>
      <w:ins w:id="336" w:author=" " w:date="2021-12-02T13:52:00Z">
        <w:r w:rsidR="00434C82">
          <w:rPr>
            <w:color w:val="202124"/>
            <w:shd w:val="clear" w:color="auto" w:fill="FFFFFF"/>
            <w:lang w:val="en-MY"/>
          </w:rPr>
          <w:t xml:space="preserve">, has emerged. The service offered by </w:t>
        </w:r>
      </w:ins>
      <w:ins w:id="337" w:author=" " w:date="2021-12-02T13:53:00Z">
        <w:r w:rsidR="00434C82">
          <w:rPr>
            <w:color w:val="202124"/>
            <w:shd w:val="clear" w:color="auto" w:fill="FFFFFF"/>
            <w:lang w:val="en-MY"/>
          </w:rPr>
          <w:t>BCoT can further be enhanced if combined with other technologies such as smart contracts, artificial intelligence (AI), cloud/edge computing etc.</w:t>
        </w:r>
      </w:ins>
    </w:p>
    <w:p w14:paraId="34DCFFA5" w14:textId="40AE7380" w:rsidR="00D168EE" w:rsidDel="00F540FA" w:rsidRDefault="00B868D6" w:rsidP="00B868D6">
      <w:pPr>
        <w:pStyle w:val="a3"/>
        <w:rPr>
          <w:del w:id="338" w:author=" " w:date="2021-12-02T13:49:00Z"/>
          <w:lang w:val="en-GB"/>
        </w:rPr>
      </w:pPr>
      <w:del w:id="339" w:author=" " w:date="2021-12-02T13:47:00Z">
        <w:r w:rsidDel="00F540FA">
          <w:rPr>
            <w:lang w:val="en-GB"/>
          </w:rPr>
          <w:lastRenderedPageBreak/>
          <w:delText>But t</w:delText>
        </w:r>
      </w:del>
      <w:del w:id="340" w:author=" " w:date="2021-12-02T13:49:00Z">
        <w:r w:rsidR="00D22253" w:rsidRPr="00BF3B40" w:rsidDel="00F540FA">
          <w:rPr>
            <w:lang w:val="en-GB"/>
          </w:rPr>
          <w:delText>he proof mechanism of PoW based on the workload enables the nodes of the system to finally reach a consensus</w:delText>
        </w:r>
      </w:del>
      <w:del w:id="341" w:author=" " w:date="2021-12-02T13:47:00Z">
        <w:r w:rsidR="00D22253" w:rsidRPr="00BF3B40" w:rsidDel="00F540FA">
          <w:rPr>
            <w:lang w:val="en-GB"/>
          </w:rPr>
          <w:delText>,</w:delText>
        </w:r>
      </w:del>
      <w:del w:id="342" w:author=" " w:date="2021-12-02T13:49:00Z">
        <w:r w:rsidR="00D22253" w:rsidRPr="00BF3B40" w:rsidDel="00F540FA">
          <w:rPr>
            <w:lang w:val="en-GB"/>
          </w:rPr>
          <w:delText xml:space="preserve"> and then calculate the final block when it encounters it. At the same time, </w:delText>
        </w:r>
        <w:r w:rsidR="00925A04" w:rsidDel="00F540FA">
          <w:rPr>
            <w:lang w:val="en-GB"/>
          </w:rPr>
          <w:delText xml:space="preserve">the calculation action </w:delText>
        </w:r>
        <w:r w:rsidR="00925A04" w:rsidDel="00F540FA">
          <w:rPr>
            <w:lang w:val="en-GB" w:eastAsia="zh-CN"/>
          </w:rPr>
          <w:delText xml:space="preserve">gives a request to the </w:delText>
        </w:r>
        <w:r w:rsidR="00925A04" w:rsidDel="00F540FA">
          <w:rPr>
            <w:rFonts w:hint="eastAsia"/>
            <w:lang w:val="en-GB" w:eastAsia="zh-CN"/>
          </w:rPr>
          <w:delText>performance</w:delText>
        </w:r>
        <w:r w:rsidR="00925A04" w:rsidDel="00F540FA">
          <w:rPr>
            <w:lang w:val="en-GB" w:eastAsia="zh-CN"/>
          </w:rPr>
          <w:delText xml:space="preserve"> of the device. Moreover,</w:delText>
        </w:r>
        <w:r w:rsidR="00D22253" w:rsidRPr="00BF3B40" w:rsidDel="00F540FA">
          <w:rPr>
            <w:lang w:val="en-GB"/>
          </w:rPr>
          <w:delText xml:space="preserve"> the operating speed of the machine and the calculation difficulty of the block are constantly changing. </w:delText>
        </w:r>
      </w:del>
    </w:p>
    <w:p w14:paraId="6A47CC49" w14:textId="4C499680" w:rsidR="00EC6387" w:rsidRPr="00D22253" w:rsidRDefault="00EC6387" w:rsidP="00B868D6">
      <w:pPr>
        <w:pStyle w:val="a3"/>
        <w:rPr>
          <w:lang w:val="en-GB"/>
        </w:rPr>
      </w:pPr>
      <w:del w:id="343" w:author=" " w:date="2021-12-02T13:49:00Z">
        <w:r w:rsidRPr="00EC6387" w:rsidDel="00F540FA">
          <w:rPr>
            <w:lang w:val="en-GB"/>
          </w:rPr>
          <w:delText>Because in actual situations, f</w:delText>
        </w:r>
      </w:del>
      <w:ins w:id="344" w:author=" " w:date="2021-12-02T13:49:00Z">
        <w:r w:rsidR="00F540FA">
          <w:rPr>
            <w:lang w:val="en-GB"/>
          </w:rPr>
          <w:t>F</w:t>
        </w:r>
      </w:ins>
      <w:r w:rsidRPr="00EC6387">
        <w:rPr>
          <w:lang w:val="en-GB"/>
        </w:rPr>
        <w:t>actors such as the number of users, how the users connect to the platform's sensors</w:t>
      </w:r>
      <w:del w:id="345" w:author=" " w:date="2021-12-02T13:49:00Z">
        <w:r w:rsidRPr="00EC6387" w:rsidDel="00F540FA">
          <w:rPr>
            <w:lang w:val="en-GB"/>
          </w:rPr>
          <w:delText>,</w:delText>
        </w:r>
      </w:del>
      <w:r w:rsidRPr="00EC6387">
        <w:rPr>
          <w:lang w:val="en-GB"/>
        </w:rPr>
        <w:t xml:space="preserve"> and the reliability of the end user's connection to the Internet will affect the stability of the </w:t>
      </w:r>
      <w:ins w:id="346" w:author=" " w:date="2021-12-02T13:54:00Z">
        <w:r w:rsidR="00434C82">
          <w:rPr>
            <w:lang w:val="en-GB"/>
          </w:rPr>
          <w:t>BC</w:t>
        </w:r>
      </w:ins>
      <w:del w:id="347" w:author=" " w:date="2021-12-02T13:54:00Z">
        <w:r w:rsidRPr="00EC6387" w:rsidDel="00434C82">
          <w:rPr>
            <w:lang w:val="en-GB"/>
          </w:rPr>
          <w:delText>I</w:delText>
        </w:r>
      </w:del>
      <w:r w:rsidRPr="00EC6387">
        <w:rPr>
          <w:lang w:val="en-GB"/>
        </w:rPr>
        <w:t>oT platform. Network problems such as limited bandwidth, excessive delay</w:t>
      </w:r>
      <w:del w:id="348" w:author=" " w:date="2021-12-02T13:48:00Z">
        <w:r w:rsidRPr="00EC6387" w:rsidDel="00F540FA">
          <w:rPr>
            <w:lang w:val="en-GB"/>
          </w:rPr>
          <w:delText>,</w:delText>
        </w:r>
      </w:del>
      <w:r w:rsidRPr="00EC6387">
        <w:rPr>
          <w:lang w:val="en-GB"/>
        </w:rPr>
        <w:t xml:space="preserve"> and unreliable network hardware can have a significant impact on device performance. Therefore, we need to achieve lightweightness to reduce the burden of equipment</w:t>
      </w:r>
      <w:r w:rsidR="00220243">
        <w:rPr>
          <w:lang w:val="en-GB"/>
        </w:rPr>
        <w:t xml:space="preserve"> </w:t>
      </w:r>
      <w:r w:rsidR="009A49B4">
        <w:rPr>
          <w:lang w:val="en-GB"/>
        </w:rPr>
        <w:fldChar w:fldCharType="begin"/>
      </w:r>
      <w:r w:rsidR="00D037CA">
        <w:rPr>
          <w:lang w:val="en-GB"/>
        </w:rPr>
        <w:instrText xml:space="preserve"> ADDIN EN.CITE &lt;EndNote&gt;&lt;Cite&gt;&lt;Author&gt;Ayres&lt;/Author&gt;&lt;Year&gt;1989&lt;/Year&gt;&lt;RecNum&gt;139&lt;/RecNum&gt;&lt;DisplayText&gt;[10]&lt;/DisplayText&gt;&lt;record&gt;&lt;rec-number&gt;139&lt;/rec-number&gt;&lt;foreign-keys&gt;&lt;key app="EN" db-id="ad5awtp2a0f5ebe9t9o5vrs9spwz0f952xes" timestamp="1636338461"&gt;139&lt;/key&gt;&lt;/foreign-keys&gt;&lt;ref-type name="Journal Article"&gt;17&lt;/ref-type&gt;&lt;contributors&gt;&lt;authors&gt;&lt;author&gt;Ayres, Ian&lt;/author&gt;&lt;author&gt;Gertner, Robert&lt;/author&gt;&lt;/authors&gt;&lt;/contributors&gt;&lt;titles&gt;&lt;title&gt;Filling gaps in incomplete contracts: An economic theory of default rules&lt;/title&gt;&lt;secondary-title&gt;The Yale Law Journal&lt;/secondary-title&gt;&lt;/titles&gt;&lt;periodical&gt;&lt;full-title&gt;The Yale Law Journal&lt;/full-title&gt;&lt;/periodical&gt;&lt;pages&gt;87-130&lt;/pages&gt;&lt;volume&gt;99&lt;/volume&gt;&lt;number&gt;1&lt;/number&gt;&lt;dates&gt;&lt;year&gt;1989&lt;/year&gt;&lt;/dates&gt;&lt;isbn&gt;0044-0094&lt;/isbn&gt;&lt;urls&gt;&lt;/urls&gt;&lt;/record&gt;&lt;/Cite&gt;&lt;/EndNote&gt;</w:instrText>
      </w:r>
      <w:r w:rsidR="009A49B4">
        <w:rPr>
          <w:lang w:val="en-GB"/>
        </w:rPr>
        <w:fldChar w:fldCharType="separate"/>
      </w:r>
      <w:r w:rsidR="00D037CA">
        <w:rPr>
          <w:noProof/>
          <w:lang w:val="en-GB"/>
        </w:rPr>
        <w:t>[1</w:t>
      </w:r>
      <w:ins w:id="349" w:author="许 墨" w:date="2021-12-03T22:22:00Z">
        <w:r w:rsidR="00796476">
          <w:rPr>
            <w:noProof/>
            <w:lang w:val="en-GB"/>
          </w:rPr>
          <w:t>1</w:t>
        </w:r>
      </w:ins>
      <w:del w:id="350" w:author="许 墨" w:date="2021-12-03T22:22:00Z">
        <w:r w:rsidR="00D037CA" w:rsidDel="00796476">
          <w:rPr>
            <w:noProof/>
            <w:lang w:val="en-GB"/>
          </w:rPr>
          <w:delText>0</w:delText>
        </w:r>
      </w:del>
      <w:r w:rsidR="00D037CA">
        <w:rPr>
          <w:noProof/>
          <w:lang w:val="en-GB"/>
        </w:rPr>
        <w:t>]</w:t>
      </w:r>
      <w:r w:rsidR="009A49B4">
        <w:rPr>
          <w:lang w:val="en-GB"/>
        </w:rPr>
        <w:fldChar w:fldCharType="end"/>
      </w:r>
      <w:r w:rsidR="004A09A6">
        <w:rPr>
          <w:lang w:val="en-GB"/>
        </w:rPr>
        <w:t>.</w:t>
      </w:r>
    </w:p>
    <w:p w14:paraId="4C71BAFA" w14:textId="672BC2FB" w:rsidR="007B6934" w:rsidDel="00AC3373" w:rsidRDefault="00D168EE" w:rsidP="0064596B">
      <w:pPr>
        <w:pStyle w:val="a3"/>
        <w:rPr>
          <w:del w:id="351" w:author="许 墨" w:date="2021-12-03T22:12:00Z"/>
          <w:lang w:val="en-GB" w:eastAsia="zh-CN"/>
        </w:rPr>
      </w:pPr>
      <w:del w:id="352" w:author=" " w:date="2021-12-02T13:55:00Z">
        <w:r w:rsidDel="00434C82">
          <w:rPr>
            <w:lang w:val="en-GB" w:eastAsia="zh-CN"/>
          </w:rPr>
          <w:delText>Therefore, l</w:delText>
        </w:r>
        <w:r w:rsidR="00E86D1B" w:rsidRPr="00E86D1B" w:rsidDel="00434C82">
          <w:rPr>
            <w:lang w:val="en-GB" w:eastAsia="zh-CN"/>
          </w:rPr>
          <w:delText xml:space="preserve">ightweightness is an important aspect that we are going to talk </w:delText>
        </w:r>
        <w:r w:rsidR="00AE4ABC" w:rsidDel="00434C82">
          <w:rPr>
            <w:lang w:val="en-GB" w:eastAsia="zh-CN"/>
          </w:rPr>
          <w:delText xml:space="preserve">about </w:delText>
        </w:r>
        <w:r w:rsidR="00E86D1B" w:rsidRPr="00E86D1B" w:rsidDel="00434C82">
          <w:rPr>
            <w:lang w:val="en-GB" w:eastAsia="zh-CN"/>
          </w:rPr>
          <w:delText xml:space="preserve">here. </w:delText>
        </w:r>
      </w:del>
      <w:r w:rsidR="00E86D1B" w:rsidRPr="00E86D1B">
        <w:rPr>
          <w:lang w:val="en-GB" w:eastAsia="zh-CN"/>
        </w:rPr>
        <w:t>Because the performance of IoT devices is often very poor</w:t>
      </w:r>
      <w:del w:id="353" w:author=" " w:date="2021-12-02T13:55:00Z">
        <w:r w:rsidR="00E86D1B" w:rsidRPr="00E86D1B" w:rsidDel="00434C82">
          <w:rPr>
            <w:lang w:val="en-GB" w:eastAsia="zh-CN"/>
          </w:rPr>
          <w:delText>,</w:delText>
        </w:r>
      </w:del>
      <w:r w:rsidR="00E86D1B" w:rsidRPr="00E86D1B">
        <w:rPr>
          <w:lang w:val="en-GB" w:eastAsia="zh-CN"/>
        </w:rPr>
        <w:t xml:space="preserve"> and some even only </w:t>
      </w:r>
      <w:del w:id="354" w:author=" " w:date="2021-12-02T13:56:00Z">
        <w:r w:rsidR="00E86D1B" w:rsidRPr="00E86D1B" w:rsidDel="00434C82">
          <w:rPr>
            <w:lang w:val="en-GB" w:eastAsia="zh-CN"/>
          </w:rPr>
          <w:delText xml:space="preserve">have </w:delText>
        </w:r>
      </w:del>
      <w:ins w:id="355" w:author=" " w:date="2021-12-02T13:56:00Z">
        <w:r w:rsidR="00434C82">
          <w:rPr>
            <w:lang w:val="en-GB" w:eastAsia="zh-CN"/>
          </w:rPr>
          <w:t>consist of</w:t>
        </w:r>
        <w:r w:rsidR="00434C82" w:rsidRPr="00E86D1B">
          <w:rPr>
            <w:lang w:val="en-GB" w:eastAsia="zh-CN"/>
          </w:rPr>
          <w:t xml:space="preserve"> </w:t>
        </w:r>
      </w:ins>
      <w:r w:rsidR="00E86D1B" w:rsidRPr="00E86D1B">
        <w:rPr>
          <w:lang w:val="en-GB" w:eastAsia="zh-CN"/>
        </w:rPr>
        <w:t xml:space="preserve">sensors, node devices can only perform extensive sensing collection of information and </w:t>
      </w:r>
      <w:r w:rsidR="00725DA6" w:rsidRPr="00E86D1B">
        <w:rPr>
          <w:lang w:val="en-GB" w:eastAsia="zh-CN"/>
        </w:rPr>
        <w:t>remote-control</w:t>
      </w:r>
      <w:r w:rsidR="00E86D1B" w:rsidRPr="00E86D1B">
        <w:rPr>
          <w:lang w:val="en-GB" w:eastAsia="zh-CN"/>
        </w:rPr>
        <w:t xml:space="preserve"> commands. The nodes of the blockchain often have certain requirements for the storage and calculation of the equipment, </w:t>
      </w:r>
      <w:del w:id="356" w:author=" " w:date="2021-12-02T13:56:00Z">
        <w:r w:rsidR="00E86D1B" w:rsidRPr="00E86D1B" w:rsidDel="00434C82">
          <w:rPr>
            <w:lang w:val="en-GB" w:eastAsia="zh-CN"/>
          </w:rPr>
          <w:delText xml:space="preserve">because </w:delText>
        </w:r>
      </w:del>
      <w:ins w:id="357" w:author=" " w:date="2021-12-02T13:56:00Z">
        <w:r w:rsidR="00434C82">
          <w:rPr>
            <w:lang w:val="en-GB" w:eastAsia="zh-CN"/>
          </w:rPr>
          <w:t>such as calculation of</w:t>
        </w:r>
        <w:r w:rsidR="00434C82" w:rsidRPr="00E86D1B">
          <w:rPr>
            <w:lang w:val="en-GB" w:eastAsia="zh-CN"/>
          </w:rPr>
          <w:t xml:space="preserve"> </w:t>
        </w:r>
      </w:ins>
      <w:r w:rsidR="00E86D1B" w:rsidRPr="00E86D1B">
        <w:rPr>
          <w:lang w:val="en-GB" w:eastAsia="zh-CN"/>
        </w:rPr>
        <w:t>the hash function</w:t>
      </w:r>
      <w:ins w:id="358" w:author=" " w:date="2021-12-02T13:56:00Z">
        <w:r w:rsidR="00434C82">
          <w:rPr>
            <w:lang w:val="en-GB" w:eastAsia="zh-CN"/>
          </w:rPr>
          <w:t>.</w:t>
        </w:r>
      </w:ins>
      <w:del w:id="359" w:author=" " w:date="2021-12-02T13:56:00Z">
        <w:r w:rsidR="00E86D1B" w:rsidRPr="00E86D1B" w:rsidDel="00434C82">
          <w:rPr>
            <w:lang w:val="en-GB" w:eastAsia="zh-CN"/>
          </w:rPr>
          <w:delText xml:space="preserve"> needs to be calculat</w:delText>
        </w:r>
      </w:del>
      <w:del w:id="360" w:author=" " w:date="2021-12-02T13:57:00Z">
        <w:r w:rsidR="00E86D1B" w:rsidRPr="00E86D1B" w:rsidDel="00434C82">
          <w:rPr>
            <w:lang w:val="en-GB" w:eastAsia="zh-CN"/>
          </w:rPr>
          <w:delText>ed.</w:delText>
        </w:r>
      </w:del>
      <w:r w:rsidR="00E86D1B" w:rsidRPr="00E86D1B">
        <w:rPr>
          <w:lang w:val="en-GB" w:eastAsia="zh-CN"/>
        </w:rPr>
        <w:t xml:space="preserve"> </w:t>
      </w:r>
      <w:r w:rsidR="007D6945">
        <w:rPr>
          <w:lang w:val="en-GB" w:eastAsia="zh-CN"/>
        </w:rPr>
        <w:t xml:space="preserve">Blockchain </w:t>
      </w:r>
      <w:ins w:id="361" w:author=" " w:date="2021-12-02T13:57:00Z">
        <w:r w:rsidR="00434C82">
          <w:rPr>
            <w:lang w:val="en-GB" w:eastAsia="zh-CN"/>
          </w:rPr>
          <w:t xml:space="preserve">can make </w:t>
        </w:r>
      </w:ins>
      <w:r w:rsidR="007D6945">
        <w:rPr>
          <w:lang w:val="en-GB" w:eastAsia="zh-CN"/>
        </w:rPr>
        <w:t>use</w:t>
      </w:r>
      <w:del w:id="362" w:author=" " w:date="2021-12-02T13:57:00Z">
        <w:r w:rsidR="00AE4ABC" w:rsidDel="00434C82">
          <w:rPr>
            <w:lang w:val="en-GB" w:eastAsia="zh-CN"/>
          </w:rPr>
          <w:delText>s</w:delText>
        </w:r>
      </w:del>
      <w:ins w:id="363" w:author=" " w:date="2021-12-02T13:57:00Z">
        <w:r w:rsidR="00434C82">
          <w:rPr>
            <w:lang w:val="en-GB" w:eastAsia="zh-CN"/>
          </w:rPr>
          <w:t xml:space="preserve"> of</w:t>
        </w:r>
      </w:ins>
      <w:r w:rsidR="007D6945">
        <w:rPr>
          <w:lang w:val="en-GB" w:eastAsia="zh-CN"/>
        </w:rPr>
        <w:t xml:space="preserve"> smart contract</w:t>
      </w:r>
      <w:r w:rsidR="00AE4ABC">
        <w:rPr>
          <w:lang w:val="en-GB" w:eastAsia="zh-CN"/>
        </w:rPr>
        <w:t>s</w:t>
      </w:r>
      <w:r w:rsidR="007D6945">
        <w:rPr>
          <w:lang w:val="en-GB" w:eastAsia="zh-CN"/>
        </w:rPr>
        <w:t xml:space="preserve"> to </w:t>
      </w:r>
      <w:del w:id="364" w:author=" " w:date="2021-12-02T13:58:00Z">
        <w:r w:rsidR="007D6945" w:rsidDel="00434C82">
          <w:rPr>
            <w:lang w:val="en-GB" w:eastAsia="zh-CN"/>
          </w:rPr>
          <w:delText xml:space="preserve">make IoT devices </w:delText>
        </w:r>
      </w:del>
      <w:ins w:id="365" w:author=" " w:date="2021-12-02T13:58:00Z">
        <w:r w:rsidR="00434C82">
          <w:rPr>
            <w:lang w:val="en-GB" w:eastAsia="zh-CN"/>
          </w:rPr>
          <w:t xml:space="preserve">achieve </w:t>
        </w:r>
      </w:ins>
      <w:r w:rsidR="007D6945">
        <w:rPr>
          <w:lang w:val="en-GB" w:eastAsia="zh-CN"/>
        </w:rPr>
        <w:t>lightweight</w:t>
      </w:r>
      <w:ins w:id="366" w:author=" " w:date="2021-12-02T13:58:00Z">
        <w:r w:rsidR="00434C82">
          <w:rPr>
            <w:lang w:val="en-GB" w:eastAsia="zh-CN"/>
          </w:rPr>
          <w:t xml:space="preserve">ness through passing much of the IoT device’s workload </w:t>
        </w:r>
      </w:ins>
      <w:ins w:id="367" w:author=" " w:date="2021-12-02T13:59:00Z">
        <w:r w:rsidR="00434C82">
          <w:rPr>
            <w:lang w:val="en-GB" w:eastAsia="zh-CN"/>
          </w:rPr>
          <w:t xml:space="preserve">to </w:t>
        </w:r>
      </w:ins>
      <w:ins w:id="368" w:author=" " w:date="2021-12-02T13:58:00Z">
        <w:r w:rsidR="00434C82">
          <w:rPr>
            <w:lang w:val="en-GB" w:eastAsia="zh-CN"/>
          </w:rPr>
          <w:t xml:space="preserve">the </w:t>
        </w:r>
      </w:ins>
      <w:ins w:id="369" w:author=" " w:date="2021-12-02T13:59:00Z">
        <w:r w:rsidR="00434C82">
          <w:rPr>
            <w:lang w:val="en-GB" w:eastAsia="zh-CN"/>
          </w:rPr>
          <w:t>smart contracts.</w:t>
        </w:r>
      </w:ins>
      <w:del w:id="370" w:author=" " w:date="2021-12-02T13:57:00Z">
        <w:r w:rsidR="007D6945" w:rsidDel="00434C82">
          <w:rPr>
            <w:lang w:val="en-GB" w:eastAsia="zh-CN"/>
          </w:rPr>
          <w:delText xml:space="preserve"> i.e. capability of IoT devices increases as per the need of Blockchain</w:delText>
        </w:r>
      </w:del>
      <w:r w:rsidR="007D6945">
        <w:rPr>
          <w:lang w:val="en-GB" w:eastAsia="zh-CN"/>
        </w:rPr>
        <w:t xml:space="preserve">. </w:t>
      </w:r>
      <w:del w:id="371" w:author=" " w:date="2021-12-02T14:00:00Z">
        <w:r w:rsidR="007D6945" w:rsidDel="00434C82">
          <w:rPr>
            <w:lang w:val="en-GB" w:eastAsia="zh-CN"/>
          </w:rPr>
          <w:delText>Above all, lightweightness is obvious to make synchroniza</w:delText>
        </w:r>
        <w:r w:rsidR="0064596B" w:rsidDel="00434C82">
          <w:rPr>
            <w:lang w:val="en-GB" w:eastAsia="zh-CN"/>
          </w:rPr>
          <w:delText>tion between IoT and Blockchain</w:delText>
        </w:r>
      </w:del>
    </w:p>
    <w:p w14:paraId="48C33D0D" w14:textId="77777777" w:rsidR="007B6934" w:rsidRDefault="007B6934">
      <w:pPr>
        <w:pStyle w:val="a3"/>
        <w:rPr>
          <w:lang w:val="en-GB" w:eastAsia="zh-CN"/>
        </w:rPr>
      </w:pPr>
    </w:p>
    <w:p w14:paraId="16C2CF49" w14:textId="202E23D1" w:rsidR="0064596B" w:rsidDel="00395759" w:rsidRDefault="0064596B" w:rsidP="0064596B">
      <w:pPr>
        <w:pStyle w:val="a3"/>
        <w:rPr>
          <w:del w:id="372" w:author="许 墨" w:date="2021-12-03T22:12:00Z"/>
          <w:lang w:val="en-GB" w:eastAsia="zh-CN"/>
        </w:rPr>
      </w:pPr>
      <w:del w:id="373" w:author="许 墨" w:date="2021-12-03T22:12:00Z">
        <w:r w:rsidRPr="0064596B" w:rsidDel="00395759">
          <w:rPr>
            <w:noProof/>
          </w:rPr>
          <w:drawing>
            <wp:inline distT="0" distB="0" distL="0" distR="0" wp14:anchorId="67C64EF5" wp14:editId="315EA329">
              <wp:extent cx="3200525" cy="1106599"/>
              <wp:effectExtent l="0" t="0" r="0" b="0"/>
              <wp:docPr id="1" name="Picture 1" descr="C:\Users\admin\Downloads\atos-ascent-Blockchain-in-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atos-ascent-Blockchain-in-Io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25194" cy="1115128"/>
                      </a:xfrm>
                      <a:prstGeom prst="rect">
                        <a:avLst/>
                      </a:prstGeom>
                      <a:noFill/>
                      <a:ln>
                        <a:noFill/>
                      </a:ln>
                    </pic:spPr>
                  </pic:pic>
                </a:graphicData>
              </a:graphic>
            </wp:inline>
          </w:drawing>
        </w:r>
      </w:del>
    </w:p>
    <w:p w14:paraId="09E8B748" w14:textId="4454C2F5" w:rsidR="0064596B" w:rsidRPr="00BF3B40" w:rsidDel="00395759" w:rsidRDefault="0064596B">
      <w:pPr>
        <w:pStyle w:val="a3"/>
        <w:jc w:val="center"/>
        <w:rPr>
          <w:del w:id="374" w:author="许 墨" w:date="2021-12-03T22:12:00Z"/>
          <w:lang w:val="en-GB" w:eastAsia="zh-CN"/>
        </w:rPr>
        <w:pPrChange w:id="375" w:author="许 墨" w:date="2021-12-03T16:50:00Z">
          <w:pPr>
            <w:pStyle w:val="a3"/>
          </w:pPr>
        </w:pPrChange>
      </w:pPr>
      <w:del w:id="376" w:author="许 墨" w:date="2021-12-03T22:12:00Z">
        <w:r w:rsidDel="00395759">
          <w:rPr>
            <w:lang w:val="en-GB" w:eastAsia="zh-CN"/>
          </w:rPr>
          <w:delText xml:space="preserve">Figure: </w:delText>
        </w:r>
        <w:r w:rsidR="007B6934" w:rsidDel="00395759">
          <w:rPr>
            <w:lang w:val="en-GB" w:eastAsia="zh-CN"/>
          </w:rPr>
          <w:delText xml:space="preserve">IoT and </w:delText>
        </w:r>
        <w:commentRangeStart w:id="377"/>
        <w:r w:rsidR="007B6934" w:rsidDel="00395759">
          <w:rPr>
            <w:lang w:val="en-GB" w:eastAsia="zh-CN"/>
          </w:rPr>
          <w:delText>Blockchain</w:delText>
        </w:r>
        <w:commentRangeEnd w:id="377"/>
        <w:r w:rsidR="00434C82" w:rsidDel="00395759">
          <w:rPr>
            <w:rStyle w:val="a9"/>
            <w:spacing w:val="0"/>
            <w:lang w:val="en-US" w:eastAsia="en-US"/>
          </w:rPr>
          <w:commentReference w:id="377"/>
        </w:r>
        <w:r w:rsidR="007B6934" w:rsidDel="00395759">
          <w:rPr>
            <w:lang w:val="en-GB" w:eastAsia="zh-CN"/>
          </w:rPr>
          <w:delText>.</w:delText>
        </w:r>
      </w:del>
    </w:p>
    <w:p w14:paraId="20C8E19E" w14:textId="6357AC97" w:rsidR="003C3F92" w:rsidRPr="00BF3B40" w:rsidRDefault="2FBBB754">
      <w:pPr>
        <w:pStyle w:val="1"/>
        <w:keepNext w:val="0"/>
        <w:keepLines w:val="0"/>
        <w:widowControl w:val="0"/>
        <w:numPr>
          <w:ilvl w:val="0"/>
          <w:numId w:val="12"/>
        </w:numPr>
        <w:tabs>
          <w:tab w:val="num" w:pos="576"/>
        </w:tabs>
        <w:spacing w:line="259" w:lineRule="auto"/>
        <w:ind w:firstLine="215"/>
        <w:rPr>
          <w:rFonts w:eastAsia="Times New Roman"/>
          <w:sz w:val="24"/>
          <w:szCs w:val="24"/>
          <w:lang w:val="en-GB"/>
        </w:rPr>
        <w:pPrChange w:id="378" w:author="许 墨" w:date="2021-12-03T16:02:00Z">
          <w:pPr>
            <w:pStyle w:val="1"/>
            <w:numPr>
              <w:numId w:val="12"/>
            </w:numPr>
            <w:tabs>
              <w:tab w:val="num" w:pos="576"/>
              <w:tab w:val="num" w:pos="5598"/>
            </w:tabs>
            <w:spacing w:line="259" w:lineRule="auto"/>
            <w:ind w:firstLine="216"/>
          </w:pPr>
        </w:pPrChange>
      </w:pPr>
      <w:r w:rsidRPr="00BF3B40">
        <w:rPr>
          <w:rFonts w:eastAsia="Times New Roman"/>
          <w:sz w:val="24"/>
          <w:szCs w:val="24"/>
          <w:lang w:val="en-GB"/>
        </w:rPr>
        <w:t>Recent Advances in BCoT Research</w:t>
      </w:r>
    </w:p>
    <w:p w14:paraId="086AA533" w14:textId="2AD65A45" w:rsidR="000E4275" w:rsidRPr="00BF3B40" w:rsidRDefault="2FBBB754" w:rsidP="2FBBB754">
      <w:pPr>
        <w:pStyle w:val="a3"/>
        <w:rPr>
          <w:lang w:val="en-GB"/>
        </w:rPr>
      </w:pPr>
      <w:r w:rsidRPr="00BF3B40">
        <w:rPr>
          <w:lang w:val="en-GB"/>
        </w:rPr>
        <w:t xml:space="preserve">Since the concept of </w:t>
      </w:r>
      <w:r w:rsidRPr="0096583E">
        <w:rPr>
          <w:highlight w:val="yellow"/>
          <w:lang w:val="en-GB"/>
        </w:rPr>
        <w:t>lightweight</w:t>
      </w:r>
      <w:r w:rsidRPr="00BF3B40">
        <w:rPr>
          <w:lang w:val="en-GB"/>
        </w:rPr>
        <w:t xml:space="preserve"> blockchain of things was put forward, </w:t>
      </w:r>
      <w:del w:id="379" w:author=" " w:date="2021-12-02T14:01:00Z">
        <w:r w:rsidRPr="00BF3B40" w:rsidDel="00567F9A">
          <w:rPr>
            <w:lang w:val="en-GB"/>
          </w:rPr>
          <w:delText>academia has carried out m</w:delText>
        </w:r>
        <w:r w:rsidR="00AE4ABC" w:rsidDel="00567F9A">
          <w:rPr>
            <w:lang w:val="en-GB"/>
          </w:rPr>
          <w:delText>any</w:delText>
        </w:r>
        <w:r w:rsidRPr="00BF3B40" w:rsidDel="00567F9A">
          <w:rPr>
            <w:lang w:val="en-GB"/>
          </w:rPr>
          <w:delText xml:space="preserve"> </w:delText>
        </w:r>
        <w:r w:rsidR="00AE4ABC" w:rsidDel="00567F9A">
          <w:rPr>
            <w:lang w:val="en-GB"/>
          </w:rPr>
          <w:delText>pieces of research</w:delText>
        </w:r>
        <w:r w:rsidRPr="00BF3B40" w:rsidDel="00567F9A">
          <w:rPr>
            <w:lang w:val="en-GB"/>
          </w:rPr>
          <w:delText xml:space="preserve"> on it</w:delText>
        </w:r>
      </w:del>
      <w:ins w:id="380" w:author=" " w:date="2021-12-02T14:01:00Z">
        <w:r w:rsidR="007A2CF0">
          <w:rPr>
            <w:lang w:val="en-GB"/>
          </w:rPr>
          <w:t>quite a good number of research has been c</w:t>
        </w:r>
      </w:ins>
      <w:ins w:id="381" w:author=" " w:date="2021-12-02T14:02:00Z">
        <w:r w:rsidR="007A2CF0">
          <w:rPr>
            <w:lang w:val="en-GB"/>
          </w:rPr>
          <w:t>onducted thus far</w:t>
        </w:r>
      </w:ins>
      <w:r w:rsidRPr="00BF3B40">
        <w:rPr>
          <w:lang w:val="en-GB"/>
        </w:rPr>
        <w:t xml:space="preserve"> </w:t>
      </w:r>
      <w:r w:rsidR="000E4275" w:rsidRPr="00BF3B40">
        <w:rPr>
          <w:lang w:val="en-GB"/>
        </w:rPr>
        <w:fldChar w:fldCharType="begin"/>
      </w:r>
      <w:r w:rsidR="00D037CA">
        <w:rPr>
          <w:lang w:val="en-GB"/>
        </w:rPr>
        <w:instrText xml:space="preserve"> ADDIN EN.CITE &lt;EndNote&gt;&lt;Cite&gt;&lt;Author&gt;Jesus&lt;/Author&gt;&lt;Year&gt;2018&lt;/Year&gt;&lt;RecNum&gt;73&lt;/RecNum&gt;&lt;DisplayText&gt;[11]&lt;/DisplayText&gt;&lt;record&gt;&lt;rec-number&gt;73&lt;/rec-number&gt;&lt;foreign-keys&gt;&lt;key app="EN" db-id="ad5awtp2a0f5ebe9t9o5vrs9spwz0f952xes" timestamp="1630454847"&gt;73&lt;/key&gt;&lt;/foreign-keys&gt;&lt;ref-type name="Journal Article"&gt;17&lt;/ref-type&gt;&lt;contributors&gt;&lt;authors&gt;&lt;author&gt;Jesus, Emanuel Ferreira&lt;/author&gt;&lt;author&gt;Chicarino, Vanessa R. L.&lt;/author&gt;&lt;author&gt;de Albuquerque, Célio V. N.&lt;/author&gt;&lt;author&gt;Rocha, Antônio A. de A.&lt;/author&gt;&lt;/authors&gt;&lt;/contributors&gt;&lt;titles&gt;&lt;title&gt;A Survey of How to Use Blockchain to Secure Internet of Things and the Stalker Attack&lt;/title&gt;&lt;secondary-title&gt;Security and Communication Networks&lt;/secondary-title&gt;&lt;/titles&gt;&lt;periodical&gt;&lt;full-title&gt;Security and Communication Networks&lt;/full-title&gt;&lt;/periodical&gt;&lt;pages&gt;1-27&lt;/pages&gt;&lt;volume&gt;2018&lt;/volume&gt;&lt;section&gt;1&lt;/section&gt;&lt;dates&gt;&lt;year&gt;2018&lt;/year&gt;&lt;/dates&gt;&lt;isbn&gt;1939-0114&amp;#xD;1939-0122&lt;/isbn&gt;&lt;urls&gt;&lt;/urls&gt;&lt;electronic-resource-num&gt;10.1155/2018/9675050&lt;/electronic-resource-num&gt;&lt;/record&gt;&lt;/Cite&gt;&lt;/EndNote&gt;</w:instrText>
      </w:r>
      <w:r w:rsidR="000E4275" w:rsidRPr="00BF3B40">
        <w:rPr>
          <w:lang w:val="en-GB"/>
        </w:rPr>
        <w:fldChar w:fldCharType="separate"/>
      </w:r>
      <w:r w:rsidR="00D037CA">
        <w:rPr>
          <w:noProof/>
          <w:lang w:val="en-GB"/>
        </w:rPr>
        <w:t>[1</w:t>
      </w:r>
      <w:ins w:id="382" w:author="许 墨" w:date="2021-12-03T22:22:00Z">
        <w:r w:rsidR="00FE1274">
          <w:rPr>
            <w:noProof/>
            <w:lang w:val="en-GB"/>
          </w:rPr>
          <w:t>2</w:t>
        </w:r>
      </w:ins>
      <w:del w:id="383" w:author="许 墨" w:date="2021-12-03T22:22:00Z">
        <w:r w:rsidR="00D037CA" w:rsidDel="00FE1274">
          <w:rPr>
            <w:noProof/>
            <w:lang w:val="en-GB"/>
          </w:rPr>
          <w:delText>1</w:delText>
        </w:r>
      </w:del>
      <w:r w:rsidR="00D037CA">
        <w:rPr>
          <w:noProof/>
          <w:lang w:val="en-GB"/>
        </w:rPr>
        <w:t>]</w:t>
      </w:r>
      <w:r w:rsidR="000E4275" w:rsidRPr="00BF3B40">
        <w:rPr>
          <w:lang w:val="en-GB"/>
        </w:rPr>
        <w:fldChar w:fldCharType="end"/>
      </w:r>
      <w:r w:rsidRPr="00BF3B40">
        <w:rPr>
          <w:lang w:val="en-GB"/>
        </w:rPr>
        <w:t>, which also provides a theoretical basis for the wide application of blockchain technology, including but not limited to</w:t>
      </w:r>
      <w:ins w:id="384" w:author=" " w:date="2021-12-02T14:02:00Z">
        <w:r w:rsidR="007A2CF0">
          <w:rPr>
            <w:lang w:val="en-GB"/>
          </w:rPr>
          <w:t>:</w:t>
        </w:r>
      </w:ins>
      <w:r w:rsidRPr="00BF3B40">
        <w:rPr>
          <w:lang w:val="en-GB"/>
        </w:rPr>
        <w:t xml:space="preserve"> energy, medical, finance</w:t>
      </w:r>
      <w:del w:id="385" w:author=" " w:date="2021-12-02T14:02:00Z">
        <w:r w:rsidR="00AE4ABC" w:rsidDel="007A2CF0">
          <w:rPr>
            <w:lang w:val="en-GB"/>
          </w:rPr>
          <w:delText>,</w:delText>
        </w:r>
      </w:del>
      <w:r w:rsidRPr="00BF3B40">
        <w:rPr>
          <w:lang w:val="en-GB"/>
        </w:rPr>
        <w:t xml:space="preserve"> and other disciplines </w:t>
      </w:r>
      <w:r w:rsidR="000E4275" w:rsidRPr="00BF3B40">
        <w:rPr>
          <w:lang w:val="en-GB"/>
        </w:rPr>
        <w:fldChar w:fldCharType="begin"/>
      </w:r>
      <w:r w:rsidR="00D037CA">
        <w:rPr>
          <w:lang w:val="en-GB"/>
        </w:rPr>
        <w:instrText xml:space="preserve"> ADDIN EN.CITE &lt;EndNote&gt;&lt;Cite&gt;&lt;Author&gt;Viriyasitavat&lt;/Author&gt;&lt;Year&gt;2019&lt;/Year&gt;&lt;RecNum&gt;127&lt;/RecNum&gt;&lt;DisplayText&gt;[12]&lt;/DisplayText&gt;&lt;record&gt;&lt;rec-number&gt;127&lt;/rec-number&gt;&lt;foreign-keys&gt;&lt;key app="EN" db-id="ad5awtp2a0f5ebe9t9o5vrs9spwz0f952xes" timestamp="1630455000"&gt;127&lt;/key&gt;&lt;/foreign-keys&gt;&lt;ref-type name="Journal Article"&gt;17&lt;/ref-type&gt;&lt;contributors&gt;&lt;authors&gt;&lt;author&gt;Viriyasitavat, Wattana&lt;/author&gt;&lt;author&gt;Anuphaptrirong, Tharwon&lt;/author&gt;&lt;author&gt;Hoonsopon, Danupol&lt;/author&gt;&lt;/authors&gt;&lt;/contributors&gt;&lt;titles&gt;&lt;title&gt;When blockchain meets Internet of Things: Characteristics, challenges, and business opportunities&lt;/title&gt;&lt;secondary-title&gt;Journal of Industrial Information Integration&lt;/secondary-title&gt;&lt;/titles&gt;&lt;periodical&gt;&lt;full-title&gt;Journal of Industrial Information Integration&lt;/full-title&gt;&lt;/periodical&gt;&lt;pages&gt;21-28&lt;/pages&gt;&lt;volume&gt;15&lt;/volume&gt;&lt;section&gt;21&lt;/section&gt;&lt;dates&gt;&lt;year&gt;2019&lt;/year&gt;&lt;/dates&gt;&lt;isbn&gt;2452414X&lt;/isbn&gt;&lt;urls&gt;&lt;/urls&gt;&lt;electronic-resource-num&gt;10.1016/j.jii.2019.05.002&lt;/electronic-resource-num&gt;&lt;/record&gt;&lt;/Cite&gt;&lt;/EndNote&gt;</w:instrText>
      </w:r>
      <w:r w:rsidR="000E4275" w:rsidRPr="00BF3B40">
        <w:rPr>
          <w:lang w:val="en-GB"/>
        </w:rPr>
        <w:fldChar w:fldCharType="separate"/>
      </w:r>
      <w:r w:rsidR="00D037CA">
        <w:rPr>
          <w:noProof/>
          <w:lang w:val="en-GB"/>
        </w:rPr>
        <w:t>[1</w:t>
      </w:r>
      <w:ins w:id="386" w:author="许 墨" w:date="2021-12-03T22:23:00Z">
        <w:r w:rsidR="00FE1274">
          <w:rPr>
            <w:noProof/>
            <w:lang w:val="en-GB"/>
          </w:rPr>
          <w:t>3</w:t>
        </w:r>
      </w:ins>
      <w:del w:id="387" w:author="许 墨" w:date="2021-12-03T22:23:00Z">
        <w:r w:rsidR="00D037CA" w:rsidDel="00FE1274">
          <w:rPr>
            <w:noProof/>
            <w:lang w:val="en-GB"/>
          </w:rPr>
          <w:delText>2</w:delText>
        </w:r>
      </w:del>
      <w:r w:rsidR="00D037CA">
        <w:rPr>
          <w:noProof/>
          <w:lang w:val="en-GB"/>
        </w:rPr>
        <w:t>]</w:t>
      </w:r>
      <w:r w:rsidR="000E4275" w:rsidRPr="00BF3B40">
        <w:rPr>
          <w:lang w:val="en-GB"/>
        </w:rPr>
        <w:fldChar w:fldCharType="end"/>
      </w:r>
      <w:r w:rsidRPr="00BF3B40">
        <w:rPr>
          <w:lang w:val="en-GB"/>
        </w:rPr>
        <w:t xml:space="preserve">. </w:t>
      </w:r>
      <w:del w:id="388" w:author=" " w:date="2021-12-02T14:10:00Z">
        <w:r w:rsidRPr="00BF3B40" w:rsidDel="00866BCA">
          <w:rPr>
            <w:lang w:val="en-GB"/>
          </w:rPr>
          <w:delText>As bitcoin has gain</w:delText>
        </w:r>
        <w:r w:rsidR="00AE4ABC" w:rsidDel="00866BCA">
          <w:rPr>
            <w:lang w:val="en-GB"/>
          </w:rPr>
          <w:delText>ed</w:delText>
        </w:r>
        <w:r w:rsidRPr="00BF3B40" w:rsidDel="00866BCA">
          <w:rPr>
            <w:lang w:val="en-GB"/>
          </w:rPr>
          <w:delText xml:space="preserve"> more and more popularity in recent years, </w:delText>
        </w:r>
        <w:r w:rsidR="0009577F" w:rsidRPr="00BF3B40" w:rsidDel="00866BCA">
          <w:rPr>
            <w:lang w:val="en-GB"/>
          </w:rPr>
          <w:delText>however</w:delText>
        </w:r>
        <w:r w:rsidRPr="00BF3B40" w:rsidDel="00866BCA">
          <w:rPr>
            <w:lang w:val="en-GB"/>
          </w:rPr>
          <w:delText>, generally speaking, people still lack effective corresponding technical solutions and management plans. Although Bitcoin has deprived the government of its coinage rights by technological means in recent years and has achieved rapid development, the anonymity of its transactions has prevented it from being recogni</w:delText>
        </w:r>
        <w:r w:rsidR="00AE4ABC" w:rsidDel="00866BCA">
          <w:rPr>
            <w:lang w:val="en-GB"/>
          </w:rPr>
          <w:delText>z</w:delText>
        </w:r>
        <w:r w:rsidRPr="00BF3B40" w:rsidDel="00866BCA">
          <w:rPr>
            <w:lang w:val="en-GB"/>
          </w:rPr>
          <w:delText>ed by most governments. At the same time, although the digital currency derived from blockchain technology has not been recogni</w:delText>
        </w:r>
        <w:r w:rsidR="00AE4ABC" w:rsidDel="00866BCA">
          <w:rPr>
            <w:lang w:val="en-GB"/>
          </w:rPr>
          <w:delText>z</w:delText>
        </w:r>
        <w:r w:rsidRPr="00BF3B40" w:rsidDel="00866BCA">
          <w:rPr>
            <w:lang w:val="en-GB"/>
          </w:rPr>
          <w:delText xml:space="preserve">ed by the government in the corresponding field, blockchain technology, an architecture that uses encryption algorithms, time stamps, and consensus mechanisms, has been used in various industries and even government departments. It has a wide range of applications. We need to continue to accumulate experience to break this technical barrier </w:delText>
        </w:r>
        <w:commentRangeStart w:id="389"/>
        <w:r w:rsidR="000E4275" w:rsidRPr="00BF3B40" w:rsidDel="00866BCA">
          <w:rPr>
            <w:lang w:val="en-GB"/>
          </w:rPr>
          <w:fldChar w:fldCharType="begin"/>
        </w:r>
        <w:r w:rsidR="00D037CA" w:rsidDel="00866BCA">
          <w:rPr>
            <w:lang w:val="en-GB"/>
          </w:rPr>
          <w:delInstrText xml:space="preserve"> ADDIN EN.CITE &lt;EndNote&gt;&lt;Cite&gt;&lt;Author&gt;Ismail&lt;/Author&gt;&lt;Year&gt;2019&lt;/Year&gt;&lt;RecNum&gt;122&lt;/RecNum&gt;&lt;DisplayText&gt;[13]&lt;/DisplayText&gt;&lt;record&gt;&lt;rec-number&gt;122&lt;/rec-number&gt;&lt;foreign-keys&gt;&lt;key app="EN" db-id="ad5awtp2a0f5ebe9t9o5vrs9spwz0f952xes" timestamp="1630454991"&gt;122&lt;/key&gt;&lt;/foreign-keys&gt;&lt;ref-type name="Conference Paper"&gt;47&lt;/ref-type&gt;&lt;contributors&gt;&lt;authors&gt;&lt;author&gt;Ismail, Leila&lt;/author&gt;&lt;author&gt;Hameed, Heba&lt;/author&gt;&lt;author&gt;AlShamsi, Mahra&lt;/author&gt;&lt;author&gt;AlHammadi, Manayer&lt;/author&gt;&lt;author&gt;AlDhanhani, Noura&lt;/author&gt;&lt;/authors&gt;&lt;/contributors&gt;&lt;titles&gt;&lt;title&gt;Towards a Blockchain Deployment at UAE University&lt;/title&gt;&lt;secondary-title&gt;Proceedings of the 2019 International Conference on Blockchain Technology&lt;/secondary-title&gt;&lt;/titles&gt;&lt;pages&gt;30-38&lt;/pages&gt;&lt;dates&gt;&lt;year&gt;2019&lt;/year&gt;&lt;/dates&gt;&lt;urls&gt;&lt;/urls&gt;&lt;electronic-resource-num&gt;10.1145/3320154.3320156&lt;/electronic-resource-num&gt;&lt;/record&gt;&lt;/Cite&gt;&lt;/EndNote&gt;</w:delInstrText>
        </w:r>
        <w:r w:rsidR="000E4275" w:rsidRPr="00BF3B40" w:rsidDel="00866BCA">
          <w:rPr>
            <w:lang w:val="en-GB"/>
          </w:rPr>
          <w:fldChar w:fldCharType="separate"/>
        </w:r>
        <w:r w:rsidR="00D037CA" w:rsidDel="00866BCA">
          <w:rPr>
            <w:noProof/>
            <w:lang w:val="en-GB"/>
          </w:rPr>
          <w:delText>[13]</w:delText>
        </w:r>
        <w:r w:rsidR="000E4275" w:rsidRPr="00BF3B40" w:rsidDel="00866BCA">
          <w:rPr>
            <w:lang w:val="en-GB"/>
          </w:rPr>
          <w:fldChar w:fldCharType="end"/>
        </w:r>
      </w:del>
      <w:commentRangeEnd w:id="389"/>
      <w:r w:rsidR="00866BCA">
        <w:rPr>
          <w:rStyle w:val="a9"/>
          <w:spacing w:val="0"/>
          <w:lang w:val="en-US" w:eastAsia="en-US"/>
        </w:rPr>
        <w:commentReference w:id="389"/>
      </w:r>
      <w:del w:id="390" w:author=" " w:date="2021-12-02T14:10:00Z">
        <w:r w:rsidRPr="00BF3B40" w:rsidDel="00866BCA">
          <w:rPr>
            <w:lang w:val="en-GB"/>
          </w:rPr>
          <w:delText xml:space="preserve">. </w:delText>
        </w:r>
      </w:del>
    </w:p>
    <w:p w14:paraId="23ADA985" w14:textId="3D6C93B1" w:rsidR="005445D7" w:rsidRPr="00BF3B40" w:rsidDel="00C30005" w:rsidRDefault="2FBBB754" w:rsidP="2FBBB754">
      <w:pPr>
        <w:pStyle w:val="a3"/>
        <w:rPr>
          <w:del w:id="391" w:author=" " w:date="2021-12-02T14:12:00Z"/>
          <w:lang w:val="en-GB"/>
        </w:rPr>
      </w:pPr>
      <w:del w:id="392" w:author=" " w:date="2021-12-02T14:12:00Z">
        <w:r w:rsidRPr="00BF3B40" w:rsidDel="00C30005">
          <w:rPr>
            <w:lang w:val="en-GB"/>
          </w:rPr>
          <w:delText>Most of the application</w:delText>
        </w:r>
        <w:r w:rsidR="00AE4ABC" w:rsidDel="00C30005">
          <w:rPr>
            <w:lang w:val="en-GB"/>
          </w:rPr>
          <w:delText>s</w:delText>
        </w:r>
        <w:r w:rsidRPr="00BF3B40" w:rsidDel="00C30005">
          <w:rPr>
            <w:lang w:val="en-GB"/>
          </w:rPr>
          <w:delText xml:space="preserve"> of </w:delText>
        </w:r>
        <w:r w:rsidRPr="0096583E" w:rsidDel="00C30005">
          <w:rPr>
            <w:highlight w:val="yellow"/>
            <w:lang w:val="en-GB"/>
          </w:rPr>
          <w:delText>lightweight</w:delText>
        </w:r>
        <w:r w:rsidRPr="00BF3B40" w:rsidDel="00C30005">
          <w:rPr>
            <w:lang w:val="en-GB"/>
          </w:rPr>
          <w:delText xml:space="preserve"> blockchain of things can be divided into three structures according to </w:delText>
        </w:r>
        <w:r w:rsidR="00AE4ABC" w:rsidDel="00C30005">
          <w:rPr>
            <w:lang w:val="en-GB"/>
          </w:rPr>
          <w:delText>their</w:delText>
        </w:r>
        <w:r w:rsidRPr="00BF3B40" w:rsidDel="00C30005">
          <w:rPr>
            <w:lang w:val="en-GB"/>
          </w:rPr>
          <w:delText xml:space="preserve"> characteristics and application scenarios: public chain, alliance chain, and private chain.</w:delText>
        </w:r>
      </w:del>
    </w:p>
    <w:p w14:paraId="79163CD1" w14:textId="0DF2CB7E" w:rsidR="003445A8" w:rsidRPr="00BF3B40" w:rsidDel="00C30005" w:rsidRDefault="2FBBB754" w:rsidP="2FBBB754">
      <w:pPr>
        <w:pStyle w:val="a3"/>
        <w:rPr>
          <w:del w:id="393" w:author=" " w:date="2021-12-02T14:12:00Z"/>
          <w:lang w:val="en-GB"/>
        </w:rPr>
      </w:pPr>
      <w:del w:id="394" w:author=" " w:date="2021-12-02T14:12:00Z">
        <w:r w:rsidRPr="00BF3B40" w:rsidDel="00C30005">
          <w:rPr>
            <w:lang w:val="en-GB"/>
          </w:rPr>
          <w:delText>A type of blockchain deployment model that allows any node to intervene to participate in reading and writing data is called a public chain, and a blockchain where anyone can view any information on the blockchain is called a public chain. For example, Bitcoin and Ether, which are more familiar to the public, are cryptocurrencies developed using public chain technology.</w:delText>
        </w:r>
      </w:del>
    </w:p>
    <w:p w14:paraId="03559148" w14:textId="0DF26D4F" w:rsidR="00351A55" w:rsidRPr="00BF3B40" w:rsidDel="00A1428C" w:rsidRDefault="2FBBB754" w:rsidP="2FBBB754">
      <w:pPr>
        <w:pStyle w:val="a3"/>
        <w:rPr>
          <w:del w:id="395" w:author=" " w:date="2021-12-02T14:14:00Z"/>
          <w:lang w:val="en-GB"/>
        </w:rPr>
      </w:pPr>
      <w:del w:id="396" w:author=" " w:date="2021-12-02T14:12:00Z">
        <w:r w:rsidRPr="00BF3B40" w:rsidDel="00C30005">
          <w:rPr>
            <w:lang w:val="en-GB"/>
          </w:rPr>
          <w:delText>The private chain is privati</w:delText>
        </w:r>
        <w:r w:rsidR="00AE4ABC" w:rsidDel="00C30005">
          <w:rPr>
            <w:lang w:val="en-GB"/>
          </w:rPr>
          <w:delText>z</w:delText>
        </w:r>
        <w:r w:rsidRPr="00BF3B40" w:rsidDel="00C30005">
          <w:rPr>
            <w:lang w:val="en-GB"/>
          </w:rPr>
          <w:delText>ed by an organi</w:delText>
        </w:r>
        <w:r w:rsidR="00AE4ABC" w:rsidDel="00C30005">
          <w:rPr>
            <w:lang w:val="en-GB"/>
          </w:rPr>
          <w:delText>z</w:delText>
        </w:r>
        <w:r w:rsidRPr="00BF3B40" w:rsidDel="00C30005">
          <w:rPr>
            <w:lang w:val="en-GB"/>
          </w:rPr>
          <w:delText>ation and is limited to a single customer or a small number of customers. Each node entering the blockchain network must obtain a corresponding authori</w:delText>
        </w:r>
        <w:r w:rsidR="00AE4ABC" w:rsidDel="00C30005">
          <w:rPr>
            <w:lang w:val="en-GB"/>
          </w:rPr>
          <w:delText>z</w:delText>
        </w:r>
        <w:r w:rsidRPr="00BF3B40" w:rsidDel="00C30005">
          <w:rPr>
            <w:lang w:val="en-GB"/>
          </w:rPr>
          <w:delText>ation. A private chain is a blockchain deployment model in which all operations on a blockchain network require the permission of the center and are subject to its constraints and restrictions. The private chain is a relatively centrali</w:delText>
        </w:r>
        <w:r w:rsidR="00AE4ABC" w:rsidDel="00C30005">
          <w:rPr>
            <w:lang w:val="en-GB"/>
          </w:rPr>
          <w:delText>z</w:delText>
        </w:r>
        <w:r w:rsidRPr="00BF3B40" w:rsidDel="00C30005">
          <w:rPr>
            <w:lang w:val="en-GB"/>
          </w:rPr>
          <w:delText>ed decentrali</w:delText>
        </w:r>
        <w:r w:rsidR="00AE4ABC" w:rsidDel="00C30005">
          <w:rPr>
            <w:lang w:val="en-GB"/>
          </w:rPr>
          <w:delText>z</w:delText>
        </w:r>
        <w:r w:rsidRPr="00BF3B40" w:rsidDel="00C30005">
          <w:rPr>
            <w:lang w:val="en-GB"/>
          </w:rPr>
          <w:delText>ed network. The alliance chain is a network between the two using a relatively loose consensus mechanism. The number of nodes is determined in advance, which can increase transaction speed and reduce transaction costs to a certain extent. However, like the private chain, the alliance chain also fails to demonstrate the decentrali</w:delText>
        </w:r>
        <w:r w:rsidR="00AE4ABC" w:rsidDel="00C30005">
          <w:rPr>
            <w:lang w:val="en-GB"/>
          </w:rPr>
          <w:delText>z</w:delText>
        </w:r>
        <w:r w:rsidRPr="00BF3B40" w:rsidDel="00C30005">
          <w:rPr>
            <w:lang w:val="en-GB"/>
          </w:rPr>
          <w:delText xml:space="preserve">ed characteristics of the blockchain </w:delText>
        </w:r>
        <w:commentRangeStart w:id="397"/>
        <w:r w:rsidRPr="00BF3B40" w:rsidDel="00C30005">
          <w:rPr>
            <w:lang w:val="en-GB"/>
          </w:rPr>
          <w:delText>well</w:delText>
        </w:r>
      </w:del>
      <w:commentRangeEnd w:id="397"/>
      <w:r w:rsidR="00C30005">
        <w:rPr>
          <w:rStyle w:val="a9"/>
          <w:spacing w:val="0"/>
          <w:lang w:val="en-US" w:eastAsia="en-US"/>
        </w:rPr>
        <w:commentReference w:id="397"/>
      </w:r>
      <w:del w:id="398" w:author=" " w:date="2021-12-02T14:12:00Z">
        <w:r w:rsidRPr="00BF3B40" w:rsidDel="00C30005">
          <w:rPr>
            <w:lang w:val="en-GB"/>
          </w:rPr>
          <w:delText>.</w:delText>
        </w:r>
      </w:del>
    </w:p>
    <w:p w14:paraId="48B61665" w14:textId="77777777" w:rsidR="00A1428C" w:rsidRDefault="00A1428C" w:rsidP="00A1428C">
      <w:pPr>
        <w:pStyle w:val="a3"/>
        <w:rPr>
          <w:ins w:id="399" w:author=" " w:date="2021-12-02T14:15:00Z"/>
          <w:lang w:val="en-GB"/>
        </w:rPr>
      </w:pPr>
      <w:ins w:id="400" w:author=" " w:date="2021-12-02T14:14:00Z">
        <w:r>
          <w:rPr>
            <w:lang w:val="en-GB"/>
          </w:rPr>
          <w:t xml:space="preserve">Therefore, </w:t>
        </w:r>
      </w:ins>
      <w:del w:id="401" w:author=" " w:date="2021-12-02T14:14:00Z">
        <w:r w:rsidR="2FBBB754" w:rsidRPr="00BF3B40" w:rsidDel="00A1428C">
          <w:rPr>
            <w:lang w:val="en-GB"/>
          </w:rPr>
          <w:delText>I</w:delText>
        </w:r>
      </w:del>
      <w:ins w:id="402" w:author=" " w:date="2021-12-02T14:14:00Z">
        <w:r>
          <w:rPr>
            <w:lang w:val="en-GB"/>
          </w:rPr>
          <w:t>i</w:t>
        </w:r>
      </w:ins>
      <w:r w:rsidR="2FBBB754" w:rsidRPr="00BF3B40">
        <w:rPr>
          <w:lang w:val="en-GB"/>
        </w:rPr>
        <w:t xml:space="preserve">n recent years, the importance of blockchain technology has gradually increased. The following </w:t>
      </w:r>
      <w:del w:id="403" w:author=" " w:date="2021-12-02T14:15:00Z">
        <w:r w:rsidR="2FBBB754" w:rsidRPr="00BF3B40" w:rsidDel="00A1428C">
          <w:rPr>
            <w:lang w:val="en-GB"/>
          </w:rPr>
          <w:delText xml:space="preserve">is </w:delText>
        </w:r>
      </w:del>
      <w:ins w:id="404" w:author=" " w:date="2021-12-02T14:15:00Z">
        <w:r>
          <w:rPr>
            <w:lang w:val="en-GB"/>
          </w:rPr>
          <w:t>are</w:t>
        </w:r>
        <w:r w:rsidRPr="00BF3B40">
          <w:rPr>
            <w:lang w:val="en-GB"/>
          </w:rPr>
          <w:t xml:space="preserve"> </w:t>
        </w:r>
      </w:ins>
      <w:r w:rsidR="2FBBB754" w:rsidRPr="00BF3B40">
        <w:rPr>
          <w:lang w:val="en-GB"/>
        </w:rPr>
        <w:t>the work related to the lightweight blockchain of things system in the context of enhanced security, especially in the industrial area and financial area</w:t>
      </w:r>
      <w:ins w:id="405" w:author=" " w:date="2021-12-02T14:15:00Z">
        <w:r>
          <w:rPr>
            <w:lang w:val="en-GB"/>
          </w:rPr>
          <w:t>:</w:t>
        </w:r>
      </w:ins>
    </w:p>
    <w:p w14:paraId="3E715538" w14:textId="1088C940" w:rsidR="0052166D" w:rsidRPr="00BF3B40" w:rsidRDefault="2FBBB754" w:rsidP="00A1428C">
      <w:pPr>
        <w:pStyle w:val="a3"/>
        <w:rPr>
          <w:lang w:val="en-GB"/>
        </w:rPr>
      </w:pPr>
      <w:del w:id="406" w:author=" " w:date="2021-12-02T14:15:00Z">
        <w:r w:rsidRPr="00BF3B40" w:rsidDel="00A1428C">
          <w:rPr>
            <w:lang w:val="en-GB"/>
          </w:rPr>
          <w:delText xml:space="preserve">.  Mandrita </w:delText>
        </w:r>
      </w:del>
      <w:r w:rsidRPr="00BF3B40">
        <w:rPr>
          <w:lang w:val="en-GB"/>
        </w:rPr>
        <w:t>Banerjee</w:t>
      </w:r>
      <w:ins w:id="407" w:author=" " w:date="2021-12-02T14:15:00Z">
        <w:r w:rsidR="00A1428C">
          <w:rPr>
            <w:lang w:val="en-GB"/>
          </w:rPr>
          <w:t xml:space="preserve"> </w:t>
        </w:r>
        <w:r w:rsidR="00A1428C" w:rsidRPr="00A1428C">
          <w:rPr>
            <w:i/>
            <w:lang w:val="en-GB"/>
            <w:rPrChange w:id="408" w:author=" " w:date="2021-12-02T14:16:00Z">
              <w:rPr>
                <w:lang w:val="en-GB"/>
              </w:rPr>
            </w:rPrChange>
          </w:rPr>
          <w:t>et al</w:t>
        </w:r>
      </w:ins>
      <w:ins w:id="409" w:author=" " w:date="2021-12-02T14:16:00Z">
        <w:r w:rsidR="00A1428C" w:rsidRPr="00A1428C">
          <w:rPr>
            <w:i/>
            <w:lang w:val="en-GB"/>
            <w:rPrChange w:id="410" w:author=" " w:date="2021-12-02T14:16:00Z">
              <w:rPr>
                <w:lang w:val="en-GB"/>
              </w:rPr>
            </w:rPrChange>
          </w:rPr>
          <w:t>.</w:t>
        </w:r>
      </w:ins>
      <w:r w:rsidRPr="00BF3B40">
        <w:rPr>
          <w:lang w:val="en-GB"/>
        </w:rPr>
        <w:t xml:space="preserve"> </w:t>
      </w:r>
      <w:ins w:id="411" w:author=" " w:date="2021-12-02T14:17:00Z">
        <w:r w:rsidR="00A1428C" w:rsidRPr="00BF3B40">
          <w:rPr>
            <w:lang w:val="en-GB"/>
          </w:rPr>
          <w:fldChar w:fldCharType="begin"/>
        </w:r>
        <w:r w:rsidR="00A1428C" w:rsidRPr="00BF3B40">
          <w:rPr>
            <w:lang w:val="en-GB"/>
          </w:rPr>
          <w:instrText xml:space="preserve"> ADDIN EN.CITE &lt;EndNote&gt;&lt;Cite&gt;&lt;Author&gt;Banerjee&lt;/Author&gt;&lt;Year&gt;2018&lt;/Year&gt;&lt;RecNum&gt;63&lt;/RecNum&gt;&lt;DisplayText&gt;[1]&lt;/DisplayText&gt;&lt;record&gt;&lt;rec-number&gt;63&lt;/rec-number&gt;&lt;foreign-keys&gt;&lt;key app="EN" db-id="ad5awtp2a0f5ebe9t9o5vrs9spwz0f952xes" timestamp="1630454817"&gt;63&lt;/key&gt;&lt;/foreign-keys&gt;&lt;ref-type name="Journal Article"&gt;17&lt;/ref-type&gt;&lt;contributors&gt;&lt;authors&gt;&lt;author&gt;Banerjee, Mandrita&lt;/author&gt;&lt;author&gt;Lee, Junghee&lt;/author&gt;&lt;author&gt;Choo, Kim-Kwang Raymond&lt;/author&gt;&lt;/authors&gt;&lt;/contributors&gt;&lt;titles&gt;&lt;title&gt;A blockchain future for internet of things security: a position paper&lt;/title&gt;&lt;secondary-title&gt;Digital Communications and Networks&lt;/secondary-title&gt;&lt;/titles&gt;&lt;periodical&gt;&lt;full-title&gt;Digital Communications and Networks&lt;/full-title&gt;&lt;/periodical&gt;&lt;pages&gt;149-160&lt;/pages&gt;&lt;volume&gt;4&lt;/volume&gt;&lt;number&gt;3&lt;/number&gt;&lt;section&gt;149&lt;/section&gt;&lt;dates&gt;&lt;year&gt;2018&lt;/year&gt;&lt;/dates&gt;&lt;isbn&gt;23528648&lt;/isbn&gt;&lt;urls&gt;&lt;/urls&gt;&lt;electronic-resource-num&gt;10.1016/j.dcan.2017.10.006&lt;/electronic-resource-num&gt;&lt;/record&gt;&lt;/Cite&gt;&lt;/EndNote&gt;</w:instrText>
        </w:r>
        <w:r w:rsidR="00A1428C" w:rsidRPr="00BF3B40">
          <w:rPr>
            <w:lang w:val="en-GB"/>
          </w:rPr>
          <w:fldChar w:fldCharType="separate"/>
        </w:r>
        <w:r w:rsidR="00A1428C" w:rsidRPr="00BF3B40">
          <w:rPr>
            <w:lang w:val="en-GB"/>
          </w:rPr>
          <w:t>[1]</w:t>
        </w:r>
        <w:r w:rsidR="00A1428C" w:rsidRPr="00BF3B40">
          <w:rPr>
            <w:lang w:val="en-GB"/>
          </w:rPr>
          <w:fldChar w:fldCharType="end"/>
        </w:r>
        <w:r w:rsidR="00A1428C" w:rsidRPr="00BF3B40">
          <w:rPr>
            <w:lang w:val="en-GB"/>
          </w:rPr>
          <w:t xml:space="preserve"> </w:t>
        </w:r>
      </w:ins>
      <w:ins w:id="412" w:author=" " w:date="2021-12-02T14:15:00Z">
        <w:r w:rsidR="00A1428C">
          <w:rPr>
            <w:lang w:val="en-GB"/>
          </w:rPr>
          <w:t xml:space="preserve"> </w:t>
        </w:r>
      </w:ins>
      <w:r w:rsidRPr="00BF3B40">
        <w:rPr>
          <w:lang w:val="en-GB"/>
        </w:rPr>
        <w:t>proposed a blockchain f</w:t>
      </w:r>
      <w:ins w:id="413" w:author=" " w:date="2021-12-02T14:16:00Z">
        <w:r w:rsidR="00A1428C">
          <w:rPr>
            <w:lang w:val="en-GB"/>
          </w:rPr>
          <w:t>ea</w:t>
        </w:r>
      </w:ins>
      <w:del w:id="414" w:author=" " w:date="2021-12-02T14:16:00Z">
        <w:r w:rsidRPr="00BF3B40" w:rsidDel="00A1428C">
          <w:rPr>
            <w:lang w:val="en-GB"/>
          </w:rPr>
          <w:delText>u</w:delText>
        </w:r>
      </w:del>
      <w:r w:rsidRPr="00BF3B40">
        <w:rPr>
          <w:lang w:val="en-GB"/>
        </w:rPr>
        <w:t xml:space="preserve">ture for </w:t>
      </w:r>
      <w:r w:rsidR="00AE4ABC">
        <w:rPr>
          <w:lang w:val="en-GB"/>
        </w:rPr>
        <w:t xml:space="preserve">the </w:t>
      </w:r>
      <w:r w:rsidRPr="00BF3B40">
        <w:rPr>
          <w:lang w:val="en-GB"/>
        </w:rPr>
        <w:t xml:space="preserve">internet of things and suggested several methods </w:t>
      </w:r>
      <w:del w:id="415" w:author=" " w:date="2021-12-02T14:17:00Z">
        <w:r w:rsidRPr="00BF3B40" w:rsidDel="00A1428C">
          <w:rPr>
            <w:lang w:val="en-GB"/>
          </w:rPr>
          <w:delText>that are designed</w:delText>
        </w:r>
      </w:del>
      <w:ins w:id="416" w:author=" " w:date="2021-12-02T14:17:00Z">
        <w:r w:rsidR="00A1428C">
          <w:rPr>
            <w:lang w:val="en-GB"/>
          </w:rPr>
          <w:t>for the</w:t>
        </w:r>
      </w:ins>
      <w:r w:rsidRPr="00BF3B40">
        <w:rPr>
          <w:lang w:val="en-GB"/>
        </w:rPr>
        <w:t xml:space="preserve"> application of IoT </w:t>
      </w:r>
      <w:del w:id="417" w:author=" " w:date="2021-12-02T14:17:00Z">
        <w:r w:rsidR="00936BF7" w:rsidRPr="00BF3B40" w:rsidDel="00A1428C">
          <w:rPr>
            <w:lang w:val="en-GB"/>
          </w:rPr>
          <w:fldChar w:fldCharType="begin"/>
        </w:r>
        <w:r w:rsidR="00936BF7" w:rsidRPr="00BF3B40" w:rsidDel="00A1428C">
          <w:rPr>
            <w:lang w:val="en-GB"/>
          </w:rPr>
          <w:delInstrText xml:space="preserve"> ADDIN EN.CITE &lt;EndNote&gt;&lt;Cite&gt;&lt;Author&gt;Banerjee&lt;/Author&gt;&lt;Year&gt;2018&lt;/Year&gt;&lt;RecNum&gt;63&lt;/RecNum&gt;&lt;DisplayText&gt;[1]&lt;/DisplayText&gt;&lt;record&gt;&lt;rec-number&gt;63&lt;/rec-number&gt;&lt;foreign-keys&gt;&lt;key app="EN" db-id="ad5awtp2a0f5ebe9t9o5vrs9spwz0f952xes" timestamp="1630454817"&gt;63&lt;/key&gt;&lt;/foreign-keys&gt;&lt;ref-type name="Journal Article"&gt;17&lt;/ref-type&gt;&lt;contributors&gt;&lt;authors&gt;&lt;author&gt;Banerjee, Mandrita&lt;/author&gt;&lt;author&gt;Lee, Junghee&lt;/author&gt;&lt;author&gt;Choo, Kim-Kwang Raymond&lt;/author&gt;&lt;/authors&gt;&lt;/contributors&gt;&lt;titles&gt;&lt;title&gt;A blockchain future for internet of things security: a position paper&lt;/title&gt;&lt;secondary-title&gt;Digital Communications and Networks&lt;/secondary-title&gt;&lt;/titles&gt;&lt;periodical&gt;&lt;full-title&gt;Digital Communications and Networks&lt;/full-title&gt;&lt;/periodical&gt;&lt;pages&gt;149-160&lt;/pages&gt;&lt;volume&gt;4&lt;/volume&gt;&lt;number&gt;3&lt;/number&gt;&lt;section&gt;149&lt;/section&gt;&lt;dates&gt;&lt;year&gt;2018&lt;/year&gt;&lt;/dates&gt;&lt;isbn&gt;23528648&lt;/isbn&gt;&lt;urls&gt;&lt;/urls&gt;&lt;electronic-resource-num&gt;10.1016/j.dcan.2017.10.006&lt;/electronic-resource-num&gt;&lt;/record&gt;&lt;/Cite&gt;&lt;/EndNote&gt;</w:delInstrText>
        </w:r>
        <w:r w:rsidR="00936BF7" w:rsidRPr="00BF3B40" w:rsidDel="00A1428C">
          <w:rPr>
            <w:lang w:val="en-GB"/>
          </w:rPr>
          <w:fldChar w:fldCharType="separate"/>
        </w:r>
        <w:r w:rsidRPr="00BF3B40" w:rsidDel="00A1428C">
          <w:rPr>
            <w:lang w:val="en-GB"/>
          </w:rPr>
          <w:delText>[1]</w:delText>
        </w:r>
        <w:r w:rsidR="00936BF7" w:rsidRPr="00BF3B40" w:rsidDel="00A1428C">
          <w:rPr>
            <w:lang w:val="en-GB"/>
          </w:rPr>
          <w:fldChar w:fldCharType="end"/>
        </w:r>
        <w:r w:rsidRPr="00BF3B40" w:rsidDel="00A1428C">
          <w:rPr>
            <w:lang w:val="en-GB"/>
          </w:rPr>
          <w:delText xml:space="preserve"> </w:delText>
        </w:r>
      </w:del>
      <w:r w:rsidRPr="00BF3B40">
        <w:rPr>
          <w:lang w:val="en-GB"/>
        </w:rPr>
        <w:t xml:space="preserve">which can </w:t>
      </w:r>
      <w:del w:id="418" w:author=" " w:date="2021-12-02T14:18:00Z">
        <w:r w:rsidRPr="00BF3B40" w:rsidDel="00A1428C">
          <w:rPr>
            <w:lang w:val="en-GB"/>
          </w:rPr>
          <w:delText xml:space="preserve">help to </w:delText>
        </w:r>
      </w:del>
      <w:r w:rsidRPr="00BF3B40">
        <w:rPr>
          <w:lang w:val="en-GB"/>
        </w:rPr>
        <w:t xml:space="preserve">ensure the security and privacy of data. Moreover, </w:t>
      </w:r>
      <w:del w:id="419" w:author=" " w:date="2021-12-02T14:19:00Z">
        <w:r w:rsidRPr="00BF3B40" w:rsidDel="00A1428C">
          <w:rPr>
            <w:lang w:val="en-GB"/>
          </w:rPr>
          <w:delText>he gives out</w:delText>
        </w:r>
      </w:del>
      <w:ins w:id="420" w:author=" " w:date="2021-12-02T14:20:00Z">
        <w:r w:rsidR="002870D5">
          <w:rPr>
            <w:lang w:val="en-GB"/>
          </w:rPr>
          <w:t xml:space="preserve">they </w:t>
        </w:r>
      </w:ins>
      <w:ins w:id="421" w:author=" " w:date="2021-12-02T14:19:00Z">
        <w:r w:rsidR="00A1428C">
          <w:rPr>
            <w:lang w:val="en-GB"/>
          </w:rPr>
          <w:t>put forward</w:t>
        </w:r>
      </w:ins>
      <w:r w:rsidRPr="00BF3B40">
        <w:rPr>
          <w:lang w:val="en-GB"/>
        </w:rPr>
        <w:t xml:space="preserve"> some </w:t>
      </w:r>
      <w:del w:id="422" w:author=" " w:date="2021-12-02T14:19:00Z">
        <w:r w:rsidRPr="00BF3B40" w:rsidDel="00A1428C">
          <w:rPr>
            <w:lang w:val="en-GB"/>
          </w:rPr>
          <w:delText xml:space="preserve">thoughts </w:delText>
        </w:r>
      </w:del>
      <w:ins w:id="423" w:author=" " w:date="2021-12-02T14:20:00Z">
        <w:r w:rsidR="00A1428C">
          <w:rPr>
            <w:lang w:val="en-GB"/>
          </w:rPr>
          <w:t>propositions</w:t>
        </w:r>
      </w:ins>
      <w:ins w:id="424" w:author=" " w:date="2021-12-02T14:19:00Z">
        <w:r w:rsidR="00A1428C" w:rsidRPr="00BF3B40">
          <w:rPr>
            <w:lang w:val="en-GB"/>
          </w:rPr>
          <w:t xml:space="preserve"> </w:t>
        </w:r>
      </w:ins>
      <w:r w:rsidRPr="00BF3B40">
        <w:rPr>
          <w:lang w:val="en-GB"/>
        </w:rPr>
        <w:t xml:space="preserve">on </w:t>
      </w:r>
      <w:ins w:id="425" w:author=" " w:date="2021-12-02T14:20:00Z">
        <w:r w:rsidR="00A1428C">
          <w:rPr>
            <w:lang w:val="en-GB"/>
          </w:rPr>
          <w:t xml:space="preserve">the </w:t>
        </w:r>
      </w:ins>
      <w:r w:rsidRPr="00BF3B40">
        <w:rPr>
          <w:lang w:val="en-GB"/>
        </w:rPr>
        <w:t>security techniques designed for IoT and related system</w:t>
      </w:r>
      <w:r w:rsidR="00AE4ABC">
        <w:rPr>
          <w:lang w:val="en-GB"/>
        </w:rPr>
        <w:t>s</w:t>
      </w:r>
      <w:del w:id="426" w:author=" " w:date="2021-12-02T14:20:00Z">
        <w:r w:rsidRPr="00BF3B40" w:rsidDel="00A1428C">
          <w:rPr>
            <w:lang w:val="en-GB"/>
          </w:rPr>
          <w:delText>, which is closely followed by the lack of publicly available</w:delText>
        </w:r>
      </w:del>
      <w:r w:rsidRPr="00BF3B40">
        <w:rPr>
          <w:lang w:val="en-GB"/>
        </w:rPr>
        <w:t xml:space="preserve">. </w:t>
      </w:r>
      <w:del w:id="427" w:author=" " w:date="2021-12-02T14:21:00Z">
        <w:r w:rsidRPr="00BF3B40" w:rsidDel="002870D5">
          <w:rPr>
            <w:lang w:val="en-GB"/>
          </w:rPr>
          <w:delText>One major drawback of th</w:delText>
        </w:r>
      </w:del>
      <w:del w:id="428" w:author=" " w:date="2021-12-02T14:20:00Z">
        <w:r w:rsidRPr="00BF3B40" w:rsidDel="002870D5">
          <w:rPr>
            <w:lang w:val="en-GB"/>
          </w:rPr>
          <w:delText>is</w:delText>
        </w:r>
      </w:del>
      <w:del w:id="429" w:author=" " w:date="2021-12-02T14:21:00Z">
        <w:r w:rsidRPr="00BF3B40" w:rsidDel="002870D5">
          <w:rPr>
            <w:lang w:val="en-GB"/>
          </w:rPr>
          <w:delText xml:space="preserve"> research is that the researchers pay too much attention to the discussion of the Internet of Things, mainly discussing things in the IoT, but ignoring the lightweight blockchain of things. </w:delText>
        </w:r>
      </w:del>
      <w:ins w:id="430" w:author="Miraz Mahdi Hassan" w:date="2021-12-02T22:39:00Z">
        <w:r w:rsidR="00D53C46">
          <w:rPr>
            <w:lang w:val="en-GB"/>
          </w:rPr>
          <w:t xml:space="preserve">The research of </w:t>
        </w:r>
      </w:ins>
      <w:del w:id="431" w:author="Miraz Mahdi Hassan" w:date="2021-12-02T22:39:00Z">
        <w:r w:rsidRPr="00BF3B40" w:rsidDel="001938D8">
          <w:rPr>
            <w:lang w:val="en-GB"/>
          </w:rPr>
          <w:delText>Ruini</w:delText>
        </w:r>
        <w:r w:rsidR="00AE4ABC" w:rsidDel="001938D8">
          <w:rPr>
            <w:lang w:val="en-GB"/>
          </w:rPr>
          <w:delText>ng</w:delText>
        </w:r>
        <w:r w:rsidRPr="00BF3B40" w:rsidDel="001938D8">
          <w:rPr>
            <w:lang w:val="en-GB"/>
          </w:rPr>
          <w:delText xml:space="preserve"> Li’s research</w:delText>
        </w:r>
      </w:del>
      <w:ins w:id="432" w:author="Miraz Mahdi Hassan" w:date="2021-12-02T22:39:00Z">
        <w:r w:rsidR="001938D8">
          <w:rPr>
            <w:lang w:val="en-GB"/>
          </w:rPr>
          <w:t xml:space="preserve">Li </w:t>
        </w:r>
        <w:r w:rsidR="001938D8" w:rsidRPr="001938D8">
          <w:rPr>
            <w:i/>
            <w:lang w:val="en-GB"/>
            <w:rPrChange w:id="433" w:author="Miraz Mahdi Hassan" w:date="2021-12-02T22:39:00Z">
              <w:rPr>
                <w:lang w:val="en-GB"/>
              </w:rPr>
            </w:rPrChange>
          </w:rPr>
          <w:t>et al.</w:t>
        </w:r>
        <w:r w:rsidR="001938D8">
          <w:rPr>
            <w:lang w:val="en-GB"/>
          </w:rPr>
          <w:t xml:space="preserve"> [</w:t>
        </w:r>
      </w:ins>
      <w:ins w:id="434" w:author="许 墨" w:date="2021-12-03T22:16:00Z">
        <w:r w:rsidR="00C926DB">
          <w:rPr>
            <w:lang w:val="en-GB"/>
          </w:rPr>
          <w:t>1</w:t>
        </w:r>
      </w:ins>
      <w:ins w:id="435" w:author="许 墨" w:date="2021-12-03T22:23:00Z">
        <w:r w:rsidR="00FE1274">
          <w:rPr>
            <w:lang w:val="en-GB"/>
          </w:rPr>
          <w:t>3</w:t>
        </w:r>
      </w:ins>
      <w:commentRangeStart w:id="436"/>
      <w:ins w:id="437" w:author="Miraz Mahdi Hassan" w:date="2021-12-02T22:39:00Z">
        <w:del w:id="438" w:author="许 墨" w:date="2021-12-03T22:16:00Z">
          <w:r w:rsidR="001938D8" w:rsidRPr="001938D8" w:rsidDel="00C926DB">
            <w:rPr>
              <w:highlight w:val="yellow"/>
              <w:lang w:val="en-GB"/>
              <w:rPrChange w:id="439" w:author="Miraz Mahdi Hassan" w:date="2021-12-02T22:40:00Z">
                <w:rPr>
                  <w:lang w:val="en-GB"/>
                </w:rPr>
              </w:rPrChange>
            </w:rPr>
            <w:delText>x</w:delText>
          </w:r>
        </w:del>
      </w:ins>
      <w:commentRangeEnd w:id="436"/>
      <w:ins w:id="440" w:author="Miraz Mahdi Hassan" w:date="2021-12-02T22:40:00Z">
        <w:r w:rsidR="001938D8">
          <w:rPr>
            <w:rStyle w:val="a9"/>
            <w:spacing w:val="0"/>
            <w:lang w:val="en-US" w:eastAsia="en-US"/>
          </w:rPr>
          <w:commentReference w:id="436"/>
        </w:r>
      </w:ins>
      <w:ins w:id="441" w:author="Miraz Mahdi Hassan" w:date="2021-12-02T22:39:00Z">
        <w:r w:rsidR="001938D8">
          <w:rPr>
            <w:lang w:val="en-GB"/>
          </w:rPr>
          <w:t>]</w:t>
        </w:r>
      </w:ins>
      <w:r w:rsidRPr="00BF3B40">
        <w:rPr>
          <w:lang w:val="en-GB"/>
        </w:rPr>
        <w:t xml:space="preserve"> </w:t>
      </w:r>
      <w:r w:rsidR="00AE4ABC">
        <w:rPr>
          <w:lang w:val="en-GB"/>
        </w:rPr>
        <w:t>is</w:t>
      </w:r>
      <w:r w:rsidRPr="00BF3B40">
        <w:rPr>
          <w:lang w:val="en-GB"/>
        </w:rPr>
        <w:t xml:space="preserve"> mainly focus</w:t>
      </w:r>
      <w:r w:rsidR="00AE4ABC">
        <w:rPr>
          <w:lang w:val="en-GB"/>
        </w:rPr>
        <w:t>ed</w:t>
      </w:r>
      <w:r w:rsidRPr="00BF3B40">
        <w:rPr>
          <w:lang w:val="en-GB"/>
        </w:rPr>
        <w:t xml:space="preserve"> on blockchain and edge computing solutions applicable for large-scale devices. </w:t>
      </w:r>
      <w:del w:id="442" w:author="Miraz Mahdi Hassan" w:date="2021-12-02T22:41:00Z">
        <w:r w:rsidRPr="00BF3B40" w:rsidDel="001938D8">
          <w:rPr>
            <w:lang w:val="en-GB"/>
          </w:rPr>
          <w:delText>Apart from that, he talked about</w:delText>
        </w:r>
      </w:del>
      <w:ins w:id="443" w:author="Miraz Mahdi Hassan" w:date="2021-12-02T22:41:00Z">
        <w:r w:rsidR="001938D8">
          <w:rPr>
            <w:lang w:val="en-GB"/>
          </w:rPr>
          <w:t>Furthermore, their article presents</w:t>
        </w:r>
      </w:ins>
      <w:r w:rsidRPr="00BF3B40">
        <w:rPr>
          <w:lang w:val="en-GB"/>
        </w:rPr>
        <w:t xml:space="preserve"> the security schema for IoT data storage</w:t>
      </w:r>
      <w:del w:id="444" w:author="Miraz Mahdi Hassan" w:date="2021-12-02T22:41:00Z">
        <w:r w:rsidR="00AE4ABC" w:rsidDel="001938D8">
          <w:rPr>
            <w:lang w:val="en-GB"/>
          </w:rPr>
          <w:delText>,</w:delText>
        </w:r>
      </w:del>
      <w:r w:rsidRPr="00BF3B40">
        <w:rPr>
          <w:lang w:val="en-GB"/>
        </w:rPr>
        <w:t xml:space="preserve"> and cryptography</w:t>
      </w:r>
      <w:r w:rsidR="00AE4ABC">
        <w:rPr>
          <w:lang w:val="en-GB"/>
        </w:rPr>
        <w:t xml:space="preserve"> with no certificate</w:t>
      </w:r>
      <w:del w:id="445" w:author="Miraz Mahdi Hassan" w:date="2021-12-02T22:45:00Z">
        <w:r w:rsidRPr="00BF3B40" w:rsidDel="001938D8">
          <w:rPr>
            <w:lang w:val="en-GB"/>
          </w:rPr>
          <w:delText xml:space="preserve"> is very useful in this area</w:delText>
        </w:r>
      </w:del>
      <w:r w:rsidRPr="00BF3B40">
        <w:rPr>
          <w:lang w:val="en-GB"/>
        </w:rPr>
        <w:t xml:space="preserve">. </w:t>
      </w:r>
      <w:del w:id="446" w:author="Miraz Mahdi Hassan" w:date="2021-12-02T22:46:00Z">
        <w:r w:rsidRPr="00BF3B40" w:rsidDel="001938D8">
          <w:rPr>
            <w:lang w:val="en-GB"/>
          </w:rPr>
          <w:delText>As the first paper tracking and combining edge computing and cryptography</w:delText>
        </w:r>
        <w:r w:rsidR="00AE4ABC" w:rsidDel="001938D8">
          <w:rPr>
            <w:lang w:val="en-GB"/>
          </w:rPr>
          <w:delText xml:space="preserve"> without the certificate</w:delText>
        </w:r>
        <w:r w:rsidRPr="00BF3B40" w:rsidDel="001938D8">
          <w:rPr>
            <w:lang w:val="en-GB"/>
          </w:rPr>
          <w:delText xml:space="preserve">, this paper is very meaningful. </w:delText>
        </w:r>
      </w:del>
    </w:p>
    <w:p w14:paraId="62E3A940" w14:textId="5606C669" w:rsidR="0034320B" w:rsidRPr="00BF3B40" w:rsidRDefault="003F3AF8" w:rsidP="2FBBB754">
      <w:pPr>
        <w:pStyle w:val="a3"/>
        <w:rPr>
          <w:lang w:val="en-GB"/>
        </w:rPr>
      </w:pPr>
      <w:del w:id="447" w:author="Miraz Mahdi Hassan" w:date="2021-12-02T22:51:00Z">
        <w:r w:rsidRPr="00BF3B40" w:rsidDel="00EC0592">
          <w:rPr>
            <w:lang w:val="en-GB"/>
          </w:rPr>
          <w:delText xml:space="preserve">In the approach of </w:delText>
        </w:r>
      </w:del>
      <w:r w:rsidR="00A942E2" w:rsidRPr="00BF3B40">
        <w:rPr>
          <w:lang w:val="en-GB"/>
        </w:rPr>
        <w:t>Song</w:t>
      </w:r>
      <w:r w:rsidR="00991EA2">
        <w:rPr>
          <w:lang w:val="en-GB"/>
        </w:rPr>
        <w:t xml:space="preserve"> </w:t>
      </w:r>
      <w:r w:rsidR="00991EA2" w:rsidRPr="002C4C89">
        <w:rPr>
          <w:i/>
          <w:lang w:val="en-GB"/>
        </w:rPr>
        <w:t>et al.</w:t>
      </w:r>
      <w:r w:rsidR="00042CF1" w:rsidRPr="00BF3B40">
        <w:rPr>
          <w:lang w:val="en-GB"/>
        </w:rPr>
        <w:t xml:space="preserve"> </w:t>
      </w:r>
      <w:commentRangeStart w:id="448"/>
      <w:r w:rsidR="00D0571F" w:rsidRPr="00BF3B40">
        <w:rPr>
          <w:lang w:val="en-GB"/>
        </w:rPr>
        <w:fldChar w:fldCharType="begin"/>
      </w:r>
      <w:r w:rsidR="00D037CA">
        <w:rPr>
          <w:lang w:val="en-GB"/>
        </w:rPr>
        <w:instrText xml:space="preserve"> ADDIN EN.CITE &lt;EndNote&gt;&lt;Cite&gt;&lt;Author&gt;Song&lt;/Author&gt;&lt;Year&gt;2021&lt;/Year&gt;&lt;RecNum&gt;72&lt;/RecNum&gt;&lt;DisplayText&gt;[14]&lt;/DisplayText&gt;&lt;record&gt;&lt;rec-number&gt;72&lt;/rec-number&gt;&lt;foreign-keys&gt;&lt;key app="EN" db-id="ad5awtp2a0f5ebe9t9o5vrs9spwz0f952xes" timestamp="1630454844"&gt;72&lt;/key&gt;&lt;/foreign-keys&gt;&lt;ref-type name="Journal Article"&gt;17&lt;/ref-type&gt;&lt;contributors&gt;&lt;authors&gt;&lt;author&gt;Song, Qun&lt;/author&gt;&lt;author&gt;Chen, Yuhao&lt;/author&gt;&lt;author&gt;Zhong, Yan&lt;/author&gt;&lt;author&gt;Lan, Kun&lt;/author&gt;&lt;author&gt;Fong, Simon&lt;/author&gt;&lt;author&gt;Tang, Rui&lt;/author&gt;&lt;/authors&gt;&lt;/contributors&gt;&lt;titles&gt;&lt;title&gt;A Supply-chain System Framework Based on Internet of Things Using Blockchain Technology&lt;/title&gt;&lt;secondary-title&gt;ACM Transactions on Internet Technology&lt;/secondary-title&gt;&lt;/titles&gt;&lt;periodical&gt;&lt;full-title&gt;ACM Transactions on Internet Technology&lt;/full-title&gt;&lt;/periodical&gt;&lt;pages&gt;1-24&lt;/pages&gt;&lt;volume&gt;21&lt;/volume&gt;&lt;number&gt;1&lt;/number&gt;&lt;section&gt;1&lt;/section&gt;&lt;dates&gt;&lt;year&gt;2021&lt;/year&gt;&lt;/dates&gt;&lt;isbn&gt;1533-5399&amp;#xD;1557-6051&lt;/isbn&gt;&lt;urls&gt;&lt;/urls&gt;&lt;electronic-resource-num&gt;10.1145/3409798&lt;/electronic-resource-num&gt;&lt;/record&gt;&lt;/Cite&gt;&lt;/EndNote&gt;</w:instrText>
      </w:r>
      <w:r w:rsidR="00D0571F" w:rsidRPr="00BF3B40">
        <w:rPr>
          <w:lang w:val="en-GB"/>
        </w:rPr>
        <w:fldChar w:fldCharType="separate"/>
      </w:r>
      <w:r w:rsidR="00D037CA">
        <w:rPr>
          <w:noProof/>
          <w:lang w:val="en-GB"/>
        </w:rPr>
        <w:t>[14]</w:t>
      </w:r>
      <w:r w:rsidR="00D0571F" w:rsidRPr="00BF3B40">
        <w:rPr>
          <w:lang w:val="en-GB"/>
        </w:rPr>
        <w:fldChar w:fldCharType="end"/>
      </w:r>
      <w:ins w:id="449" w:author="Miraz Mahdi Hassan" w:date="2021-12-02T22:51:00Z">
        <w:r w:rsidR="00EC0592">
          <w:rPr>
            <w:lang w:val="en-GB"/>
          </w:rPr>
          <w:t xml:space="preserve"> </w:t>
        </w:r>
      </w:ins>
      <w:commentRangeEnd w:id="448"/>
      <w:ins w:id="450" w:author="Miraz Mahdi Hassan" w:date="2021-12-02T22:53:00Z">
        <w:r w:rsidR="00EC0592">
          <w:rPr>
            <w:rStyle w:val="a9"/>
            <w:spacing w:val="0"/>
            <w:lang w:val="en-US" w:eastAsia="en-US"/>
          </w:rPr>
          <w:commentReference w:id="448"/>
        </w:r>
      </w:ins>
      <w:ins w:id="451" w:author="Miraz Mahdi Hassan" w:date="2021-12-02T22:51:00Z">
        <w:r w:rsidR="00EC0592">
          <w:rPr>
            <w:lang w:val="en-GB"/>
          </w:rPr>
          <w:t>has proposed</w:t>
        </w:r>
      </w:ins>
      <w:del w:id="452" w:author="Miraz Mahdi Hassan" w:date="2021-12-02T22:51:00Z">
        <w:r w:rsidR="00A942E2" w:rsidRPr="00BF3B40" w:rsidDel="00EC0592">
          <w:rPr>
            <w:lang w:val="en-GB"/>
          </w:rPr>
          <w:delText>,</w:delText>
        </w:r>
      </w:del>
      <w:r w:rsidR="00A942E2" w:rsidRPr="00BF3B40">
        <w:rPr>
          <w:lang w:val="en-GB"/>
        </w:rPr>
        <w:t xml:space="preserve"> a supply-chain system framework </w:t>
      </w:r>
      <w:del w:id="453" w:author="Miraz Mahdi Hassan" w:date="2021-12-02T22:51:00Z">
        <w:r w:rsidR="00A942E2" w:rsidRPr="00BF3B40" w:rsidDel="00EC0592">
          <w:rPr>
            <w:lang w:val="en-GB"/>
          </w:rPr>
          <w:delText xml:space="preserve">is proposed </w:delText>
        </w:r>
      </w:del>
      <w:r w:rsidR="00A942E2" w:rsidRPr="00BF3B40">
        <w:rPr>
          <w:lang w:val="en-GB"/>
        </w:rPr>
        <w:t xml:space="preserve">which </w:t>
      </w:r>
      <w:r w:rsidR="00042CF1" w:rsidRPr="00BF3B40">
        <w:rPr>
          <w:lang w:val="en-GB"/>
        </w:rPr>
        <w:t>follow</w:t>
      </w:r>
      <w:r w:rsidR="00AE4ABC">
        <w:rPr>
          <w:lang w:val="en-GB"/>
        </w:rPr>
        <w:t>s</w:t>
      </w:r>
      <w:r w:rsidR="00042CF1" w:rsidRPr="00BF3B40">
        <w:rPr>
          <w:lang w:val="en-GB"/>
        </w:rPr>
        <w:t xml:space="preserve"> the architecture </w:t>
      </w:r>
      <w:del w:id="454" w:author="Miraz Mahdi Hassan" w:date="2021-12-02T22:51:00Z">
        <w:r w:rsidR="00042CF1" w:rsidRPr="00BF3B40" w:rsidDel="00EC0592">
          <w:rPr>
            <w:lang w:val="en-GB"/>
          </w:rPr>
          <w:delText xml:space="preserve">proposed </w:delText>
        </w:r>
      </w:del>
      <w:ins w:id="455" w:author="Miraz Mahdi Hassan" w:date="2021-12-02T22:51:00Z">
        <w:r w:rsidR="00EC0592">
          <w:rPr>
            <w:lang w:val="en-GB"/>
          </w:rPr>
          <w:t>put forward</w:t>
        </w:r>
        <w:r w:rsidR="00EC0592" w:rsidRPr="00BF3B40">
          <w:rPr>
            <w:lang w:val="en-GB"/>
          </w:rPr>
          <w:t xml:space="preserve"> </w:t>
        </w:r>
      </w:ins>
      <w:r w:rsidR="00042CF1" w:rsidRPr="00BF3B40">
        <w:rPr>
          <w:lang w:val="en-GB"/>
        </w:rPr>
        <w:t xml:space="preserve">by </w:t>
      </w:r>
      <w:r w:rsidR="00775C5F" w:rsidRPr="00BF3B40">
        <w:rPr>
          <w:lang w:val="en-GB"/>
        </w:rPr>
        <w:t>Buterin</w:t>
      </w:r>
      <w:r w:rsidR="00733D20" w:rsidRPr="00BF3B40">
        <w:rPr>
          <w:lang w:val="en-GB"/>
        </w:rPr>
        <w:t xml:space="preserve"> </w:t>
      </w:r>
      <w:commentRangeStart w:id="456"/>
      <w:r w:rsidR="00775C5F" w:rsidRPr="00BF3B40">
        <w:rPr>
          <w:lang w:val="en-GB"/>
        </w:rPr>
        <w:fldChar w:fldCharType="begin"/>
      </w:r>
      <w:r w:rsidR="00D037CA">
        <w:rPr>
          <w:lang w:val="en-GB"/>
        </w:rPr>
        <w:instrText xml:space="preserve"> ADDIN EN.CITE &lt;EndNote&gt;&lt;Cite&gt;&lt;Author&gt;Buterin&lt;/Author&gt;&lt;Year&gt;2014&lt;/Year&gt;&lt;RecNum&gt;132&lt;/RecNum&gt;&lt;DisplayText&gt;[15]&lt;/DisplayText&gt;&lt;record&gt;&lt;rec-number&gt;132&lt;/rec-number&gt;&lt;foreign-keys&gt;&lt;key app="EN" db-id="ad5awtp2a0f5ebe9t9o5vrs9spwz0f952xes" timestamp="1630715422"&gt;132&lt;/key&gt;&lt;/foreign-keys&gt;&lt;ref-type name="Journal Article"&gt;17&lt;/ref-type&gt;&lt;contributors&gt;&lt;authors&gt;&lt;author&gt;Buterin, Vitalik&lt;/author&gt;&lt;/authors&gt;&lt;/contributors&gt;&lt;titles&gt;&lt;title&gt;A next-generation smart contract and decentralized application platform&lt;/title&gt;&lt;secondary-title&gt;white paper&lt;/secondary-title&gt;&lt;/titles&gt;&lt;periodical&gt;&lt;full-title&gt;white paper&lt;/full-title&gt;&lt;/periodical&gt;&lt;volume&gt;3&lt;/volume&gt;&lt;number&gt;37&lt;/number&gt;&lt;dates&gt;&lt;year&gt;2014&lt;/year&gt;&lt;/dates&gt;&lt;urls&gt;&lt;/urls&gt;&lt;/record&gt;&lt;/Cite&gt;&lt;/EndNote&gt;</w:instrText>
      </w:r>
      <w:r w:rsidR="00775C5F" w:rsidRPr="00BF3B40">
        <w:rPr>
          <w:lang w:val="en-GB"/>
        </w:rPr>
        <w:fldChar w:fldCharType="separate"/>
      </w:r>
      <w:r w:rsidR="00D037CA">
        <w:rPr>
          <w:noProof/>
          <w:lang w:val="en-GB"/>
        </w:rPr>
        <w:t>[1</w:t>
      </w:r>
      <w:ins w:id="457" w:author="许 墨" w:date="2021-12-03T22:17:00Z">
        <w:r w:rsidR="00FA489F">
          <w:rPr>
            <w:noProof/>
            <w:lang w:val="en-GB"/>
          </w:rPr>
          <w:t>0</w:t>
        </w:r>
      </w:ins>
      <w:del w:id="458" w:author="许 墨" w:date="2021-12-03T22:17:00Z">
        <w:r w:rsidR="00D037CA" w:rsidDel="00FA489F">
          <w:rPr>
            <w:noProof/>
            <w:lang w:val="en-GB"/>
          </w:rPr>
          <w:delText>5</w:delText>
        </w:r>
      </w:del>
      <w:r w:rsidR="00D037CA">
        <w:rPr>
          <w:noProof/>
          <w:lang w:val="en-GB"/>
        </w:rPr>
        <w:t>]</w:t>
      </w:r>
      <w:r w:rsidR="00775C5F" w:rsidRPr="00BF3B40">
        <w:rPr>
          <w:lang w:val="en-GB"/>
        </w:rPr>
        <w:fldChar w:fldCharType="end"/>
      </w:r>
      <w:del w:id="459" w:author="Miraz Mahdi Hassan" w:date="2021-12-02T22:51:00Z">
        <w:r w:rsidR="008B7A09" w:rsidRPr="00BF3B40" w:rsidDel="00EC0592">
          <w:rPr>
            <w:lang w:val="en-GB"/>
          </w:rPr>
          <w:delText xml:space="preserve"> </w:delText>
        </w:r>
      </w:del>
      <w:commentRangeEnd w:id="456"/>
      <w:r w:rsidR="00EC0592">
        <w:rPr>
          <w:rStyle w:val="a9"/>
          <w:spacing w:val="0"/>
          <w:lang w:val="en-US" w:eastAsia="en-US"/>
        </w:rPr>
        <w:commentReference w:id="456"/>
      </w:r>
      <w:del w:id="460" w:author="Miraz Mahdi Hassan" w:date="2021-12-02T22:51:00Z">
        <w:r w:rsidR="008B7A09" w:rsidRPr="00BF3B40" w:rsidDel="00EC0592">
          <w:rPr>
            <w:lang w:val="en-GB"/>
          </w:rPr>
          <w:delText>who divide</w:delText>
        </w:r>
        <w:r w:rsidR="00AE4ABC" w:rsidDel="00EC0592">
          <w:rPr>
            <w:lang w:val="en-GB"/>
          </w:rPr>
          <w:delText>s</w:delText>
        </w:r>
        <w:r w:rsidR="008B7A09" w:rsidRPr="00BF3B40" w:rsidDel="00EC0592">
          <w:rPr>
            <w:lang w:val="en-GB"/>
          </w:rPr>
          <w:delText xml:space="preserve"> the blockchain technology into three, namely public, private</w:delText>
        </w:r>
        <w:r w:rsidR="00AE4ABC" w:rsidDel="00EC0592">
          <w:rPr>
            <w:lang w:val="en-GB"/>
          </w:rPr>
          <w:delText>,</w:delText>
        </w:r>
        <w:r w:rsidR="008B7A09" w:rsidRPr="00BF3B40" w:rsidDel="00EC0592">
          <w:rPr>
            <w:lang w:val="en-GB"/>
          </w:rPr>
          <w:delText xml:space="preserve"> and consortium blockchain</w:delText>
        </w:r>
      </w:del>
      <w:r w:rsidR="008B7A09" w:rsidRPr="00BF3B40">
        <w:rPr>
          <w:lang w:val="en-GB"/>
        </w:rPr>
        <w:t xml:space="preserve">. </w:t>
      </w:r>
      <w:del w:id="461" w:author="Miraz Mahdi Hassan" w:date="2021-12-02T22:54:00Z">
        <w:r w:rsidR="000A4F1C" w:rsidRPr="00BF3B40" w:rsidDel="00EC0592">
          <w:rPr>
            <w:lang w:val="en-GB"/>
          </w:rPr>
          <w:delText xml:space="preserve">The existing body of research </w:delText>
        </w:r>
        <w:r w:rsidR="005F1311" w:rsidRPr="00BF3B40" w:rsidDel="00EC0592">
          <w:rPr>
            <w:lang w:val="en-GB"/>
          </w:rPr>
          <w:delText>of</w:delText>
        </w:r>
        <w:r w:rsidR="00EF0A5B" w:rsidRPr="00BF3B40" w:rsidDel="00EC0592">
          <w:rPr>
            <w:lang w:val="en-GB"/>
          </w:rPr>
          <w:delText xml:space="preserve"> </w:delText>
        </w:r>
      </w:del>
      <w:r w:rsidR="00EF0A5B" w:rsidRPr="00BF3B40">
        <w:rPr>
          <w:lang w:val="en-GB"/>
        </w:rPr>
        <w:t>Rejeb</w:t>
      </w:r>
      <w:ins w:id="462" w:author="Miraz Mahdi Hassan" w:date="2021-12-02T22:54:00Z">
        <w:r w:rsidR="00EC0592">
          <w:rPr>
            <w:lang w:val="en-GB"/>
          </w:rPr>
          <w:t xml:space="preserve"> </w:t>
        </w:r>
        <w:r w:rsidR="00EC0592" w:rsidRPr="00EC0592">
          <w:rPr>
            <w:i/>
            <w:lang w:val="en-GB"/>
            <w:rPrChange w:id="463" w:author="Miraz Mahdi Hassan" w:date="2021-12-02T22:54:00Z">
              <w:rPr>
                <w:lang w:val="en-GB"/>
              </w:rPr>
            </w:rPrChange>
          </w:rPr>
          <w:t>et al.</w:t>
        </w:r>
      </w:ins>
      <w:r w:rsidR="00EF0A5B" w:rsidRPr="00BF3B40">
        <w:rPr>
          <w:lang w:val="en-GB"/>
        </w:rPr>
        <w:t xml:space="preserve"> </w:t>
      </w:r>
      <w:commentRangeStart w:id="464"/>
      <w:r w:rsidR="00815069" w:rsidRPr="00BF3B40">
        <w:rPr>
          <w:lang w:val="en-GB"/>
        </w:rPr>
        <w:fldChar w:fldCharType="begin"/>
      </w:r>
      <w:r w:rsidR="00D037CA">
        <w:rPr>
          <w:lang w:val="en-GB"/>
        </w:rPr>
        <w:instrText xml:space="preserve"> ADDIN EN.CITE &lt;EndNote&gt;&lt;Cite&gt;&lt;Author&gt;Rejeb&lt;/Author&gt;&lt;Year&gt;2019&lt;/Year&gt;&lt;RecNum&gt;107&lt;/RecNum&gt;&lt;DisplayText&gt;[16]&lt;/DisplayText&gt;&lt;record&gt;&lt;rec-number&gt;107&lt;/rec-number&gt;&lt;foreign-keys&gt;&lt;key app="EN" db-id="ad5awtp2a0f5ebe9t9o5vrs9spwz0f952xes" timestamp="1630454947"&gt;107&lt;/key&gt;&lt;/foreign-keys&gt;&lt;ref-type name="Journal Article"&gt;17&lt;/ref-type&gt;&lt;contributors&gt;&lt;authors&gt;&lt;author&gt;Rejeb, Abderahman&lt;/author&gt;&lt;author&gt;Keogh, John G.&lt;/author&gt;&lt;author&gt;Treiblmaier, Horst&lt;/author&gt;&lt;/authors&gt;&lt;/contributors&gt;&lt;titles&gt;&lt;title&gt;Leveraging the Internet of Things and Blockchain Technology in Supply Chain Management&lt;/title&gt;&lt;secondary-title&gt;Future Internet&lt;/secondary-title&gt;&lt;/titles&gt;&lt;periodical&gt;&lt;full-title&gt;Future Internet&lt;/full-title&gt;&lt;/periodical&gt;&lt;volume&gt;11&lt;/volume&gt;&lt;number&gt;7&lt;/number&gt;&lt;section&gt;161&lt;/section&gt;&lt;dates&gt;&lt;year&gt;2019&lt;/year&gt;&lt;/dates&gt;&lt;isbn&gt;1999-5903&lt;/isbn&gt;&lt;urls&gt;&lt;/urls&gt;&lt;electronic-resource-num&gt;10.3390/fi11070161&lt;/electronic-resource-num&gt;&lt;/record&gt;&lt;/Cite&gt;&lt;/EndNote&gt;</w:instrText>
      </w:r>
      <w:r w:rsidR="00815069" w:rsidRPr="00BF3B40">
        <w:rPr>
          <w:lang w:val="en-GB"/>
        </w:rPr>
        <w:fldChar w:fldCharType="separate"/>
      </w:r>
      <w:r w:rsidR="00D037CA">
        <w:rPr>
          <w:noProof/>
          <w:lang w:val="en-GB"/>
        </w:rPr>
        <w:t>[1</w:t>
      </w:r>
      <w:ins w:id="465" w:author="许 墨" w:date="2021-12-03T22:18:00Z">
        <w:r w:rsidR="004C2B6B">
          <w:rPr>
            <w:noProof/>
            <w:lang w:val="en-GB"/>
          </w:rPr>
          <w:t>5</w:t>
        </w:r>
      </w:ins>
      <w:del w:id="466" w:author="许 墨" w:date="2021-12-03T22:18:00Z">
        <w:r w:rsidR="00D037CA" w:rsidDel="004C2B6B">
          <w:rPr>
            <w:noProof/>
            <w:lang w:val="en-GB"/>
          </w:rPr>
          <w:delText>6</w:delText>
        </w:r>
      </w:del>
      <w:r w:rsidR="00D037CA">
        <w:rPr>
          <w:noProof/>
          <w:lang w:val="en-GB"/>
        </w:rPr>
        <w:t>]</w:t>
      </w:r>
      <w:r w:rsidR="00815069" w:rsidRPr="00BF3B40">
        <w:rPr>
          <w:lang w:val="en-GB"/>
        </w:rPr>
        <w:fldChar w:fldCharType="end"/>
      </w:r>
      <w:commentRangeEnd w:id="464"/>
      <w:r w:rsidR="00EC0592">
        <w:rPr>
          <w:rStyle w:val="a9"/>
          <w:spacing w:val="0"/>
          <w:lang w:val="en-US" w:eastAsia="en-US"/>
        </w:rPr>
        <w:commentReference w:id="464"/>
      </w:r>
      <w:r w:rsidR="000A4F1C" w:rsidRPr="00BF3B40">
        <w:rPr>
          <w:lang w:val="en-GB"/>
        </w:rPr>
        <w:t xml:space="preserve"> suggest</w:t>
      </w:r>
      <w:ins w:id="467" w:author="Miraz Mahdi Hassan" w:date="2021-12-02T22:54:00Z">
        <w:r w:rsidR="00EC0592">
          <w:rPr>
            <w:lang w:val="en-GB"/>
          </w:rPr>
          <w:t>ed</w:t>
        </w:r>
      </w:ins>
      <w:del w:id="468" w:author="Miraz Mahdi Hassan" w:date="2021-12-02T22:54:00Z">
        <w:r w:rsidR="000A4F1C" w:rsidRPr="00BF3B40" w:rsidDel="00EC0592">
          <w:rPr>
            <w:lang w:val="en-GB"/>
          </w:rPr>
          <w:delText>s</w:delText>
        </w:r>
      </w:del>
      <w:r w:rsidR="000A4F1C" w:rsidRPr="00BF3B40">
        <w:rPr>
          <w:lang w:val="en-GB"/>
        </w:rPr>
        <w:t xml:space="preserve"> tha</w:t>
      </w:r>
      <w:r w:rsidR="00EF0A5B" w:rsidRPr="00BF3B40">
        <w:rPr>
          <w:lang w:val="en-GB"/>
        </w:rPr>
        <w:t xml:space="preserve">t leveraging </w:t>
      </w:r>
      <w:r w:rsidR="00AE4ABC">
        <w:rPr>
          <w:lang w:val="en-GB"/>
        </w:rPr>
        <w:t xml:space="preserve">the </w:t>
      </w:r>
      <w:r w:rsidR="00EF0A5B" w:rsidRPr="00BF3B40">
        <w:rPr>
          <w:lang w:val="en-GB"/>
        </w:rPr>
        <w:t xml:space="preserve">internet of things and blockchain </w:t>
      </w:r>
      <w:r w:rsidR="00C72AB2" w:rsidRPr="00BF3B40">
        <w:rPr>
          <w:lang w:val="en-GB"/>
        </w:rPr>
        <w:t xml:space="preserve">technology has great application prospects in </w:t>
      </w:r>
      <w:r w:rsidR="00AE4ABC">
        <w:rPr>
          <w:lang w:val="en-GB"/>
        </w:rPr>
        <w:t xml:space="preserve">the </w:t>
      </w:r>
      <w:r w:rsidR="00C72AB2" w:rsidRPr="00BF3B40">
        <w:rPr>
          <w:lang w:val="en-GB"/>
        </w:rPr>
        <w:t>supply chain.</w:t>
      </w:r>
      <w:r w:rsidR="00A90BB8" w:rsidRPr="00BF3B40">
        <w:rPr>
          <w:lang w:val="en-GB"/>
        </w:rPr>
        <w:t xml:space="preserve"> </w:t>
      </w:r>
      <w:del w:id="469" w:author="Miraz Mahdi Hassan" w:date="2021-12-02T22:55:00Z">
        <w:r w:rsidR="00A90BB8" w:rsidRPr="00BF3B40" w:rsidDel="00EC0592">
          <w:rPr>
            <w:lang w:val="en-GB"/>
          </w:rPr>
          <w:delText>It also talks about</w:delText>
        </w:r>
      </w:del>
      <w:ins w:id="470" w:author="Miraz Mahdi Hassan" w:date="2021-12-02T22:55:00Z">
        <w:r w:rsidR="00EC0592">
          <w:rPr>
            <w:lang w:val="en-GB"/>
          </w:rPr>
          <w:t>They have also highlighted</w:t>
        </w:r>
      </w:ins>
      <w:r w:rsidR="00A90BB8" w:rsidRPr="00BF3B40">
        <w:rPr>
          <w:lang w:val="en-GB"/>
        </w:rPr>
        <w:t xml:space="preserve"> the limitations and challenges that concern the </w:t>
      </w:r>
      <w:del w:id="471" w:author="Miraz Mahdi Hassan" w:date="2021-12-02T22:55:00Z">
        <w:r w:rsidR="00C75F3C" w:rsidRPr="00BF3B40" w:rsidDel="00EC0592">
          <w:rPr>
            <w:lang w:val="en-GB"/>
          </w:rPr>
          <w:delText xml:space="preserve">lightweight </w:delText>
        </w:r>
      </w:del>
      <w:r w:rsidR="00C75F3C" w:rsidRPr="00BF3B40">
        <w:rPr>
          <w:lang w:val="en-GB"/>
        </w:rPr>
        <w:t xml:space="preserve">blockchain of things </w:t>
      </w:r>
      <w:r w:rsidR="009D206F" w:rsidRPr="00BF3B40">
        <w:rPr>
          <w:lang w:val="en-GB"/>
        </w:rPr>
        <w:t xml:space="preserve">for a </w:t>
      </w:r>
      <w:r w:rsidR="0029395D" w:rsidRPr="00BF3B40">
        <w:rPr>
          <w:lang w:val="en-GB"/>
        </w:rPr>
        <w:t xml:space="preserve">long </w:t>
      </w:r>
      <w:r w:rsidR="009D206F" w:rsidRPr="00BF3B40">
        <w:rPr>
          <w:lang w:val="en-GB"/>
        </w:rPr>
        <w:t>time.</w:t>
      </w:r>
    </w:p>
    <w:p w14:paraId="0C83DE08" w14:textId="1A961610" w:rsidR="00A63F22" w:rsidRPr="00BF3B40" w:rsidRDefault="2FBBB754" w:rsidP="2FBBB754">
      <w:pPr>
        <w:pStyle w:val="a3"/>
        <w:rPr>
          <w:lang w:val="en-GB"/>
        </w:rPr>
      </w:pPr>
      <w:r w:rsidRPr="00BF3B40">
        <w:rPr>
          <w:lang w:val="en-GB"/>
        </w:rPr>
        <w:t xml:space="preserve">Dorri </w:t>
      </w:r>
      <w:r w:rsidR="00AB10A7" w:rsidRPr="002C4C89">
        <w:rPr>
          <w:i/>
          <w:lang w:val="en-GB"/>
        </w:rPr>
        <w:t>et al.</w:t>
      </w:r>
      <w:r w:rsidR="00AB10A7" w:rsidRPr="00BF3B40">
        <w:rPr>
          <w:lang w:val="en-GB"/>
        </w:rPr>
        <w:t xml:space="preserve"> </w:t>
      </w:r>
      <w:r w:rsidRPr="00BF3B40">
        <w:rPr>
          <w:lang w:val="en-GB"/>
        </w:rPr>
        <w:t xml:space="preserve">discussed the privacy and security in IoT devices due to their heterogeneity </w:t>
      </w:r>
      <w:del w:id="472" w:author="Miraz Mahdi Hassan" w:date="2021-12-02T22:48:00Z">
        <w:r w:rsidRPr="00BF3B40" w:rsidDel="001938D8">
          <w:rPr>
            <w:lang w:val="en-GB"/>
          </w:rPr>
          <w:delText xml:space="preserve">between </w:delText>
        </w:r>
      </w:del>
      <w:ins w:id="473" w:author="Miraz Mahdi Hassan" w:date="2021-12-02T22:48:00Z">
        <w:r w:rsidR="001938D8">
          <w:rPr>
            <w:lang w:val="en-GB"/>
          </w:rPr>
          <w:t>in</w:t>
        </w:r>
        <w:r w:rsidR="001938D8" w:rsidRPr="00BF3B40">
          <w:rPr>
            <w:lang w:val="en-GB"/>
          </w:rPr>
          <w:t xml:space="preserve"> </w:t>
        </w:r>
      </w:ins>
      <w:r w:rsidRPr="00BF3B40">
        <w:rPr>
          <w:lang w:val="en-GB"/>
        </w:rPr>
        <w:t>such a large scale</w:t>
      </w:r>
      <w:ins w:id="474" w:author="Miraz Mahdi Hassan" w:date="2021-12-02T22:47:00Z">
        <w:r w:rsidR="001938D8">
          <w:rPr>
            <w:lang w:val="en-GB"/>
          </w:rPr>
          <w:t xml:space="preserve"> deploy</w:t>
        </w:r>
      </w:ins>
      <w:ins w:id="475" w:author="Miraz Mahdi Hassan" w:date="2021-12-02T22:48:00Z">
        <w:r w:rsidR="001938D8">
          <w:rPr>
            <w:lang w:val="en-GB"/>
          </w:rPr>
          <w:t>ment</w:t>
        </w:r>
      </w:ins>
      <w:r w:rsidRPr="00BF3B40">
        <w:rPr>
          <w:lang w:val="en-GB"/>
        </w:rPr>
        <w:t xml:space="preserve"> and </w:t>
      </w:r>
      <w:del w:id="476" w:author="Miraz Mahdi Hassan" w:date="2021-12-02T22:46:00Z">
        <w:r w:rsidRPr="00BF3B40" w:rsidDel="001938D8">
          <w:rPr>
            <w:lang w:val="en-GB"/>
          </w:rPr>
          <w:delText>talk about</w:delText>
        </w:r>
      </w:del>
      <w:ins w:id="477" w:author="Miraz Mahdi Hassan" w:date="2021-12-02T22:46:00Z">
        <w:r w:rsidR="001938D8">
          <w:rPr>
            <w:lang w:val="en-GB"/>
          </w:rPr>
          <w:t>synthesised</w:t>
        </w:r>
      </w:ins>
      <w:r w:rsidRPr="00BF3B40">
        <w:rPr>
          <w:lang w:val="en-GB"/>
        </w:rPr>
        <w:t xml:space="preserve"> </w:t>
      </w:r>
      <w:del w:id="478" w:author="Miraz Mahdi Hassan" w:date="2021-12-02T22:46:00Z">
        <w:r w:rsidRPr="00BF3B40" w:rsidDel="001938D8">
          <w:rPr>
            <w:lang w:val="en-GB"/>
          </w:rPr>
          <w:delText xml:space="preserve">some </w:delText>
        </w:r>
      </w:del>
      <w:ins w:id="479" w:author="Miraz Mahdi Hassan" w:date="2021-12-02T22:46:00Z">
        <w:r w:rsidR="001938D8">
          <w:rPr>
            <w:lang w:val="en-GB"/>
          </w:rPr>
          <w:t>the</w:t>
        </w:r>
        <w:r w:rsidR="001938D8" w:rsidRPr="00BF3B40">
          <w:rPr>
            <w:lang w:val="en-GB"/>
          </w:rPr>
          <w:t xml:space="preserve"> </w:t>
        </w:r>
      </w:ins>
      <w:r w:rsidRPr="00BF3B40">
        <w:rPr>
          <w:lang w:val="en-GB"/>
        </w:rPr>
        <w:t xml:space="preserve">solutions proposed by the previous researchers </w:t>
      </w:r>
      <w:r w:rsidR="0034320B" w:rsidRPr="00BF3B40">
        <w:rPr>
          <w:lang w:val="en-GB"/>
        </w:rPr>
        <w:fldChar w:fldCharType="begin"/>
      </w:r>
      <w:r w:rsidR="00D037CA">
        <w:rPr>
          <w:lang w:val="en-GB"/>
        </w:rPr>
        <w:instrText xml:space="preserve"> ADDIN EN.CITE &lt;EndNote&gt;&lt;Cite&gt;&lt;Author&gt;Dorri&lt;/Author&gt;&lt;Year&gt;2017&lt;/Year&gt;&lt;RecNum&gt;123&lt;/RecNum&gt;&lt;DisplayText&gt;[17]&lt;/DisplayText&gt;&lt;record&gt;&lt;rec-number&gt;123&lt;/rec-number&gt;&lt;foreign-keys&gt;&lt;key app="EN" db-id="ad5awtp2a0f5ebe9t9o5vrs9spwz0f952xes" timestamp="1630454993"&gt;123&lt;/key&gt;&lt;/foreign-keys&gt;&lt;ref-type name="Conference Paper"&gt;47&lt;/ref-type&gt;&lt;contributors&gt;&lt;authors&gt;&lt;author&gt;Dorri, Ali&lt;/author&gt;&lt;author&gt;Kanhere, Salil S.&lt;/author&gt;&lt;author&gt;Jurdak, Raja&lt;/author&gt;&lt;/authors&gt;&lt;/contributors&gt;&lt;titles&gt;&lt;title&gt;Towards an Optimized BlockChain for IoT&lt;/title&gt;&lt;secondary-title&gt;Proceedings of the Second International Conference on Internet-of-Things Design and Implementation&lt;/secondary-title&gt;&lt;/titles&gt;&lt;pages&gt;173-178&lt;/pages&gt;&lt;dates&gt;&lt;year&gt;2017&lt;/year&gt;&lt;/dates&gt;&lt;urls&gt;&lt;/urls&gt;&lt;electronic-resource-num&gt;10.1145/3054977.3055003&lt;/electronic-resource-num&gt;&lt;/record&gt;&lt;/Cite&gt;&lt;/EndNote&gt;</w:instrText>
      </w:r>
      <w:r w:rsidR="0034320B" w:rsidRPr="00BF3B40">
        <w:rPr>
          <w:lang w:val="en-GB"/>
        </w:rPr>
        <w:fldChar w:fldCharType="separate"/>
      </w:r>
      <w:r w:rsidR="00D037CA">
        <w:rPr>
          <w:noProof/>
          <w:lang w:val="en-GB"/>
        </w:rPr>
        <w:t>[1</w:t>
      </w:r>
      <w:ins w:id="480" w:author="许 墨" w:date="2021-12-03T22:23:00Z">
        <w:r w:rsidR="00EE698D">
          <w:rPr>
            <w:noProof/>
            <w:lang w:val="en-GB"/>
          </w:rPr>
          <w:t>6</w:t>
        </w:r>
      </w:ins>
      <w:del w:id="481" w:author="许 墨" w:date="2021-12-03T22:23:00Z">
        <w:r w:rsidR="00D037CA" w:rsidDel="00EE698D">
          <w:rPr>
            <w:noProof/>
            <w:lang w:val="en-GB"/>
          </w:rPr>
          <w:delText>7</w:delText>
        </w:r>
      </w:del>
      <w:r w:rsidR="00D037CA">
        <w:rPr>
          <w:noProof/>
          <w:lang w:val="en-GB"/>
        </w:rPr>
        <w:t>]</w:t>
      </w:r>
      <w:r w:rsidR="0034320B" w:rsidRPr="00BF3B40">
        <w:rPr>
          <w:lang w:val="en-GB"/>
        </w:rPr>
        <w:fldChar w:fldCharType="end"/>
      </w:r>
      <w:r w:rsidRPr="00BF3B40">
        <w:rPr>
          <w:lang w:val="en-GB"/>
        </w:rPr>
        <w:t xml:space="preserve">. </w:t>
      </w:r>
      <w:del w:id="482" w:author="Miraz Mahdi Hassan" w:date="2021-12-02T22:48:00Z">
        <w:r w:rsidRPr="00BF3B40" w:rsidDel="001938D8">
          <w:rPr>
            <w:lang w:val="en-GB"/>
          </w:rPr>
          <w:delText>But it</w:delText>
        </w:r>
      </w:del>
      <w:ins w:id="483" w:author="Miraz Mahdi Hassan" w:date="2021-12-02T22:48:00Z">
        <w:r w:rsidR="001938D8">
          <w:rPr>
            <w:lang w:val="en-GB"/>
          </w:rPr>
          <w:t xml:space="preserve">They reiterate the fact </w:t>
        </w:r>
      </w:ins>
      <w:del w:id="484" w:author="Miraz Mahdi Hassan" w:date="2021-12-02T22:48:00Z">
        <w:r w:rsidRPr="00BF3B40" w:rsidDel="001938D8">
          <w:rPr>
            <w:lang w:val="en-GB"/>
          </w:rPr>
          <w:delText xml:space="preserve"> </w:delText>
        </w:r>
        <w:r w:rsidR="00AE4ABC" w:rsidDel="001938D8">
          <w:rPr>
            <w:lang w:val="en-GB"/>
          </w:rPr>
          <w:delText>concludes</w:delText>
        </w:r>
        <w:r w:rsidRPr="00BF3B40" w:rsidDel="001938D8">
          <w:rPr>
            <w:lang w:val="en-GB"/>
          </w:rPr>
          <w:delText xml:space="preserve"> </w:delText>
        </w:r>
      </w:del>
      <w:r w:rsidRPr="00BF3B40">
        <w:rPr>
          <w:lang w:val="en-GB"/>
        </w:rPr>
        <w:t xml:space="preserve">that applying the blockchain and </w:t>
      </w:r>
      <w:ins w:id="485" w:author="Miraz Mahdi Hassan" w:date="2021-12-02T22:49:00Z">
        <w:r w:rsidR="001938D8">
          <w:rPr>
            <w:lang w:val="en-GB"/>
          </w:rPr>
          <w:t xml:space="preserve">the </w:t>
        </w:r>
      </w:ins>
      <w:r w:rsidRPr="00BF3B40">
        <w:rPr>
          <w:lang w:val="en-GB"/>
        </w:rPr>
        <w:t xml:space="preserve">internet of things </w:t>
      </w:r>
      <w:ins w:id="486" w:author="Miraz Mahdi Hassan" w:date="2021-12-02T22:49:00Z">
        <w:r w:rsidR="001938D8">
          <w:rPr>
            <w:lang w:val="en-GB"/>
          </w:rPr>
          <w:t xml:space="preserve">together </w:t>
        </w:r>
      </w:ins>
      <w:r w:rsidRPr="00BF3B40">
        <w:rPr>
          <w:lang w:val="en-GB"/>
        </w:rPr>
        <w:t xml:space="preserve">is not </w:t>
      </w:r>
      <w:ins w:id="487" w:author="Miraz Mahdi Hassan" w:date="2021-12-02T22:49:00Z">
        <w:r w:rsidR="001938D8">
          <w:rPr>
            <w:lang w:val="en-GB"/>
          </w:rPr>
          <w:t xml:space="preserve">very </w:t>
        </w:r>
      </w:ins>
      <w:r w:rsidRPr="00BF3B40">
        <w:rPr>
          <w:lang w:val="en-GB"/>
        </w:rPr>
        <w:t xml:space="preserve">straightforward due to the limitation of sensors and microcomputers. </w:t>
      </w:r>
      <w:del w:id="488" w:author="Miraz Mahdi Hassan" w:date="2021-12-02T22:49:00Z">
        <w:r w:rsidRPr="00BF3B40" w:rsidDel="001938D8">
          <w:rPr>
            <w:lang w:val="en-GB"/>
          </w:rPr>
          <w:delText>And finally suggest</w:delText>
        </w:r>
      </w:del>
      <w:ins w:id="489" w:author="Miraz Mahdi Hassan" w:date="2021-12-02T22:50:00Z">
        <w:r w:rsidR="00EC0592">
          <w:rPr>
            <w:lang w:val="en-GB"/>
          </w:rPr>
          <w:t>They proposed</w:t>
        </w:r>
      </w:ins>
      <w:r w:rsidRPr="00BF3B40">
        <w:rPr>
          <w:lang w:val="en-GB"/>
        </w:rPr>
        <w:t xml:space="preserve"> a smart home lightweight blockchain of things architecture consisting of smart home, the overlay</w:t>
      </w:r>
      <w:del w:id="490" w:author="Miraz Mahdi Hassan" w:date="2021-12-02T22:50:00Z">
        <w:r w:rsidRPr="00BF3B40" w:rsidDel="00EC0592">
          <w:rPr>
            <w:lang w:val="en-GB"/>
          </w:rPr>
          <w:delText>,</w:delText>
        </w:r>
      </w:del>
      <w:r w:rsidRPr="00BF3B40">
        <w:rPr>
          <w:lang w:val="en-GB"/>
        </w:rPr>
        <w:t xml:space="preserve"> and the cloud storage. </w:t>
      </w:r>
    </w:p>
    <w:p w14:paraId="07AE0C61" w14:textId="6023A47F" w:rsidR="001C2186" w:rsidRPr="00BF3B40" w:rsidRDefault="2FBBB754" w:rsidP="2FBBB754">
      <w:pPr>
        <w:pStyle w:val="a3"/>
        <w:rPr>
          <w:lang w:val="en-GB"/>
        </w:rPr>
      </w:pPr>
      <w:r w:rsidRPr="00BF3B40">
        <w:rPr>
          <w:lang w:val="en-GB"/>
        </w:rPr>
        <w:t xml:space="preserve">Wei </w:t>
      </w:r>
      <w:ins w:id="491" w:author="Miraz Mahdi Hassan" w:date="2021-12-02T23:07:00Z">
        <w:r w:rsidR="00C048CA" w:rsidRPr="00C424BF">
          <w:rPr>
            <w:i/>
            <w:lang w:val="en-GB"/>
            <w:rPrChange w:id="492" w:author="Miraz Mahdi Hassan" w:date="2021-12-02T23:07:00Z">
              <w:rPr>
                <w:lang w:val="en-GB"/>
              </w:rPr>
            </w:rPrChange>
          </w:rPr>
          <w:t>et al.</w:t>
        </w:r>
        <w:r w:rsidR="00C048CA">
          <w:rPr>
            <w:lang w:val="en-GB"/>
          </w:rPr>
          <w:t xml:space="preserve"> </w:t>
        </w:r>
      </w:ins>
      <w:r w:rsidRPr="00BF3B40">
        <w:rPr>
          <w:lang w:val="en-GB"/>
        </w:rPr>
        <w:t>attempt</w:t>
      </w:r>
      <w:ins w:id="493" w:author="Miraz Mahdi Hassan" w:date="2021-12-02T23:07:00Z">
        <w:r w:rsidR="00C424BF">
          <w:rPr>
            <w:lang w:val="en-GB"/>
          </w:rPr>
          <w:t>ed</w:t>
        </w:r>
      </w:ins>
      <w:del w:id="494" w:author="Miraz Mahdi Hassan" w:date="2021-12-02T23:07:00Z">
        <w:r w:rsidRPr="00BF3B40" w:rsidDel="00C424BF">
          <w:rPr>
            <w:lang w:val="en-GB"/>
          </w:rPr>
          <w:delText>s</w:delText>
        </w:r>
      </w:del>
      <w:r w:rsidRPr="00BF3B40">
        <w:rPr>
          <w:lang w:val="en-GB"/>
        </w:rPr>
        <w:t xml:space="preserve"> to solve the </w:t>
      </w:r>
      <w:ins w:id="495" w:author="Miraz Mahdi Hassan" w:date="2021-12-02T23:07:00Z">
        <w:r w:rsidR="00C424BF">
          <w:rPr>
            <w:lang w:val="en-GB"/>
          </w:rPr>
          <w:t xml:space="preserve">trust </w:t>
        </w:r>
      </w:ins>
      <w:r w:rsidRPr="00BF3B40">
        <w:rPr>
          <w:lang w:val="en-GB"/>
        </w:rPr>
        <w:t xml:space="preserve">problems using a trust management system in service-oriented IoT which will evaluate the trustworthiness of devices based on their identities </w:t>
      </w:r>
      <w:r w:rsidR="003F009C" w:rsidRPr="00BF3B40">
        <w:rPr>
          <w:lang w:val="en-GB"/>
        </w:rPr>
        <w:fldChar w:fldCharType="begin"/>
      </w:r>
      <w:r w:rsidR="00D037CA">
        <w:rPr>
          <w:lang w:val="en-GB"/>
        </w:rPr>
        <w:instrText xml:space="preserve"> ADDIN EN.CITE &lt;EndNote&gt;&lt;Cite&gt;&lt;Author&gt;Wei&lt;/Author&gt;&lt;Year&gt;2021&lt;/Year&gt;&lt;RecNum&gt;98&lt;/RecNum&gt;&lt;DisplayText&gt;[18]&lt;/DisplayText&gt;&lt;record&gt;&lt;rec-number&gt;98&lt;/rec-number&gt;&lt;foreign-keys&gt;&lt;key app="EN" db-id="ad5awtp2a0f5ebe9t9o5vrs9spwz0f952xes" timestamp="1630454919"&gt;98&lt;/key&gt;&lt;/foreign-keys&gt;&lt;ref-type name="Conference Paper"&gt;47&lt;/ref-type&gt;&lt;contributors&gt;&lt;authors&gt;&lt;author&gt;Wei, Lijun&lt;/author&gt;&lt;author&gt;Wu, Jing&lt;/author&gt;&lt;author&gt;Long, Chengnian&lt;/author&gt;&lt;/authors&gt;&lt;/contributors&gt;&lt;titles&gt;&lt;title&gt;Blockchain-Enabled Trust Management in Service-Oriented Internet of Things: Opportunities and Challenges&lt;/title&gt;&lt;secondary-title&gt;2021 The 3rd International Conference on Blockchain Technology&lt;/secondary-title&gt;&lt;/titles&gt;&lt;pages&gt;90-95&lt;/pages&gt;&lt;dates&gt;&lt;year&gt;2021&lt;/year&gt;&lt;/dates&gt;&lt;urls&gt;&lt;/urls&gt;&lt;electronic-resource-num&gt;10.1145/3460537.3460544&lt;/electronic-resource-num&gt;&lt;/record&gt;&lt;/Cite&gt;&lt;/EndNote&gt;</w:instrText>
      </w:r>
      <w:r w:rsidR="003F009C" w:rsidRPr="00BF3B40">
        <w:rPr>
          <w:lang w:val="en-GB"/>
        </w:rPr>
        <w:fldChar w:fldCharType="separate"/>
      </w:r>
      <w:r w:rsidR="00D037CA">
        <w:rPr>
          <w:noProof/>
          <w:lang w:val="en-GB"/>
        </w:rPr>
        <w:t>[1</w:t>
      </w:r>
      <w:ins w:id="496" w:author="许 墨" w:date="2021-12-03T22:24:00Z">
        <w:r w:rsidR="00B06D9D">
          <w:rPr>
            <w:noProof/>
            <w:lang w:val="en-GB"/>
          </w:rPr>
          <w:t>7</w:t>
        </w:r>
      </w:ins>
      <w:del w:id="497" w:author="许 墨" w:date="2021-12-03T22:24:00Z">
        <w:r w:rsidR="00D037CA" w:rsidDel="00B06D9D">
          <w:rPr>
            <w:noProof/>
            <w:lang w:val="en-GB"/>
          </w:rPr>
          <w:delText>8</w:delText>
        </w:r>
      </w:del>
      <w:r w:rsidR="00D037CA">
        <w:rPr>
          <w:noProof/>
          <w:lang w:val="en-GB"/>
        </w:rPr>
        <w:t>]</w:t>
      </w:r>
      <w:r w:rsidR="003F009C" w:rsidRPr="00BF3B40">
        <w:rPr>
          <w:lang w:val="en-GB"/>
        </w:rPr>
        <w:fldChar w:fldCharType="end"/>
      </w:r>
      <w:r w:rsidRPr="00BF3B40">
        <w:rPr>
          <w:lang w:val="en-GB"/>
        </w:rPr>
        <w:t xml:space="preserve">. This trust management system can prevent </w:t>
      </w:r>
      <w:ins w:id="498" w:author="Miraz Mahdi Hassan" w:date="2021-12-02T23:07:00Z">
        <w:r w:rsidR="00C424BF">
          <w:rPr>
            <w:lang w:val="en-GB"/>
          </w:rPr>
          <w:t>s</w:t>
        </w:r>
      </w:ins>
      <w:del w:id="499" w:author="Miraz Mahdi Hassan" w:date="2021-12-02T23:07:00Z">
        <w:r w:rsidRPr="00BF3B40" w:rsidDel="00C424BF">
          <w:rPr>
            <w:lang w:val="en-GB"/>
          </w:rPr>
          <w:delText>S</w:delText>
        </w:r>
      </w:del>
      <w:r w:rsidRPr="00BF3B40">
        <w:rPr>
          <w:lang w:val="en-GB"/>
        </w:rPr>
        <w:t xml:space="preserve">elf-promoting attacks (SPA), </w:t>
      </w:r>
      <w:ins w:id="500" w:author="Miraz Mahdi Hassan" w:date="2021-12-02T23:08:00Z">
        <w:r w:rsidR="00C424BF">
          <w:rPr>
            <w:lang w:val="en-GB"/>
          </w:rPr>
          <w:t>b</w:t>
        </w:r>
      </w:ins>
      <w:del w:id="501" w:author="Miraz Mahdi Hassan" w:date="2021-12-02T23:08:00Z">
        <w:r w:rsidRPr="00BF3B40" w:rsidDel="00C424BF">
          <w:rPr>
            <w:lang w:val="en-GB"/>
          </w:rPr>
          <w:delText>B</w:delText>
        </w:r>
      </w:del>
      <w:r w:rsidRPr="00BF3B40">
        <w:rPr>
          <w:lang w:val="en-GB"/>
        </w:rPr>
        <w:t>ad-mouthing attacks (BMA)</w:t>
      </w:r>
      <w:del w:id="502" w:author="Miraz Mahdi Hassan" w:date="2021-12-02T23:08:00Z">
        <w:r w:rsidR="00AE4ABC" w:rsidDel="00C424BF">
          <w:rPr>
            <w:lang w:val="en-GB"/>
          </w:rPr>
          <w:delText>,</w:delText>
        </w:r>
      </w:del>
      <w:r w:rsidRPr="00BF3B40">
        <w:rPr>
          <w:lang w:val="en-GB"/>
        </w:rPr>
        <w:t xml:space="preserve"> and so </w:t>
      </w:r>
      <w:del w:id="503" w:author="Miraz Mahdi Hassan" w:date="2021-12-02T23:08:00Z">
        <w:r w:rsidRPr="00BF3B40" w:rsidDel="00C424BF">
          <w:rPr>
            <w:lang w:val="en-GB"/>
          </w:rPr>
          <w:delText>on</w:delText>
        </w:r>
      </w:del>
      <w:ins w:id="504" w:author="Miraz Mahdi Hassan" w:date="2021-12-02T23:08:00Z">
        <w:r w:rsidR="00C424BF">
          <w:rPr>
            <w:lang w:val="en-GB"/>
          </w:rPr>
          <w:t>forth</w:t>
        </w:r>
      </w:ins>
      <w:r w:rsidRPr="00BF3B40">
        <w:rPr>
          <w:lang w:val="en-GB"/>
        </w:rPr>
        <w:t xml:space="preserve">. </w:t>
      </w:r>
    </w:p>
    <w:p w14:paraId="365D628D" w14:textId="7A200B77" w:rsidR="00C17AA9" w:rsidRPr="00BF3B40" w:rsidRDefault="2FBBB754" w:rsidP="2FBBB754">
      <w:pPr>
        <w:pStyle w:val="a3"/>
        <w:rPr>
          <w:lang w:val="en-GB"/>
        </w:rPr>
      </w:pPr>
      <w:del w:id="505" w:author="Miraz Mahdi Hassan" w:date="2021-12-02T23:09:00Z">
        <w:r w:rsidRPr="00BF3B40" w:rsidDel="00C424BF">
          <w:rPr>
            <w:lang w:val="en-GB"/>
          </w:rPr>
          <w:delText xml:space="preserve">Papers from </w:delText>
        </w:r>
      </w:del>
      <w:r w:rsidRPr="00BF3B40">
        <w:rPr>
          <w:lang w:val="en-GB"/>
        </w:rPr>
        <w:t>Lin</w:t>
      </w:r>
      <w:ins w:id="506" w:author="Miraz Mahdi Hassan" w:date="2021-12-02T23:09:00Z">
        <w:r w:rsidR="00C424BF">
          <w:rPr>
            <w:lang w:val="en-GB"/>
          </w:rPr>
          <w:t xml:space="preserve"> and Han</w:t>
        </w:r>
      </w:ins>
      <w:r w:rsidRPr="00BF3B40">
        <w:rPr>
          <w:lang w:val="en-GB"/>
        </w:rPr>
        <w:t xml:space="preserve"> </w:t>
      </w:r>
      <w:r w:rsidR="002F03E2" w:rsidRPr="00BF3B40">
        <w:rPr>
          <w:lang w:val="en-GB"/>
        </w:rPr>
        <w:fldChar w:fldCharType="begin"/>
      </w:r>
      <w:r w:rsidR="00D037CA">
        <w:rPr>
          <w:lang w:val="en-GB"/>
        </w:rPr>
        <w:instrText xml:space="preserve"> ADDIN EN.CITE &lt;EndNote&gt;&lt;Cite&gt;&lt;Author&gt;Lin&lt;/Author&gt;&lt;Year&gt;2021&lt;/Year&gt;&lt;RecNum&gt;66&lt;/RecNum&gt;&lt;DisplayText&gt;[19]&lt;/DisplayText&gt;&lt;record&gt;&lt;rec-number&gt;66&lt;/rec-number&gt;&lt;foreign-keys&gt;&lt;key app="EN" db-id="ad5awtp2a0f5ebe9t9o5vrs9spwz0f952xes" timestamp="1630454825"&gt;66&lt;/key&gt;&lt;/foreign-keys&gt;&lt;ref-type name="Conference Paper"&gt;47&lt;/ref-type&gt;&lt;contributors&gt;&lt;authors&gt;&lt;author&gt;Lin, Meiyu&lt;/author&gt;&lt;author&gt;Han, Haiting&lt;/author&gt;&lt;/authors&gt;&lt;/contributors&gt;&lt;titles&gt;&lt;title&gt;A Blockchain-based Flexible Traceability System for IoT Cards&lt;/title&gt;&lt;secondary-title&gt;2021 The 3rd International Conference on Blockchain Technology&lt;/secondary-title&gt;&lt;/titles&gt;&lt;pages&gt;96-101&lt;/pages&gt;&lt;dates&gt;&lt;year&gt;2021&lt;/year&gt;&lt;/dates&gt;&lt;urls&gt;&lt;/urls&gt;&lt;electronic-resource-num&gt;10.1145/3460537.3460542&lt;/electronic-resource-num&gt;&lt;/record&gt;&lt;/Cite&gt;&lt;/EndNote&gt;</w:instrText>
      </w:r>
      <w:r w:rsidR="002F03E2" w:rsidRPr="00BF3B40">
        <w:rPr>
          <w:lang w:val="en-GB"/>
        </w:rPr>
        <w:fldChar w:fldCharType="separate"/>
      </w:r>
      <w:r w:rsidR="00D037CA">
        <w:rPr>
          <w:noProof/>
          <w:lang w:val="en-GB"/>
        </w:rPr>
        <w:t>[1</w:t>
      </w:r>
      <w:ins w:id="507" w:author="许 墨" w:date="2021-12-03T22:24:00Z">
        <w:r w:rsidR="001903E1">
          <w:rPr>
            <w:noProof/>
            <w:lang w:val="en-GB"/>
          </w:rPr>
          <w:t>8</w:t>
        </w:r>
      </w:ins>
      <w:del w:id="508" w:author="许 墨" w:date="2021-12-03T22:24:00Z">
        <w:r w:rsidR="00D037CA" w:rsidDel="001903E1">
          <w:rPr>
            <w:noProof/>
            <w:lang w:val="en-GB"/>
          </w:rPr>
          <w:delText>9</w:delText>
        </w:r>
      </w:del>
      <w:r w:rsidR="00D037CA">
        <w:rPr>
          <w:noProof/>
          <w:lang w:val="en-GB"/>
        </w:rPr>
        <w:t>]</w:t>
      </w:r>
      <w:r w:rsidR="002F03E2" w:rsidRPr="00BF3B40">
        <w:rPr>
          <w:lang w:val="en-GB"/>
        </w:rPr>
        <w:fldChar w:fldCharType="end"/>
      </w:r>
      <w:r w:rsidRPr="00BF3B40">
        <w:rPr>
          <w:lang w:val="en-GB"/>
        </w:rPr>
        <w:t xml:space="preserve"> introduce</w:t>
      </w:r>
      <w:ins w:id="509" w:author="Miraz Mahdi Hassan" w:date="2021-12-02T23:09:00Z">
        <w:r w:rsidR="00C424BF">
          <w:rPr>
            <w:lang w:val="en-GB"/>
          </w:rPr>
          <w:t>d</w:t>
        </w:r>
      </w:ins>
      <w:r w:rsidRPr="00BF3B40">
        <w:rPr>
          <w:lang w:val="en-GB"/>
        </w:rPr>
        <w:t xml:space="preserve"> a blockchain</w:t>
      </w:r>
      <w:r w:rsidR="00AE4ABC">
        <w:rPr>
          <w:lang w:val="en-GB"/>
        </w:rPr>
        <w:t>-</w:t>
      </w:r>
      <w:r w:rsidRPr="00BF3B40">
        <w:rPr>
          <w:lang w:val="en-GB"/>
        </w:rPr>
        <w:t xml:space="preserve">based IoT card system whose core function is real-name registration security management consisting of blockchain network infrastructure and point of scale terminal. </w:t>
      </w:r>
    </w:p>
    <w:p w14:paraId="4FF3973F" w14:textId="56F20C07" w:rsidR="000A4CA6" w:rsidRPr="00BF3B40" w:rsidRDefault="2FBBB754" w:rsidP="2FBBB754">
      <w:pPr>
        <w:pStyle w:val="a3"/>
        <w:rPr>
          <w:lang w:val="en-GB"/>
        </w:rPr>
      </w:pPr>
      <w:r w:rsidRPr="00BF3B40">
        <w:rPr>
          <w:lang w:val="en-GB"/>
        </w:rPr>
        <w:t>The study of Gong</w:t>
      </w:r>
      <w:ins w:id="510" w:author="Miraz Mahdi Hassan" w:date="2021-12-02T23:09:00Z">
        <w:r w:rsidR="00C424BF">
          <w:rPr>
            <w:lang w:val="en-GB"/>
          </w:rPr>
          <w:t xml:space="preserve"> </w:t>
        </w:r>
        <w:r w:rsidR="00C424BF" w:rsidRPr="00C424BF">
          <w:rPr>
            <w:i/>
            <w:lang w:val="en-GB"/>
            <w:rPrChange w:id="511" w:author="Miraz Mahdi Hassan" w:date="2021-12-02T23:11:00Z">
              <w:rPr>
                <w:lang w:val="en-GB"/>
              </w:rPr>
            </w:rPrChange>
          </w:rPr>
          <w:t>et al.</w:t>
        </w:r>
      </w:ins>
      <w:r w:rsidRPr="00BF3B40">
        <w:rPr>
          <w:lang w:val="en-GB"/>
        </w:rPr>
        <w:t xml:space="preserve"> </w:t>
      </w:r>
      <w:del w:id="512" w:author="Miraz Mahdi Hassan" w:date="2021-12-02T23:10:00Z">
        <w:r w:rsidRPr="00BF3B40" w:rsidDel="00C424BF">
          <w:rPr>
            <w:lang w:val="en-GB"/>
          </w:rPr>
          <w:delText xml:space="preserve">set out to </w:delText>
        </w:r>
      </w:del>
      <w:r w:rsidRPr="00BF3B40">
        <w:rPr>
          <w:lang w:val="en-GB"/>
        </w:rPr>
        <w:t>investigate</w:t>
      </w:r>
      <w:ins w:id="513" w:author="Miraz Mahdi Hassan" w:date="2021-12-02T23:10:00Z">
        <w:r w:rsidR="00C424BF">
          <w:rPr>
            <w:lang w:val="en-GB"/>
          </w:rPr>
          <w:t>d</w:t>
        </w:r>
      </w:ins>
      <w:r w:rsidRPr="00BF3B40">
        <w:rPr>
          <w:lang w:val="en-GB"/>
        </w:rPr>
        <w:t xml:space="preserve"> the usefulness of BCoT sentry, a system </w:t>
      </w:r>
      <w:r w:rsidR="00AE4ABC">
        <w:rPr>
          <w:lang w:val="en-GB"/>
        </w:rPr>
        <w:t>that</w:t>
      </w:r>
      <w:r w:rsidRPr="00BF3B40">
        <w:rPr>
          <w:lang w:val="en-GB"/>
        </w:rPr>
        <w:t xml:space="preserve"> tr</w:t>
      </w:r>
      <w:r w:rsidR="00AE4ABC">
        <w:rPr>
          <w:lang w:val="en-GB"/>
        </w:rPr>
        <w:t>ies</w:t>
      </w:r>
      <w:r w:rsidRPr="00BF3B40">
        <w:rPr>
          <w:lang w:val="en-GB"/>
        </w:rPr>
        <w:t xml:space="preserve"> to enhance security by analy</w:t>
      </w:r>
      <w:ins w:id="514" w:author="Miraz Mahdi Hassan" w:date="2021-12-02T23:10:00Z">
        <w:r w:rsidR="00C424BF">
          <w:rPr>
            <w:lang w:val="en-GB"/>
          </w:rPr>
          <w:t>s</w:t>
        </w:r>
      </w:ins>
      <w:del w:id="515" w:author="Miraz Mahdi Hassan" w:date="2021-12-02T23:10:00Z">
        <w:r w:rsidR="00AE4ABC" w:rsidDel="00C424BF">
          <w:rPr>
            <w:lang w:val="en-GB"/>
          </w:rPr>
          <w:delText>z</w:delText>
        </w:r>
      </w:del>
      <w:r w:rsidRPr="00BF3B40">
        <w:rPr>
          <w:lang w:val="en-GB"/>
        </w:rPr>
        <w:t xml:space="preserve">ing the traffic flow pattern in the peer-to-peer connection network </w:t>
      </w:r>
      <w:r w:rsidR="00D339AD" w:rsidRPr="00BF3B40">
        <w:rPr>
          <w:lang w:val="en-GB"/>
        </w:rPr>
        <w:fldChar w:fldCharType="begin"/>
      </w:r>
      <w:r w:rsidR="00D037CA">
        <w:rPr>
          <w:lang w:val="en-GB"/>
        </w:rPr>
        <w:instrText xml:space="preserve"> ADDIN EN.CITE &lt;EndNote&gt;&lt;Cite&gt;&lt;Author&gt;Gong&lt;/Author&gt;&lt;Year&gt;2021&lt;/Year&gt;&lt;RecNum&gt;78&lt;/RecNum&gt;&lt;DisplayText&gt;[20]&lt;/DisplayText&gt;&lt;record&gt;&lt;rec-number&gt;78&lt;/rec-number&gt;&lt;foreign-keys&gt;&lt;key app="EN" db-id="ad5awtp2a0f5ebe9t9o5vrs9spwz0f952xes" timestamp="1630454865"&gt;78&lt;/key&gt;&lt;/foreign-keys&gt;&lt;ref-type name="Journal Article"&gt;17&lt;/ref-type&gt;&lt;contributors&gt;&lt;authors&gt;&lt;author&gt;Gong, Liangqin&lt;/author&gt;&lt;author&gt;Alghazzawi, Daniyal M.&lt;/author&gt;&lt;author&gt;Cheng, Li&lt;/author&gt;&lt;/authors&gt;&lt;/contributors&gt;&lt;titles&gt;&lt;title&gt;BCoT Sentry: A Blockchain-Based Identity Authentication Framework for IoT Devices&lt;/title&gt;&lt;secondary-title&gt;Information&lt;/secondary-title&gt;&lt;/titles&gt;&lt;periodical&gt;&lt;full-title&gt;Information&lt;/full-title&gt;&lt;/periodical&gt;&lt;volume&gt;12&lt;/volume&gt;&lt;number&gt;5&lt;/number&gt;&lt;section&gt;203&lt;/section&gt;&lt;dates&gt;&lt;year&gt;2021&lt;/year&gt;&lt;/dates&gt;&lt;isbn&gt;2078-2489&lt;/isbn&gt;&lt;urls&gt;&lt;/urls&gt;&lt;electronic-resource-num&gt;10.3390/info12050203&lt;/electronic-resource-num&gt;&lt;/record&gt;&lt;/Cite&gt;&lt;/EndNote&gt;</w:instrText>
      </w:r>
      <w:r w:rsidR="00D339AD" w:rsidRPr="00BF3B40">
        <w:rPr>
          <w:lang w:val="en-GB"/>
        </w:rPr>
        <w:fldChar w:fldCharType="separate"/>
      </w:r>
      <w:r w:rsidR="00D037CA">
        <w:rPr>
          <w:noProof/>
          <w:lang w:val="en-GB"/>
        </w:rPr>
        <w:t>[</w:t>
      </w:r>
      <w:ins w:id="516" w:author="许 墨" w:date="2021-12-03T22:25:00Z">
        <w:r w:rsidR="00F55882">
          <w:rPr>
            <w:noProof/>
            <w:lang w:val="en-GB"/>
          </w:rPr>
          <w:t>19</w:t>
        </w:r>
      </w:ins>
      <w:del w:id="517" w:author="许 墨" w:date="2021-12-03T22:25:00Z">
        <w:r w:rsidR="00D037CA" w:rsidDel="008475EE">
          <w:rPr>
            <w:noProof/>
            <w:lang w:val="en-GB"/>
          </w:rPr>
          <w:delText>20</w:delText>
        </w:r>
      </w:del>
      <w:r w:rsidR="00D037CA">
        <w:rPr>
          <w:noProof/>
          <w:lang w:val="en-GB"/>
        </w:rPr>
        <w:t>]</w:t>
      </w:r>
      <w:r w:rsidR="00D339AD" w:rsidRPr="00BF3B40">
        <w:rPr>
          <w:lang w:val="en-GB"/>
        </w:rPr>
        <w:fldChar w:fldCharType="end"/>
      </w:r>
      <w:r w:rsidRPr="00BF3B40">
        <w:rPr>
          <w:lang w:val="en-GB"/>
        </w:rPr>
        <w:t>.</w:t>
      </w:r>
    </w:p>
    <w:p w14:paraId="12591960" w14:textId="6DD3F180" w:rsidR="00492965" w:rsidRPr="00BF3B40" w:rsidRDefault="2FBBB754" w:rsidP="2FBBB754">
      <w:pPr>
        <w:pStyle w:val="a3"/>
        <w:rPr>
          <w:lang w:val="en-GB"/>
        </w:rPr>
      </w:pPr>
      <w:r w:rsidRPr="00BF3B40">
        <w:rPr>
          <w:lang w:val="en-GB"/>
        </w:rPr>
        <w:t>Ferrag</w:t>
      </w:r>
      <w:ins w:id="518" w:author="Miraz Mahdi Hassan" w:date="2021-12-02T23:11:00Z">
        <w:r w:rsidR="00C424BF">
          <w:rPr>
            <w:lang w:val="en-GB"/>
          </w:rPr>
          <w:t xml:space="preserve"> </w:t>
        </w:r>
        <w:r w:rsidR="00C424BF" w:rsidRPr="00C424BF">
          <w:rPr>
            <w:i/>
            <w:lang w:val="en-GB"/>
            <w:rPrChange w:id="519" w:author="Miraz Mahdi Hassan" w:date="2021-12-02T23:11:00Z">
              <w:rPr>
                <w:lang w:val="en-GB"/>
              </w:rPr>
            </w:rPrChange>
          </w:rPr>
          <w:t>et al.</w:t>
        </w:r>
      </w:ins>
      <w:r w:rsidRPr="00BF3B40">
        <w:rPr>
          <w:lang w:val="en-GB"/>
        </w:rPr>
        <w:t xml:space="preserve"> </w:t>
      </w:r>
      <w:r w:rsidR="001B33FF" w:rsidRPr="00BF3B40">
        <w:rPr>
          <w:lang w:val="en-GB"/>
        </w:rPr>
        <w:fldChar w:fldCharType="begin"/>
      </w:r>
      <w:r w:rsidR="00D037CA">
        <w:rPr>
          <w:lang w:val="en-GB"/>
        </w:rPr>
        <w:instrText xml:space="preserve"> ADDIN EN.CITE &lt;EndNote&gt;&lt;Cite&gt;&lt;Author&gt;Ferrag&lt;/Author&gt;&lt;Year&gt;2019&lt;/Year&gt;&lt;RecNum&gt;82&lt;/RecNum&gt;&lt;DisplayText&gt;[21]&lt;/DisplayText&gt;&lt;record&gt;&lt;rec-number&gt;82&lt;/rec-number&gt;&lt;foreign-keys&gt;&lt;key app="EN" db-id="ad5awtp2a0f5ebe9t9o5vrs9spwz0f952xes" timestamp="1630454876"&gt;82&lt;/key&gt;&lt;/foreign-keys&gt;&lt;ref-type name="Book Section"&gt;5&lt;/ref-type&gt;&lt;contributors&gt;&lt;authors&gt;&lt;author&gt;Ferrag, Mohamed Amine&lt;/author&gt;&lt;author&gt;Maglaras, Leandros&lt;/author&gt;&lt;author&gt;Janicke, Helge&lt;/author&gt;&lt;/authors&gt;&lt;/contributors&gt;&lt;titles&gt;&lt;title&gt;Blockchain and Its Role in the Internet of Things&lt;/title&gt;&lt;secondary-title&gt;Strategic Innovative Marketing and Tourism&lt;/secondary-title&gt;&lt;tertiary-title&gt;Springer Proceedings in Business and Economics&lt;/tertiary-title&gt;&lt;/titles&gt;&lt;pages&gt;1029-1038&lt;/pages&gt;&lt;section&gt;Chapter 119&lt;/section&gt;&lt;dates&gt;&lt;year&gt;2019&lt;/year&gt;&lt;/dates&gt;&lt;isbn&gt;978-3-030-12452-6&amp;#xD;978-3-030-12453-3&lt;/isbn&gt;&lt;urls&gt;&lt;/urls&gt;&lt;electronic-resource-num&gt;10.1007/978-3-030-12453-3_119&lt;/electronic-resource-num&gt;&lt;/record&gt;&lt;/Cite&gt;&lt;/EndNote&gt;</w:instrText>
      </w:r>
      <w:r w:rsidR="001B33FF" w:rsidRPr="00BF3B40">
        <w:rPr>
          <w:lang w:val="en-GB"/>
        </w:rPr>
        <w:fldChar w:fldCharType="separate"/>
      </w:r>
      <w:r w:rsidR="00D037CA">
        <w:rPr>
          <w:noProof/>
          <w:lang w:val="en-GB"/>
        </w:rPr>
        <w:t>[</w:t>
      </w:r>
      <w:ins w:id="520" w:author="许 墨" w:date="2021-12-03T22:25:00Z">
        <w:r w:rsidR="00F55882">
          <w:rPr>
            <w:noProof/>
            <w:lang w:val="en-GB"/>
          </w:rPr>
          <w:t>20</w:t>
        </w:r>
      </w:ins>
      <w:del w:id="521" w:author="许 墨" w:date="2021-12-03T22:25:00Z">
        <w:r w:rsidR="00D037CA" w:rsidDel="00F55882">
          <w:rPr>
            <w:noProof/>
            <w:lang w:val="en-GB"/>
          </w:rPr>
          <w:delText>21</w:delText>
        </w:r>
      </w:del>
      <w:r w:rsidR="00D037CA">
        <w:rPr>
          <w:noProof/>
          <w:lang w:val="en-GB"/>
        </w:rPr>
        <w:t>]</w:t>
      </w:r>
      <w:r w:rsidR="001B33FF" w:rsidRPr="00BF3B40">
        <w:rPr>
          <w:lang w:val="en-GB"/>
        </w:rPr>
        <w:fldChar w:fldCharType="end"/>
      </w:r>
      <w:r w:rsidRPr="00BF3B40">
        <w:rPr>
          <w:lang w:val="en-GB"/>
        </w:rPr>
        <w:t xml:space="preserve"> tries to establish a healthcare system with enhanced security </w:t>
      </w:r>
      <w:del w:id="522" w:author="Miraz Mahdi Hassan" w:date="2021-12-02T23:12:00Z">
        <w:r w:rsidRPr="00BF3B40" w:rsidDel="00C424BF">
          <w:rPr>
            <w:lang w:val="en-GB"/>
          </w:rPr>
          <w:delText xml:space="preserve">in </w:delText>
        </w:r>
        <w:r w:rsidR="00AE4ABC" w:rsidDel="00C424BF">
          <w:rPr>
            <w:lang w:val="en-GB"/>
          </w:rPr>
          <w:delText xml:space="preserve">the </w:delText>
        </w:r>
        <w:r w:rsidRPr="00BF3B40" w:rsidDel="00C424BF">
          <w:rPr>
            <w:lang w:val="en-GB"/>
          </w:rPr>
          <w:delText>paper “ Blockchain and Its Role in the Internet of Things” which talks about</w:delText>
        </w:r>
      </w:del>
      <w:ins w:id="523" w:author="Miraz Mahdi Hassan" w:date="2021-12-02T23:12:00Z">
        <w:r w:rsidR="00C424BF">
          <w:rPr>
            <w:lang w:val="en-GB"/>
          </w:rPr>
          <w:t>focusing on</w:t>
        </w:r>
      </w:ins>
      <w:r w:rsidRPr="00BF3B40">
        <w:rPr>
          <w:lang w:val="en-GB"/>
        </w:rPr>
        <w:t xml:space="preserve"> the identification of </w:t>
      </w:r>
      <w:r w:rsidR="00AE4ABC">
        <w:rPr>
          <w:lang w:val="en-GB"/>
        </w:rPr>
        <w:t xml:space="preserve">the </w:t>
      </w:r>
      <w:r w:rsidRPr="00BF3B40">
        <w:rPr>
          <w:lang w:val="en-GB"/>
        </w:rPr>
        <w:t xml:space="preserve">healthcare field as a subsector of </w:t>
      </w:r>
      <w:del w:id="524" w:author="Miraz Mahdi Hassan" w:date="2021-12-02T23:12:00Z">
        <w:r w:rsidRPr="00BF3B40" w:rsidDel="00C424BF">
          <w:rPr>
            <w:lang w:val="en-GB"/>
          </w:rPr>
          <w:delText xml:space="preserve">lightweight </w:delText>
        </w:r>
      </w:del>
      <w:r w:rsidRPr="00BF3B40">
        <w:rPr>
          <w:lang w:val="en-GB"/>
        </w:rPr>
        <w:t xml:space="preserve">blockchain of things. </w:t>
      </w:r>
      <w:del w:id="525" w:author="Miraz Mahdi Hassan" w:date="2021-12-02T23:12:00Z">
        <w:r w:rsidRPr="00BF3B40" w:rsidDel="00C424BF">
          <w:rPr>
            <w:lang w:val="en-GB"/>
          </w:rPr>
          <w:delText>Most of its contents are about theory, Due to practical constraints, this paper cannot provide a comprehensive review.</w:delText>
        </w:r>
      </w:del>
    </w:p>
    <w:p w14:paraId="5183B23F" w14:textId="717CE0BF" w:rsidR="00ED010B" w:rsidRPr="00BF3B40" w:rsidDel="00C424BF" w:rsidRDefault="2FBBB754" w:rsidP="2FBBB754">
      <w:pPr>
        <w:pStyle w:val="a3"/>
        <w:rPr>
          <w:del w:id="526" w:author="Miraz Mahdi Hassan" w:date="2021-12-02T23:13:00Z"/>
          <w:lang w:val="en-GB"/>
        </w:rPr>
      </w:pPr>
      <w:del w:id="527" w:author="Miraz Mahdi Hassan" w:date="2021-12-02T23:13:00Z">
        <w:r w:rsidRPr="00BF3B40" w:rsidDel="00C424BF">
          <w:rPr>
            <w:lang w:val="en-GB"/>
          </w:rPr>
          <w:delText>From the above research, we know that the lightweight blockchain is currently being used more and more widely. More scholars are trying to make breakthroughs in related fields, especially in security.</w:delText>
        </w:r>
      </w:del>
    </w:p>
    <w:p w14:paraId="37F04F9A" w14:textId="1A9383D1" w:rsidR="0029223D" w:rsidRPr="00BF3B40" w:rsidRDefault="2FBBB754" w:rsidP="2FBBB754">
      <w:pPr>
        <w:pStyle w:val="a3"/>
        <w:rPr>
          <w:lang w:val="en-GB"/>
        </w:rPr>
      </w:pPr>
      <w:del w:id="528" w:author="Miraz Mahdi Hassan" w:date="2021-12-02T23:13:00Z">
        <w:r w:rsidRPr="00BF3B40" w:rsidDel="00C424BF">
          <w:rPr>
            <w:lang w:val="en-GB"/>
          </w:rPr>
          <w:delText>But at the same time,</w:delText>
        </w:r>
      </w:del>
      <w:ins w:id="529" w:author="Miraz Mahdi Hassan" w:date="2021-12-02T23:13:00Z">
        <w:r w:rsidR="00C424BF">
          <w:rPr>
            <w:lang w:val="en-GB"/>
          </w:rPr>
          <w:t xml:space="preserve">While we see a </w:t>
        </w:r>
      </w:ins>
      <w:ins w:id="530" w:author="Miraz Mahdi Hassan" w:date="2021-12-02T23:14:00Z">
        <w:r w:rsidR="00C424BF">
          <w:rPr>
            <w:lang w:val="en-GB"/>
          </w:rPr>
          <w:t xml:space="preserve">great research interests in the domain of BCoT, particularly in the recent past years, as evident by the aforementioned </w:t>
        </w:r>
      </w:ins>
      <w:ins w:id="531" w:author="Miraz Mahdi Hassan" w:date="2021-12-02T23:15:00Z">
        <w:r w:rsidR="00C424BF">
          <w:rPr>
            <w:lang w:val="en-GB"/>
          </w:rPr>
          <w:t xml:space="preserve">section of the literature </w:t>
        </w:r>
      </w:ins>
      <w:ins w:id="532" w:author="Miraz Mahdi Hassan" w:date="2021-12-02T23:14:00Z">
        <w:r w:rsidR="00C424BF">
          <w:rPr>
            <w:lang w:val="en-GB"/>
          </w:rPr>
          <w:t>survey</w:t>
        </w:r>
      </w:ins>
      <w:ins w:id="533" w:author="Miraz Mahdi Hassan" w:date="2021-12-02T23:15:00Z">
        <w:r w:rsidR="00C424BF">
          <w:rPr>
            <w:lang w:val="en-GB"/>
          </w:rPr>
          <w:t>,</w:t>
        </w:r>
      </w:ins>
      <w:r w:rsidRPr="00BF3B40">
        <w:rPr>
          <w:lang w:val="en-GB"/>
        </w:rPr>
        <w:t xml:space="preserve"> we must also reali</w:t>
      </w:r>
      <w:ins w:id="534" w:author="Miraz Mahdi Hassan" w:date="2021-12-02T23:15:00Z">
        <w:r w:rsidR="00C424BF">
          <w:rPr>
            <w:lang w:val="en-GB"/>
          </w:rPr>
          <w:t>s</w:t>
        </w:r>
      </w:ins>
      <w:del w:id="535" w:author="Miraz Mahdi Hassan" w:date="2021-12-02T23:15:00Z">
        <w:r w:rsidR="00AE4ABC" w:rsidDel="00C424BF">
          <w:rPr>
            <w:lang w:val="en-GB"/>
          </w:rPr>
          <w:delText>z</w:delText>
        </w:r>
      </w:del>
      <w:r w:rsidRPr="00BF3B40">
        <w:rPr>
          <w:lang w:val="en-GB"/>
        </w:rPr>
        <w:t xml:space="preserve">e that blockchain-related technologies are not omnipotent </w:t>
      </w:r>
      <w:r w:rsidR="0029223D" w:rsidRPr="00BF3B40">
        <w:rPr>
          <w:lang w:val="en-GB"/>
        </w:rPr>
        <w:fldChar w:fldCharType="begin"/>
      </w:r>
      <w:r w:rsidR="00D037CA">
        <w:rPr>
          <w:lang w:val="en-GB"/>
        </w:rPr>
        <w:instrText xml:space="preserve"> ADDIN EN.CITE &lt;EndNote&gt;&lt;Cite&gt;&lt;Author&gt;Fernandez-Carames&lt;/Author&gt;&lt;Year&gt;2018&lt;/Year&gt;&lt;RecNum&gt;77&lt;/RecNum&gt;&lt;DisplayText&gt;[22]&lt;/DisplayText&gt;&lt;record&gt;&lt;rec-number&gt;77&lt;/rec-number&gt;&lt;foreign-keys&gt;&lt;key app="EN" db-id="ad5awtp2a0f5ebe9t9o5vrs9spwz0f952xes" timestamp="1630454862"&gt;77&lt;/key&gt;&lt;/foreign-keys&gt;&lt;ref-type name="Journal Article"&gt;17&lt;/ref-type&gt;&lt;contributors&gt;&lt;authors&gt;&lt;author&gt;Fernandez-Carames, Tiago M.&lt;/author&gt;&lt;author&gt;Fraga-Lamas, Paula&lt;/author&gt;&lt;/authors&gt;&lt;/contributors&gt;&lt;titles&gt;&lt;title&gt;A Review on the Use of Blockchain for the Internet of Things&lt;/title&gt;&lt;secondary-title&gt;IEEE Access&lt;/secondary-title&gt;&lt;/titles&gt;&lt;periodical&gt;&lt;full-title&gt;IEEE Access&lt;/full-title&gt;&lt;/periodical&gt;&lt;pages&gt;32979-33001&lt;/pages&gt;&lt;volume&gt;6&lt;/volume&gt;&lt;section&gt;32979&lt;/section&gt;&lt;dates&gt;&lt;year&gt;2018&lt;/year&gt;&lt;/dates&gt;&lt;isbn&gt;2169-3536&lt;/isbn&gt;&lt;urls&gt;&lt;/urls&gt;&lt;electronic-resource-num&gt;10.1109/access.2018.2842685&lt;/electronic-resource-num&gt;&lt;/record&gt;&lt;/Cite&gt;&lt;/EndNote&gt;</w:instrText>
      </w:r>
      <w:r w:rsidR="0029223D" w:rsidRPr="00BF3B40">
        <w:rPr>
          <w:lang w:val="en-GB"/>
        </w:rPr>
        <w:fldChar w:fldCharType="separate"/>
      </w:r>
      <w:r w:rsidR="00D037CA">
        <w:rPr>
          <w:noProof/>
          <w:lang w:val="en-GB"/>
        </w:rPr>
        <w:t>[2</w:t>
      </w:r>
      <w:ins w:id="536" w:author="许 墨" w:date="2021-12-03T22:25:00Z">
        <w:r w:rsidR="006E4697">
          <w:rPr>
            <w:noProof/>
            <w:lang w:val="en-GB"/>
          </w:rPr>
          <w:t>1</w:t>
        </w:r>
      </w:ins>
      <w:del w:id="537" w:author="许 墨" w:date="2021-12-03T22:25:00Z">
        <w:r w:rsidR="00D037CA" w:rsidDel="006E4697">
          <w:rPr>
            <w:noProof/>
            <w:lang w:val="en-GB"/>
          </w:rPr>
          <w:delText>2</w:delText>
        </w:r>
      </w:del>
      <w:r w:rsidR="00D037CA">
        <w:rPr>
          <w:noProof/>
          <w:lang w:val="en-GB"/>
        </w:rPr>
        <w:t>]</w:t>
      </w:r>
      <w:r w:rsidR="0029223D" w:rsidRPr="00BF3B40">
        <w:rPr>
          <w:lang w:val="en-GB"/>
        </w:rPr>
        <w:fldChar w:fldCharType="end"/>
      </w:r>
      <w:r w:rsidRPr="00BF3B40">
        <w:rPr>
          <w:lang w:val="en-GB"/>
        </w:rPr>
        <w:t xml:space="preserve">. Multiple units can be combined into a huge whole to tamper with the data on the entire network. Once the computing power exceeds 51%, it will become an absolute majority </w:t>
      </w:r>
      <w:r w:rsidR="00AE4ABC">
        <w:rPr>
          <w:lang w:val="en-GB"/>
        </w:rPr>
        <w:t xml:space="preserve">that </w:t>
      </w:r>
      <w:r w:rsidRPr="00BF3B40">
        <w:rPr>
          <w:lang w:val="en-GB"/>
        </w:rPr>
        <w:t>is likely to be monopoli</w:t>
      </w:r>
      <w:ins w:id="538" w:author="Miraz Mahdi Hassan" w:date="2021-12-02T23:15:00Z">
        <w:r w:rsidR="00C424BF">
          <w:rPr>
            <w:lang w:val="en-GB"/>
          </w:rPr>
          <w:t>s</w:t>
        </w:r>
      </w:ins>
      <w:del w:id="539" w:author="Miraz Mahdi Hassan" w:date="2021-12-02T23:15:00Z">
        <w:r w:rsidR="00AE4ABC" w:rsidDel="00C424BF">
          <w:rPr>
            <w:lang w:val="en-GB"/>
          </w:rPr>
          <w:delText>z</w:delText>
        </w:r>
      </w:del>
      <w:r w:rsidRPr="00BF3B40">
        <w:rPr>
          <w:lang w:val="en-GB"/>
        </w:rPr>
        <w:t xml:space="preserve">ed by huge interest groups </w:t>
      </w:r>
      <w:r w:rsidR="0029223D" w:rsidRPr="00BF3B40">
        <w:rPr>
          <w:lang w:val="en-GB"/>
        </w:rPr>
        <w:fldChar w:fldCharType="begin"/>
      </w:r>
      <w:r w:rsidR="00D037CA">
        <w:rPr>
          <w:lang w:val="en-GB"/>
        </w:rPr>
        <w:instrText xml:space="preserve"> ADDIN EN.CITE &lt;EndNote&gt;&lt;Cite&gt;&lt;Author&gt;Sultan&lt;/Author&gt;&lt;Year&gt;2019&lt;/Year&gt;&lt;RecNum&gt;105&lt;/RecNum&gt;&lt;DisplayText&gt;[23]&lt;/DisplayText&gt;&lt;record&gt;&lt;rec-number&gt;105&lt;/rec-number&gt;&lt;foreign-keys&gt;&lt;key app="EN" db-id="ad5awtp2a0f5ebe9t9o5vrs9spwz0f952xes" timestamp="1630454939"&gt;105&lt;/key&gt;&lt;/foreign-keys&gt;&lt;ref-type name="Conference Paper"&gt;47&lt;/ref-type&gt;&lt;contributors&gt;&lt;authors&gt;&lt;author&gt;Sultan, Abid&lt;/author&gt;&lt;author&gt;Mushtaq, Muhammad Azhar&lt;/author&gt;&lt;author&gt;Abubakar, Muhammad&lt;/author&gt;&lt;/authors&gt;&lt;/contributors&gt;&lt;titles&gt;&lt;title&gt;IOT Security Issues Via Blockchain&lt;/title&gt;&lt;secondary-title&gt;Proceedings of the 2019 International Conference on Blockchain Technology&lt;/secondary-title&gt;&lt;/titles&gt;&lt;pages&gt;60-65&lt;/pages&gt;&lt;dates&gt;&lt;year&gt;2019&lt;/year&gt;&lt;/dates&gt;&lt;urls&gt;&lt;/urls&gt;&lt;electronic-resource-num&gt;10.1145/3320154.3320163&lt;/electronic-resource-num&gt;&lt;/record&gt;&lt;/Cite&gt;&lt;/EndNote&gt;</w:instrText>
      </w:r>
      <w:r w:rsidR="0029223D" w:rsidRPr="00BF3B40">
        <w:rPr>
          <w:lang w:val="en-GB"/>
        </w:rPr>
        <w:fldChar w:fldCharType="separate"/>
      </w:r>
      <w:r w:rsidR="00D037CA">
        <w:rPr>
          <w:noProof/>
          <w:lang w:val="en-GB"/>
        </w:rPr>
        <w:t>[2</w:t>
      </w:r>
      <w:ins w:id="540" w:author="许 墨" w:date="2021-12-03T22:26:00Z">
        <w:r w:rsidR="00AA0352">
          <w:rPr>
            <w:noProof/>
            <w:lang w:val="en-GB"/>
          </w:rPr>
          <w:t>2</w:t>
        </w:r>
      </w:ins>
      <w:del w:id="541" w:author="许 墨" w:date="2021-12-03T22:26:00Z">
        <w:r w:rsidR="00D037CA" w:rsidDel="00AA0352">
          <w:rPr>
            <w:noProof/>
            <w:lang w:val="en-GB"/>
          </w:rPr>
          <w:delText>3</w:delText>
        </w:r>
      </w:del>
      <w:r w:rsidR="00D037CA">
        <w:rPr>
          <w:noProof/>
          <w:lang w:val="en-GB"/>
        </w:rPr>
        <w:t>]</w:t>
      </w:r>
      <w:r w:rsidR="0029223D" w:rsidRPr="00BF3B40">
        <w:rPr>
          <w:lang w:val="en-GB"/>
        </w:rPr>
        <w:fldChar w:fldCharType="end"/>
      </w:r>
      <w:r w:rsidRPr="00BF3B40">
        <w:rPr>
          <w:lang w:val="en-GB"/>
        </w:rPr>
        <w:t xml:space="preserve">. </w:t>
      </w:r>
      <w:ins w:id="542" w:author="Miraz Mahdi Hassan" w:date="2021-12-02T23:16:00Z">
        <w:r w:rsidR="00C424BF">
          <w:rPr>
            <w:lang w:val="en-GB"/>
          </w:rPr>
          <w:t xml:space="preserve">We need to bear in mind that </w:t>
        </w:r>
      </w:ins>
      <w:del w:id="543" w:author="Miraz Mahdi Hassan" w:date="2021-12-02T23:16:00Z">
        <w:r w:rsidRPr="00BF3B40" w:rsidDel="00C424BF">
          <w:rPr>
            <w:lang w:val="en-GB"/>
          </w:rPr>
          <w:delText>W</w:delText>
        </w:r>
      </w:del>
      <w:ins w:id="544" w:author="Miraz Mahdi Hassan" w:date="2021-12-02T23:16:00Z">
        <w:r w:rsidR="00C424BF">
          <w:rPr>
            <w:lang w:val="en-GB"/>
          </w:rPr>
          <w:t>w</w:t>
        </w:r>
      </w:ins>
      <w:r w:rsidRPr="00BF3B40">
        <w:rPr>
          <w:lang w:val="en-GB"/>
        </w:rPr>
        <w:t>hat we want to achieve is advanced security rather than monopoly. Therefore, we must pay special attention to this.</w:t>
      </w:r>
    </w:p>
    <w:p w14:paraId="520E2445" w14:textId="623F9F0F" w:rsidR="0041266E" w:rsidRPr="00BF3B40" w:rsidRDefault="2FBBB754" w:rsidP="2FBBB754">
      <w:pPr>
        <w:pStyle w:val="a3"/>
        <w:rPr>
          <w:lang w:val="en-GB"/>
        </w:rPr>
      </w:pPr>
      <w:del w:id="545" w:author="Miraz Mahdi Hassan" w:date="2021-12-02T23:16:00Z">
        <w:r w:rsidRPr="00BF3B40" w:rsidDel="00C424BF">
          <w:rPr>
            <w:lang w:val="en-GB"/>
          </w:rPr>
          <w:delText xml:space="preserve">In the paper of </w:delText>
        </w:r>
      </w:del>
      <w:r w:rsidRPr="00BF3B40">
        <w:rPr>
          <w:lang w:val="en-GB"/>
        </w:rPr>
        <w:t>H</w:t>
      </w:r>
      <w:ins w:id="546" w:author="许 墨" w:date="2021-12-03T22:27:00Z">
        <w:r w:rsidR="003B52A1">
          <w:rPr>
            <w:lang w:val="en-GB"/>
          </w:rPr>
          <w:t>u</w:t>
        </w:r>
      </w:ins>
      <w:del w:id="547" w:author="许 墨" w:date="2021-12-03T22:27:00Z">
        <w:r w:rsidRPr="00BF3B40" w:rsidDel="003B52A1">
          <w:rPr>
            <w:lang w:val="en-GB"/>
          </w:rPr>
          <w:delText>i</w:delText>
        </w:r>
      </w:del>
      <w:r w:rsidRPr="00BF3B40">
        <w:rPr>
          <w:lang w:val="en-GB"/>
        </w:rPr>
        <w:t xml:space="preserve">ckle </w:t>
      </w:r>
      <w:ins w:id="548" w:author="Miraz Mahdi Hassan" w:date="2021-12-02T23:17:00Z">
        <w:r w:rsidR="00C424BF" w:rsidRPr="00C424BF">
          <w:rPr>
            <w:i/>
            <w:lang w:val="en-GB"/>
            <w:rPrChange w:id="549" w:author="Miraz Mahdi Hassan" w:date="2021-12-02T23:17:00Z">
              <w:rPr>
                <w:lang w:val="en-GB"/>
              </w:rPr>
            </w:rPrChange>
          </w:rPr>
          <w:t>et al.</w:t>
        </w:r>
        <w:r w:rsidR="00C424BF">
          <w:rPr>
            <w:lang w:val="en-GB"/>
          </w:rPr>
          <w:t xml:space="preserve"> </w:t>
        </w:r>
      </w:ins>
      <w:r w:rsidR="00B22C85" w:rsidRPr="00BF3B40">
        <w:rPr>
          <w:lang w:val="en-GB"/>
        </w:rPr>
        <w:fldChar w:fldCharType="begin"/>
      </w:r>
      <w:r w:rsidR="00D037CA">
        <w:rPr>
          <w:lang w:val="en-GB"/>
        </w:rPr>
        <w:instrText xml:space="preserve"> ADDIN EN.CITE &lt;EndNote&gt;&lt;Cite&gt;&lt;Author&gt;Huckle&lt;/Author&gt;&lt;Year&gt;2016&lt;/Year&gt;&lt;RecNum&gt;104&lt;/RecNum&gt;&lt;DisplayText&gt;[24]&lt;/DisplayText&gt;&lt;record&gt;&lt;rec-number&gt;104&lt;/rec-number&gt;&lt;foreign-keys&gt;&lt;key app="EN" db-id="ad5awtp2a0f5ebe9t9o5vrs9spwz0f952xes" timestamp="1630454935"&gt;104&lt;/key&gt;&lt;/foreign-keys&gt;&lt;ref-type name="Journal Article"&gt;17&lt;/ref-type&gt;&lt;contributors&gt;&lt;authors&gt;&lt;author&gt;Huckle, Steve&lt;/author&gt;&lt;author&gt;Bhattacharya, Rituparna&lt;/author&gt;&lt;author&gt;White, Martin&lt;/author&gt;&lt;author&gt;Beloff, Natalia&lt;/author&gt;&lt;/authors&gt;&lt;/contributors&gt;&lt;titles&gt;&lt;title&gt;Internet of Things, Blockchain and Shared Economy Applications&lt;/title&gt;&lt;secondary-title&gt;Procedia Computer Science&lt;/secondary-title&gt;&lt;/titles&gt;&lt;periodical&gt;&lt;full-title&gt;Procedia Computer Science&lt;/full-title&gt;&lt;/periodical&gt;&lt;pages&gt;461-466&lt;/pages&gt;&lt;volume&gt;98&lt;/volume&gt;&lt;section&gt;461&lt;/section&gt;&lt;dates&gt;&lt;year&gt;2016&lt;/year&gt;&lt;/dates&gt;&lt;isbn&gt;18770509&lt;/isbn&gt;&lt;urls&gt;&lt;/urls&gt;&lt;electronic-resource-num&gt;10.1016/j.procs.2016.09.074&lt;/electronic-resource-num&gt;&lt;/record&gt;&lt;/Cite&gt;&lt;/EndNote&gt;</w:instrText>
      </w:r>
      <w:r w:rsidR="00B22C85" w:rsidRPr="00BF3B40">
        <w:rPr>
          <w:lang w:val="en-GB"/>
        </w:rPr>
        <w:fldChar w:fldCharType="separate"/>
      </w:r>
      <w:r w:rsidR="00D037CA">
        <w:rPr>
          <w:noProof/>
          <w:lang w:val="en-GB"/>
        </w:rPr>
        <w:t>[2</w:t>
      </w:r>
      <w:ins w:id="550" w:author="许 墨" w:date="2021-12-03T22:27:00Z">
        <w:r w:rsidR="004E4E8E">
          <w:rPr>
            <w:noProof/>
            <w:lang w:val="en-GB"/>
          </w:rPr>
          <w:t>3</w:t>
        </w:r>
      </w:ins>
      <w:del w:id="551" w:author="许 墨" w:date="2021-12-03T22:27:00Z">
        <w:r w:rsidR="00D037CA" w:rsidDel="004E4E8E">
          <w:rPr>
            <w:noProof/>
            <w:lang w:val="en-GB"/>
          </w:rPr>
          <w:delText>4</w:delText>
        </w:r>
      </w:del>
      <w:r w:rsidR="00D037CA">
        <w:rPr>
          <w:noProof/>
          <w:lang w:val="en-GB"/>
        </w:rPr>
        <w:t>]</w:t>
      </w:r>
      <w:r w:rsidR="00B22C85" w:rsidRPr="00BF3B40">
        <w:rPr>
          <w:lang w:val="en-GB"/>
        </w:rPr>
        <w:fldChar w:fldCharType="end"/>
      </w:r>
      <w:r w:rsidRPr="00BF3B40">
        <w:rPr>
          <w:lang w:val="en-GB"/>
        </w:rPr>
        <w:t xml:space="preserve">, </w:t>
      </w:r>
      <w:ins w:id="552" w:author="Miraz Mahdi Hassan" w:date="2021-12-02T23:17:00Z">
        <w:r w:rsidR="004E3D15">
          <w:rPr>
            <w:lang w:val="en-GB"/>
          </w:rPr>
          <w:t xml:space="preserve">depicted </w:t>
        </w:r>
      </w:ins>
      <w:del w:id="553" w:author="Miraz Mahdi Hassan" w:date="2021-12-02T23:18:00Z">
        <w:r w:rsidRPr="00BF3B40" w:rsidDel="004E3D15">
          <w:rPr>
            <w:lang w:val="en-GB"/>
          </w:rPr>
          <w:delText xml:space="preserve">the </w:delText>
        </w:r>
      </w:del>
      <w:ins w:id="554" w:author="Miraz Mahdi Hassan" w:date="2021-12-02T23:18:00Z">
        <w:r w:rsidR="004E3D15">
          <w:rPr>
            <w:lang w:val="en-GB"/>
          </w:rPr>
          <w:t>various</w:t>
        </w:r>
        <w:r w:rsidR="004E3D15" w:rsidRPr="00BF3B40">
          <w:rPr>
            <w:lang w:val="en-GB"/>
          </w:rPr>
          <w:t xml:space="preserve"> </w:t>
        </w:r>
      </w:ins>
      <w:del w:id="555" w:author="Miraz Mahdi Hassan" w:date="2021-12-02T23:18:00Z">
        <w:r w:rsidRPr="00BF3B40" w:rsidDel="004E3D15">
          <w:rPr>
            <w:lang w:val="en-GB"/>
          </w:rPr>
          <w:delText xml:space="preserve">application </w:delText>
        </w:r>
      </w:del>
      <w:r w:rsidRPr="00BF3B40">
        <w:rPr>
          <w:lang w:val="en-GB"/>
        </w:rPr>
        <w:t xml:space="preserve">scenarios </w:t>
      </w:r>
      <w:del w:id="556" w:author="Miraz Mahdi Hassan" w:date="2021-12-02T23:19:00Z">
        <w:r w:rsidRPr="00BF3B40" w:rsidDel="004E3D15">
          <w:rPr>
            <w:lang w:val="en-GB"/>
          </w:rPr>
          <w:delText>of various</w:delText>
        </w:r>
      </w:del>
      <w:ins w:id="557" w:author="Miraz Mahdi Hassan" w:date="2021-12-02T23:19:00Z">
        <w:r w:rsidR="004E3D15">
          <w:rPr>
            <w:lang w:val="en-GB"/>
          </w:rPr>
          <w:t>with regards to the future application of</w:t>
        </w:r>
      </w:ins>
      <w:r w:rsidRPr="00BF3B40">
        <w:rPr>
          <w:lang w:val="en-GB"/>
        </w:rPr>
        <w:t xml:space="preserve"> </w:t>
      </w:r>
      <w:del w:id="558" w:author="Miraz Mahdi Hassan" w:date="2021-12-02T23:17:00Z">
        <w:r w:rsidRPr="00BF3B40" w:rsidDel="004E3D15">
          <w:rPr>
            <w:lang w:val="en-GB"/>
          </w:rPr>
          <w:delText xml:space="preserve">lightweight </w:delText>
        </w:r>
      </w:del>
      <w:r w:rsidRPr="00BF3B40">
        <w:rPr>
          <w:lang w:val="en-GB"/>
        </w:rPr>
        <w:t xml:space="preserve">blockchain of things are </w:t>
      </w:r>
      <w:del w:id="559" w:author="Miraz Mahdi Hassan" w:date="2021-12-02T23:18:00Z">
        <w:r w:rsidRPr="00BF3B40" w:rsidDel="004E3D15">
          <w:rPr>
            <w:lang w:val="en-GB"/>
          </w:rPr>
          <w:delText xml:space="preserve">depicted </w:delText>
        </w:r>
      </w:del>
      <w:del w:id="560" w:author="Miraz Mahdi Hassan" w:date="2021-12-02T23:19:00Z">
        <w:r w:rsidRPr="00BF3B40" w:rsidDel="004E3D15">
          <w:rPr>
            <w:lang w:val="en-GB"/>
          </w:rPr>
          <w:delText>in the future, but</w:delText>
        </w:r>
      </w:del>
      <w:ins w:id="561" w:author="Miraz Mahdi Hassan" w:date="2021-12-02T23:19:00Z">
        <w:r w:rsidR="004E3D15">
          <w:rPr>
            <w:lang w:val="en-GB"/>
          </w:rPr>
          <w:t>. However,</w:t>
        </w:r>
      </w:ins>
      <w:r w:rsidRPr="00BF3B40">
        <w:rPr>
          <w:lang w:val="en-GB"/>
        </w:rPr>
        <w:t xml:space="preserve"> they are limited by the possible problems of civilian IoT devices, such as poor performance to deploy a block network or insufficient device functions. </w:t>
      </w:r>
      <w:del w:id="562" w:author="Miraz Mahdi Hassan" w:date="2021-12-02T23:37:00Z">
        <w:r w:rsidRPr="00BF3B40" w:rsidDel="001236FE">
          <w:rPr>
            <w:lang w:val="en-GB"/>
          </w:rPr>
          <w:delText>If we try to solve these problems by improving the performance of the equipment, it will not be widely used because of the high cost.</w:delText>
        </w:r>
      </w:del>
    </w:p>
    <w:p w14:paraId="7531122B" w14:textId="3FF82D5E" w:rsidR="008B75FF" w:rsidRPr="00BF3B40" w:rsidRDefault="2FBBB754" w:rsidP="2FBBB754">
      <w:pPr>
        <w:pStyle w:val="a3"/>
        <w:rPr>
          <w:lang w:val="en-GB"/>
        </w:rPr>
      </w:pPr>
      <w:r w:rsidRPr="00BF3B40">
        <w:rPr>
          <w:lang w:val="en-GB"/>
        </w:rPr>
        <w:t xml:space="preserve">At present, the requirements for IoT devices based on blockchain technology are higher. However, IoT devices have low power consumption and poor performance </w:t>
      </w:r>
      <w:r w:rsidR="002F751D" w:rsidRPr="00BF3B40">
        <w:rPr>
          <w:lang w:val="en-GB"/>
        </w:rPr>
        <w:fldChar w:fldCharType="begin"/>
      </w:r>
      <w:r w:rsidR="00D037CA">
        <w:rPr>
          <w:lang w:val="en-GB"/>
        </w:rPr>
        <w:instrText xml:space="preserve"> ADDIN EN.CITE &lt;EndNote&gt;&lt;Cite&gt;&lt;Author&gt;Viriyasitavat&lt;/Author&gt;&lt;Year&gt;2019&lt;/Year&gt;&lt;RecNum&gt;112&lt;/RecNum&gt;&lt;DisplayText&gt;[25]&lt;/DisplayText&gt;&lt;record&gt;&lt;rec-number&gt;112&lt;/rec-number&gt;&lt;foreign-keys&gt;&lt;key app="EN" db-id="ad5awtp2a0f5ebe9t9o5vrs9spwz0f952xes" timestamp="1630454963"&gt;112&lt;/key&gt;&lt;/foreign-keys&gt;&lt;ref-type name="Journal Article"&gt;17&lt;/ref-type&gt;&lt;contributors&gt;&lt;authors&gt;&lt;author&gt;Viriyasitavat, Wattana&lt;/author&gt;&lt;author&gt;Da Xu, Li&lt;/author&gt;&lt;author&gt;Bi, Zhuming&lt;/author&gt;&lt;author&gt;Sapsomboon, Assadaporn&lt;/author&gt;&lt;/authors&gt;&lt;/contributors&gt;&lt;titles&gt;&lt;title&gt;New Blockchain-Based Architecture for Service Interoperations in Internet of Things&lt;/title&gt;&lt;secondary-title&gt;IEEE Transactions on Computational Social Systems&lt;/secondary-title&gt;&lt;/titles&gt;&lt;periodical&gt;&lt;full-title&gt;IEEE Transactions on Computational Social Systems&lt;/full-title&gt;&lt;/periodical&gt;&lt;pages&gt;739-748&lt;/pages&gt;&lt;volume&gt;6&lt;/volume&gt;&lt;number&gt;4&lt;/number&gt;&lt;section&gt;739&lt;/section&gt;&lt;dates&gt;&lt;year&gt;2019&lt;/year&gt;&lt;/dates&gt;&lt;isbn&gt;2329-924X&amp;#xD;2373-7476&lt;/isbn&gt;&lt;urls&gt;&lt;/urls&gt;&lt;electronic-resource-num&gt;10.1109/tcss.2019.2924442&lt;/electronic-resource-num&gt;&lt;/record&gt;&lt;/Cite&gt;&lt;/EndNote&gt;</w:instrText>
      </w:r>
      <w:r w:rsidR="002F751D" w:rsidRPr="00BF3B40">
        <w:rPr>
          <w:lang w:val="en-GB"/>
        </w:rPr>
        <w:fldChar w:fldCharType="separate"/>
      </w:r>
      <w:r w:rsidR="00D037CA">
        <w:rPr>
          <w:noProof/>
          <w:lang w:val="en-GB"/>
        </w:rPr>
        <w:t>[2</w:t>
      </w:r>
      <w:ins w:id="563" w:author="许 墨" w:date="2021-12-03T22:27:00Z">
        <w:r w:rsidR="00F8616F">
          <w:rPr>
            <w:noProof/>
            <w:lang w:val="en-GB"/>
          </w:rPr>
          <w:t>4</w:t>
        </w:r>
      </w:ins>
      <w:del w:id="564" w:author="许 墨" w:date="2021-12-03T22:27:00Z">
        <w:r w:rsidR="00D037CA" w:rsidDel="00F8616F">
          <w:rPr>
            <w:noProof/>
            <w:lang w:val="en-GB"/>
          </w:rPr>
          <w:delText>5</w:delText>
        </w:r>
      </w:del>
      <w:r w:rsidR="00D037CA">
        <w:rPr>
          <w:noProof/>
          <w:lang w:val="en-GB"/>
        </w:rPr>
        <w:t>]</w:t>
      </w:r>
      <w:r w:rsidR="002F751D" w:rsidRPr="00BF3B40">
        <w:rPr>
          <w:lang w:val="en-GB"/>
        </w:rPr>
        <w:fldChar w:fldCharType="end"/>
      </w:r>
      <w:r w:rsidRPr="00BF3B40">
        <w:rPr>
          <w:lang w:val="en-GB"/>
        </w:rPr>
        <w:t>. Nodes participating in the network are limited by resources, such as micro-sensors</w:t>
      </w:r>
      <w:ins w:id="565" w:author="Miraz Mahdi Hassan" w:date="2021-12-02T23:37:00Z">
        <w:r w:rsidR="00951E1D">
          <w:rPr>
            <w:lang w:val="en-GB"/>
          </w:rPr>
          <w:t>. Therefore</w:t>
        </w:r>
      </w:ins>
      <w:r w:rsidRPr="00BF3B40">
        <w:rPr>
          <w:lang w:val="en-GB"/>
        </w:rPr>
        <w:t>, it is difficult to store and keep accounts</w:t>
      </w:r>
      <w:del w:id="566" w:author="Miraz Mahdi Hassan" w:date="2021-12-02T23:38:00Z">
        <w:r w:rsidRPr="00BF3B40" w:rsidDel="00951E1D">
          <w:rPr>
            <w:lang w:val="en-GB"/>
          </w:rPr>
          <w:delText>,</w:delText>
        </w:r>
      </w:del>
      <w:r w:rsidRPr="00BF3B40">
        <w:rPr>
          <w:lang w:val="en-GB"/>
        </w:rPr>
        <w:t xml:space="preserve"> </w:t>
      </w:r>
      <w:ins w:id="567" w:author="Miraz Mahdi Hassan" w:date="2021-12-02T23:38:00Z">
        <w:r w:rsidR="00951E1D">
          <w:rPr>
            <w:lang w:val="en-GB"/>
          </w:rPr>
          <w:t>as well as</w:t>
        </w:r>
      </w:ins>
      <w:del w:id="568" w:author="Miraz Mahdi Hassan" w:date="2021-12-02T23:38:00Z">
        <w:r w:rsidRPr="00BF3B40" w:rsidDel="00951E1D">
          <w:rPr>
            <w:lang w:val="en-GB"/>
          </w:rPr>
          <w:delText>and</w:delText>
        </w:r>
      </w:del>
      <w:r w:rsidRPr="00BF3B40">
        <w:rPr>
          <w:lang w:val="en-GB"/>
        </w:rPr>
        <w:t xml:space="preserve"> </w:t>
      </w:r>
      <w:del w:id="569" w:author="Miraz Mahdi Hassan" w:date="2021-12-02T23:38:00Z">
        <w:r w:rsidRPr="00BF3B40" w:rsidDel="00951E1D">
          <w:rPr>
            <w:lang w:val="en-GB"/>
          </w:rPr>
          <w:delText xml:space="preserve">they cannot </w:delText>
        </w:r>
      </w:del>
      <w:ins w:id="570" w:author="Miraz Mahdi Hassan" w:date="2021-12-02T23:38:00Z">
        <w:r w:rsidR="00951E1D">
          <w:rPr>
            <w:lang w:val="en-GB"/>
          </w:rPr>
          <w:t xml:space="preserve">to </w:t>
        </w:r>
      </w:ins>
      <w:r w:rsidRPr="00BF3B40">
        <w:rPr>
          <w:lang w:val="en-GB"/>
        </w:rPr>
        <w:t xml:space="preserve">undertake consensus tasks </w:t>
      </w:r>
      <w:r w:rsidR="002F751D" w:rsidRPr="00BF3B40">
        <w:rPr>
          <w:lang w:val="en-GB"/>
        </w:rPr>
        <w:fldChar w:fldCharType="begin"/>
      </w:r>
      <w:r w:rsidR="00D037CA">
        <w:rPr>
          <w:lang w:val="en-GB"/>
        </w:rPr>
        <w:instrText xml:space="preserve"> ADDIN EN.CITE &lt;EndNote&gt;&lt;Cite&gt;&lt;Author&gt;Dukkipati&lt;/Author&gt;&lt;Year&gt;2018&lt;/Year&gt;&lt;RecNum&gt;102&lt;/RecNum&gt;&lt;DisplayText&gt;[26]&lt;/DisplayText&gt;&lt;record&gt;&lt;rec-number&gt;102&lt;/rec-number&gt;&lt;foreign-keys&gt;&lt;key app="EN" db-id="ad5awtp2a0f5ebe9t9o5vrs9spwz0f952xes" timestamp="1630454931"&gt;102&lt;/key&gt;&lt;/foreign-keys&gt;&lt;ref-type name="Conference Paper"&gt;47&lt;/ref-type&gt;&lt;contributors&gt;&lt;authors&gt;&lt;author&gt;Dukkipati, Chethana&lt;/author&gt;&lt;author&gt;Zhang, Yunpeng&lt;/author&gt;&lt;author&gt;Cheng, Liang Chieh&lt;/author&gt;&lt;/authors&gt;&lt;/contributors&gt;&lt;titles&gt;&lt;title&gt;Decentralized, BlockChain Based Access Control Framework for the Heterogeneous Internet of Things&lt;/title&gt;&lt;secondary-title&gt;Proceedings of the Third ACM Workshop on Attribute-Based Access Control&lt;/secondary-title&gt;&lt;/titles&gt;&lt;pages&gt;61-69&lt;/pages&gt;&lt;dates&gt;&lt;year&gt;2018&lt;/year&gt;&lt;/dates&gt;&lt;urls&gt;&lt;/urls&gt;&lt;electronic-resource-num&gt;10.1145/3180457.3180458&lt;/electronic-resource-num&gt;&lt;/record&gt;&lt;/Cite&gt;&lt;/EndNote&gt;</w:instrText>
      </w:r>
      <w:r w:rsidR="002F751D" w:rsidRPr="00BF3B40">
        <w:rPr>
          <w:lang w:val="en-GB"/>
        </w:rPr>
        <w:fldChar w:fldCharType="separate"/>
      </w:r>
      <w:r w:rsidR="00D037CA">
        <w:rPr>
          <w:noProof/>
          <w:lang w:val="en-GB"/>
        </w:rPr>
        <w:t>[2</w:t>
      </w:r>
      <w:ins w:id="571" w:author="许 墨" w:date="2021-12-03T22:27:00Z">
        <w:r w:rsidR="00F8616F">
          <w:rPr>
            <w:noProof/>
            <w:lang w:val="en-GB"/>
          </w:rPr>
          <w:t>5</w:t>
        </w:r>
      </w:ins>
      <w:del w:id="572" w:author="许 墨" w:date="2021-12-03T22:27:00Z">
        <w:r w:rsidR="00D037CA" w:rsidDel="00F8616F">
          <w:rPr>
            <w:noProof/>
            <w:lang w:val="en-GB"/>
          </w:rPr>
          <w:delText>6</w:delText>
        </w:r>
      </w:del>
      <w:r w:rsidR="00D037CA">
        <w:rPr>
          <w:noProof/>
          <w:lang w:val="en-GB"/>
        </w:rPr>
        <w:t>]</w:t>
      </w:r>
      <w:r w:rsidR="002F751D" w:rsidRPr="00BF3B40">
        <w:rPr>
          <w:lang w:val="en-GB"/>
        </w:rPr>
        <w:fldChar w:fldCharType="end"/>
      </w:r>
      <w:r w:rsidRPr="00BF3B40">
        <w:rPr>
          <w:lang w:val="en-GB"/>
        </w:rPr>
        <w:t>. In addition, the consensus node will have a relatively large impact on the performance of the blockchain network. If there are too many nodes</w:t>
      </w:r>
      <w:ins w:id="573" w:author="Miraz Mahdi Hassan" w:date="2021-12-02T23:39:00Z">
        <w:r w:rsidR="00951E1D">
          <w:rPr>
            <w:lang w:val="en-GB"/>
          </w:rPr>
          <w:t>,</w:t>
        </w:r>
      </w:ins>
      <w:del w:id="574" w:author="Miraz Mahdi Hassan" w:date="2021-12-02T23:39:00Z">
        <w:r w:rsidRPr="00BF3B40" w:rsidDel="00951E1D">
          <w:rPr>
            <w:lang w:val="en-GB"/>
          </w:rPr>
          <w:delText>.</w:delText>
        </w:r>
      </w:del>
      <w:r w:rsidRPr="00BF3B40">
        <w:rPr>
          <w:lang w:val="en-GB"/>
        </w:rPr>
        <w:t xml:space="preserve"> </w:t>
      </w:r>
      <w:ins w:id="575" w:author="Miraz Mahdi Hassan" w:date="2021-12-02T23:39:00Z">
        <w:r w:rsidR="00951E1D">
          <w:rPr>
            <w:lang w:val="en-GB"/>
          </w:rPr>
          <w:t>c</w:t>
        </w:r>
      </w:ins>
      <w:del w:id="576" w:author="Miraz Mahdi Hassan" w:date="2021-12-02T23:39:00Z">
        <w:r w:rsidRPr="00BF3B40" w:rsidDel="00951E1D">
          <w:rPr>
            <w:lang w:val="en-GB"/>
          </w:rPr>
          <w:delText>C</w:delText>
        </w:r>
      </w:del>
      <w:r w:rsidRPr="00BF3B40">
        <w:rPr>
          <w:lang w:val="en-GB"/>
        </w:rPr>
        <w:t>onsensus dissemination will take a lot of time</w:t>
      </w:r>
      <w:ins w:id="577" w:author="Miraz Mahdi Hassan" w:date="2021-12-02T23:39:00Z">
        <w:r w:rsidR="00951E1D">
          <w:rPr>
            <w:lang w:val="en-GB"/>
          </w:rPr>
          <w:t xml:space="preserve">. </w:t>
        </w:r>
      </w:ins>
      <w:del w:id="578" w:author="Miraz Mahdi Hassan" w:date="2021-12-02T23:39:00Z">
        <w:r w:rsidRPr="00BF3B40" w:rsidDel="00951E1D">
          <w:rPr>
            <w:lang w:val="en-GB"/>
          </w:rPr>
          <w:delText>, and i</w:delText>
        </w:r>
      </w:del>
      <w:ins w:id="579" w:author="Miraz Mahdi Hassan" w:date="2021-12-02T23:39:00Z">
        <w:r w:rsidR="00951E1D">
          <w:rPr>
            <w:lang w:val="en-GB"/>
          </w:rPr>
          <w:t>I</w:t>
        </w:r>
      </w:ins>
      <w:r w:rsidRPr="00BF3B40">
        <w:rPr>
          <w:lang w:val="en-GB"/>
        </w:rPr>
        <w:t>n a large amount of data scenario</w:t>
      </w:r>
      <w:del w:id="580" w:author="Miraz Mahdi Hassan" w:date="2021-12-02T23:39:00Z">
        <w:r w:rsidR="00AE4ABC" w:rsidDel="00951E1D">
          <w:rPr>
            <w:lang w:val="en-GB"/>
          </w:rPr>
          <w:delText>s</w:delText>
        </w:r>
      </w:del>
      <w:r w:rsidRPr="00BF3B40">
        <w:rPr>
          <w:lang w:val="en-GB"/>
        </w:rPr>
        <w:t xml:space="preserve">, it </w:t>
      </w:r>
      <w:del w:id="581" w:author="Miraz Mahdi Hassan" w:date="2021-12-02T23:39:00Z">
        <w:r w:rsidRPr="00BF3B40" w:rsidDel="00951E1D">
          <w:rPr>
            <w:lang w:val="en-GB"/>
          </w:rPr>
          <w:delText xml:space="preserve">is </w:delText>
        </w:r>
      </w:del>
      <w:ins w:id="582" w:author="Miraz Mahdi Hassan" w:date="2021-12-02T23:39:00Z">
        <w:r w:rsidR="00951E1D">
          <w:rPr>
            <w:lang w:val="en-GB"/>
          </w:rPr>
          <w:t xml:space="preserve">will </w:t>
        </w:r>
      </w:ins>
      <w:r w:rsidRPr="00BF3B40">
        <w:rPr>
          <w:lang w:val="en-GB"/>
        </w:rPr>
        <w:t>often not</w:t>
      </w:r>
      <w:ins w:id="583" w:author="Miraz Mahdi Hassan" w:date="2021-12-02T23:39:00Z">
        <w:r w:rsidR="00951E1D">
          <w:rPr>
            <w:lang w:val="en-GB"/>
          </w:rPr>
          <w:t xml:space="preserve"> be</w:t>
        </w:r>
      </w:ins>
      <w:r w:rsidRPr="00BF3B40">
        <w:rPr>
          <w:lang w:val="en-GB"/>
        </w:rPr>
        <w:t xml:space="preserve"> able to meet our needs </w:t>
      </w:r>
      <w:r w:rsidR="002F751D" w:rsidRPr="00BF3B40">
        <w:rPr>
          <w:lang w:val="en-GB"/>
        </w:rPr>
        <w:fldChar w:fldCharType="begin"/>
      </w:r>
      <w:r w:rsidR="00D037CA">
        <w:rPr>
          <w:lang w:val="en-GB"/>
        </w:rPr>
        <w:instrText xml:space="preserve"> ADDIN EN.CITE &lt;EndNote&gt;&lt;Cite&gt;&lt;Author&gt;Zhang&lt;/Author&gt;&lt;Year&gt;2016&lt;/Year&gt;&lt;RecNum&gt;121&lt;/RecNum&gt;&lt;DisplayText&gt;[27]&lt;/DisplayText&gt;&lt;record&gt;&lt;rec-number&gt;121&lt;/rec-number&gt;&lt;foreign-keys&gt;&lt;key app="EN" db-id="ad5awtp2a0f5ebe9t9o5vrs9spwz0f952xes" timestamp="1630454987"&gt;121&lt;/key&gt;&lt;/foreign-keys&gt;&lt;ref-type name="Journal Article"&gt;17&lt;/ref-type&gt;&lt;contributors&gt;&lt;authors&gt;&lt;author&gt;Zhang, Yu&lt;/author&gt;&lt;author&gt;Wen, Jiangtao&lt;/author&gt;&lt;/authors&gt;&lt;/contributors&gt;&lt;titles&gt;&lt;title&gt;The IoT electric business model: Using blockchain technology for the internet of things&lt;/title&gt;&lt;secondary-title&gt;Peer-to-Peer Networking and Applications&lt;/secondary-title&gt;&lt;/titles&gt;&lt;periodical&gt;&lt;full-title&gt;Peer-to-Peer Networking and Applications&lt;/full-title&gt;&lt;/periodical&gt;&lt;pages&gt;983-994&lt;/pages&gt;&lt;volume&gt;10&lt;/volume&gt;&lt;number&gt;4&lt;/number&gt;&lt;section&gt;983&lt;/section&gt;&lt;dates&gt;&lt;year&gt;2016&lt;/year&gt;&lt;/dates&gt;&lt;isbn&gt;1936-6442&amp;#xD;1936-6450&lt;/isbn&gt;&lt;urls&gt;&lt;/urls&gt;&lt;electronic-resource-num&gt;10.1007/s12083-016-0456-1&lt;/electronic-resource-num&gt;&lt;/record&gt;&lt;/Cite&gt;&lt;/EndNote&gt;</w:instrText>
      </w:r>
      <w:r w:rsidR="002F751D" w:rsidRPr="00BF3B40">
        <w:rPr>
          <w:lang w:val="en-GB"/>
        </w:rPr>
        <w:fldChar w:fldCharType="separate"/>
      </w:r>
      <w:r w:rsidR="00D037CA">
        <w:rPr>
          <w:noProof/>
          <w:lang w:val="en-GB"/>
        </w:rPr>
        <w:t>[2</w:t>
      </w:r>
      <w:ins w:id="584" w:author="许 墨" w:date="2021-12-03T22:27:00Z">
        <w:r w:rsidR="000E7DB8">
          <w:rPr>
            <w:noProof/>
            <w:lang w:val="en-GB"/>
          </w:rPr>
          <w:t>6</w:t>
        </w:r>
      </w:ins>
      <w:del w:id="585" w:author="许 墨" w:date="2021-12-03T22:27:00Z">
        <w:r w:rsidR="00D037CA" w:rsidDel="000E7DB8">
          <w:rPr>
            <w:noProof/>
            <w:lang w:val="en-GB"/>
          </w:rPr>
          <w:delText>7</w:delText>
        </w:r>
      </w:del>
      <w:r w:rsidR="00D037CA">
        <w:rPr>
          <w:noProof/>
          <w:lang w:val="en-GB"/>
        </w:rPr>
        <w:t>]</w:t>
      </w:r>
      <w:r w:rsidR="002F751D" w:rsidRPr="00BF3B40">
        <w:rPr>
          <w:lang w:val="en-GB"/>
        </w:rPr>
        <w:fldChar w:fldCharType="end"/>
      </w:r>
      <w:r w:rsidRPr="00BF3B40">
        <w:rPr>
          <w:lang w:val="en-GB"/>
        </w:rPr>
        <w:t xml:space="preserve">. </w:t>
      </w:r>
      <w:ins w:id="586" w:author="Miraz Mahdi Hassan" w:date="2021-12-02T23:39:00Z">
        <w:r w:rsidR="00951E1D">
          <w:rPr>
            <w:lang w:val="en-GB"/>
          </w:rPr>
          <w:t xml:space="preserve">Therefore, </w:t>
        </w:r>
      </w:ins>
      <w:ins w:id="587" w:author="Miraz Mahdi Hassan" w:date="2021-12-02T23:41:00Z">
        <w:r w:rsidR="00951E1D">
          <w:rPr>
            <w:lang w:val="en-GB"/>
          </w:rPr>
          <w:t>t</w:t>
        </w:r>
      </w:ins>
      <w:ins w:id="588" w:author="Miraz Mahdi Hassan" w:date="2021-12-02T23:39:00Z">
        <w:r w:rsidR="00951E1D">
          <w:rPr>
            <w:lang w:val="en-GB"/>
          </w:rPr>
          <w:t>he lightweight aspec</w:t>
        </w:r>
      </w:ins>
      <w:ins w:id="589" w:author="Miraz Mahdi Hassan" w:date="2021-12-02T23:40:00Z">
        <w:r w:rsidR="00951E1D">
          <w:rPr>
            <w:lang w:val="en-GB"/>
          </w:rPr>
          <w:t xml:space="preserve">t of BCoT </w:t>
        </w:r>
      </w:ins>
      <w:ins w:id="590" w:author="Miraz Mahdi Hassan" w:date="2021-12-02T23:41:00Z">
        <w:r w:rsidR="00951E1D">
          <w:rPr>
            <w:lang w:val="en-GB"/>
          </w:rPr>
          <w:t>needs to be further researched.</w:t>
        </w:r>
      </w:ins>
    </w:p>
    <w:p w14:paraId="44CD4338" w14:textId="66C9F40D" w:rsidR="00791453" w:rsidRPr="00BF3B40" w:rsidRDefault="2FBBB754">
      <w:pPr>
        <w:pStyle w:val="1"/>
        <w:keepNext w:val="0"/>
        <w:keepLines w:val="0"/>
        <w:widowControl w:val="0"/>
        <w:numPr>
          <w:ilvl w:val="0"/>
          <w:numId w:val="12"/>
        </w:numPr>
        <w:tabs>
          <w:tab w:val="num" w:pos="576"/>
        </w:tabs>
        <w:ind w:firstLine="0"/>
        <w:rPr>
          <w:rFonts w:eastAsia="Times New Roman"/>
          <w:sz w:val="24"/>
          <w:szCs w:val="24"/>
          <w:lang w:val="en-GB"/>
        </w:rPr>
        <w:pPrChange w:id="591" w:author="许 墨" w:date="2021-12-03T16:02:00Z">
          <w:pPr>
            <w:pStyle w:val="1"/>
            <w:numPr>
              <w:numId w:val="12"/>
            </w:numPr>
            <w:tabs>
              <w:tab w:val="num" w:pos="576"/>
              <w:tab w:val="num" w:pos="5598"/>
            </w:tabs>
            <w:ind w:firstLine="216"/>
          </w:pPr>
        </w:pPrChange>
      </w:pPr>
      <w:r w:rsidRPr="00BF3B40">
        <w:rPr>
          <w:rFonts w:eastAsia="Times New Roman"/>
          <w:sz w:val="24"/>
          <w:szCs w:val="24"/>
          <w:lang w:val="en-GB"/>
        </w:rPr>
        <w:t>Emerging Applications of BCoT</w:t>
      </w:r>
    </w:p>
    <w:p w14:paraId="62775D23" w14:textId="028E1AFF" w:rsidR="006F1230" w:rsidRPr="00BF3B40" w:rsidRDefault="2FBBB754" w:rsidP="2FBBB754">
      <w:pPr>
        <w:pStyle w:val="a3"/>
        <w:rPr>
          <w:lang w:val="en-GB"/>
        </w:rPr>
      </w:pPr>
      <w:r w:rsidRPr="00BF3B40">
        <w:rPr>
          <w:lang w:val="en-GB"/>
        </w:rPr>
        <w:t>Blockchain</w:t>
      </w:r>
      <w:del w:id="592" w:author="Miraz Mahdi Hassan" w:date="2021-12-02T23:42:00Z">
        <w:r w:rsidRPr="00BF3B40" w:rsidDel="00DF018D">
          <w:rPr>
            <w:lang w:val="en-GB"/>
          </w:rPr>
          <w:delText>, the core of lightweight blockchain of things,</w:delText>
        </w:r>
      </w:del>
      <w:r w:rsidRPr="00BF3B40">
        <w:rPr>
          <w:lang w:val="en-GB"/>
        </w:rPr>
        <w:t xml:space="preserve"> was first used as a means of monetary payment that </w:t>
      </w:r>
      <w:del w:id="593" w:author="Miraz Mahdi Hassan" w:date="2021-12-02T23:42:00Z">
        <w:r w:rsidRPr="00BF3B40" w:rsidDel="00DF018D">
          <w:rPr>
            <w:lang w:val="en-GB"/>
          </w:rPr>
          <w:delText>tried to break away from the national credit system</w:delText>
        </w:r>
      </w:del>
      <w:ins w:id="594" w:author="Miraz Mahdi Hassan" w:date="2021-12-02T23:42:00Z">
        <w:r w:rsidR="00DF018D">
          <w:rPr>
            <w:lang w:val="en-GB"/>
          </w:rPr>
          <w:t xml:space="preserve">was aimed to </w:t>
        </w:r>
        <w:del w:id="595" w:author="许 墨" w:date="2021-12-03T22:27:00Z">
          <w:r w:rsidR="00DF018D" w:rsidDel="00335D07">
            <w:rPr>
              <w:lang w:val="en-GB"/>
            </w:rPr>
            <w:delText>couter</w:delText>
          </w:r>
        </w:del>
      </w:ins>
      <w:ins w:id="596" w:author="许 墨" w:date="2021-12-03T22:27:00Z">
        <w:r w:rsidR="00335D07">
          <w:rPr>
            <w:lang w:val="en-GB"/>
          </w:rPr>
          <w:t>challenge</w:t>
        </w:r>
      </w:ins>
      <w:ins w:id="597" w:author="Miraz Mahdi Hassan" w:date="2021-12-02T23:42:00Z">
        <w:r w:rsidR="00DF018D">
          <w:rPr>
            <w:lang w:val="en-GB"/>
          </w:rPr>
          <w:t xml:space="preserve"> the tradi</w:t>
        </w:r>
      </w:ins>
      <w:ins w:id="598" w:author="Miraz Mahdi Hassan" w:date="2021-12-02T23:43:00Z">
        <w:r w:rsidR="00DF018D">
          <w:rPr>
            <w:lang w:val="en-GB"/>
          </w:rPr>
          <w:t>ti</w:t>
        </w:r>
      </w:ins>
      <w:ins w:id="599" w:author="Miraz Mahdi Hassan" w:date="2021-12-02T23:42:00Z">
        <w:r w:rsidR="00DF018D">
          <w:rPr>
            <w:lang w:val="en-GB"/>
          </w:rPr>
          <w:t>onal banking system</w:t>
        </w:r>
      </w:ins>
      <w:ins w:id="600" w:author="Miraz Mahdi Hassan" w:date="2021-12-02T23:43:00Z">
        <w:r w:rsidR="00DF018D">
          <w:rPr>
            <w:lang w:val="en-GB"/>
          </w:rPr>
          <w:t>. However,</w:t>
        </w:r>
      </w:ins>
      <w:del w:id="601" w:author="Miraz Mahdi Hassan" w:date="2021-12-02T23:43:00Z">
        <w:r w:rsidRPr="00BF3B40" w:rsidDel="00DF018D">
          <w:rPr>
            <w:lang w:val="en-GB"/>
          </w:rPr>
          <w:delText>,</w:delText>
        </w:r>
      </w:del>
      <w:r w:rsidRPr="00BF3B40">
        <w:rPr>
          <w:lang w:val="en-GB"/>
        </w:rPr>
        <w:t xml:space="preserve"> </w:t>
      </w:r>
      <w:del w:id="602" w:author="Miraz Mahdi Hassan" w:date="2021-12-02T23:43:00Z">
        <w:r w:rsidRPr="00BF3B40" w:rsidDel="00DF018D">
          <w:rPr>
            <w:lang w:val="en-GB"/>
          </w:rPr>
          <w:delText>but</w:delText>
        </w:r>
      </w:del>
      <w:r w:rsidRPr="00BF3B40">
        <w:rPr>
          <w:lang w:val="en-GB"/>
        </w:rPr>
        <w:t xml:space="preserve"> its application </w:t>
      </w:r>
      <w:del w:id="603" w:author="Miraz Mahdi Hassan" w:date="2021-12-02T23:44:00Z">
        <w:r w:rsidRPr="00BF3B40" w:rsidDel="00DF018D">
          <w:rPr>
            <w:lang w:val="en-GB"/>
          </w:rPr>
          <w:delText>scenarios have gradually increased</w:delText>
        </w:r>
      </w:del>
      <w:ins w:id="604" w:author="Miraz Mahdi Hassan" w:date="2021-12-02T23:44:00Z">
        <w:r w:rsidR="00DF018D">
          <w:rPr>
            <w:lang w:val="en-GB"/>
          </w:rPr>
          <w:t>has spread beyond cryptocurrencies,</w:t>
        </w:r>
      </w:ins>
      <w:r w:rsidRPr="00BF3B40">
        <w:rPr>
          <w:lang w:val="en-GB"/>
        </w:rPr>
        <w:t xml:space="preserve"> over</w:t>
      </w:r>
      <w:ins w:id="605" w:author="Miraz Mahdi Hassan" w:date="2021-12-02T23:44:00Z">
        <w:r w:rsidR="00DF018D">
          <w:rPr>
            <w:lang w:val="en-GB"/>
          </w:rPr>
          <w:t xml:space="preserve"> the period of</w:t>
        </w:r>
      </w:ins>
      <w:r w:rsidRPr="00BF3B40">
        <w:rPr>
          <w:lang w:val="en-GB"/>
        </w:rPr>
        <w:t xml:space="preserve"> time</w:t>
      </w:r>
      <w:ins w:id="606" w:author="许 墨" w:date="2021-12-03T22:27:00Z">
        <w:r w:rsidR="00D2038A">
          <w:rPr>
            <w:lang w:val="en-GB"/>
          </w:rPr>
          <w:t xml:space="preserve"> </w:t>
        </w:r>
        <w:r w:rsidR="00D2038A" w:rsidRPr="00BF3B40">
          <w:rPr>
            <w:lang w:val="en-GB"/>
          </w:rPr>
          <w:fldChar w:fldCharType="begin"/>
        </w:r>
        <w:r w:rsidR="00D2038A">
          <w:rPr>
            <w:lang w:val="en-GB"/>
          </w:rPr>
          <w:instrText xml:space="preserve"> ADDIN EN.CITE &lt;EndNote&gt;&lt;Cite&gt;&lt;Author&gt;Atlam&lt;/Author&gt;&lt;Year&gt;2018&lt;/Year&gt;&lt;RecNum&gt;94&lt;/RecNum&gt;&lt;DisplayText&gt;[28]&lt;/DisplayText&gt;&lt;record&gt;&lt;rec-number&gt;94&lt;/rec-number&gt;&lt;foreign-keys&gt;&lt;key app="EN" db-id="ad5awtp2a0f5ebe9t9o5vrs9spwz0f952xes" timestamp="1630454903"&gt;94&lt;/key&gt;&lt;/foreign-keys&gt;&lt;ref-type name="Journal Article"&gt;17&lt;/ref-type&gt;&lt;contributors&gt;&lt;authors&gt;&lt;author&gt;Atlam, Hany F.&lt;/author&gt;&lt;author&gt;Alenezi, Ahmed&lt;/author&gt;&lt;author&gt;Alassafi, Madini O.&lt;/author&gt;&lt;author&gt;Wills, Gary B.&lt;/author&gt;&lt;/authors&gt;&lt;/contributors&gt;&lt;titles&gt;&lt;title&gt;Blockchain with Internet of Things: Benefits, Challenges, and Future Directions&lt;/title&gt;&lt;secondary-title&gt;International Journal of Intelligent Systems and Applications&lt;/secondary-title&gt;&lt;/titles&gt;&lt;periodical&gt;&lt;full-title&gt;International Journal of Intelligent Systems and Applications&lt;/full-title&gt;&lt;/periodical&gt;&lt;pages&gt;40-48&lt;/pages&gt;&lt;volume&gt;10&lt;/volume&gt;&lt;number&gt;6&lt;/number&gt;&lt;section&gt;40&lt;/section&gt;&lt;dates&gt;&lt;year&gt;2018&lt;/year&gt;&lt;/dates&gt;&lt;isbn&gt;2074904X&amp;#xD;20749058&lt;/isbn&gt;&lt;urls&gt;&lt;/urls&gt;&lt;electronic-resource-num&gt;10.5815/ijisa.2018.06.05&lt;/electronic-resource-num&gt;&lt;/record&gt;&lt;/Cite&gt;&lt;/EndNote&gt;</w:instrText>
        </w:r>
        <w:r w:rsidR="00D2038A" w:rsidRPr="00BF3B40">
          <w:rPr>
            <w:lang w:val="en-GB"/>
          </w:rPr>
          <w:fldChar w:fldCharType="separate"/>
        </w:r>
        <w:r w:rsidR="00D2038A">
          <w:rPr>
            <w:noProof/>
            <w:lang w:val="en-GB"/>
          </w:rPr>
          <w:t>[2</w:t>
        </w:r>
      </w:ins>
      <w:ins w:id="607" w:author="许 墨" w:date="2021-12-03T22:28:00Z">
        <w:r w:rsidR="00B35D89">
          <w:rPr>
            <w:noProof/>
            <w:lang w:val="en-GB"/>
          </w:rPr>
          <w:t>7</w:t>
        </w:r>
      </w:ins>
      <w:ins w:id="608" w:author="许 墨" w:date="2021-12-03T22:27:00Z">
        <w:r w:rsidR="00D2038A">
          <w:rPr>
            <w:noProof/>
            <w:lang w:val="en-GB"/>
          </w:rPr>
          <w:t>]</w:t>
        </w:r>
        <w:r w:rsidR="00D2038A" w:rsidRPr="00BF3B40">
          <w:rPr>
            <w:lang w:val="en-GB"/>
          </w:rPr>
          <w:fldChar w:fldCharType="end"/>
        </w:r>
      </w:ins>
      <w:r w:rsidRPr="00BF3B40">
        <w:rPr>
          <w:lang w:val="en-GB"/>
        </w:rPr>
        <w:t xml:space="preserve">. </w:t>
      </w:r>
      <w:ins w:id="609" w:author="Miraz Mahdi Hassan" w:date="2021-12-02T23:45:00Z">
        <w:r w:rsidR="00DF018D">
          <w:rPr>
            <w:lang w:val="en-GB"/>
          </w:rPr>
          <w:t xml:space="preserve">The </w:t>
        </w:r>
      </w:ins>
      <w:del w:id="610" w:author="Miraz Mahdi Hassan" w:date="2021-12-02T23:45:00Z">
        <w:r w:rsidRPr="00BF3B40" w:rsidDel="00DF018D">
          <w:rPr>
            <w:lang w:val="en-GB"/>
          </w:rPr>
          <w:delText>Now</w:delText>
        </w:r>
        <w:r w:rsidR="00AE4ABC" w:rsidDel="00DF018D">
          <w:rPr>
            <w:lang w:val="en-GB"/>
          </w:rPr>
          <w:delText>,</w:delText>
        </w:r>
        <w:r w:rsidRPr="00BF3B40" w:rsidDel="00DF018D">
          <w:rPr>
            <w:lang w:val="en-GB"/>
          </w:rPr>
          <w:delText xml:space="preserve"> this</w:delText>
        </w:r>
      </w:del>
      <w:r w:rsidRPr="00BF3B40">
        <w:rPr>
          <w:lang w:val="en-GB"/>
        </w:rPr>
        <w:t xml:space="preserve"> decentrali</w:t>
      </w:r>
      <w:r w:rsidR="00AE4ABC">
        <w:rPr>
          <w:lang w:val="en-GB"/>
        </w:rPr>
        <w:t>z</w:t>
      </w:r>
      <w:r w:rsidRPr="00BF3B40">
        <w:rPr>
          <w:lang w:val="en-GB"/>
        </w:rPr>
        <w:t xml:space="preserve">ation </w:t>
      </w:r>
      <w:ins w:id="611" w:author="Miraz Mahdi Hassan" w:date="2021-12-02T23:45:00Z">
        <w:r w:rsidR="00DF018D">
          <w:rPr>
            <w:lang w:val="en-GB"/>
          </w:rPr>
          <w:t xml:space="preserve">aspect of this </w:t>
        </w:r>
      </w:ins>
      <w:r w:rsidRPr="00BF3B40">
        <w:rPr>
          <w:lang w:val="en-GB"/>
        </w:rPr>
        <w:t xml:space="preserve">technology </w:t>
      </w:r>
      <w:del w:id="612" w:author="Miraz Mahdi Hassan" w:date="2021-12-02T23:45:00Z">
        <w:r w:rsidRPr="00BF3B40" w:rsidDel="00DF018D">
          <w:rPr>
            <w:lang w:val="en-GB"/>
          </w:rPr>
          <w:delText>prevent</w:delText>
        </w:r>
        <w:r w:rsidR="00AE4ABC" w:rsidDel="00DF018D">
          <w:rPr>
            <w:lang w:val="en-GB"/>
          </w:rPr>
          <w:delText>s</w:delText>
        </w:r>
        <w:r w:rsidRPr="00BF3B40" w:rsidDel="00DF018D">
          <w:rPr>
            <w:lang w:val="en-GB"/>
          </w:rPr>
          <w:delText xml:space="preserve"> </w:delText>
        </w:r>
      </w:del>
      <w:ins w:id="613" w:author="Miraz Mahdi Hassan" w:date="2021-12-02T23:45:00Z">
        <w:r w:rsidR="00DF018D">
          <w:rPr>
            <w:lang w:val="en-GB"/>
          </w:rPr>
          <w:t>eliminates the</w:t>
        </w:r>
      </w:ins>
      <w:del w:id="614" w:author="Miraz Mahdi Hassan" w:date="2021-12-02T23:45:00Z">
        <w:r w:rsidR="00AE4ABC" w:rsidDel="00DF018D">
          <w:rPr>
            <w:lang w:val="en-GB"/>
          </w:rPr>
          <w:delText>a</w:delText>
        </w:r>
      </w:del>
      <w:r w:rsidR="00AE4ABC">
        <w:rPr>
          <w:lang w:val="en-GB"/>
        </w:rPr>
        <w:t xml:space="preserve"> </w:t>
      </w:r>
      <w:r w:rsidRPr="00BF3B40">
        <w:rPr>
          <w:lang w:val="en-GB"/>
        </w:rPr>
        <w:t>single point of failure</w:t>
      </w:r>
      <w:ins w:id="615" w:author="Miraz Mahdi Hassan" w:date="2021-12-02T23:45:00Z">
        <w:r w:rsidR="00DF018D">
          <w:rPr>
            <w:lang w:val="en-GB"/>
          </w:rPr>
          <w:t xml:space="preserve"> (SPF)</w:t>
        </w:r>
      </w:ins>
      <w:r w:rsidRPr="00BF3B40">
        <w:rPr>
          <w:lang w:val="en-GB"/>
        </w:rPr>
        <w:t xml:space="preserve"> problem</w:t>
      </w:r>
      <w:r w:rsidR="00C57A85" w:rsidRPr="00BF3B40">
        <w:rPr>
          <w:lang w:val="en-GB"/>
        </w:rPr>
        <w:fldChar w:fldCharType="begin"/>
      </w:r>
      <w:r w:rsidR="00D037CA">
        <w:rPr>
          <w:lang w:val="en-GB"/>
        </w:rPr>
        <w:instrText xml:space="preserve"> ADDIN EN.CITE &lt;EndNote&gt;&lt;Cite&gt;&lt;Author&gt;Atlam&lt;/Author&gt;&lt;Year&gt;2018&lt;/Year&gt;&lt;RecNum&gt;94&lt;/RecNum&gt;&lt;DisplayText&gt;[28]&lt;/DisplayText&gt;&lt;record&gt;&lt;rec-number&gt;94&lt;/rec-number&gt;&lt;foreign-keys&gt;&lt;key app="EN" db-id="ad5awtp2a0f5ebe9t9o5vrs9spwz0f952xes" timestamp="1630454903"&gt;94&lt;/key&gt;&lt;/foreign-keys&gt;&lt;ref-type name="Journal Article"&gt;17&lt;/ref-type&gt;&lt;contributors&gt;&lt;authors&gt;&lt;author&gt;Atlam, Hany F.&lt;/author&gt;&lt;author&gt;Alenezi, Ahmed&lt;/author&gt;&lt;author&gt;Alassafi, Madini O.&lt;/author&gt;&lt;author&gt;Wills, Gary B.&lt;/author&gt;&lt;/authors&gt;&lt;/contributors&gt;&lt;titles&gt;&lt;title&gt;Blockchain with Internet of Things: Benefits, Challenges, and Future Directions&lt;/title&gt;&lt;secondary-title&gt;International Journal of Intelligent Systems and Applications&lt;/secondary-title&gt;&lt;/titles&gt;&lt;periodical&gt;&lt;full-title&gt;International Journal of Intelligent Systems and Applications&lt;/full-title&gt;&lt;/periodical&gt;&lt;pages&gt;40-48&lt;/pages&gt;&lt;volume&gt;10&lt;/volume&gt;&lt;number&gt;6&lt;/number&gt;&lt;section&gt;40&lt;/section&gt;&lt;dates&gt;&lt;year&gt;2018&lt;/year&gt;&lt;/dates&gt;&lt;isbn&gt;2074904X&amp;#xD;20749058&lt;/isbn&gt;&lt;urls&gt;&lt;/urls&gt;&lt;electronic-resource-num&gt;10.5815/ijisa.2018.06.05&lt;/electronic-resource-num&gt;&lt;/record&gt;&lt;/Cite&gt;&lt;/EndNote&gt;</w:instrText>
      </w:r>
      <w:r w:rsidR="00C57A85" w:rsidRPr="00BF3B40">
        <w:rPr>
          <w:lang w:val="en-GB"/>
        </w:rPr>
        <w:fldChar w:fldCharType="separate"/>
      </w:r>
      <w:r w:rsidR="00D037CA">
        <w:rPr>
          <w:noProof/>
          <w:lang w:val="en-GB"/>
        </w:rPr>
        <w:t>[28]</w:t>
      </w:r>
      <w:r w:rsidR="00C57A85" w:rsidRPr="00BF3B40">
        <w:rPr>
          <w:lang w:val="en-GB"/>
        </w:rPr>
        <w:fldChar w:fldCharType="end"/>
      </w:r>
      <w:r w:rsidRPr="00BF3B40">
        <w:rPr>
          <w:lang w:val="en-GB"/>
        </w:rPr>
        <w:t>. Moreover, its user anonymity is quite suitable for IoT device</w:t>
      </w:r>
      <w:r w:rsidR="00AE4ABC">
        <w:rPr>
          <w:lang w:val="en-GB"/>
        </w:rPr>
        <w:t>s</w:t>
      </w:r>
      <w:r w:rsidRPr="00BF3B40">
        <w:rPr>
          <w:lang w:val="en-GB"/>
        </w:rPr>
        <w:t>. This transparent in computing but non-transparent in identification technology can be further extend</w:t>
      </w:r>
      <w:r w:rsidR="00AE4ABC">
        <w:rPr>
          <w:lang w:val="en-GB"/>
        </w:rPr>
        <w:t>ed</w:t>
      </w:r>
      <w:r w:rsidRPr="00BF3B40">
        <w:rPr>
          <w:lang w:val="en-GB"/>
        </w:rPr>
        <w:t xml:space="preserve"> to the Internet of Things, medicine</w:t>
      </w:r>
      <w:del w:id="616" w:author="Miraz Mahdi Hassan" w:date="2021-12-02T23:46:00Z">
        <w:r w:rsidRPr="00BF3B40" w:rsidDel="00DF018D">
          <w:rPr>
            <w:lang w:val="en-GB"/>
          </w:rPr>
          <w:delText>,</w:delText>
        </w:r>
      </w:del>
      <w:r w:rsidRPr="00BF3B40">
        <w:rPr>
          <w:lang w:val="en-GB"/>
        </w:rPr>
        <w:t xml:space="preserve"> and economic fields </w:t>
      </w:r>
      <w:r w:rsidR="00C57A85" w:rsidRPr="00BF3B40">
        <w:rPr>
          <w:lang w:val="en-GB"/>
        </w:rPr>
        <w:fldChar w:fldCharType="begin"/>
      </w:r>
      <w:r w:rsidR="00D037CA">
        <w:rPr>
          <w:lang w:val="en-GB"/>
        </w:rPr>
        <w:instrText xml:space="preserve"> ADDIN EN.CITE &lt;EndNote&gt;&lt;Cite&gt;&lt;Author&gt;Baozhi&lt;/Author&gt;&lt;Year&gt;2019&lt;/Year&gt;&lt;RecNum&gt;116&lt;/RecNum&gt;&lt;DisplayText&gt;[29]&lt;/DisplayText&gt;&lt;record&gt;&lt;rec-number&gt;116&lt;/rec-number&gt;&lt;foreign-keys&gt;&lt;key app="EN" db-id="ad5awtp2a0f5ebe9t9o5vrs9spwz0f952xes" timestamp="1630454976"&gt;116&lt;/key&gt;&lt;/foreign-keys&gt;&lt;ref-type name="Conference Paper"&gt;47&lt;/ref-type&gt;&lt;contributors&gt;&lt;authors&gt;&lt;author&gt;Baozhi, Zang&lt;/author&gt;&lt;author&gt;Junyan, Yong&lt;/author&gt;&lt;author&gt;Rongsheng, Li&lt;/author&gt;&lt;author&gt;Shanting, Su&lt;/author&gt;&lt;/authors&gt;&lt;/contributors&gt;&lt;titles&gt;&lt;title&gt;Research on the Application of Blockchain technology in Ubiquitous Power System Internet of Things&lt;/title&gt;&lt;secondary-title&gt;Proceedings of the 2019 2nd International Conference on Blockchain Technology and Applications&lt;/secondary-title&gt;&lt;/titles&gt;&lt;pages&gt;118-123&lt;/pages&gt;&lt;dates&gt;&lt;year&gt;2019&lt;/year&gt;&lt;/dates&gt;&lt;urls&gt;&lt;/urls&gt;&lt;electronic-resource-num&gt;10.1145/3376044.3376065&lt;/electronic-resource-num&gt;&lt;/record&gt;&lt;/Cite&gt;&lt;/EndNote&gt;</w:instrText>
      </w:r>
      <w:r w:rsidR="00C57A85" w:rsidRPr="00BF3B40">
        <w:rPr>
          <w:lang w:val="en-GB"/>
        </w:rPr>
        <w:fldChar w:fldCharType="separate"/>
      </w:r>
      <w:r w:rsidR="00D037CA">
        <w:rPr>
          <w:noProof/>
          <w:lang w:val="en-GB"/>
        </w:rPr>
        <w:t>[29]</w:t>
      </w:r>
      <w:r w:rsidR="00C57A85" w:rsidRPr="00BF3B40">
        <w:rPr>
          <w:lang w:val="en-GB"/>
        </w:rPr>
        <w:fldChar w:fldCharType="end"/>
      </w:r>
      <w:r w:rsidRPr="00BF3B40">
        <w:rPr>
          <w:lang w:val="en-GB"/>
        </w:rPr>
        <w:t>. Its potential application scenarios even extend to election voting, notari</w:t>
      </w:r>
      <w:ins w:id="617" w:author="Miraz Mahdi Hassan" w:date="2021-12-02T23:46:00Z">
        <w:r w:rsidR="00DF018D">
          <w:rPr>
            <w:lang w:val="en-GB"/>
          </w:rPr>
          <w:t>s</w:t>
        </w:r>
      </w:ins>
      <w:del w:id="618" w:author="Miraz Mahdi Hassan" w:date="2021-12-02T23:46:00Z">
        <w:r w:rsidR="00AE4ABC" w:rsidDel="00DF018D">
          <w:rPr>
            <w:lang w:val="en-GB"/>
          </w:rPr>
          <w:delText>z</w:delText>
        </w:r>
      </w:del>
      <w:r w:rsidRPr="00BF3B40">
        <w:rPr>
          <w:lang w:val="en-GB"/>
        </w:rPr>
        <w:t>ation, recognition of academic qualifications, network security</w:t>
      </w:r>
      <w:ins w:id="619" w:author="Miraz Mahdi Hassan" w:date="2021-12-02T23:46:00Z">
        <w:r w:rsidR="00DF018D">
          <w:rPr>
            <w:lang w:val="en-GB"/>
          </w:rPr>
          <w:t>, securities settlement</w:t>
        </w:r>
      </w:ins>
      <w:del w:id="620" w:author="Miraz Mahdi Hassan" w:date="2021-12-02T23:46:00Z">
        <w:r w:rsidR="00AE4ABC" w:rsidDel="00DF018D">
          <w:rPr>
            <w:lang w:val="en-GB"/>
          </w:rPr>
          <w:delText>,</w:delText>
        </w:r>
      </w:del>
      <w:r w:rsidRPr="00BF3B40">
        <w:rPr>
          <w:lang w:val="en-GB"/>
        </w:rPr>
        <w:t xml:space="preserve"> and so </w:t>
      </w:r>
      <w:del w:id="621" w:author="Miraz Mahdi Hassan" w:date="2021-12-02T23:46:00Z">
        <w:r w:rsidRPr="00BF3B40" w:rsidDel="00DF018D">
          <w:rPr>
            <w:lang w:val="en-GB"/>
          </w:rPr>
          <w:delText>on</w:delText>
        </w:r>
      </w:del>
      <w:ins w:id="622" w:author="Miraz Mahdi Hassan" w:date="2021-12-02T23:46:00Z">
        <w:r w:rsidR="00DF018D">
          <w:rPr>
            <w:lang w:val="en-GB"/>
          </w:rPr>
          <w:t>forth</w:t>
        </w:r>
      </w:ins>
      <w:r w:rsidRPr="00BF3B40">
        <w:rPr>
          <w:lang w:val="en-GB"/>
        </w:rPr>
        <w:t>.</w:t>
      </w:r>
    </w:p>
    <w:p w14:paraId="55F916A4" w14:textId="1366B2DB" w:rsidR="00C32A9D" w:rsidRPr="00BF3B40" w:rsidDel="00864BE3" w:rsidRDefault="2FBBB754" w:rsidP="2FBBB754">
      <w:pPr>
        <w:pStyle w:val="a3"/>
        <w:rPr>
          <w:del w:id="623" w:author="许 墨" w:date="2021-12-03T22:28:00Z"/>
          <w:lang w:val="en-GB"/>
        </w:rPr>
      </w:pPr>
      <w:r w:rsidRPr="00BF3B40">
        <w:rPr>
          <w:lang w:val="en-GB"/>
        </w:rPr>
        <w:t xml:space="preserve">There have been some commercial applications of </w:t>
      </w:r>
      <w:del w:id="624" w:author="Miraz Mahdi Hassan" w:date="2021-12-02T23:47:00Z">
        <w:r w:rsidRPr="00BF3B40" w:rsidDel="006B7FBD">
          <w:rPr>
            <w:lang w:val="en-GB"/>
          </w:rPr>
          <w:delText xml:space="preserve">lightweight </w:delText>
        </w:r>
      </w:del>
      <w:r w:rsidRPr="00BF3B40">
        <w:rPr>
          <w:lang w:val="en-GB"/>
        </w:rPr>
        <w:t>blockchain</w:t>
      </w:r>
      <w:ins w:id="625" w:author="Miraz Mahdi Hassan" w:date="2021-12-02T23:47:00Z">
        <w:r w:rsidR="006B7FBD">
          <w:rPr>
            <w:lang w:val="en-GB"/>
          </w:rPr>
          <w:t xml:space="preserve"> of things</w:t>
        </w:r>
      </w:ins>
      <w:r w:rsidRPr="00BF3B40">
        <w:rPr>
          <w:lang w:val="en-GB"/>
        </w:rPr>
        <w:t xml:space="preserve"> in the </w:t>
      </w:r>
      <w:ins w:id="626" w:author="Miraz Mahdi Hassan" w:date="2021-12-02T23:47:00Z">
        <w:r w:rsidR="00100E01">
          <w:rPr>
            <w:lang w:val="en-GB"/>
          </w:rPr>
          <w:t xml:space="preserve">real </w:t>
        </w:r>
      </w:ins>
      <w:r w:rsidRPr="00BF3B40">
        <w:rPr>
          <w:lang w:val="en-GB"/>
        </w:rPr>
        <w:t>world</w:t>
      </w:r>
      <w:ins w:id="627" w:author="Miraz Mahdi Hassan" w:date="2021-12-02T23:47:00Z">
        <w:r w:rsidR="00100E01">
          <w:rPr>
            <w:lang w:val="en-GB"/>
          </w:rPr>
          <w:t xml:space="preserve"> scenario</w:t>
        </w:r>
      </w:ins>
      <w:r w:rsidRPr="00BF3B40">
        <w:rPr>
          <w:lang w:val="en-GB"/>
        </w:rPr>
        <w:t xml:space="preserve"> </w:t>
      </w:r>
      <w:r w:rsidR="006257D3" w:rsidRPr="00BF3B40">
        <w:rPr>
          <w:lang w:val="en-GB"/>
        </w:rPr>
        <w:fldChar w:fldCharType="begin"/>
      </w:r>
      <w:r w:rsidR="00D037CA">
        <w:rPr>
          <w:lang w:val="en-GB"/>
        </w:rPr>
        <w:instrText xml:space="preserve"> ADDIN EN.CITE &lt;EndNote&gt;&lt;Cite&gt;&lt;Author&gt;Baozhi&lt;/Author&gt;&lt;Year&gt;2019&lt;/Year&gt;&lt;RecNum&gt;116&lt;/RecNum&gt;&lt;DisplayText&gt;[29]&lt;/DisplayText&gt;&lt;record&gt;&lt;rec-number&gt;116&lt;/rec-number&gt;&lt;foreign-keys&gt;&lt;key app="EN" db-id="ad5awtp2a0f5ebe9t9o5vrs9spwz0f952xes" timestamp="1630454976"&gt;116&lt;/key&gt;&lt;/foreign-keys&gt;&lt;ref-type name="Conference Paper"&gt;47&lt;/ref-type&gt;&lt;contributors&gt;&lt;authors&gt;&lt;author&gt;Baozhi, Zang&lt;/author&gt;&lt;author&gt;Junyan, Yong&lt;/author&gt;&lt;author&gt;Rongsheng, Li&lt;/author&gt;&lt;author&gt;Shanting, Su&lt;/author&gt;&lt;/authors&gt;&lt;/contributors&gt;&lt;titles&gt;&lt;title&gt;Research on the Application of Blockchain technology in Ubiquitous Power System Internet of Things&lt;/title&gt;&lt;secondary-title&gt;Proceedings of the 2019 2nd International Conference on Blockchain Technology and Applications&lt;/secondary-title&gt;&lt;/titles&gt;&lt;pages&gt;118-123&lt;/pages&gt;&lt;dates&gt;&lt;year&gt;2019&lt;/year&gt;&lt;/dates&gt;&lt;urls&gt;&lt;/urls&gt;&lt;electronic-resource-num&gt;10.1145/3376044.3376065&lt;/electronic-resource-num&gt;&lt;/record&gt;&lt;/Cite&gt;&lt;/EndNote&gt;</w:instrText>
      </w:r>
      <w:r w:rsidR="006257D3" w:rsidRPr="00BF3B40">
        <w:rPr>
          <w:lang w:val="en-GB"/>
        </w:rPr>
        <w:fldChar w:fldCharType="separate"/>
      </w:r>
      <w:r w:rsidR="00D037CA">
        <w:rPr>
          <w:noProof/>
          <w:lang w:val="en-GB"/>
        </w:rPr>
        <w:t>[29]</w:t>
      </w:r>
      <w:r w:rsidR="006257D3" w:rsidRPr="00BF3B40">
        <w:rPr>
          <w:lang w:val="en-GB"/>
        </w:rPr>
        <w:fldChar w:fldCharType="end"/>
      </w:r>
      <w:r w:rsidRPr="00BF3B40">
        <w:rPr>
          <w:lang w:val="en-GB"/>
        </w:rPr>
        <w:t>. For example, the energy company</w:t>
      </w:r>
      <w:ins w:id="628" w:author="Miraz Mahdi Hassan" w:date="2021-12-02T23:47:00Z">
        <w:r w:rsidR="00100E01">
          <w:rPr>
            <w:lang w:val="en-GB"/>
          </w:rPr>
          <w:t>,</w:t>
        </w:r>
      </w:ins>
      <w:r w:rsidRPr="00BF3B40">
        <w:rPr>
          <w:lang w:val="en-GB"/>
        </w:rPr>
        <w:t xml:space="preserve"> LO3 Energy</w:t>
      </w:r>
      <w:ins w:id="629" w:author="Miraz Mahdi Hassan" w:date="2021-12-02T23:47:00Z">
        <w:r w:rsidR="00100E01">
          <w:rPr>
            <w:lang w:val="en-GB"/>
          </w:rPr>
          <w:t>,</w:t>
        </w:r>
      </w:ins>
      <w:r w:rsidRPr="00BF3B40">
        <w:rPr>
          <w:lang w:val="en-GB"/>
        </w:rPr>
        <w:t xml:space="preserve"> </w:t>
      </w:r>
      <w:del w:id="630" w:author="Miraz Mahdi Hassan" w:date="2021-12-02T23:48:00Z">
        <w:r w:rsidRPr="00BF3B40" w:rsidDel="00100E01">
          <w:rPr>
            <w:lang w:val="en-GB"/>
          </w:rPr>
          <w:delText xml:space="preserve">cooperated with Bitcoin company Consensus Systems to </w:delText>
        </w:r>
      </w:del>
      <w:r w:rsidRPr="00BF3B40">
        <w:rPr>
          <w:lang w:val="en-GB"/>
        </w:rPr>
        <w:t>establish</w:t>
      </w:r>
      <w:ins w:id="631" w:author="Miraz Mahdi Hassan" w:date="2021-12-02T23:48:00Z">
        <w:r w:rsidR="00100E01">
          <w:rPr>
            <w:lang w:val="en-GB"/>
          </w:rPr>
          <w:t>ed</w:t>
        </w:r>
      </w:ins>
      <w:r w:rsidRPr="00BF3B40">
        <w:rPr>
          <w:lang w:val="en-GB"/>
        </w:rPr>
        <w:t xml:space="preserve"> an </w:t>
      </w:r>
      <w:r w:rsidRPr="00BF3B40">
        <w:rPr>
          <w:lang w:val="en-GB"/>
        </w:rPr>
        <w:lastRenderedPageBreak/>
        <w:t xml:space="preserve">interactive grid </w:t>
      </w:r>
      <w:ins w:id="632" w:author="Miraz Mahdi Hassan" w:date="2021-12-02T23:49:00Z">
        <w:r w:rsidR="00100E01">
          <w:rPr>
            <w:lang w:val="en-GB"/>
          </w:rPr>
          <w:t xml:space="preserve">transactive </w:t>
        </w:r>
      </w:ins>
      <w:r w:rsidRPr="00BF3B40">
        <w:rPr>
          <w:lang w:val="en-GB"/>
        </w:rPr>
        <w:t xml:space="preserve">platform </w:t>
      </w:r>
      <w:del w:id="633" w:author="Miraz Mahdi Hassan" w:date="2021-12-02T23:49:00Z">
        <w:r w:rsidRPr="00BF3B40" w:rsidDel="00100E01">
          <w:rPr>
            <w:lang w:val="en-GB"/>
          </w:rPr>
          <w:delText xml:space="preserve">Transactive Grid </w:delText>
        </w:r>
      </w:del>
      <w:r w:rsidRPr="00BF3B40">
        <w:rPr>
          <w:lang w:val="en-GB"/>
        </w:rPr>
        <w:t xml:space="preserve">based on the blockchain system and the </w:t>
      </w:r>
      <w:ins w:id="634" w:author="Miraz Mahdi Hassan" w:date="2021-12-02T23:49:00Z">
        <w:r w:rsidR="00100E01">
          <w:rPr>
            <w:lang w:val="en-GB"/>
          </w:rPr>
          <w:t>i</w:t>
        </w:r>
      </w:ins>
      <w:del w:id="635" w:author="Miraz Mahdi Hassan" w:date="2021-12-02T23:49:00Z">
        <w:r w:rsidRPr="00BF3B40" w:rsidDel="00100E01">
          <w:rPr>
            <w:lang w:val="en-GB"/>
          </w:rPr>
          <w:delText>I</w:delText>
        </w:r>
      </w:del>
      <w:r w:rsidRPr="00BF3B40">
        <w:rPr>
          <w:lang w:val="en-GB"/>
        </w:rPr>
        <w:t xml:space="preserve">nternet of </w:t>
      </w:r>
      <w:ins w:id="636" w:author="Miraz Mahdi Hassan" w:date="2021-12-02T23:49:00Z">
        <w:r w:rsidR="00100E01">
          <w:rPr>
            <w:lang w:val="en-GB"/>
          </w:rPr>
          <w:t>t</w:t>
        </w:r>
      </w:ins>
      <w:del w:id="637" w:author="Miraz Mahdi Hassan" w:date="2021-12-02T23:49:00Z">
        <w:r w:rsidRPr="00BF3B40" w:rsidDel="00100E01">
          <w:rPr>
            <w:lang w:val="en-GB"/>
          </w:rPr>
          <w:delText>T</w:delText>
        </w:r>
      </w:del>
      <w:r w:rsidRPr="00BF3B40">
        <w:rPr>
          <w:lang w:val="en-GB"/>
        </w:rPr>
        <w:t>hings technology.</w:t>
      </w:r>
      <w:del w:id="638" w:author="Miraz Mahdi Hassan" w:date="2021-12-02T23:49:00Z">
        <w:r w:rsidRPr="00BF3B40" w:rsidDel="00100E01">
          <w:rPr>
            <w:lang w:val="en-GB"/>
          </w:rPr>
          <w:delText xml:space="preserve">  </w:delText>
        </w:r>
      </w:del>
    </w:p>
    <w:p w14:paraId="4746756E" w14:textId="2591D090" w:rsidR="00250C16" w:rsidRPr="00BF3B40" w:rsidRDefault="2FBBB754">
      <w:pPr>
        <w:pStyle w:val="a3"/>
        <w:rPr>
          <w:lang w:val="en-GB"/>
        </w:rPr>
      </w:pPr>
      <w:del w:id="639" w:author="Miraz Mahdi Hassan" w:date="2021-12-02T23:50:00Z">
        <w:r w:rsidRPr="00BF3B40" w:rsidDel="00305088">
          <w:rPr>
            <w:lang w:val="en-GB"/>
          </w:rPr>
          <w:delText xml:space="preserve">At the same time, the ecology of the lightweight blockchain of things for enhanced security is becoming more complete. For example, a light code environment has emerged </w:delText>
        </w:r>
        <w:r w:rsidR="00F97446" w:rsidRPr="00BF3B40" w:rsidDel="00305088">
          <w:rPr>
            <w:lang w:val="en-GB"/>
          </w:rPr>
          <w:fldChar w:fldCharType="begin"/>
        </w:r>
        <w:r w:rsidR="00D037CA" w:rsidDel="00305088">
          <w:rPr>
            <w:lang w:val="en-GB"/>
          </w:rPr>
          <w:delInstrText xml:space="preserve"> ADDIN EN.CITE &lt;EndNote&gt;&lt;Cite&gt;&lt;Author&gt;Cho&lt;/Author&gt;&lt;Year&gt;2019&lt;/Year&gt;&lt;RecNum&gt;137&lt;/RecNum&gt;&lt;DisplayText&gt;[30]&lt;/DisplayText&gt;&lt;record&gt;&lt;rec-number&gt;137&lt;/rec-number&gt;&lt;foreign-keys&gt;&lt;key app="EN" db-id="ad5awtp2a0f5ebe9t9o5vrs9spwz0f952xes" timestamp="1630750538"&gt;137&lt;/key&gt;&lt;/foreign-keys&gt;&lt;ref-type name="Conference Proceedings"&gt;10&lt;/ref-type&gt;&lt;contributors&gt;&lt;authors&gt;&lt;author&gt;Cho, Sunghyun&lt;/author&gt;&lt;author&gt;Lee, Sejong&lt;/author&gt;&lt;/authors&gt;&lt;/contributors&gt;&lt;titles&gt;&lt;title&gt;Survey on the Application of BlockChain to IoT&lt;/title&gt;&lt;secondary-title&gt;2019 International Conference on Electronics, Information, and Communication (ICEIC)&lt;/secondary-title&gt;&lt;/titles&gt;&lt;pages&gt;1-2&lt;/pages&gt;&lt;dates&gt;&lt;year&gt;2019&lt;/year&gt;&lt;/dates&gt;&lt;publisher&gt;IEEE&lt;/publisher&gt;&lt;isbn&gt;8995004444&lt;/isbn&gt;&lt;urls&gt;&lt;/urls&gt;&lt;/record&gt;&lt;/Cite&gt;&lt;/EndNote&gt;</w:delInstrText>
        </w:r>
        <w:r w:rsidR="00F97446" w:rsidRPr="00BF3B40" w:rsidDel="00305088">
          <w:rPr>
            <w:lang w:val="en-GB"/>
          </w:rPr>
          <w:fldChar w:fldCharType="separate"/>
        </w:r>
        <w:r w:rsidR="00D037CA" w:rsidDel="00305088">
          <w:rPr>
            <w:noProof/>
            <w:lang w:val="en-GB"/>
          </w:rPr>
          <w:delText>[30]</w:delText>
        </w:r>
        <w:r w:rsidR="00F97446" w:rsidRPr="00BF3B40" w:rsidDel="00305088">
          <w:rPr>
            <w:lang w:val="en-GB"/>
          </w:rPr>
          <w:fldChar w:fldCharType="end"/>
        </w:r>
        <w:r w:rsidRPr="00BF3B40" w:rsidDel="00305088">
          <w:rPr>
            <w:lang w:val="en-GB"/>
          </w:rPr>
          <w:delText xml:space="preserve">. For example, a company called Blockchain of Things, Inc is providing the draggable editor which can create </w:delText>
        </w:r>
        <w:r w:rsidR="00AE4ABC" w:rsidDel="00305088">
          <w:rPr>
            <w:lang w:val="en-GB"/>
          </w:rPr>
          <w:delText xml:space="preserve">a </w:delText>
        </w:r>
        <w:r w:rsidRPr="00BF3B40" w:rsidDel="00305088">
          <w:rPr>
            <w:lang w:val="en-GB"/>
          </w:rPr>
          <w:delText>bitcoin blockchain apps builder. We have face</w:delText>
        </w:r>
        <w:r w:rsidR="00AE4ABC" w:rsidDel="00305088">
          <w:rPr>
            <w:lang w:val="en-GB"/>
          </w:rPr>
          <w:delText>d</w:delText>
        </w:r>
        <w:r w:rsidRPr="00BF3B40" w:rsidDel="00305088">
          <w:rPr>
            <w:lang w:val="en-GB"/>
          </w:rPr>
          <w:delText xml:space="preserve"> the fac</w:delText>
        </w:r>
        <w:r w:rsidR="00AE4ABC" w:rsidDel="00305088">
          <w:rPr>
            <w:lang w:val="en-GB"/>
          </w:rPr>
          <w:delText>t</w:delText>
        </w:r>
        <w:r w:rsidRPr="00BF3B40" w:rsidDel="00305088">
          <w:rPr>
            <w:lang w:val="en-GB"/>
          </w:rPr>
          <w:delText xml:space="preserve"> that the prospects of blockchain </w:delText>
        </w:r>
        <w:r w:rsidR="00AE4ABC" w:rsidDel="00305088">
          <w:rPr>
            <w:lang w:val="en-GB"/>
          </w:rPr>
          <w:delText>are</w:delText>
        </w:r>
        <w:r w:rsidRPr="00BF3B40" w:rsidDel="00305088">
          <w:rPr>
            <w:lang w:val="en-GB"/>
          </w:rPr>
          <w:delText xml:space="preserve"> becoming more accessible with the improvement of related industries.</w:delText>
        </w:r>
      </w:del>
    </w:p>
    <w:p w14:paraId="4FE87BC2" w14:textId="58072ADD" w:rsidR="00B808F8" w:rsidRPr="00BF3B40" w:rsidRDefault="2FBBB754" w:rsidP="2FBBB754">
      <w:pPr>
        <w:pStyle w:val="a3"/>
        <w:rPr>
          <w:lang w:val="en-GB"/>
        </w:rPr>
      </w:pPr>
      <w:del w:id="640" w:author="Miraz Mahdi Hassan" w:date="2021-12-02T23:51:00Z">
        <w:r w:rsidRPr="00BF3B40" w:rsidDel="00305088">
          <w:rPr>
            <w:lang w:val="en-GB"/>
          </w:rPr>
          <w:delText>At present, commerciali</w:delText>
        </w:r>
      </w:del>
      <w:del w:id="641" w:author="Miraz Mahdi Hassan" w:date="2021-12-02T23:50:00Z">
        <w:r w:rsidR="00AE4ABC" w:rsidDel="00305088">
          <w:rPr>
            <w:lang w:val="en-GB"/>
          </w:rPr>
          <w:delText>z</w:delText>
        </w:r>
      </w:del>
      <w:del w:id="642" w:author="Miraz Mahdi Hassan" w:date="2021-12-02T23:51:00Z">
        <w:r w:rsidRPr="00BF3B40" w:rsidDel="00305088">
          <w:rPr>
            <w:lang w:val="en-GB"/>
          </w:rPr>
          <w:delText xml:space="preserve">ation is not completely perfect. </w:delText>
        </w:r>
      </w:del>
      <w:r w:rsidRPr="00BF3B40">
        <w:rPr>
          <w:lang w:val="en-GB"/>
        </w:rPr>
        <w:t xml:space="preserve">In commercial applications, the </w:t>
      </w:r>
      <w:del w:id="643" w:author="Miraz Mahdi Hassan" w:date="2021-12-02T23:51:00Z">
        <w:r w:rsidRPr="00BF3B40" w:rsidDel="00305088">
          <w:rPr>
            <w:lang w:val="en-GB"/>
          </w:rPr>
          <w:delText xml:space="preserve">lightweight </w:delText>
        </w:r>
      </w:del>
      <w:r w:rsidRPr="00BF3B40">
        <w:rPr>
          <w:lang w:val="en-GB"/>
        </w:rPr>
        <w:t xml:space="preserve">blockchain of things still has a series of shortcomings </w:t>
      </w:r>
      <w:r w:rsidR="00F210A0" w:rsidRPr="00BF3B40">
        <w:rPr>
          <w:lang w:val="en-GB"/>
        </w:rPr>
        <w:fldChar w:fldCharType="begin"/>
      </w:r>
      <w:r w:rsidR="00D037CA">
        <w:rPr>
          <w:lang w:val="en-GB"/>
        </w:rPr>
        <w:instrText xml:space="preserve"> ADDIN EN.CITE &lt;EndNote&gt;&lt;Cite&gt;&lt;Author&gt;Viriyasitavat&lt;/Author&gt;&lt;Year&gt;2019&lt;/Year&gt;&lt;RecNum&gt;112&lt;/RecNum&gt;&lt;DisplayText&gt;[25]&lt;/DisplayText&gt;&lt;record&gt;&lt;rec-number&gt;112&lt;/rec-number&gt;&lt;foreign-keys&gt;&lt;key app="EN" db-id="ad5awtp2a0f5ebe9t9o5vrs9spwz0f952xes" timestamp="1630454963"&gt;112&lt;/key&gt;&lt;/foreign-keys&gt;&lt;ref-type name="Journal Article"&gt;17&lt;/ref-type&gt;&lt;contributors&gt;&lt;authors&gt;&lt;author&gt;Viriyasitavat, Wattana&lt;/author&gt;&lt;author&gt;Da Xu, Li&lt;/author&gt;&lt;author&gt;Bi, Zhuming&lt;/author&gt;&lt;author&gt;Sapsomboon, Assadaporn&lt;/author&gt;&lt;/authors&gt;&lt;/contributors&gt;&lt;titles&gt;&lt;title&gt;New Blockchain-Based Architecture for Service Interoperations in Internet of Things&lt;/title&gt;&lt;secondary-title&gt;IEEE Transactions on Computational Social Systems&lt;/secondary-title&gt;&lt;/titles&gt;&lt;periodical&gt;&lt;full-title&gt;IEEE Transactions on Computational Social Systems&lt;/full-title&gt;&lt;/periodical&gt;&lt;pages&gt;739-748&lt;/pages&gt;&lt;volume&gt;6&lt;/volume&gt;&lt;number&gt;4&lt;/number&gt;&lt;section&gt;739&lt;/section&gt;&lt;dates&gt;&lt;year&gt;2019&lt;/year&gt;&lt;/dates&gt;&lt;isbn&gt;2329-924X&amp;#xD;2373-7476&lt;/isbn&gt;&lt;urls&gt;&lt;/urls&gt;&lt;electronic-resource-num&gt;10.1109/tcss.2019.2924442&lt;/electronic-resource-num&gt;&lt;/record&gt;&lt;/Cite&gt;&lt;/EndNote&gt;</w:instrText>
      </w:r>
      <w:r w:rsidR="00F210A0" w:rsidRPr="00BF3B40">
        <w:rPr>
          <w:lang w:val="en-GB"/>
        </w:rPr>
        <w:fldChar w:fldCharType="separate"/>
      </w:r>
      <w:r w:rsidR="00D037CA">
        <w:rPr>
          <w:noProof/>
          <w:lang w:val="en-GB"/>
        </w:rPr>
        <w:t>[25]</w:t>
      </w:r>
      <w:r w:rsidR="00F210A0" w:rsidRPr="00BF3B40">
        <w:rPr>
          <w:lang w:val="en-GB"/>
        </w:rPr>
        <w:fldChar w:fldCharType="end"/>
      </w:r>
      <w:r w:rsidRPr="00BF3B40">
        <w:rPr>
          <w:lang w:val="en-GB"/>
        </w:rPr>
        <w:t xml:space="preserve">. The most important </w:t>
      </w:r>
      <w:del w:id="644" w:author="Miraz Mahdi Hassan" w:date="2021-12-02T23:51:00Z">
        <w:r w:rsidRPr="00BF3B40" w:rsidDel="00305088">
          <w:rPr>
            <w:lang w:val="en-GB"/>
          </w:rPr>
          <w:delText xml:space="preserve">and most important </w:delText>
        </w:r>
      </w:del>
      <w:r w:rsidRPr="00BF3B40">
        <w:rPr>
          <w:lang w:val="en-GB"/>
        </w:rPr>
        <w:t>issue is the lack of subjects. Because of the anonymity of subjects, we cannot find specific responsible persons and cannot carry out subsequent accountability.</w:t>
      </w:r>
      <w:ins w:id="645" w:author="Miraz Mahdi Hassan" w:date="2021-12-02T23:51:00Z">
        <w:r w:rsidR="00305088">
          <w:rPr>
            <w:lang w:val="en-GB"/>
          </w:rPr>
          <w:t xml:space="preserve"> These</w:t>
        </w:r>
      </w:ins>
      <w:ins w:id="646" w:author="Miraz Mahdi Hassan" w:date="2021-12-02T23:52:00Z">
        <w:r w:rsidR="00305088">
          <w:rPr>
            <w:lang w:val="en-GB"/>
          </w:rPr>
          <w:t xml:space="preserve"> further leads to some legal and regulatory concerns.</w:t>
        </w:r>
      </w:ins>
    </w:p>
    <w:p w14:paraId="2A531B5F" w14:textId="40291FA9" w:rsidR="00B808F8" w:rsidRPr="00BF3B40" w:rsidRDefault="2FBBB754" w:rsidP="2FBBB754">
      <w:pPr>
        <w:pStyle w:val="a3"/>
        <w:rPr>
          <w:lang w:val="en-GB"/>
        </w:rPr>
      </w:pPr>
      <w:r w:rsidRPr="00BF3B40">
        <w:rPr>
          <w:lang w:val="en-GB"/>
        </w:rPr>
        <w:t xml:space="preserve">In addition, blockchain technology has only been around for </w:t>
      </w:r>
      <w:del w:id="647" w:author="Miraz Mahdi Hassan" w:date="2021-12-02T23:52:00Z">
        <w:r w:rsidRPr="00BF3B40" w:rsidDel="00305088">
          <w:rPr>
            <w:lang w:val="en-GB"/>
          </w:rPr>
          <w:delText xml:space="preserve">9 </w:delText>
        </w:r>
      </w:del>
      <w:ins w:id="648" w:author="Miraz Mahdi Hassan" w:date="2021-12-02T23:52:00Z">
        <w:r w:rsidR="00305088">
          <w:rPr>
            <w:lang w:val="en-GB"/>
          </w:rPr>
          <w:t>ap</w:t>
        </w:r>
      </w:ins>
      <w:ins w:id="649" w:author="Miraz Mahdi Hassan" w:date="2021-12-02T23:53:00Z">
        <w:r w:rsidR="00305088">
          <w:rPr>
            <w:lang w:val="en-GB"/>
          </w:rPr>
          <w:t xml:space="preserve">proximately </w:t>
        </w:r>
      </w:ins>
      <w:ins w:id="650" w:author="Miraz Mahdi Hassan" w:date="2021-12-02T23:52:00Z">
        <w:r w:rsidR="00305088">
          <w:rPr>
            <w:lang w:val="en-GB"/>
          </w:rPr>
          <w:t>13</w:t>
        </w:r>
        <w:r w:rsidR="00305088" w:rsidRPr="00BF3B40">
          <w:rPr>
            <w:lang w:val="en-GB"/>
          </w:rPr>
          <w:t xml:space="preserve"> </w:t>
        </w:r>
      </w:ins>
      <w:r w:rsidRPr="00BF3B40">
        <w:rPr>
          <w:lang w:val="en-GB"/>
        </w:rPr>
        <w:t>years and is still in its infancy</w:t>
      </w:r>
      <w:r w:rsidR="00B808F8" w:rsidRPr="00BF3B40">
        <w:rPr>
          <w:lang w:val="en-GB"/>
        </w:rPr>
        <w:fldChar w:fldCharType="begin"/>
      </w:r>
      <w:r w:rsidR="00D037CA">
        <w:rPr>
          <w:lang w:val="en-GB"/>
        </w:rPr>
        <w:instrText xml:space="preserve"> ADDIN EN.CITE &lt;EndNote&gt;&lt;Cite&gt;&lt;Author&gt;Hammoudeh&lt;/Author&gt;&lt;Year&gt;2019&lt;/Year&gt;&lt;RecNum&gt;101&lt;/RecNum&gt;&lt;DisplayText&gt;[31]&lt;/DisplayText&gt;&lt;record&gt;&lt;rec-number&gt;101&lt;/rec-number&gt;&lt;foreign-keys&gt;&lt;key app="EN" db-id="ad5awtp2a0f5ebe9t9o5vrs9spwz0f952xes" timestamp="1630454928"&gt;101&lt;/key&gt;&lt;/foreign-keys&gt;&lt;ref-type name="Conference Paper"&gt;47&lt;/ref-type&gt;&lt;contributors&gt;&lt;authors&gt;&lt;author&gt;Hammoudeh, Mohammad&lt;/author&gt;&lt;author&gt;Ghafir, Ibrahim&lt;/author&gt;&lt;author&gt;Bounceur, Ahcène&lt;/author&gt;&lt;author&gt;Rawlinson, Thomas&lt;/author&gt;&lt;/authors&gt;&lt;/contributors&gt;&lt;titles&gt;&lt;title&gt;Continuous Monitoring in Mission-Critical Applications Using the Internet of Things and Blockchain&lt;/title&gt;&lt;secondary-title&gt;Proceedings of the 3rd International Conference on Future Networks and Distributed Systems&lt;/secondary-title&gt;&lt;/titles&gt;&lt;pages&gt;1-5&lt;/pages&gt;&lt;dates&gt;&lt;year&gt;2019&lt;/year&gt;&lt;/dates&gt;&lt;urls&gt;&lt;/urls&gt;&lt;electronic-resource-num&gt;10.1145/3341325.3342018&lt;/electronic-resource-num&gt;&lt;/record&gt;&lt;/Cite&gt;&lt;/EndNote&gt;</w:instrText>
      </w:r>
      <w:r w:rsidR="00B808F8" w:rsidRPr="00BF3B40">
        <w:rPr>
          <w:lang w:val="en-GB"/>
        </w:rPr>
        <w:fldChar w:fldCharType="separate"/>
      </w:r>
      <w:r w:rsidR="00D037CA">
        <w:rPr>
          <w:noProof/>
          <w:lang w:val="en-GB"/>
        </w:rPr>
        <w:t>[3</w:t>
      </w:r>
      <w:ins w:id="651" w:author="许 墨" w:date="2021-12-03T22:28:00Z">
        <w:r w:rsidR="003B05BB">
          <w:rPr>
            <w:noProof/>
            <w:lang w:val="en-GB"/>
          </w:rPr>
          <w:t>0</w:t>
        </w:r>
      </w:ins>
      <w:del w:id="652" w:author="许 墨" w:date="2021-12-03T22:28:00Z">
        <w:r w:rsidR="00D037CA" w:rsidDel="003B05BB">
          <w:rPr>
            <w:noProof/>
            <w:lang w:val="en-GB"/>
          </w:rPr>
          <w:delText>1</w:delText>
        </w:r>
      </w:del>
      <w:r w:rsidR="00D037CA">
        <w:rPr>
          <w:noProof/>
          <w:lang w:val="en-GB"/>
        </w:rPr>
        <w:t>]</w:t>
      </w:r>
      <w:r w:rsidR="00B808F8" w:rsidRPr="00BF3B40">
        <w:rPr>
          <w:lang w:val="en-GB"/>
        </w:rPr>
        <w:fldChar w:fldCharType="end"/>
      </w:r>
      <w:r w:rsidRPr="00BF3B40">
        <w:rPr>
          <w:lang w:val="en-GB"/>
        </w:rPr>
        <w:t>. We can't even determine what potential problems exist in commercial applications of this technology.</w:t>
      </w:r>
    </w:p>
    <w:p w14:paraId="45A98260" w14:textId="212FAEF2" w:rsidR="008F7655" w:rsidRPr="00BF3B40" w:rsidRDefault="2FBBB754" w:rsidP="2FBBB754">
      <w:pPr>
        <w:pStyle w:val="a3"/>
        <w:rPr>
          <w:lang w:val="en-GB"/>
        </w:rPr>
      </w:pPr>
      <w:r w:rsidRPr="00BF3B40">
        <w:rPr>
          <w:lang w:val="en-GB"/>
        </w:rPr>
        <w:t xml:space="preserve">The core function of </w:t>
      </w:r>
      <w:del w:id="653" w:author="Miraz Mahdi Hassan" w:date="2021-12-02T23:53:00Z">
        <w:r w:rsidRPr="00BF3B40" w:rsidDel="00305088">
          <w:rPr>
            <w:lang w:val="en-GB"/>
          </w:rPr>
          <w:delText xml:space="preserve">lightweight </w:delText>
        </w:r>
      </w:del>
      <w:r w:rsidRPr="00BF3B40">
        <w:rPr>
          <w:lang w:val="en-GB"/>
        </w:rPr>
        <w:t>blockchain of things is to break trust barriers</w:t>
      </w:r>
      <w:ins w:id="654" w:author="许 墨" w:date="2021-12-03T22:28:00Z">
        <w:r w:rsidR="0076699A">
          <w:rPr>
            <w:lang w:val="en-GB"/>
          </w:rPr>
          <w:t xml:space="preserve"> </w:t>
        </w:r>
        <w:r w:rsidR="0076699A" w:rsidRPr="00BF3B40">
          <w:rPr>
            <w:lang w:val="en-GB"/>
          </w:rPr>
          <w:fldChar w:fldCharType="begin"/>
        </w:r>
        <w:r w:rsidR="0076699A">
          <w:rPr>
            <w:lang w:val="en-GB"/>
          </w:rPr>
          <w:instrText xml:space="preserve"> ADDIN EN.CITE &lt;EndNote&gt;&lt;Cite&gt;&lt;Author&gt;Sigwart&lt;/Author&gt;&lt;Year&gt;2019&lt;/Year&gt;&lt;RecNum&gt;96&lt;/RecNum&gt;&lt;DisplayText&gt;[32]&lt;/DisplayText&gt;&lt;record&gt;&lt;rec-number&gt;96&lt;/rec-number&gt;&lt;foreign-keys&gt;&lt;key app="EN" db-id="ad5awtp2a0f5ebe9t9o5vrs9spwz0f952xes" timestamp="1630454912"&gt;96&lt;/key&gt;&lt;/foreign-keys&gt;&lt;ref-type name="Conference Paper"&gt;47&lt;/ref-type&gt;&lt;contributors&gt;&lt;authors&gt;&lt;author&gt;Sigwart, Marten&lt;/author&gt;&lt;author&gt;Borkowski, Michael&lt;/author&gt;&lt;author&gt;Peise, Marco&lt;/author&gt;&lt;author&gt;Schulte, Stefan&lt;/author&gt;&lt;author&gt;Tai, Stefan&lt;/author&gt;&lt;/authors&gt;&lt;/contributors&gt;&lt;titles&gt;&lt;title&gt;Blockchain-based Data Provenance for the Internet of Things&lt;/title&gt;&lt;secondary-title&gt;Proceedings of the 9th International Conference on the Internet of Things&lt;/secondary-title&gt;&lt;/titles&gt;&lt;pages&gt;1-8&lt;/pages&gt;&lt;dates&gt;&lt;year&gt;2019&lt;/year&gt;&lt;/dates&gt;&lt;urls&gt;&lt;/urls&gt;&lt;electronic-resource-num&gt;10.1145/3365871.3365886&lt;/electronic-resource-num&gt;&lt;/record&gt;&lt;/Cite&gt;&lt;/EndNote&gt;</w:instrText>
        </w:r>
        <w:r w:rsidR="0076699A" w:rsidRPr="00BF3B40">
          <w:rPr>
            <w:lang w:val="en-GB"/>
          </w:rPr>
          <w:fldChar w:fldCharType="separate"/>
        </w:r>
        <w:r w:rsidR="0076699A">
          <w:rPr>
            <w:noProof/>
            <w:lang w:val="en-GB"/>
          </w:rPr>
          <w:t>[3</w:t>
        </w:r>
        <w:r w:rsidR="00EE3496">
          <w:rPr>
            <w:noProof/>
            <w:lang w:val="en-GB"/>
          </w:rPr>
          <w:t>1</w:t>
        </w:r>
        <w:r w:rsidR="0076699A">
          <w:rPr>
            <w:noProof/>
            <w:lang w:val="en-GB"/>
          </w:rPr>
          <w:t>]</w:t>
        </w:r>
        <w:r w:rsidR="0076699A" w:rsidRPr="00BF3B40">
          <w:rPr>
            <w:lang w:val="en-GB"/>
          </w:rPr>
          <w:fldChar w:fldCharType="end"/>
        </w:r>
      </w:ins>
      <w:r w:rsidRPr="00BF3B40">
        <w:rPr>
          <w:lang w:val="en-GB"/>
        </w:rPr>
        <w:t>. This mechanism can achieve trust and self-organi</w:t>
      </w:r>
      <w:ins w:id="655" w:author="Miraz Mahdi Hassan" w:date="2021-12-02T23:53:00Z">
        <w:r w:rsidR="00305088">
          <w:rPr>
            <w:lang w:val="en-GB"/>
          </w:rPr>
          <w:t>s</w:t>
        </w:r>
      </w:ins>
      <w:del w:id="656" w:author="Miraz Mahdi Hassan" w:date="2021-12-02T23:53:00Z">
        <w:r w:rsidR="00AE4ABC" w:rsidDel="00305088">
          <w:rPr>
            <w:lang w:val="en-GB"/>
          </w:rPr>
          <w:delText>z</w:delText>
        </w:r>
      </w:del>
      <w:r w:rsidRPr="00BF3B40">
        <w:rPr>
          <w:lang w:val="en-GB"/>
        </w:rPr>
        <w:t>ation</w:t>
      </w:r>
      <w:del w:id="657" w:author="Miraz Mahdi Hassan" w:date="2021-12-02T23:53:00Z">
        <w:r w:rsidRPr="00BF3B40" w:rsidDel="00305088">
          <w:rPr>
            <w:lang w:val="en-GB"/>
          </w:rPr>
          <w:delText>,</w:delText>
        </w:r>
      </w:del>
      <w:r w:rsidRPr="00BF3B40">
        <w:rPr>
          <w:lang w:val="en-GB"/>
        </w:rPr>
        <w:t xml:space="preserve"> and promote the efficient development of business </w:t>
      </w:r>
      <w:r w:rsidR="008F7655" w:rsidRPr="00BF3B40">
        <w:rPr>
          <w:lang w:val="en-GB"/>
        </w:rPr>
        <w:fldChar w:fldCharType="begin"/>
      </w:r>
      <w:r w:rsidR="00D037CA">
        <w:rPr>
          <w:lang w:val="en-GB"/>
        </w:rPr>
        <w:instrText xml:space="preserve"> ADDIN EN.CITE &lt;EndNote&gt;&lt;Cite&gt;&lt;Author&gt;Sigwart&lt;/Author&gt;&lt;Year&gt;2019&lt;/Year&gt;&lt;RecNum&gt;96&lt;/RecNum&gt;&lt;DisplayText&gt;[32]&lt;/DisplayText&gt;&lt;record&gt;&lt;rec-number&gt;96&lt;/rec-number&gt;&lt;foreign-keys&gt;&lt;key app="EN" db-id="ad5awtp2a0f5ebe9t9o5vrs9spwz0f952xes" timestamp="1630454912"&gt;96&lt;/key&gt;&lt;/foreign-keys&gt;&lt;ref-type name="Conference Paper"&gt;47&lt;/ref-type&gt;&lt;contributors&gt;&lt;authors&gt;&lt;author&gt;Sigwart, Marten&lt;/author&gt;&lt;author&gt;Borkowski, Michael&lt;/author&gt;&lt;author&gt;Peise, Marco&lt;/author&gt;&lt;author&gt;Schulte, Stefan&lt;/author&gt;&lt;author&gt;Tai, Stefan&lt;/author&gt;&lt;/authors&gt;&lt;/contributors&gt;&lt;titles&gt;&lt;title&gt;Blockchain-based Data Provenance for the Internet of Things&lt;/title&gt;&lt;secondary-title&gt;Proceedings of the 9th International Conference on the Internet of Things&lt;/secondary-title&gt;&lt;/titles&gt;&lt;pages&gt;1-8&lt;/pages&gt;&lt;dates&gt;&lt;year&gt;2019&lt;/year&gt;&lt;/dates&gt;&lt;urls&gt;&lt;/urls&gt;&lt;electronic-resource-num&gt;10.1145/3365871.3365886&lt;/electronic-resource-num&gt;&lt;/record&gt;&lt;/Cite&gt;&lt;/EndNote&gt;</w:instrText>
      </w:r>
      <w:r w:rsidR="008F7655" w:rsidRPr="00BF3B40">
        <w:rPr>
          <w:lang w:val="en-GB"/>
        </w:rPr>
        <w:fldChar w:fldCharType="separate"/>
      </w:r>
      <w:r w:rsidR="00D037CA">
        <w:rPr>
          <w:noProof/>
          <w:lang w:val="en-GB"/>
        </w:rPr>
        <w:t>[32]</w:t>
      </w:r>
      <w:r w:rsidR="008F7655" w:rsidRPr="00BF3B40">
        <w:rPr>
          <w:lang w:val="en-GB"/>
        </w:rPr>
        <w:fldChar w:fldCharType="end"/>
      </w:r>
      <w:r w:rsidRPr="00BF3B40">
        <w:rPr>
          <w:lang w:val="en-GB"/>
        </w:rPr>
        <w:t xml:space="preserve">. At the same time, we mainly conduct legality verification based on digital signatures to protect data security. </w:t>
      </w:r>
    </w:p>
    <w:p w14:paraId="12FB858E" w14:textId="5D3EC5C1" w:rsidR="008F7655" w:rsidRPr="00BF3B40" w:rsidRDefault="2FBBB754" w:rsidP="2FBBB754">
      <w:pPr>
        <w:pStyle w:val="a3"/>
        <w:rPr>
          <w:lang w:val="en-GB"/>
        </w:rPr>
      </w:pPr>
      <w:r w:rsidRPr="00BF3B40">
        <w:rPr>
          <w:lang w:val="en-GB"/>
        </w:rPr>
        <w:t>However, this technology also has certain shortcomings. Blockchain data needs to be synchroni</w:t>
      </w:r>
      <w:ins w:id="658" w:author="Miraz Mahdi Hassan" w:date="2021-12-02T23:54:00Z">
        <w:r w:rsidR="00305088">
          <w:rPr>
            <w:lang w:val="en-GB"/>
          </w:rPr>
          <w:t>s</w:t>
        </w:r>
      </w:ins>
      <w:del w:id="659" w:author="Miraz Mahdi Hassan" w:date="2021-12-02T23:54:00Z">
        <w:r w:rsidR="00AE4ABC" w:rsidDel="00305088">
          <w:rPr>
            <w:lang w:val="en-GB"/>
          </w:rPr>
          <w:delText>z</w:delText>
        </w:r>
      </w:del>
      <w:r w:rsidRPr="00BF3B40">
        <w:rPr>
          <w:lang w:val="en-GB"/>
        </w:rPr>
        <w:t xml:space="preserve">ed to all </w:t>
      </w:r>
      <w:ins w:id="660" w:author="Miraz Mahdi Hassan" w:date="2021-12-02T23:54:00Z">
        <w:r w:rsidR="00305088">
          <w:rPr>
            <w:lang w:val="en-GB"/>
          </w:rPr>
          <w:t xml:space="preserve">the </w:t>
        </w:r>
      </w:ins>
      <w:r w:rsidRPr="00BF3B40">
        <w:rPr>
          <w:lang w:val="en-GB"/>
        </w:rPr>
        <w:t>nodes on the computing network, which limits the peak value of data processing</w:t>
      </w:r>
      <w:del w:id="661" w:author="Miraz Mahdi Hassan" w:date="2021-12-02T23:54:00Z">
        <w:r w:rsidRPr="00BF3B40" w:rsidDel="00305088">
          <w:rPr>
            <w:lang w:val="en-GB"/>
          </w:rPr>
          <w:delText>,</w:delText>
        </w:r>
      </w:del>
      <w:r w:rsidRPr="00BF3B40">
        <w:rPr>
          <w:lang w:val="en-GB"/>
        </w:rPr>
        <w:t xml:space="preserve"> and also puts forward higher requirements on </w:t>
      </w:r>
      <w:ins w:id="662" w:author="Miraz Mahdi Hassan" w:date="2021-12-02T23:54:00Z">
        <w:r w:rsidR="00305088">
          <w:rPr>
            <w:lang w:val="en-GB"/>
          </w:rPr>
          <w:t xml:space="preserve">the </w:t>
        </w:r>
      </w:ins>
      <w:r w:rsidRPr="00BF3B40">
        <w:rPr>
          <w:lang w:val="en-GB"/>
        </w:rPr>
        <w:t xml:space="preserve">database capacity and bandwidth </w:t>
      </w:r>
      <w:r w:rsidR="008F7655" w:rsidRPr="00BF3B40">
        <w:rPr>
          <w:lang w:val="en-GB"/>
        </w:rPr>
        <w:fldChar w:fldCharType="begin"/>
      </w:r>
      <w:r w:rsidR="00D037CA">
        <w:rPr>
          <w:lang w:val="en-GB"/>
        </w:rPr>
        <w:instrText xml:space="preserve"> ADDIN EN.CITE &lt;EndNote&gt;&lt;Cite&gt;&lt;Author&gt;Tseng&lt;/Author&gt;&lt;Year&gt;2020&lt;/Year&gt;&lt;RecNum&gt;87&lt;/RecNum&gt;&lt;DisplayText&gt;[33]&lt;/DisplayText&gt;&lt;record&gt;&lt;rec-number&gt;87&lt;/rec-number&gt;&lt;foreign-keys&gt;&lt;key app="EN" db-id="ad5awtp2a0f5ebe9t9o5vrs9spwz0f952xes" timestamp="1630454889"&gt;87&lt;/key&gt;&lt;/foreign-keys&gt;&lt;ref-type name="Journal Article"&gt;17&lt;/ref-type&gt;&lt;contributors&gt;&lt;authors&gt;&lt;author&gt;Tseng, Lewis&lt;/author&gt;&lt;author&gt;Wong, Liwen&lt;/author&gt;&lt;author&gt;Otoum, Safa&lt;/author&gt;&lt;author&gt;Aloqaily, Moayad&lt;/author&gt;&lt;author&gt;Othman, Jalel Ben&lt;/author&gt;&lt;/authors&gt;&lt;/contributors&gt;&lt;titles&gt;&lt;title&gt;Blockchain for Managing Heterogeneous Internet of Things: A Perspective Architecture&lt;/title&gt;&lt;secondary-title&gt;IEEE Network&lt;/secondary-title&gt;&lt;/titles&gt;&lt;periodical&gt;&lt;full-title&gt;IEEE Network&lt;/full-title&gt;&lt;/periodical&gt;&lt;pages&gt;16-23&lt;/pages&gt;&lt;volume&gt;34&lt;/volume&gt;&lt;number&gt;1&lt;/number&gt;&lt;section&gt;16&lt;/section&gt;&lt;dates&gt;&lt;year&gt;2020&lt;/year&gt;&lt;/dates&gt;&lt;isbn&gt;0890-8044&amp;#xD;1558-156X&lt;/isbn&gt;&lt;urls&gt;&lt;/urls&gt;&lt;electronic-resource-num&gt;10.1109/mnet.001.1900103&lt;/electronic-resource-num&gt;&lt;/record&gt;&lt;/Cite&gt;&lt;/EndNote&gt;</w:instrText>
      </w:r>
      <w:r w:rsidR="008F7655" w:rsidRPr="00BF3B40">
        <w:rPr>
          <w:lang w:val="en-GB"/>
        </w:rPr>
        <w:fldChar w:fldCharType="separate"/>
      </w:r>
      <w:r w:rsidR="00D037CA">
        <w:rPr>
          <w:noProof/>
          <w:lang w:val="en-GB"/>
        </w:rPr>
        <w:t>[33]</w:t>
      </w:r>
      <w:r w:rsidR="008F7655" w:rsidRPr="00BF3B40">
        <w:rPr>
          <w:lang w:val="en-GB"/>
        </w:rPr>
        <w:fldChar w:fldCharType="end"/>
      </w:r>
      <w:r w:rsidRPr="00BF3B40">
        <w:rPr>
          <w:lang w:val="en-GB"/>
        </w:rPr>
        <w:t xml:space="preserve">. We need to update </w:t>
      </w:r>
      <w:r w:rsidR="00AE4ABC">
        <w:rPr>
          <w:lang w:val="en-GB"/>
        </w:rPr>
        <w:t xml:space="preserve">the </w:t>
      </w:r>
      <w:ins w:id="663" w:author="Miraz Mahdi Hassan" w:date="2021-12-02T23:54:00Z">
        <w:r w:rsidR="00305088">
          <w:rPr>
            <w:lang w:val="en-GB"/>
          </w:rPr>
          <w:t>b</w:t>
        </w:r>
      </w:ins>
      <w:del w:id="664" w:author="Miraz Mahdi Hassan" w:date="2021-12-02T23:54:00Z">
        <w:r w:rsidRPr="00BF3B40" w:rsidDel="00305088">
          <w:rPr>
            <w:lang w:val="en-GB"/>
          </w:rPr>
          <w:delText>B</w:delText>
        </w:r>
      </w:del>
      <w:r w:rsidRPr="00BF3B40">
        <w:rPr>
          <w:lang w:val="en-GB"/>
        </w:rPr>
        <w:t xml:space="preserve">lockchain technology system with shorter intervals. In addition, the fault tolerance challenge of the asynchronous consensus network of the blockchain also needs to pay great attention to </w:t>
      </w:r>
      <w:r w:rsidR="008F7655" w:rsidRPr="00BF3B40">
        <w:rPr>
          <w:lang w:val="en-GB"/>
        </w:rPr>
        <w:fldChar w:fldCharType="begin"/>
      </w:r>
      <w:r w:rsidR="00D037CA">
        <w:rPr>
          <w:lang w:val="en-GB"/>
        </w:rPr>
        <w:instrText xml:space="preserve"> ADDIN EN.CITE &lt;EndNote&gt;&lt;Cite&gt;&lt;Author&gt;Gong&lt;/Author&gt;&lt;Year&gt;2021&lt;/Year&gt;&lt;RecNum&gt;78&lt;/RecNum&gt;&lt;DisplayText&gt;[20]&lt;/DisplayText&gt;&lt;record&gt;&lt;rec-number&gt;78&lt;/rec-number&gt;&lt;foreign-keys&gt;&lt;key app="EN" db-id="ad5awtp2a0f5ebe9t9o5vrs9spwz0f952xes" timestamp="1630454865"&gt;78&lt;/key&gt;&lt;/foreign-keys&gt;&lt;ref-type name="Journal Article"&gt;17&lt;/ref-type&gt;&lt;contributors&gt;&lt;authors&gt;&lt;author&gt;Gong, Liangqin&lt;/author&gt;&lt;author&gt;Alghazzawi, Daniyal M.&lt;/author&gt;&lt;author&gt;Cheng, Li&lt;/author&gt;&lt;/authors&gt;&lt;/contributors&gt;&lt;titles&gt;&lt;title&gt;BCoT Sentry: A Blockchain-Based Identity Authentication Framework for IoT Devices&lt;/title&gt;&lt;secondary-title&gt;Information&lt;/secondary-title&gt;&lt;/titles&gt;&lt;periodical&gt;&lt;full-title&gt;Information&lt;/full-title&gt;&lt;/periodical&gt;&lt;volume&gt;12&lt;/volume&gt;&lt;number&gt;5&lt;/number&gt;&lt;section&gt;203&lt;/section&gt;&lt;dates&gt;&lt;year&gt;2021&lt;/year&gt;&lt;/dates&gt;&lt;isbn&gt;2078-2489&lt;/isbn&gt;&lt;urls&gt;&lt;/urls&gt;&lt;electronic-resource-num&gt;10.3390/info12050203&lt;/electronic-resource-num&gt;&lt;/record&gt;&lt;/Cite&gt;&lt;/EndNote&gt;</w:instrText>
      </w:r>
      <w:r w:rsidR="008F7655" w:rsidRPr="00BF3B40">
        <w:rPr>
          <w:lang w:val="en-GB"/>
        </w:rPr>
        <w:fldChar w:fldCharType="separate"/>
      </w:r>
      <w:r w:rsidR="00D037CA">
        <w:rPr>
          <w:noProof/>
          <w:lang w:val="en-GB"/>
        </w:rPr>
        <w:t>[20]</w:t>
      </w:r>
      <w:r w:rsidR="008F7655" w:rsidRPr="00BF3B40">
        <w:rPr>
          <w:lang w:val="en-GB"/>
        </w:rPr>
        <w:fldChar w:fldCharType="end"/>
      </w:r>
      <w:r w:rsidRPr="00BF3B40">
        <w:rPr>
          <w:lang w:val="en-GB"/>
        </w:rPr>
        <w:t>. Blockchain technology itself is an asynchronous consensus network. In theory, there is almost no algorithm to ensure that the system can guarantee absolute consensus.</w:t>
      </w:r>
    </w:p>
    <w:p w14:paraId="02AC2E38" w14:textId="7557D94A" w:rsidR="2D8D1A2D" w:rsidRPr="00BF3B40" w:rsidRDefault="2FBBB754" w:rsidP="00077D14">
      <w:pPr>
        <w:pStyle w:val="a3"/>
        <w:rPr>
          <w:lang w:val="en-GB"/>
        </w:rPr>
      </w:pPr>
      <w:del w:id="665" w:author="Miraz Mahdi Hassan" w:date="2021-12-02T23:55:00Z">
        <w:r w:rsidRPr="00BF3B40" w:rsidDel="00305088">
          <w:rPr>
            <w:lang w:val="en-GB"/>
          </w:rPr>
          <w:delText>In the end, t</w:delText>
        </w:r>
      </w:del>
      <w:ins w:id="666" w:author="Miraz Mahdi Hassan" w:date="2021-12-02T23:55:00Z">
        <w:r w:rsidR="00305088">
          <w:rPr>
            <w:lang w:val="en-GB"/>
          </w:rPr>
          <w:t>T</w:t>
        </w:r>
      </w:ins>
      <w:r w:rsidRPr="00BF3B40">
        <w:rPr>
          <w:lang w:val="en-GB"/>
        </w:rPr>
        <w:t>he combination of blockchain and IoT technology simplifies the handover procedure and greatly increases the reliability of the data on the chain</w:t>
      </w:r>
      <w:del w:id="667" w:author="Miraz Mahdi Hassan" w:date="2021-12-02T23:55:00Z">
        <w:r w:rsidRPr="00BF3B40" w:rsidDel="00305088">
          <w:rPr>
            <w:lang w:val="en-GB"/>
          </w:rPr>
          <w:delText xml:space="preserve"> on this platform</w:delText>
        </w:r>
      </w:del>
      <w:r w:rsidRPr="00BF3B40">
        <w:rPr>
          <w:lang w:val="en-GB"/>
        </w:rPr>
        <w:t>.</w:t>
      </w:r>
    </w:p>
    <w:p w14:paraId="0C94B723" w14:textId="65F6A11A" w:rsidR="2FBBB754" w:rsidRPr="00BF3B40" w:rsidRDefault="2FBBB754">
      <w:pPr>
        <w:pStyle w:val="1"/>
        <w:keepNext w:val="0"/>
        <w:keepLines w:val="0"/>
        <w:widowControl w:val="0"/>
        <w:numPr>
          <w:ilvl w:val="0"/>
          <w:numId w:val="12"/>
        </w:numPr>
        <w:tabs>
          <w:tab w:val="num" w:pos="576"/>
        </w:tabs>
        <w:ind w:firstLine="0"/>
        <w:rPr>
          <w:rFonts w:eastAsia="Times New Roman"/>
          <w:sz w:val="24"/>
          <w:szCs w:val="24"/>
          <w:lang w:val="en-GB"/>
        </w:rPr>
        <w:pPrChange w:id="668" w:author="许 墨" w:date="2021-12-03T22:28:00Z">
          <w:pPr>
            <w:pStyle w:val="1"/>
            <w:numPr>
              <w:numId w:val="12"/>
            </w:numPr>
            <w:tabs>
              <w:tab w:val="num" w:pos="576"/>
              <w:tab w:val="num" w:pos="5598"/>
            </w:tabs>
            <w:ind w:firstLine="216"/>
          </w:pPr>
        </w:pPrChange>
      </w:pPr>
      <w:r w:rsidRPr="00BF3B40">
        <w:rPr>
          <w:rFonts w:eastAsia="Times New Roman"/>
          <w:sz w:val="24"/>
          <w:szCs w:val="24"/>
          <w:lang w:val="en-GB"/>
        </w:rPr>
        <w:t xml:space="preserve">Future </w:t>
      </w:r>
      <w:del w:id="669" w:author="Miraz Mahdi Hassan" w:date="2021-12-03T00:30:00Z">
        <w:r w:rsidRPr="00BF3B40" w:rsidDel="00302220">
          <w:rPr>
            <w:rFonts w:eastAsia="Times New Roman"/>
            <w:sz w:val="24"/>
            <w:szCs w:val="24"/>
            <w:lang w:val="en-GB"/>
          </w:rPr>
          <w:delText>strategies in</w:delText>
        </w:r>
      </w:del>
      <w:ins w:id="670" w:author="Miraz Mahdi Hassan" w:date="2021-12-03T00:30:00Z">
        <w:r w:rsidR="00302220">
          <w:rPr>
            <w:rFonts w:eastAsia="Times New Roman"/>
            <w:sz w:val="24"/>
            <w:szCs w:val="24"/>
            <w:lang w:val="en-GB"/>
          </w:rPr>
          <w:t>Challenges and research directions of</w:t>
        </w:r>
      </w:ins>
      <w:r w:rsidRPr="00BF3B40">
        <w:rPr>
          <w:rFonts w:eastAsia="Times New Roman"/>
          <w:sz w:val="24"/>
          <w:szCs w:val="24"/>
          <w:lang w:val="en-GB"/>
        </w:rPr>
        <w:t xml:space="preserve"> B</w:t>
      </w:r>
      <w:r w:rsidR="00991EA2">
        <w:rPr>
          <w:rFonts w:eastAsia="Times New Roman"/>
          <w:sz w:val="24"/>
          <w:szCs w:val="24"/>
          <w:lang w:val="en-GB"/>
        </w:rPr>
        <w:t>C</w:t>
      </w:r>
      <w:r w:rsidRPr="00BF3B40">
        <w:rPr>
          <w:rFonts w:eastAsia="Times New Roman"/>
          <w:sz w:val="24"/>
          <w:szCs w:val="24"/>
          <w:lang w:val="en-GB"/>
        </w:rPr>
        <w:t xml:space="preserve">oT: </w:t>
      </w:r>
    </w:p>
    <w:p w14:paraId="3E934AAC" w14:textId="12EDCB68" w:rsidR="00C51D12" w:rsidRDefault="2FBBB754" w:rsidP="2FBBB754">
      <w:pPr>
        <w:pStyle w:val="a3"/>
        <w:rPr>
          <w:ins w:id="671" w:author="Miraz Mahdi Hassan" w:date="2021-12-03T00:03:00Z"/>
          <w:lang w:val="en-GB"/>
        </w:rPr>
      </w:pPr>
      <w:r w:rsidRPr="00BF3B40">
        <w:rPr>
          <w:lang w:val="en-GB"/>
        </w:rPr>
        <w:t>So far, the previous related research results, application areas</w:t>
      </w:r>
      <w:del w:id="672" w:author="Miraz Mahdi Hassan" w:date="2021-12-02T23:56:00Z">
        <w:r w:rsidR="00AE4ABC" w:rsidDel="00305088">
          <w:rPr>
            <w:lang w:val="en-GB"/>
          </w:rPr>
          <w:delText>,</w:delText>
        </w:r>
      </w:del>
      <w:r w:rsidRPr="00BF3B40">
        <w:rPr>
          <w:lang w:val="en-GB"/>
        </w:rPr>
        <w:t xml:space="preserve"> and the architecture of BCoT have been </w:t>
      </w:r>
      <w:del w:id="673" w:author="Miraz Mahdi Hassan" w:date="2021-12-02T23:57:00Z">
        <w:r w:rsidRPr="00BF3B40" w:rsidDel="00305088">
          <w:rPr>
            <w:lang w:val="en-GB"/>
          </w:rPr>
          <w:delText>provided</w:delText>
        </w:r>
      </w:del>
      <w:ins w:id="674" w:author="Miraz Mahdi Hassan" w:date="2021-12-02T23:57:00Z">
        <w:r w:rsidR="00305088">
          <w:rPr>
            <w:lang w:val="en-GB"/>
          </w:rPr>
          <w:t>presented, in the aforementioned sections</w:t>
        </w:r>
      </w:ins>
      <w:r w:rsidRPr="00BF3B40">
        <w:rPr>
          <w:lang w:val="en-GB"/>
        </w:rPr>
        <w:t>. Considering the unique features of BCoT, the application can be in various domains, such as healthcare, networks of IoT, inventory control</w:t>
      </w:r>
      <w:r w:rsidR="00AE4ABC">
        <w:rPr>
          <w:lang w:val="en-GB"/>
        </w:rPr>
        <w:t>,</w:t>
      </w:r>
      <w:r w:rsidRPr="00BF3B40">
        <w:rPr>
          <w:lang w:val="en-GB"/>
        </w:rPr>
        <w:t xml:space="preserve"> </w:t>
      </w:r>
      <w:del w:id="675" w:author="Miraz Mahdi Hassan" w:date="2021-12-02T23:57:00Z">
        <w:r w:rsidRPr="00BF3B40" w:rsidDel="00C51D12">
          <w:rPr>
            <w:lang w:val="en-GB"/>
          </w:rPr>
          <w:delText>and</w:delText>
        </w:r>
      </w:del>
      <w:r w:rsidRPr="00BF3B40">
        <w:rPr>
          <w:lang w:val="en-GB"/>
        </w:rPr>
        <w:t xml:space="preserve"> data storage system</w:t>
      </w:r>
      <w:r w:rsidR="00AE4ABC">
        <w:rPr>
          <w:lang w:val="en-GB"/>
        </w:rPr>
        <w:t>s</w:t>
      </w:r>
      <w:ins w:id="676" w:author="Miraz Mahdi Hassan" w:date="2021-12-02T23:57:00Z">
        <w:r w:rsidR="00C51D12">
          <w:rPr>
            <w:lang w:val="en-GB"/>
          </w:rPr>
          <w:t>, etc</w:t>
        </w:r>
      </w:ins>
      <w:r w:rsidRPr="00BF3B40">
        <w:rPr>
          <w:lang w:val="en-GB"/>
        </w:rPr>
        <w:t>. Generally, the primary challenge is how to adapt and improve blockchain technology to maximi</w:t>
      </w:r>
      <w:ins w:id="677" w:author="Miraz Mahdi Hassan" w:date="2021-12-02T23:58:00Z">
        <w:r w:rsidR="00C51D12">
          <w:rPr>
            <w:lang w:val="en-GB"/>
          </w:rPr>
          <w:t>s</w:t>
        </w:r>
      </w:ins>
      <w:del w:id="678" w:author="Miraz Mahdi Hassan" w:date="2021-12-02T23:58:00Z">
        <w:r w:rsidR="00AE4ABC" w:rsidDel="00C51D12">
          <w:rPr>
            <w:lang w:val="en-GB"/>
          </w:rPr>
          <w:delText>z</w:delText>
        </w:r>
      </w:del>
      <w:r w:rsidRPr="00BF3B40">
        <w:rPr>
          <w:lang w:val="en-GB"/>
        </w:rPr>
        <w:t>e the impact of application needs in specific areas. For each direction of application, disparate requirements are raised, customi</w:t>
      </w:r>
      <w:ins w:id="679" w:author="Miraz Mahdi Hassan" w:date="2021-12-02T23:58:00Z">
        <w:r w:rsidR="00C51D12">
          <w:rPr>
            <w:lang w:val="en-GB"/>
          </w:rPr>
          <w:t>s</w:t>
        </w:r>
      </w:ins>
      <w:del w:id="680" w:author="Miraz Mahdi Hassan" w:date="2021-12-02T23:58:00Z">
        <w:r w:rsidR="00AE4ABC" w:rsidDel="00C51D12">
          <w:rPr>
            <w:lang w:val="en-GB"/>
          </w:rPr>
          <w:delText>z</w:delText>
        </w:r>
      </w:del>
      <w:r w:rsidRPr="00BF3B40">
        <w:rPr>
          <w:lang w:val="en-GB"/>
        </w:rPr>
        <w:t>ed blockchain implementation needs to be designed for the specific situation. As outlined above, the IoT environment provides comprehensive challenges. In this section, several challenges are analy</w:t>
      </w:r>
      <w:ins w:id="681" w:author="Miraz Mahdi Hassan" w:date="2021-12-02T23:58:00Z">
        <w:r w:rsidR="00C51D12">
          <w:rPr>
            <w:lang w:val="en-GB"/>
          </w:rPr>
          <w:t>s</w:t>
        </w:r>
      </w:ins>
      <w:del w:id="682" w:author="Miraz Mahdi Hassan" w:date="2021-12-02T23:58:00Z">
        <w:r w:rsidR="00AE4ABC" w:rsidDel="00C51D12">
          <w:rPr>
            <w:lang w:val="en-GB"/>
          </w:rPr>
          <w:delText>z</w:delText>
        </w:r>
      </w:del>
      <w:r w:rsidRPr="00BF3B40">
        <w:rPr>
          <w:lang w:val="en-GB"/>
        </w:rPr>
        <w:t>ed and stated below. At present, the security of the code of behavio</w:t>
      </w:r>
      <w:ins w:id="683" w:author="Miraz Mahdi Hassan" w:date="2021-12-02T23:58:00Z">
        <w:r w:rsidR="00C51D12">
          <w:rPr>
            <w:lang w:val="en-GB"/>
          </w:rPr>
          <w:t>u</w:t>
        </w:r>
      </w:ins>
      <w:r w:rsidRPr="00BF3B40">
        <w:rPr>
          <w:lang w:val="en-GB"/>
        </w:rPr>
        <w:t>r of state</w:t>
      </w:r>
      <w:del w:id="684" w:author="Miraz Mahdi Hassan" w:date="2021-12-02T23:58:00Z">
        <w:r w:rsidRPr="00BF3B40" w:rsidDel="00C51D12">
          <w:rPr>
            <w:lang w:val="en-GB"/>
          </w:rPr>
          <w:delText xml:space="preserve"> </w:delText>
        </w:r>
      </w:del>
      <w:ins w:id="685" w:author="Miraz Mahdi Hassan" w:date="2021-12-02T23:58:00Z">
        <w:r w:rsidR="00C51D12">
          <w:rPr>
            <w:lang w:val="en-GB"/>
          </w:rPr>
          <w:t>-</w:t>
        </w:r>
      </w:ins>
      <w:r w:rsidRPr="00BF3B40">
        <w:rPr>
          <w:lang w:val="en-GB"/>
        </w:rPr>
        <w:t>of</w:t>
      </w:r>
      <w:ins w:id="686" w:author="Miraz Mahdi Hassan" w:date="2021-12-02T23:58:00Z">
        <w:r w:rsidR="00C51D12">
          <w:rPr>
            <w:lang w:val="en-GB"/>
          </w:rPr>
          <w:t>-</w:t>
        </w:r>
      </w:ins>
      <w:del w:id="687" w:author="Miraz Mahdi Hassan" w:date="2021-12-02T23:58:00Z">
        <w:r w:rsidRPr="00BF3B40" w:rsidDel="00C51D12">
          <w:rPr>
            <w:lang w:val="en-GB"/>
          </w:rPr>
          <w:delText xml:space="preserve"> </w:delText>
        </w:r>
      </w:del>
      <w:r w:rsidRPr="00BF3B40">
        <w:rPr>
          <w:lang w:val="en-GB"/>
        </w:rPr>
        <w:t>the</w:t>
      </w:r>
      <w:del w:id="688" w:author="Miraz Mahdi Hassan" w:date="2021-12-02T23:58:00Z">
        <w:r w:rsidRPr="00BF3B40" w:rsidDel="00C51D12">
          <w:rPr>
            <w:lang w:val="en-GB"/>
          </w:rPr>
          <w:delText xml:space="preserve"> </w:delText>
        </w:r>
      </w:del>
      <w:ins w:id="689" w:author="Miraz Mahdi Hassan" w:date="2021-12-02T23:58:00Z">
        <w:r w:rsidR="00C51D12">
          <w:rPr>
            <w:lang w:val="en-GB"/>
          </w:rPr>
          <w:t>-</w:t>
        </w:r>
      </w:ins>
      <w:r w:rsidRPr="00BF3B40">
        <w:rPr>
          <w:lang w:val="en-GB"/>
        </w:rPr>
        <w:t xml:space="preserve">art </w:t>
      </w:r>
      <w:r w:rsidR="00AE4ABC">
        <w:rPr>
          <w:lang w:val="en-GB"/>
        </w:rPr>
        <w:t xml:space="preserve">is </w:t>
      </w:r>
      <w:r w:rsidRPr="00BF3B40">
        <w:rPr>
          <w:lang w:val="en-GB"/>
        </w:rPr>
        <w:t xml:space="preserve">mainly dependent on </w:t>
      </w:r>
      <w:r w:rsidR="00AE4ABC">
        <w:rPr>
          <w:lang w:val="en-GB"/>
        </w:rPr>
        <w:t xml:space="preserve">the </w:t>
      </w:r>
      <w:r w:rsidRPr="00BF3B40">
        <w:rPr>
          <w:lang w:val="en-GB"/>
        </w:rPr>
        <w:t xml:space="preserve">exactitude of sophisticated cryptographic computations and puzzles. </w:t>
      </w:r>
      <w:del w:id="690" w:author="Miraz Mahdi Hassan" w:date="2021-12-02T23:59:00Z">
        <w:r w:rsidRPr="00BF3B40" w:rsidDel="00C51D12">
          <w:rPr>
            <w:lang w:val="en-GB"/>
          </w:rPr>
          <w:delText>Currently, t</w:delText>
        </w:r>
      </w:del>
      <w:ins w:id="691" w:author="Miraz Mahdi Hassan" w:date="2021-12-02T23:59:00Z">
        <w:r w:rsidR="00C51D12">
          <w:rPr>
            <w:lang w:val="en-GB"/>
          </w:rPr>
          <w:t>T</w:t>
        </w:r>
      </w:ins>
      <w:r w:rsidRPr="00BF3B40">
        <w:rPr>
          <w:lang w:val="en-GB"/>
        </w:rPr>
        <w:t xml:space="preserve">he devices involved in such </w:t>
      </w:r>
      <w:r w:rsidR="00AE4ABC">
        <w:rPr>
          <w:lang w:val="en-GB"/>
        </w:rPr>
        <w:t xml:space="preserve">a </w:t>
      </w:r>
      <w:r w:rsidRPr="00BF3B40">
        <w:rPr>
          <w:lang w:val="en-GB"/>
        </w:rPr>
        <w:t xml:space="preserve">process </w:t>
      </w:r>
      <w:r w:rsidR="00AE4ABC">
        <w:rPr>
          <w:lang w:val="en-GB"/>
        </w:rPr>
        <w:t>are</w:t>
      </w:r>
      <w:r w:rsidRPr="00BF3B40">
        <w:rPr>
          <w:lang w:val="en-GB"/>
        </w:rPr>
        <w:t xml:space="preserve"> considerably constrained by resources. The computation would lay a burden for the </w:t>
      </w:r>
      <w:r w:rsidR="0051773D" w:rsidRPr="00BF3B40">
        <w:rPr>
          <w:lang w:val="en-GB"/>
        </w:rPr>
        <w:t>devices that</w:t>
      </w:r>
      <w:r w:rsidRPr="00BF3B40">
        <w:rPr>
          <w:lang w:val="en-GB"/>
        </w:rPr>
        <w:t xml:space="preserve"> is where lowering the computational requirements</w:t>
      </w:r>
      <w:ins w:id="692" w:author="Miraz Mahdi Hassan" w:date="2021-12-02T23:59:00Z">
        <w:r w:rsidR="00C51D12">
          <w:rPr>
            <w:lang w:val="en-GB"/>
          </w:rPr>
          <w:t>, i.e.</w:t>
        </w:r>
      </w:ins>
      <w:ins w:id="693" w:author="许 墨" w:date="2021-12-03T22:28:00Z">
        <w:r w:rsidR="004447B9">
          <w:rPr>
            <w:lang w:val="en-GB"/>
          </w:rPr>
          <w:t xml:space="preserve">, </w:t>
        </w:r>
      </w:ins>
      <w:ins w:id="694" w:author="Miraz Mahdi Hassan" w:date="2021-12-02T23:59:00Z">
        <w:del w:id="695" w:author="许 墨" w:date="2021-12-03T22:28:00Z">
          <w:r w:rsidR="00C51D12" w:rsidDel="004447B9">
            <w:rPr>
              <w:lang w:val="en-GB"/>
            </w:rPr>
            <w:delText xml:space="preserve"> </w:delText>
          </w:r>
        </w:del>
        <w:r w:rsidR="00C51D12">
          <w:rPr>
            <w:lang w:val="en-GB"/>
          </w:rPr>
          <w:t>the lightweightness,</w:t>
        </w:r>
      </w:ins>
      <w:r w:rsidRPr="00BF3B40">
        <w:rPr>
          <w:lang w:val="en-GB"/>
        </w:rPr>
        <w:t xml:space="preserve"> is demanded. In addition, the storage limitation is an outstanding challenge as well. In the networks based on blockchain, nodes ordinarily </w:t>
      </w:r>
      <w:del w:id="696" w:author="Miraz Mahdi Hassan" w:date="2021-12-03T00:00:00Z">
        <w:r w:rsidRPr="00BF3B40" w:rsidDel="00C51D12">
          <w:rPr>
            <w:lang w:val="en-GB"/>
          </w:rPr>
          <w:delText xml:space="preserve">request </w:delText>
        </w:r>
      </w:del>
      <w:ins w:id="697" w:author="Miraz Mahdi Hassan" w:date="2021-12-03T00:00:00Z">
        <w:r w:rsidR="00C51D12">
          <w:rPr>
            <w:lang w:val="en-GB"/>
          </w:rPr>
          <w:t>stores</w:t>
        </w:r>
        <w:r w:rsidR="00C51D12" w:rsidRPr="00BF3B40">
          <w:rPr>
            <w:lang w:val="en-GB"/>
          </w:rPr>
          <w:t xml:space="preserve"> </w:t>
        </w:r>
      </w:ins>
      <w:r w:rsidR="00AE4ABC">
        <w:rPr>
          <w:lang w:val="en-GB"/>
        </w:rPr>
        <w:t>a</w:t>
      </w:r>
      <w:r w:rsidRPr="00BF3B40">
        <w:rPr>
          <w:lang w:val="en-GB"/>
        </w:rPr>
        <w:t xml:space="preserve"> copy of the ledger. The issue with the resource-limited IoT facilities is </w:t>
      </w:r>
      <w:ins w:id="698" w:author="Miraz Mahdi Hassan" w:date="2021-12-03T00:00:00Z">
        <w:r w:rsidR="00C51D12">
          <w:rPr>
            <w:lang w:val="en-GB"/>
          </w:rPr>
          <w:t xml:space="preserve">that the </w:t>
        </w:r>
      </w:ins>
      <w:r w:rsidRPr="00BF3B40">
        <w:rPr>
          <w:lang w:val="en-GB"/>
        </w:rPr>
        <w:t>large quantit</w:t>
      </w:r>
      <w:ins w:id="699" w:author="Miraz Mahdi Hassan" w:date="2021-12-03T00:00:00Z">
        <w:r w:rsidR="00C51D12">
          <w:rPr>
            <w:lang w:val="en-GB"/>
          </w:rPr>
          <w:t>y</w:t>
        </w:r>
      </w:ins>
      <w:del w:id="700" w:author="Miraz Mahdi Hassan" w:date="2021-12-03T00:00:00Z">
        <w:r w:rsidRPr="00BF3B40" w:rsidDel="00C51D12">
          <w:rPr>
            <w:lang w:val="en-GB"/>
          </w:rPr>
          <w:delText>ies</w:delText>
        </w:r>
      </w:del>
      <w:r w:rsidRPr="00BF3B40">
        <w:rPr>
          <w:lang w:val="en-GB"/>
        </w:rPr>
        <w:t xml:space="preserve"> of data </w:t>
      </w:r>
      <w:del w:id="701" w:author="Miraz Mahdi Hassan" w:date="2021-12-03T00:00:00Z">
        <w:r w:rsidRPr="00BF3B40" w:rsidDel="00C51D12">
          <w:rPr>
            <w:lang w:val="en-GB"/>
          </w:rPr>
          <w:delText xml:space="preserve">could </w:delText>
        </w:r>
      </w:del>
      <w:ins w:id="702" w:author="Miraz Mahdi Hassan" w:date="2021-12-03T00:00:00Z">
        <w:r w:rsidR="00C51D12">
          <w:rPr>
            <w:lang w:val="en-GB"/>
          </w:rPr>
          <w:t>can</w:t>
        </w:r>
      </w:ins>
      <w:r w:rsidRPr="00BF3B40">
        <w:rPr>
          <w:lang w:val="en-GB"/>
        </w:rPr>
        <w:t xml:space="preserve">not be properly stored. </w:t>
      </w:r>
      <w:del w:id="703" w:author="Miraz Mahdi Hassan" w:date="2021-12-03T00:01:00Z">
        <w:r w:rsidRPr="00BF3B40" w:rsidDel="00C51D12">
          <w:rPr>
            <w:lang w:val="en-GB"/>
          </w:rPr>
          <w:delText>It is worth notic</w:delText>
        </w:r>
        <w:r w:rsidR="00AE4ABC" w:rsidDel="00C51D12">
          <w:rPr>
            <w:lang w:val="en-GB"/>
          </w:rPr>
          <w:delText>ing</w:delText>
        </w:r>
        <w:r w:rsidRPr="00BF3B40" w:rsidDel="00C51D12">
          <w:rPr>
            <w:lang w:val="en-GB"/>
          </w:rPr>
          <w:delText xml:space="preserve"> that IoT also face</w:delText>
        </w:r>
        <w:r w:rsidR="00AE4ABC" w:rsidDel="00C51D12">
          <w:rPr>
            <w:lang w:val="en-GB"/>
          </w:rPr>
          <w:delText>s</w:delText>
        </w:r>
        <w:r w:rsidRPr="00BF3B40" w:rsidDel="00C51D12">
          <w:rPr>
            <w:lang w:val="en-GB"/>
          </w:rPr>
          <w:delText xml:space="preserve"> a disadvantage that frequently malicious activities. It is a challenge as well when securing a system with facilities that have limited resource</w:delText>
        </w:r>
        <w:r w:rsidR="00AE4ABC" w:rsidDel="00C51D12">
          <w:rPr>
            <w:lang w:val="en-GB"/>
          </w:rPr>
          <w:delText>s</w:delText>
        </w:r>
        <w:r w:rsidRPr="00BF3B40" w:rsidDel="00C51D12">
          <w:rPr>
            <w:lang w:val="en-GB"/>
          </w:rPr>
          <w:delText xml:space="preserve"> incapable of carrying out </w:delText>
        </w:r>
        <w:r w:rsidR="00AE4ABC" w:rsidDel="00C51D12">
          <w:rPr>
            <w:lang w:val="en-GB"/>
          </w:rPr>
          <w:delText xml:space="preserve">the </w:delText>
        </w:r>
        <w:r w:rsidRPr="00BF3B40" w:rsidDel="00C51D12">
          <w:rPr>
            <w:lang w:val="en-GB"/>
          </w:rPr>
          <w:delText xml:space="preserve">heavy-duty calculation. </w:delText>
        </w:r>
      </w:del>
      <w:r w:rsidRPr="00BF3B40">
        <w:rPr>
          <w:lang w:val="en-GB"/>
        </w:rPr>
        <w:t xml:space="preserve">In the meantime, preserving user privacy in interchange links is </w:t>
      </w:r>
      <w:del w:id="704" w:author="Miraz Mahdi Hassan" w:date="2021-12-03T00:03:00Z">
        <w:r w:rsidRPr="00BF3B40" w:rsidDel="00C51D12">
          <w:rPr>
            <w:lang w:val="en-GB"/>
          </w:rPr>
          <w:delText>of necessity</w:delText>
        </w:r>
      </w:del>
      <w:ins w:id="705" w:author="Miraz Mahdi Hassan" w:date="2021-12-03T00:03:00Z">
        <w:r w:rsidR="00C51D12">
          <w:rPr>
            <w:lang w:val="en-GB"/>
          </w:rPr>
          <w:t>extremely important</w:t>
        </w:r>
      </w:ins>
      <w:r w:rsidRPr="00BF3B40">
        <w:rPr>
          <w:lang w:val="en-GB"/>
        </w:rPr>
        <w:t xml:space="preserve">. Forming more private IoT networks may </w:t>
      </w:r>
      <w:r w:rsidRPr="00BF3B40">
        <w:rPr>
          <w:lang w:val="en-GB"/>
        </w:rPr>
        <w:t xml:space="preserve">result in the </w:t>
      </w:r>
      <w:r w:rsidR="0051773D" w:rsidRPr="00BF3B40">
        <w:rPr>
          <w:lang w:val="en-GB"/>
        </w:rPr>
        <w:t>imperil</w:t>
      </w:r>
      <w:ins w:id="706" w:author="Miraz Mahdi Hassan" w:date="2021-12-03T00:02:00Z">
        <w:r w:rsidR="00C51D12">
          <w:rPr>
            <w:lang w:val="en-GB"/>
          </w:rPr>
          <w:t>l</w:t>
        </w:r>
      </w:ins>
      <w:r w:rsidR="0051773D" w:rsidRPr="00BF3B40">
        <w:rPr>
          <w:lang w:val="en-GB"/>
        </w:rPr>
        <w:t>ing</w:t>
      </w:r>
      <w:r w:rsidRPr="00BF3B40">
        <w:rPr>
          <w:lang w:val="en-GB"/>
        </w:rPr>
        <w:t xml:space="preserve"> of </w:t>
      </w:r>
      <w:r w:rsidR="00AE4ABC">
        <w:rPr>
          <w:lang w:val="en-GB"/>
        </w:rPr>
        <w:t xml:space="preserve">the </w:t>
      </w:r>
      <w:r w:rsidRPr="00BF3B40">
        <w:rPr>
          <w:lang w:val="en-GB"/>
        </w:rPr>
        <w:t>paradigm of decentrali</w:t>
      </w:r>
      <w:ins w:id="707" w:author="Miraz Mahdi Hassan" w:date="2021-12-03T00:02:00Z">
        <w:r w:rsidR="00C51D12">
          <w:rPr>
            <w:lang w:val="en-GB"/>
          </w:rPr>
          <w:t>s</w:t>
        </w:r>
      </w:ins>
      <w:del w:id="708" w:author="Miraz Mahdi Hassan" w:date="2021-12-03T00:02:00Z">
        <w:r w:rsidR="00AE4ABC" w:rsidDel="00C51D12">
          <w:rPr>
            <w:lang w:val="en-GB"/>
          </w:rPr>
          <w:delText>z</w:delText>
        </w:r>
      </w:del>
      <w:r w:rsidRPr="00BF3B40">
        <w:rPr>
          <w:lang w:val="en-GB"/>
        </w:rPr>
        <w:t xml:space="preserve">ed blockchains since the data communication between individuals </w:t>
      </w:r>
      <w:r w:rsidR="00AE4ABC">
        <w:rPr>
          <w:lang w:val="en-GB"/>
        </w:rPr>
        <w:t>is</w:t>
      </w:r>
      <w:r w:rsidRPr="00BF3B40">
        <w:rPr>
          <w:lang w:val="en-GB"/>
        </w:rPr>
        <w:t xml:space="preserve"> confidential. </w:t>
      </w:r>
    </w:p>
    <w:p w14:paraId="48370992" w14:textId="116DDE8E" w:rsidR="2FBBB754" w:rsidRPr="00BF3B40" w:rsidRDefault="2FBBB754" w:rsidP="2FBBB754">
      <w:pPr>
        <w:pStyle w:val="a3"/>
        <w:rPr>
          <w:lang w:val="en-GB"/>
        </w:rPr>
      </w:pPr>
      <w:r w:rsidRPr="00BF3B40">
        <w:rPr>
          <w:lang w:val="en-GB"/>
        </w:rPr>
        <w:t xml:space="preserve">In </w:t>
      </w:r>
      <w:del w:id="709" w:author="Miraz Mahdi Hassan" w:date="2021-12-03T00:03:00Z">
        <w:r w:rsidRPr="00BF3B40" w:rsidDel="00C51D12">
          <w:rPr>
            <w:lang w:val="en-GB"/>
          </w:rPr>
          <w:delText xml:space="preserve">this </w:delText>
        </w:r>
      </w:del>
      <w:ins w:id="710" w:author="Miraz Mahdi Hassan" w:date="2021-12-03T00:03:00Z">
        <w:r w:rsidR="00C51D12">
          <w:rPr>
            <w:lang w:val="en-GB"/>
          </w:rPr>
          <w:t>the foll</w:t>
        </w:r>
      </w:ins>
      <w:ins w:id="711" w:author="Miraz Mahdi Hassan" w:date="2021-12-03T00:04:00Z">
        <w:r w:rsidR="00C51D12">
          <w:rPr>
            <w:lang w:val="en-GB"/>
          </w:rPr>
          <w:t>owing paragraphs of this</w:t>
        </w:r>
      </w:ins>
      <w:ins w:id="712" w:author="Miraz Mahdi Hassan" w:date="2021-12-03T00:03:00Z">
        <w:r w:rsidR="00C51D12" w:rsidRPr="00BF3B40">
          <w:rPr>
            <w:lang w:val="en-GB"/>
          </w:rPr>
          <w:t xml:space="preserve"> </w:t>
        </w:r>
      </w:ins>
      <w:r w:rsidRPr="00BF3B40">
        <w:rPr>
          <w:lang w:val="en-GB"/>
        </w:rPr>
        <w:t>section, an overview of other emerging research direction</w:t>
      </w:r>
      <w:r w:rsidR="00AE4ABC">
        <w:rPr>
          <w:lang w:val="en-GB"/>
        </w:rPr>
        <w:t>s</w:t>
      </w:r>
      <w:r w:rsidRPr="00BF3B40">
        <w:rPr>
          <w:lang w:val="en-GB"/>
        </w:rPr>
        <w:t xml:space="preserve"> </w:t>
      </w:r>
      <w:del w:id="713" w:author="Miraz Mahdi Hassan" w:date="2021-12-03T00:06:00Z">
        <w:r w:rsidRPr="00BF3B40" w:rsidDel="00761B6D">
          <w:rPr>
            <w:lang w:val="en-GB"/>
          </w:rPr>
          <w:delText xml:space="preserve">that </w:delText>
        </w:r>
        <w:r w:rsidR="00AE4ABC" w:rsidDel="00761B6D">
          <w:rPr>
            <w:lang w:val="en-GB"/>
          </w:rPr>
          <w:delText xml:space="preserve">are </w:delText>
        </w:r>
        <w:r w:rsidRPr="00BF3B40" w:rsidDel="00761B6D">
          <w:rPr>
            <w:lang w:val="en-GB"/>
          </w:rPr>
          <w:delText xml:space="preserve">appropriate for future work </w:delText>
        </w:r>
      </w:del>
      <w:r w:rsidRPr="00BF3B40">
        <w:rPr>
          <w:lang w:val="en-GB"/>
        </w:rPr>
        <w:t xml:space="preserve">to enhance the </w:t>
      </w:r>
      <w:ins w:id="714" w:author="Miraz Mahdi Hassan" w:date="2021-12-03T00:06:00Z">
        <w:r w:rsidR="00761B6D">
          <w:rPr>
            <w:lang w:val="en-GB"/>
          </w:rPr>
          <w:t xml:space="preserve">BCoT </w:t>
        </w:r>
      </w:ins>
      <w:r w:rsidRPr="00BF3B40">
        <w:rPr>
          <w:lang w:val="en-GB"/>
        </w:rPr>
        <w:t xml:space="preserve">architecture </w:t>
      </w:r>
      <w:del w:id="715" w:author="Miraz Mahdi Hassan" w:date="2021-12-03T00:07:00Z">
        <w:r w:rsidRPr="00BF3B40" w:rsidDel="00761B6D">
          <w:rPr>
            <w:lang w:val="en-GB"/>
          </w:rPr>
          <w:delText xml:space="preserve">are included but not limited </w:delText>
        </w:r>
        <w:r w:rsidR="00AE4ABC" w:rsidDel="00761B6D">
          <w:rPr>
            <w:lang w:val="en-GB"/>
          </w:rPr>
          <w:delText xml:space="preserve">to </w:delText>
        </w:r>
        <w:r w:rsidRPr="00BF3B40" w:rsidDel="00761B6D">
          <w:rPr>
            <w:lang w:val="en-GB"/>
          </w:rPr>
          <w:delText>as followed</w:delText>
        </w:r>
      </w:del>
      <w:ins w:id="716" w:author="Miraz Mahdi Hassan" w:date="2021-12-03T00:07:00Z">
        <w:r w:rsidR="00761B6D">
          <w:rPr>
            <w:lang w:val="en-GB"/>
          </w:rPr>
          <w:t>is presented</w:t>
        </w:r>
      </w:ins>
      <w:r w:rsidRPr="00BF3B40">
        <w:rPr>
          <w:lang w:val="en-GB"/>
        </w:rPr>
        <w:t>.</w:t>
      </w:r>
    </w:p>
    <w:p w14:paraId="67DBA8AA" w14:textId="7CDB5C80" w:rsidR="2FBBB754" w:rsidRPr="00BF3B40" w:rsidRDefault="2FBBB754" w:rsidP="00142BCA">
      <w:pPr>
        <w:pStyle w:val="a3"/>
        <w:rPr>
          <w:lang w:val="en-GB"/>
        </w:rPr>
      </w:pPr>
      <w:del w:id="717" w:author="Miraz Mahdi Hassan" w:date="2021-12-03T00:08:00Z">
        <w:r w:rsidRPr="00BF3B40" w:rsidDel="003C692A">
          <w:rPr>
            <w:lang w:val="en-GB"/>
          </w:rPr>
          <w:delText>Currently, we mean by monitoring the ability to check which configuration is running. For</w:delText>
        </w:r>
      </w:del>
      <w:ins w:id="718" w:author="Miraz Mahdi Hassan" w:date="2021-12-03T00:08:00Z">
        <w:r w:rsidR="003C692A">
          <w:rPr>
            <w:lang w:val="en-GB"/>
          </w:rPr>
          <w:t>In the</w:t>
        </w:r>
      </w:ins>
      <w:r w:rsidRPr="00BF3B40">
        <w:rPr>
          <w:lang w:val="en-GB"/>
        </w:rPr>
        <w:t xml:space="preserve"> future</w:t>
      </w:r>
      <w:del w:id="719" w:author="Miraz Mahdi Hassan" w:date="2021-12-03T00:08:00Z">
        <w:r w:rsidRPr="00BF3B40" w:rsidDel="003C692A">
          <w:rPr>
            <w:lang w:val="en-GB"/>
          </w:rPr>
          <w:delText xml:space="preserve"> work</w:delText>
        </w:r>
      </w:del>
      <w:r w:rsidRPr="00BF3B40">
        <w:rPr>
          <w:lang w:val="en-GB"/>
        </w:rPr>
        <w:t xml:space="preserve">, it could be beneficial to acquire information </w:t>
      </w:r>
      <w:r w:rsidR="00AE4ABC">
        <w:rPr>
          <w:lang w:val="en-GB"/>
        </w:rPr>
        <w:t>about</w:t>
      </w:r>
      <w:r w:rsidRPr="00BF3B40">
        <w:rPr>
          <w:lang w:val="en-GB"/>
        </w:rPr>
        <w:t xml:space="preserve"> the IoT facilities by monitoring </w:t>
      </w:r>
      <w:r w:rsidR="00AE4ABC">
        <w:rPr>
          <w:lang w:val="en-GB"/>
        </w:rPr>
        <w:t>at</w:t>
      </w:r>
      <w:r w:rsidRPr="00BF3B40">
        <w:rPr>
          <w:lang w:val="en-GB"/>
        </w:rPr>
        <w:t xml:space="preserve"> </w:t>
      </w:r>
      <w:r w:rsidR="00AE4ABC">
        <w:rPr>
          <w:lang w:val="en-GB"/>
        </w:rPr>
        <w:t xml:space="preserve">a </w:t>
      </w:r>
      <w:r w:rsidRPr="00BF3B40">
        <w:rPr>
          <w:lang w:val="en-GB"/>
        </w:rPr>
        <w:t xml:space="preserve">low level instead of </w:t>
      </w:r>
      <w:ins w:id="720" w:author="Miraz Mahdi Hassan" w:date="2021-12-03T00:08:00Z">
        <w:r w:rsidR="003C692A">
          <w:rPr>
            <w:lang w:val="en-GB"/>
          </w:rPr>
          <w:t xml:space="preserve">the current approach of </w:t>
        </w:r>
      </w:ins>
      <w:r w:rsidRPr="00BF3B40">
        <w:rPr>
          <w:lang w:val="en-GB"/>
        </w:rPr>
        <w:t>examining the running configuration. For example, Zabbix is appropriate to be integrated, which is a mature and effortless enterprise-class open-source monitoring solution for network monitoring. More complex and sophisticated systems could be adopted with the development of technology in the future</w:t>
      </w:r>
      <w:del w:id="721" w:author="Miraz Mahdi Hassan" w:date="2021-12-03T00:09:00Z">
        <w:r w:rsidRPr="00BF3B40" w:rsidDel="003C692A">
          <w:rPr>
            <w:lang w:val="en-GB"/>
          </w:rPr>
          <w:delText>,</w:delText>
        </w:r>
      </w:del>
      <w:r w:rsidRPr="00BF3B40">
        <w:rPr>
          <w:lang w:val="en-GB"/>
        </w:rPr>
        <w:t xml:space="preserve"> and the egression of </w:t>
      </w:r>
      <w:ins w:id="722" w:author="Miraz Mahdi Hassan" w:date="2021-12-03T00:09:00Z">
        <w:r w:rsidR="003C692A">
          <w:rPr>
            <w:lang w:val="en-GB"/>
          </w:rPr>
          <w:t>n</w:t>
        </w:r>
      </w:ins>
      <w:del w:id="723" w:author="Miraz Mahdi Hassan" w:date="2021-12-03T00:09:00Z">
        <w:r w:rsidRPr="00BF3B40" w:rsidDel="003C692A">
          <w:rPr>
            <w:lang w:val="en-GB"/>
          </w:rPr>
          <w:delText>N</w:delText>
        </w:r>
      </w:del>
      <w:r w:rsidRPr="00BF3B40">
        <w:rPr>
          <w:lang w:val="en-GB"/>
        </w:rPr>
        <w:t xml:space="preserve">otification when there is </w:t>
      </w:r>
      <w:r w:rsidR="00AE4ABC">
        <w:rPr>
          <w:lang w:val="en-GB"/>
        </w:rPr>
        <w:t xml:space="preserve">an </w:t>
      </w:r>
      <w:r w:rsidRPr="00BF3B40">
        <w:rPr>
          <w:lang w:val="en-GB"/>
        </w:rPr>
        <w:t xml:space="preserve">updated configuration of </w:t>
      </w:r>
      <w:del w:id="724" w:author="Miraz Mahdi Hassan" w:date="2021-12-03T00:09:00Z">
        <w:r w:rsidRPr="00BF3B40" w:rsidDel="003C692A">
          <w:rPr>
            <w:lang w:val="en-GB"/>
          </w:rPr>
          <w:delText xml:space="preserve">one </w:delText>
        </w:r>
      </w:del>
      <w:ins w:id="725" w:author="Miraz Mahdi Hassan" w:date="2021-12-03T00:09:00Z">
        <w:r w:rsidR="003C692A">
          <w:rPr>
            <w:lang w:val="en-GB"/>
          </w:rPr>
          <w:t>any</w:t>
        </w:r>
        <w:r w:rsidR="003C692A" w:rsidRPr="00BF3B40">
          <w:rPr>
            <w:lang w:val="en-GB"/>
          </w:rPr>
          <w:t xml:space="preserve"> </w:t>
        </w:r>
      </w:ins>
      <w:r w:rsidRPr="00BF3B40">
        <w:rPr>
          <w:lang w:val="en-GB"/>
        </w:rPr>
        <w:t xml:space="preserve">device </w:t>
      </w:r>
      <w:del w:id="726" w:author="Miraz Mahdi Hassan" w:date="2021-12-03T00:09:00Z">
        <w:r w:rsidRPr="00BF3B40" w:rsidDel="003C692A">
          <w:rPr>
            <w:lang w:val="en-GB"/>
          </w:rPr>
          <w:delText xml:space="preserve">could </w:delText>
        </w:r>
      </w:del>
      <w:r w:rsidRPr="00BF3B40">
        <w:rPr>
          <w:lang w:val="en-GB"/>
        </w:rPr>
        <w:t>become</w:t>
      </w:r>
      <w:ins w:id="727" w:author="Miraz Mahdi Hassan" w:date="2021-12-03T00:09:00Z">
        <w:r w:rsidR="003C692A">
          <w:rPr>
            <w:lang w:val="en-GB"/>
          </w:rPr>
          <w:t>s</w:t>
        </w:r>
      </w:ins>
      <w:r w:rsidRPr="00BF3B40">
        <w:rPr>
          <w:lang w:val="en-GB"/>
        </w:rPr>
        <w:t xml:space="preserve"> available. Streaming message queue applications can be integrated to help update notifications</w:t>
      </w:r>
      <w:del w:id="728" w:author="Miraz Mahdi Hassan" w:date="2021-12-03T00:09:00Z">
        <w:r w:rsidRPr="00BF3B40" w:rsidDel="003C692A">
          <w:rPr>
            <w:lang w:val="en-GB"/>
          </w:rPr>
          <w:delText xml:space="preserve">. </w:delText>
        </w:r>
      </w:del>
      <w:r w:rsidRPr="00BF3B40">
        <w:rPr>
          <w:lang w:val="en-GB"/>
        </w:rPr>
        <w:t>[32]</w:t>
      </w:r>
      <w:ins w:id="729" w:author="Miraz Mahdi Hassan" w:date="2021-12-03T00:09:00Z">
        <w:r w:rsidR="003C692A">
          <w:rPr>
            <w:lang w:val="en-GB"/>
          </w:rPr>
          <w:t>.</w:t>
        </w:r>
      </w:ins>
      <w:r w:rsidRPr="00BF3B40">
        <w:rPr>
          <w:lang w:val="en-GB"/>
        </w:rPr>
        <w:t xml:space="preserve"> To further integrate blockchain solutions, a blockchain</w:t>
      </w:r>
      <w:r w:rsidR="00AE4ABC">
        <w:rPr>
          <w:lang w:val="en-GB"/>
        </w:rPr>
        <w:t>-</w:t>
      </w:r>
      <w:r w:rsidRPr="00BF3B40">
        <w:rPr>
          <w:lang w:val="en-GB"/>
        </w:rPr>
        <w:t>based PKI</w:t>
      </w:r>
      <w:ins w:id="730" w:author="Miraz Mahdi Hassan" w:date="2021-12-03T00:10:00Z">
        <w:r w:rsidR="003C692A">
          <w:rPr>
            <w:lang w:val="en-GB"/>
          </w:rPr>
          <w:t>,</w:t>
        </w:r>
      </w:ins>
      <w:r w:rsidRPr="00BF3B40">
        <w:rPr>
          <w:lang w:val="en-GB"/>
        </w:rPr>
        <w:t xml:space="preserve"> such as [33]</w:t>
      </w:r>
      <w:ins w:id="731" w:author="Miraz Mahdi Hassan" w:date="2021-12-03T00:10:00Z">
        <w:r w:rsidR="003C692A">
          <w:rPr>
            <w:lang w:val="en-GB"/>
          </w:rPr>
          <w:t>,</w:t>
        </w:r>
      </w:ins>
      <w:r w:rsidRPr="00BF3B40">
        <w:rPr>
          <w:lang w:val="en-GB"/>
        </w:rPr>
        <w:t xml:space="preserve"> can be integrated with </w:t>
      </w:r>
      <w:r w:rsidR="00AE4ABC">
        <w:rPr>
          <w:lang w:val="en-GB"/>
        </w:rPr>
        <w:t xml:space="preserve">the </w:t>
      </w:r>
      <w:r w:rsidRPr="00BF3B40">
        <w:rPr>
          <w:lang w:val="en-GB"/>
        </w:rPr>
        <w:t>system instead of traditional PKI based on centrali</w:t>
      </w:r>
      <w:ins w:id="732" w:author="Miraz Mahdi Hassan" w:date="2021-12-03T00:10:00Z">
        <w:r w:rsidR="003C692A">
          <w:rPr>
            <w:lang w:val="en-GB"/>
          </w:rPr>
          <w:t>s</w:t>
        </w:r>
      </w:ins>
      <w:del w:id="733" w:author="Miraz Mahdi Hassan" w:date="2021-12-03T00:10:00Z">
        <w:r w:rsidR="00AE4ABC" w:rsidDel="003C692A">
          <w:rPr>
            <w:lang w:val="en-GB"/>
          </w:rPr>
          <w:delText>z</w:delText>
        </w:r>
      </w:del>
      <w:r w:rsidRPr="00BF3B40">
        <w:rPr>
          <w:lang w:val="en-GB"/>
        </w:rPr>
        <w:t>ed certification authorities. To achieve a large</w:t>
      </w:r>
      <w:r w:rsidR="00AE4ABC">
        <w:rPr>
          <w:lang w:val="en-GB"/>
        </w:rPr>
        <w:t>-</w:t>
      </w:r>
      <w:r w:rsidRPr="00BF3B40">
        <w:rPr>
          <w:lang w:val="en-GB"/>
        </w:rPr>
        <w:t>scale BCoT with low latency, there should be a hybrid framework that needs to be innovated to combine two or more existing frameworks or a new framework with the revised consensus program. Excising machine learning techniques in data science to design a new existing consensus method or mak</w:t>
      </w:r>
      <w:r w:rsidR="00AE4ABC">
        <w:rPr>
          <w:lang w:val="en-GB"/>
        </w:rPr>
        <w:t>e</w:t>
      </w:r>
      <w:r w:rsidRPr="00BF3B40">
        <w:rPr>
          <w:lang w:val="en-GB"/>
        </w:rPr>
        <w:t xml:space="preserve"> improvement </w:t>
      </w:r>
      <w:del w:id="734" w:author="Miraz Mahdi Hassan" w:date="2021-12-03T00:11:00Z">
        <w:r w:rsidRPr="00BF3B40" w:rsidDel="003C692A">
          <w:rPr>
            <w:lang w:val="en-GB"/>
          </w:rPr>
          <w:delText>is the most</w:delText>
        </w:r>
      </w:del>
      <w:ins w:id="735" w:author="Miraz Mahdi Hassan" w:date="2021-12-03T00:11:00Z">
        <w:r w:rsidR="003C692A">
          <w:rPr>
            <w:lang w:val="en-GB"/>
          </w:rPr>
          <w:t>could be a</w:t>
        </w:r>
      </w:ins>
      <w:r w:rsidRPr="00BF3B40">
        <w:rPr>
          <w:lang w:val="en-GB"/>
        </w:rPr>
        <w:t xml:space="preserve"> promising approach. These machine learning</w:t>
      </w:r>
      <w:r w:rsidR="00AE4ABC">
        <w:rPr>
          <w:lang w:val="en-GB"/>
        </w:rPr>
        <w:t>-</w:t>
      </w:r>
      <w:r w:rsidRPr="00BF3B40">
        <w:rPr>
          <w:lang w:val="en-GB"/>
        </w:rPr>
        <w:t>based algorithms can make a difference in ensuring a consensus approach without the need for centrali</w:t>
      </w:r>
      <w:ins w:id="736" w:author="Miraz Mahdi Hassan" w:date="2021-12-03T00:11:00Z">
        <w:r w:rsidR="003C692A">
          <w:rPr>
            <w:lang w:val="en-GB"/>
          </w:rPr>
          <w:t>s</w:t>
        </w:r>
      </w:ins>
      <w:del w:id="737" w:author="Miraz Mahdi Hassan" w:date="2021-12-03T00:11:00Z">
        <w:r w:rsidR="00AE4ABC" w:rsidDel="003C692A">
          <w:rPr>
            <w:lang w:val="en-GB"/>
          </w:rPr>
          <w:delText>z</w:delText>
        </w:r>
      </w:del>
      <w:r w:rsidRPr="00BF3B40">
        <w:rPr>
          <w:lang w:val="en-GB"/>
        </w:rPr>
        <w:t>ation or large computing and network overheads [34]</w:t>
      </w:r>
      <w:ins w:id="738" w:author="Miraz Mahdi Hassan" w:date="2021-12-03T00:11:00Z">
        <w:r w:rsidR="003C692A">
          <w:rPr>
            <w:lang w:val="en-GB"/>
          </w:rPr>
          <w:t>.</w:t>
        </w:r>
      </w:ins>
    </w:p>
    <w:p w14:paraId="3253E68A" w14:textId="38D0350D" w:rsidR="2FBBB754" w:rsidRPr="00BF3B40" w:rsidRDefault="2FBBB754" w:rsidP="00142BCA">
      <w:pPr>
        <w:pStyle w:val="a3"/>
        <w:rPr>
          <w:lang w:val="en-GB"/>
        </w:rPr>
      </w:pPr>
      <w:r w:rsidRPr="00BF3B40">
        <w:rPr>
          <w:lang w:val="en-GB"/>
        </w:rPr>
        <w:t xml:space="preserve">Using different </w:t>
      </w:r>
      <w:ins w:id="739" w:author="Miraz Mahdi Hassan" w:date="2021-12-03T00:11:00Z">
        <w:r w:rsidR="003C692A">
          <w:rPr>
            <w:lang w:val="en-GB"/>
          </w:rPr>
          <w:t>m</w:t>
        </w:r>
      </w:ins>
      <w:del w:id="740" w:author="Miraz Mahdi Hassan" w:date="2021-12-03T00:11:00Z">
        <w:r w:rsidRPr="00BF3B40" w:rsidDel="003C692A">
          <w:rPr>
            <w:lang w:val="en-GB"/>
          </w:rPr>
          <w:delText>M</w:delText>
        </w:r>
      </w:del>
      <w:r w:rsidRPr="00BF3B40">
        <w:rPr>
          <w:lang w:val="en-GB"/>
        </w:rPr>
        <w:t xml:space="preserve">achine </w:t>
      </w:r>
      <w:ins w:id="741" w:author="Miraz Mahdi Hassan" w:date="2021-12-03T00:11:00Z">
        <w:r w:rsidR="003C692A">
          <w:rPr>
            <w:lang w:val="en-GB"/>
          </w:rPr>
          <w:t>l</w:t>
        </w:r>
      </w:ins>
      <w:del w:id="742" w:author="Miraz Mahdi Hassan" w:date="2021-12-03T00:11:00Z">
        <w:r w:rsidRPr="00BF3B40" w:rsidDel="003C692A">
          <w:rPr>
            <w:lang w:val="en-GB"/>
          </w:rPr>
          <w:delText>L</w:delText>
        </w:r>
      </w:del>
      <w:r w:rsidRPr="00BF3B40">
        <w:rPr>
          <w:lang w:val="en-GB"/>
        </w:rPr>
        <w:t>earning-</w:t>
      </w:r>
      <w:ins w:id="743" w:author="Miraz Mahdi Hassan" w:date="2021-12-03T00:11:00Z">
        <w:r w:rsidR="003C692A">
          <w:rPr>
            <w:lang w:val="en-GB"/>
          </w:rPr>
          <w:t>b</w:t>
        </w:r>
      </w:ins>
      <w:del w:id="744" w:author="Miraz Mahdi Hassan" w:date="2021-12-03T00:11:00Z">
        <w:r w:rsidRPr="00BF3B40" w:rsidDel="003C692A">
          <w:rPr>
            <w:lang w:val="en-GB"/>
          </w:rPr>
          <w:delText>B</w:delText>
        </w:r>
      </w:del>
      <w:r w:rsidRPr="00BF3B40">
        <w:rPr>
          <w:lang w:val="en-GB"/>
        </w:rPr>
        <w:t xml:space="preserve">ased </w:t>
      </w:r>
      <w:ins w:id="745" w:author="Miraz Mahdi Hassan" w:date="2021-12-03T00:11:00Z">
        <w:r w:rsidR="003C692A">
          <w:rPr>
            <w:lang w:val="en-GB"/>
          </w:rPr>
          <w:t>s</w:t>
        </w:r>
      </w:ins>
      <w:del w:id="746" w:author="Miraz Mahdi Hassan" w:date="2021-12-03T00:11:00Z">
        <w:r w:rsidRPr="00BF3B40" w:rsidDel="003C692A">
          <w:rPr>
            <w:lang w:val="en-GB"/>
          </w:rPr>
          <w:delText>S</w:delText>
        </w:r>
      </w:del>
      <w:r w:rsidRPr="00BF3B40">
        <w:rPr>
          <w:lang w:val="en-GB"/>
        </w:rPr>
        <w:t xml:space="preserve">olutions for </w:t>
      </w:r>
      <w:ins w:id="747" w:author="Miraz Mahdi Hassan" w:date="2021-12-03T00:11:00Z">
        <w:r w:rsidR="003C692A">
          <w:rPr>
            <w:lang w:val="en-GB"/>
          </w:rPr>
          <w:t>p</w:t>
        </w:r>
      </w:ins>
      <w:del w:id="748" w:author="Miraz Mahdi Hassan" w:date="2021-12-03T00:11:00Z">
        <w:r w:rsidRPr="00BF3B40" w:rsidDel="003C692A">
          <w:rPr>
            <w:lang w:val="en-GB"/>
          </w:rPr>
          <w:delText>P</w:delText>
        </w:r>
      </w:del>
      <w:r w:rsidRPr="00BF3B40">
        <w:rPr>
          <w:lang w:val="en-GB"/>
        </w:rPr>
        <w:t xml:space="preserve">rivacy and </w:t>
      </w:r>
      <w:ins w:id="749" w:author="Miraz Mahdi Hassan" w:date="2021-12-03T00:11:00Z">
        <w:r w:rsidR="003C692A">
          <w:rPr>
            <w:lang w:val="en-GB"/>
          </w:rPr>
          <w:t>s</w:t>
        </w:r>
      </w:ins>
      <w:del w:id="750" w:author="Miraz Mahdi Hassan" w:date="2021-12-03T00:11:00Z">
        <w:r w:rsidRPr="00BF3B40" w:rsidDel="003C692A">
          <w:rPr>
            <w:lang w:val="en-GB"/>
          </w:rPr>
          <w:delText>S</w:delText>
        </w:r>
      </w:del>
      <w:r w:rsidRPr="00BF3B40">
        <w:rPr>
          <w:lang w:val="en-GB"/>
        </w:rPr>
        <w:t xml:space="preserve">ecurity of </w:t>
      </w:r>
      <w:ins w:id="751" w:author="Miraz Mahdi Hassan" w:date="2021-12-03T00:11:00Z">
        <w:r w:rsidR="003C692A">
          <w:rPr>
            <w:lang w:val="en-GB"/>
          </w:rPr>
          <w:t>b</w:t>
        </w:r>
      </w:ins>
      <w:del w:id="752" w:author="Miraz Mahdi Hassan" w:date="2021-12-03T00:11:00Z">
        <w:r w:rsidRPr="00BF3B40" w:rsidDel="003C692A">
          <w:rPr>
            <w:lang w:val="en-GB"/>
          </w:rPr>
          <w:delText>B</w:delText>
        </w:r>
      </w:del>
      <w:r w:rsidRPr="00BF3B40">
        <w:rPr>
          <w:lang w:val="en-GB"/>
        </w:rPr>
        <w:t xml:space="preserve">lockchain in IoT, applying clustering techniques, overcoming technical challenges, strengthening the infrastructure, properly maintaining inter-domain policies and control systems can be future strategies to maintain </w:t>
      </w:r>
      <w:r w:rsidR="00AE4ABC">
        <w:rPr>
          <w:lang w:val="en-GB"/>
        </w:rPr>
        <w:t xml:space="preserve">the </w:t>
      </w:r>
      <w:r w:rsidRPr="00BF3B40">
        <w:rPr>
          <w:lang w:val="en-GB"/>
        </w:rPr>
        <w:t xml:space="preserve">complicated system of </w:t>
      </w:r>
      <w:ins w:id="753" w:author="Miraz Mahdi Hassan" w:date="2021-12-03T00:12:00Z">
        <w:r w:rsidR="003C692A">
          <w:rPr>
            <w:lang w:val="en-GB"/>
          </w:rPr>
          <w:t>b</w:t>
        </w:r>
      </w:ins>
      <w:del w:id="754" w:author="Miraz Mahdi Hassan" w:date="2021-12-03T00:12:00Z">
        <w:r w:rsidRPr="00BF3B40" w:rsidDel="003C692A">
          <w:rPr>
            <w:lang w:val="en-GB"/>
          </w:rPr>
          <w:delText>B</w:delText>
        </w:r>
      </w:del>
      <w:r w:rsidRPr="00BF3B40">
        <w:rPr>
          <w:lang w:val="en-GB"/>
        </w:rPr>
        <w:t xml:space="preserve">lockchain to solve </w:t>
      </w:r>
      <w:del w:id="755" w:author="Miraz Mahdi Hassan" w:date="2021-12-03T00:12:00Z">
        <w:r w:rsidRPr="00BF3B40" w:rsidDel="003C692A">
          <w:rPr>
            <w:lang w:val="en-GB"/>
          </w:rPr>
          <w:delText xml:space="preserve">some </w:delText>
        </w:r>
      </w:del>
      <w:ins w:id="756" w:author="Miraz Mahdi Hassan" w:date="2021-12-03T00:12:00Z">
        <w:r w:rsidR="003C692A">
          <w:rPr>
            <w:lang w:val="en-GB"/>
          </w:rPr>
          <w:t>the</w:t>
        </w:r>
        <w:r w:rsidR="003C692A" w:rsidRPr="00BF3B40">
          <w:rPr>
            <w:lang w:val="en-GB"/>
          </w:rPr>
          <w:t xml:space="preserve"> </w:t>
        </w:r>
      </w:ins>
      <w:r w:rsidRPr="00BF3B40">
        <w:rPr>
          <w:lang w:val="en-GB"/>
        </w:rPr>
        <w:t xml:space="preserve">limitations </w:t>
      </w:r>
      <w:r w:rsidR="00AE4ABC">
        <w:rPr>
          <w:lang w:val="en-GB"/>
        </w:rPr>
        <w:t xml:space="preserve">that </w:t>
      </w:r>
      <w:r w:rsidRPr="00BF3B40">
        <w:rPr>
          <w:lang w:val="en-GB"/>
        </w:rPr>
        <w:t>come up while using IoT devices i.e., the low computational power, maturity, guidance, practice, storage capabilities, standard</w:t>
      </w:r>
      <w:r w:rsidR="00AE4ABC">
        <w:rPr>
          <w:lang w:val="en-GB"/>
        </w:rPr>
        <w:t>,</w:t>
      </w:r>
      <w:r w:rsidRPr="00BF3B40">
        <w:rPr>
          <w:lang w:val="en-GB"/>
        </w:rPr>
        <w:t xml:space="preserve"> etc.</w:t>
      </w:r>
    </w:p>
    <w:p w14:paraId="67B2C956" w14:textId="27A9CD94" w:rsidR="2FBBB754" w:rsidRPr="00BF3B40" w:rsidDel="003C692A" w:rsidRDefault="2FBBB754" w:rsidP="0052334F">
      <w:pPr>
        <w:pStyle w:val="a3"/>
        <w:rPr>
          <w:del w:id="757" w:author="Miraz Mahdi Hassan" w:date="2021-12-03T00:15:00Z"/>
          <w:lang w:val="en-GB"/>
        </w:rPr>
      </w:pPr>
      <w:del w:id="758" w:author="Miraz Mahdi Hassan" w:date="2021-12-03T00:15:00Z">
        <w:r w:rsidRPr="00BF3B40" w:rsidDel="003C692A">
          <w:rPr>
            <w:lang w:val="en-GB"/>
          </w:rPr>
          <w:delText>RFID-based locations, barcode-scan events</w:delText>
        </w:r>
        <w:r w:rsidR="00AE4ABC" w:rsidDel="003C692A">
          <w:rPr>
            <w:lang w:val="en-GB"/>
          </w:rPr>
          <w:delText>,</w:delText>
        </w:r>
        <w:r w:rsidRPr="00BF3B40" w:rsidDel="003C692A">
          <w:rPr>
            <w:lang w:val="en-GB"/>
          </w:rPr>
          <w:delText xml:space="preserve"> etc </w:delText>
        </w:r>
      </w:del>
      <w:del w:id="759" w:author="Miraz Mahdi Hassan" w:date="2021-12-03T00:13:00Z">
        <w:r w:rsidRPr="00BF3B40" w:rsidDel="003C692A">
          <w:rPr>
            <w:lang w:val="en-GB"/>
          </w:rPr>
          <w:delText>devices</w:delText>
        </w:r>
      </w:del>
      <w:del w:id="760" w:author="Miraz Mahdi Hassan" w:date="2021-12-03T00:15:00Z">
        <w:r w:rsidRPr="00BF3B40" w:rsidDel="003C692A">
          <w:rPr>
            <w:lang w:val="en-GB"/>
          </w:rPr>
          <w:delText xml:space="preserve"> are used in IoT devices to get information which becomes more useful when they are shared by multiple parties.</w:delText>
        </w:r>
      </w:del>
    </w:p>
    <w:p w14:paraId="3A3131E1" w14:textId="188C2FFF" w:rsidR="2FBBB754" w:rsidRPr="00BF3B40" w:rsidRDefault="2FBBB754" w:rsidP="0052334F">
      <w:pPr>
        <w:pStyle w:val="a3"/>
        <w:rPr>
          <w:lang w:val="en-GB"/>
        </w:rPr>
      </w:pPr>
      <w:r w:rsidRPr="00BF3B40">
        <w:rPr>
          <w:lang w:val="en-GB"/>
        </w:rPr>
        <w:t>Low computational power or low cryptographic capabilities impede many IoT devices from mining. Moreover, Blockchain needs high storage, high power consumption ability</w:t>
      </w:r>
      <w:del w:id="761" w:author="Miraz Mahdi Hassan" w:date="2021-12-03T00:13:00Z">
        <w:r w:rsidR="00AE4ABC" w:rsidDel="003C692A">
          <w:rPr>
            <w:lang w:val="en-GB"/>
          </w:rPr>
          <w:delText>,</w:delText>
        </w:r>
      </w:del>
      <w:r w:rsidRPr="00BF3B40">
        <w:rPr>
          <w:lang w:val="en-GB"/>
        </w:rPr>
        <w:t xml:space="preserve"> and enough battery life </w:t>
      </w:r>
      <w:r w:rsidR="00AE4ABC">
        <w:rPr>
          <w:lang w:val="en-GB"/>
        </w:rPr>
        <w:t>for</w:t>
      </w:r>
      <w:r w:rsidRPr="00BF3B40">
        <w:rPr>
          <w:lang w:val="en-GB"/>
        </w:rPr>
        <w:t xml:space="preserve"> wireless devices. </w:t>
      </w:r>
      <w:ins w:id="762" w:author="Miraz Mahdi Hassan" w:date="2021-12-03T00:15:00Z">
        <w:r w:rsidR="003C692A">
          <w:rPr>
            <w:lang w:val="en-GB"/>
          </w:rPr>
          <w:t xml:space="preserve">Therefore, </w:t>
        </w:r>
      </w:ins>
      <w:ins w:id="763" w:author="Miraz Mahdi Hassan" w:date="2021-12-03T00:16:00Z">
        <w:r w:rsidR="003C692A">
          <w:rPr>
            <w:lang w:val="en-GB"/>
          </w:rPr>
          <w:t xml:space="preserve">conducting significant research on novel </w:t>
        </w:r>
      </w:ins>
      <w:ins w:id="764" w:author="Miraz Mahdi Hassan" w:date="2021-12-03T00:15:00Z">
        <w:r w:rsidR="003C692A">
          <w:rPr>
            <w:lang w:val="en-GB"/>
          </w:rPr>
          <w:t>lightweight solutions for BCo</w:t>
        </w:r>
      </w:ins>
      <w:ins w:id="765" w:author="Miraz Mahdi Hassan" w:date="2021-12-03T00:16:00Z">
        <w:r w:rsidR="003C692A">
          <w:rPr>
            <w:lang w:val="en-GB"/>
          </w:rPr>
          <w:t>T is a must.</w:t>
        </w:r>
      </w:ins>
      <w:del w:id="766" w:author="Miraz Mahdi Hassan" w:date="2021-12-03T00:13:00Z">
        <w:r w:rsidRPr="00BF3B40" w:rsidDel="003C692A">
          <w:rPr>
            <w:lang w:val="en-GB"/>
          </w:rPr>
          <w:delText>Small transactions are harder sometimes.</w:delText>
        </w:r>
      </w:del>
    </w:p>
    <w:p w14:paraId="5A6D1D0E" w14:textId="7AA45679" w:rsidR="000475B1" w:rsidRDefault="2FBBB754" w:rsidP="00B26B87">
      <w:pPr>
        <w:pStyle w:val="a3"/>
        <w:rPr>
          <w:ins w:id="767" w:author="许 墨" w:date="2021-12-04T00:21:00Z"/>
          <w:lang w:val="en-GB"/>
        </w:rPr>
        <w:pPrChange w:id="768" w:author="许 墨" w:date="2021-12-04T00:22:00Z">
          <w:pPr>
            <w:pStyle w:val="a3"/>
          </w:pPr>
        </w:pPrChange>
      </w:pPr>
      <w:del w:id="769" w:author="Miraz Mahdi Hassan" w:date="2021-12-03T00:17:00Z">
        <w:r w:rsidRPr="00BF3B40" w:rsidDel="003C692A">
          <w:rPr>
            <w:lang w:val="en-GB"/>
          </w:rPr>
          <w:delText xml:space="preserve">An idea was proposed by some renowned authors of Italy in </w:delText>
        </w:r>
        <w:r w:rsidR="00AE4ABC" w:rsidDel="003C692A">
          <w:rPr>
            <w:lang w:val="en-GB"/>
          </w:rPr>
          <w:delText xml:space="preserve">the </w:delText>
        </w:r>
        <w:r w:rsidRPr="00BF3B40" w:rsidDel="003C692A">
          <w:rPr>
            <w:lang w:val="en-GB"/>
          </w:rPr>
          <w:delText>conference that the</w:delText>
        </w:r>
      </w:del>
      <w:del w:id="770" w:author="Miraz Mahdi Hassan" w:date="2021-12-03T00:18:00Z">
        <w:r w:rsidRPr="00BF3B40" w:rsidDel="00D6224C">
          <w:rPr>
            <w:lang w:val="en-GB"/>
          </w:rPr>
          <w:delText xml:space="preserve"> a</w:delText>
        </w:r>
      </w:del>
      <w:ins w:id="771" w:author="Miraz Mahdi Hassan" w:date="2021-12-03T00:18:00Z">
        <w:r w:rsidR="00D6224C">
          <w:rPr>
            <w:lang w:val="en-GB"/>
          </w:rPr>
          <w:t>A</w:t>
        </w:r>
      </w:ins>
      <w:r w:rsidRPr="00BF3B40">
        <w:rPr>
          <w:lang w:val="en-GB"/>
        </w:rPr>
        <w:t xml:space="preserve">ctual suitability of </w:t>
      </w:r>
      <w:ins w:id="772" w:author="Miraz Mahdi Hassan" w:date="2021-12-03T00:18:00Z">
        <w:r w:rsidR="00D6224C">
          <w:rPr>
            <w:lang w:val="en-GB"/>
          </w:rPr>
          <w:t>b</w:t>
        </w:r>
      </w:ins>
      <w:del w:id="773" w:author="Miraz Mahdi Hassan" w:date="2021-12-03T00:18:00Z">
        <w:r w:rsidRPr="00BF3B40" w:rsidDel="00D6224C">
          <w:rPr>
            <w:lang w:val="en-GB"/>
          </w:rPr>
          <w:delText>B</w:delText>
        </w:r>
      </w:del>
      <w:r w:rsidRPr="00BF3B40">
        <w:rPr>
          <w:lang w:val="en-GB"/>
        </w:rPr>
        <w:t xml:space="preserve">lockchain for the application domains can be altered by </w:t>
      </w:r>
      <w:r w:rsidR="00AE4ABC">
        <w:rPr>
          <w:lang w:val="en-GB"/>
        </w:rPr>
        <w:t xml:space="preserve">a </w:t>
      </w:r>
      <w:r w:rsidRPr="00BF3B40">
        <w:rPr>
          <w:lang w:val="en-GB"/>
        </w:rPr>
        <w:t>social network having reproducible PRNG-base strategy, high usability, low cost, high availability</w:t>
      </w:r>
      <w:del w:id="774" w:author="Miraz Mahdi Hassan" w:date="2021-12-03T00:18:00Z">
        <w:r w:rsidR="00AE4ABC" w:rsidDel="00D6224C">
          <w:rPr>
            <w:lang w:val="en-GB"/>
          </w:rPr>
          <w:delText>,</w:delText>
        </w:r>
      </w:del>
      <w:r w:rsidRPr="00BF3B40">
        <w:rPr>
          <w:lang w:val="en-GB"/>
        </w:rPr>
        <w:t xml:space="preserve"> and working by building a meshed chain which can work as </w:t>
      </w:r>
      <w:r w:rsidR="00AE4ABC">
        <w:rPr>
          <w:lang w:val="en-GB"/>
        </w:rPr>
        <w:t xml:space="preserve">the </w:t>
      </w:r>
      <w:r w:rsidRPr="00BF3B40">
        <w:rPr>
          <w:lang w:val="en-GB"/>
        </w:rPr>
        <w:t>lightweight public ledger for easy services, oriented at least to the domain of IoT</w:t>
      </w:r>
      <w:del w:id="775" w:author="Miraz Mahdi Hassan" w:date="2021-12-03T00:18:00Z">
        <w:r w:rsidRPr="00BF3B40" w:rsidDel="00D6224C">
          <w:rPr>
            <w:lang w:val="en-GB"/>
          </w:rPr>
          <w:delText>,</w:delText>
        </w:r>
      </w:del>
      <w:r w:rsidRPr="00BF3B40">
        <w:rPr>
          <w:lang w:val="en-GB"/>
        </w:rPr>
        <w:t xml:space="preserve"> and </w:t>
      </w:r>
      <w:commentRangeStart w:id="776"/>
      <w:r w:rsidRPr="00BF3B40">
        <w:rPr>
          <w:lang w:val="en-GB"/>
        </w:rPr>
        <w:t>crowdsourcing</w:t>
      </w:r>
      <w:commentRangeEnd w:id="776"/>
      <w:r w:rsidR="00D6224C">
        <w:rPr>
          <w:rStyle w:val="a9"/>
          <w:spacing w:val="0"/>
          <w:lang w:val="en-US" w:eastAsia="en-US"/>
        </w:rPr>
        <w:commentReference w:id="776"/>
      </w:r>
      <w:ins w:id="777" w:author="许 墨" w:date="2021-12-03T22:21:00Z">
        <w:r w:rsidR="0019741D">
          <w:rPr>
            <w:lang w:val="en-GB"/>
          </w:rPr>
          <w:t xml:space="preserve"> </w:t>
        </w:r>
        <w:r w:rsidR="0019741D">
          <w:rPr>
            <w:lang w:val="en-GB" w:eastAsia="zh-CN"/>
          </w:rPr>
          <w:t>[35]</w:t>
        </w:r>
      </w:ins>
      <w:r w:rsidRPr="00BF3B40">
        <w:rPr>
          <w:lang w:val="en-GB"/>
        </w:rPr>
        <w:t>. It is a kind of pegged sidechain where the data will not be visible which can help to get rid of de-anonymi</w:t>
      </w:r>
      <w:ins w:id="778" w:author="Miraz Mahdi Hassan" w:date="2021-12-03T00:14:00Z">
        <w:r w:rsidR="003C692A">
          <w:rPr>
            <w:lang w:val="en-GB"/>
          </w:rPr>
          <w:t>s</w:t>
        </w:r>
      </w:ins>
      <w:del w:id="779" w:author="Miraz Mahdi Hassan" w:date="2021-12-03T00:14:00Z">
        <w:r w:rsidR="00AE4ABC" w:rsidDel="003C692A">
          <w:rPr>
            <w:lang w:val="en-GB"/>
          </w:rPr>
          <w:delText>z</w:delText>
        </w:r>
      </w:del>
      <w:r w:rsidRPr="00BF3B40">
        <w:rPr>
          <w:lang w:val="en-GB"/>
        </w:rPr>
        <w:t>ation attacks. The use of directed acyclic graph of blocks, several validations</w:t>
      </w:r>
      <w:del w:id="780" w:author="Miraz Mahdi Hassan" w:date="2021-12-03T00:14:00Z">
        <w:r w:rsidRPr="00BF3B40" w:rsidDel="003C692A">
          <w:rPr>
            <w:lang w:val="en-GB"/>
          </w:rPr>
          <w:delText>,</w:delText>
        </w:r>
      </w:del>
      <w:r w:rsidRPr="00BF3B40">
        <w:rPr>
          <w:lang w:val="en-GB"/>
        </w:rPr>
        <w:t xml:space="preserve"> secured and private browser </w:t>
      </w:r>
      <w:ins w:id="781" w:author="Miraz Mahdi Hassan" w:date="2021-12-03T00:19:00Z">
        <w:r w:rsidR="00D6224C">
          <w:rPr>
            <w:lang w:val="en-GB"/>
          </w:rPr>
          <w:t xml:space="preserve">can further </w:t>
        </w:r>
      </w:ins>
      <w:r w:rsidRPr="00BF3B40">
        <w:rPr>
          <w:lang w:val="en-GB"/>
        </w:rPr>
        <w:t>strengthen the security</w:t>
      </w:r>
      <w:ins w:id="782" w:author="Miraz Mahdi Hassan" w:date="2021-12-03T00:19:00Z">
        <w:r w:rsidR="00D6224C">
          <w:rPr>
            <w:lang w:val="en-GB"/>
          </w:rPr>
          <w:t xml:space="preserve"> standard</w:t>
        </w:r>
      </w:ins>
      <w:r w:rsidRPr="00BF3B40">
        <w:rPr>
          <w:lang w:val="en-GB"/>
        </w:rPr>
        <w:t>.</w:t>
      </w:r>
    </w:p>
    <w:p w14:paraId="5D02F234" w14:textId="77C39667" w:rsidR="000475B1" w:rsidRDefault="000475B1" w:rsidP="00AB4492">
      <w:pPr>
        <w:pStyle w:val="a3"/>
        <w:jc w:val="center"/>
        <w:rPr>
          <w:ins w:id="783" w:author="许 墨" w:date="2021-12-04T00:22:00Z"/>
          <w:lang w:val="en-GB"/>
        </w:rPr>
      </w:pPr>
      <w:ins w:id="784" w:author="许 墨" w:date="2021-12-04T00:21:00Z">
        <w:r>
          <w:rPr>
            <w:noProof/>
          </w:rPr>
          <w:lastRenderedPageBreak/>
          <w:drawing>
            <wp:inline distT="0" distB="0" distL="0" distR="0" wp14:anchorId="54E02D7C" wp14:editId="373DDED1">
              <wp:extent cx="2353945" cy="4178935"/>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rotWithShape="1">
                      <a:blip r:embed="rId24"/>
                      <a:srcRect l="28428" t="21095" r="48965" b="4415"/>
                      <a:stretch/>
                    </pic:blipFill>
                    <pic:spPr bwMode="auto">
                      <a:xfrm>
                        <a:off x="0" y="0"/>
                        <a:ext cx="2353945" cy="4178935"/>
                      </a:xfrm>
                      <a:prstGeom prst="rect">
                        <a:avLst/>
                      </a:prstGeom>
                      <a:ln>
                        <a:noFill/>
                      </a:ln>
                      <a:extLst>
                        <a:ext uri="{53640926-AAD7-44D8-BBD7-CCE9431645EC}">
                          <a14:shadowObscured xmlns:a14="http://schemas.microsoft.com/office/drawing/2010/main"/>
                        </a:ext>
                      </a:extLst>
                    </pic:spPr>
                  </pic:pic>
                </a:graphicData>
              </a:graphic>
            </wp:inline>
          </w:drawing>
        </w:r>
      </w:ins>
    </w:p>
    <w:p w14:paraId="256DE036" w14:textId="46A9AFEC" w:rsidR="003F1CA4" w:rsidRPr="00D675D7" w:rsidRDefault="00D675D7" w:rsidP="00D675D7">
      <w:pPr>
        <w:pStyle w:val="figurecaption"/>
        <w:jc w:val="center"/>
        <w:rPr>
          <w:rPrChange w:id="785" w:author="许 墨" w:date="2021-12-04T00:22:00Z">
            <w:rPr>
              <w:lang w:val="en-GB"/>
            </w:rPr>
          </w:rPrChange>
        </w:rPr>
        <w:pPrChange w:id="786" w:author="许 墨" w:date="2021-12-04T00:22:00Z">
          <w:pPr>
            <w:pStyle w:val="a3"/>
          </w:pPr>
        </w:pPrChange>
      </w:pPr>
      <w:ins w:id="787" w:author="许 墨" w:date="2021-12-04T00:22:00Z">
        <w:r>
          <w:t xml:space="preserve">Fig. 2  </w:t>
        </w:r>
        <w:r w:rsidR="003F1CA4" w:rsidRPr="00D675D7">
          <w:rPr>
            <w:rPrChange w:id="788" w:author="许 墨" w:date="2021-12-04T00:22:00Z">
              <w:rPr>
                <w:lang w:val="en-GB"/>
              </w:rPr>
            </w:rPrChange>
          </w:rPr>
          <w:t>Future strategies to maintain the complicated system of block chain.</w:t>
        </w:r>
      </w:ins>
    </w:p>
    <w:p w14:paraId="69F38E62" w14:textId="77777777" w:rsidR="00F206ED" w:rsidRPr="00BF3B40" w:rsidRDefault="00F206ED">
      <w:pPr>
        <w:pStyle w:val="1"/>
        <w:keepNext w:val="0"/>
        <w:keepLines w:val="0"/>
        <w:widowControl w:val="0"/>
        <w:numPr>
          <w:ilvl w:val="0"/>
          <w:numId w:val="12"/>
        </w:numPr>
        <w:tabs>
          <w:tab w:val="num" w:pos="576"/>
        </w:tabs>
        <w:ind w:firstLine="0"/>
        <w:rPr>
          <w:rFonts w:eastAsia="Times New Roman"/>
          <w:sz w:val="24"/>
          <w:szCs w:val="24"/>
          <w:lang w:val="en-GB"/>
        </w:rPr>
        <w:pPrChange w:id="789" w:author="许 墨" w:date="2021-12-03T22:13:00Z">
          <w:pPr>
            <w:pStyle w:val="1"/>
            <w:numPr>
              <w:numId w:val="12"/>
            </w:numPr>
            <w:tabs>
              <w:tab w:val="num" w:pos="576"/>
              <w:tab w:val="num" w:pos="5598"/>
            </w:tabs>
            <w:ind w:firstLine="216"/>
          </w:pPr>
        </w:pPrChange>
      </w:pPr>
      <w:r w:rsidRPr="00BF3B40">
        <w:rPr>
          <w:rFonts w:eastAsia="Times New Roman"/>
          <w:sz w:val="24"/>
          <w:szCs w:val="24"/>
          <w:lang w:val="en-GB"/>
        </w:rPr>
        <w:t>Conclusion</w:t>
      </w:r>
    </w:p>
    <w:p w14:paraId="3FAA40A2" w14:textId="7C500D31" w:rsidR="00F206ED" w:rsidRPr="00BF3B40" w:rsidRDefault="00D6224C" w:rsidP="00F206ED">
      <w:pPr>
        <w:pStyle w:val="a3"/>
        <w:rPr>
          <w:lang w:val="en-GB"/>
        </w:rPr>
      </w:pPr>
      <w:ins w:id="790" w:author="Miraz Mahdi Hassan" w:date="2021-12-03T00:20:00Z">
        <w:r>
          <w:rPr>
            <w:lang w:val="en-GB"/>
          </w:rPr>
          <w:t xml:space="preserve">In </w:t>
        </w:r>
      </w:ins>
      <w:del w:id="791" w:author="Miraz Mahdi Hassan" w:date="2021-12-03T00:20:00Z">
        <w:r w:rsidR="00F206ED" w:rsidRPr="00BF3B40" w:rsidDel="00D6224C">
          <w:rPr>
            <w:lang w:val="en-GB"/>
          </w:rPr>
          <w:delText>T</w:delText>
        </w:r>
      </w:del>
      <w:ins w:id="792" w:author="Miraz Mahdi Hassan" w:date="2021-12-03T00:20:00Z">
        <w:r>
          <w:rPr>
            <w:lang w:val="en-GB"/>
          </w:rPr>
          <w:t>t</w:t>
        </w:r>
      </w:ins>
      <w:r w:rsidR="00F206ED" w:rsidRPr="00BF3B40">
        <w:rPr>
          <w:lang w:val="en-GB"/>
        </w:rPr>
        <w:t>his paper</w:t>
      </w:r>
      <w:ins w:id="793" w:author="Miraz Mahdi Hassan" w:date="2021-12-03T00:20:00Z">
        <w:r>
          <w:rPr>
            <w:lang w:val="en-GB"/>
          </w:rPr>
          <w:t>, we presented the</w:t>
        </w:r>
      </w:ins>
      <w:r w:rsidR="00F206ED" w:rsidRPr="00BF3B40">
        <w:rPr>
          <w:lang w:val="en-GB"/>
        </w:rPr>
        <w:t xml:space="preserve"> </w:t>
      </w:r>
      <w:ins w:id="794" w:author="Miraz Mahdi Hassan" w:date="2021-12-03T00:21:00Z">
        <w:r>
          <w:rPr>
            <w:lang w:val="en-GB"/>
          </w:rPr>
          <w:t xml:space="preserve">literature </w:t>
        </w:r>
      </w:ins>
      <w:r w:rsidR="00F206ED" w:rsidRPr="00BF3B40">
        <w:rPr>
          <w:lang w:val="en-GB"/>
        </w:rPr>
        <w:t>survey</w:t>
      </w:r>
      <w:ins w:id="795" w:author="Miraz Mahdi Hassan" w:date="2021-12-03T00:20:00Z">
        <w:r>
          <w:rPr>
            <w:lang w:val="en-GB"/>
          </w:rPr>
          <w:t xml:space="preserve"> results </w:t>
        </w:r>
      </w:ins>
      <w:del w:id="796" w:author="Miraz Mahdi Hassan" w:date="2021-12-03T00:20:00Z">
        <w:r w:rsidR="00F206ED" w:rsidRPr="00BF3B40" w:rsidDel="00D6224C">
          <w:rPr>
            <w:lang w:val="en-GB"/>
          </w:rPr>
          <w:delText>ed some</w:delText>
        </w:r>
      </w:del>
      <w:ins w:id="797" w:author="Miraz Mahdi Hassan" w:date="2021-12-03T00:21:00Z">
        <w:r>
          <w:rPr>
            <w:lang w:val="en-GB"/>
          </w:rPr>
          <w:t>covering</w:t>
        </w:r>
      </w:ins>
      <w:ins w:id="798" w:author="Miraz Mahdi Hassan" w:date="2021-12-03T00:20:00Z">
        <w:r>
          <w:rPr>
            <w:lang w:val="en-GB"/>
          </w:rPr>
          <w:t xml:space="preserve"> the </w:t>
        </w:r>
      </w:ins>
      <w:ins w:id="799" w:author="Miraz Mahdi Hassan" w:date="2021-12-03T00:22:00Z">
        <w:r>
          <w:rPr>
            <w:lang w:val="en-GB"/>
          </w:rPr>
          <w:t xml:space="preserve">recent </w:t>
        </w:r>
      </w:ins>
      <w:ins w:id="800" w:author="Miraz Mahdi Hassan" w:date="2021-12-03T00:20:00Z">
        <w:r>
          <w:rPr>
            <w:lang w:val="en-GB"/>
          </w:rPr>
          <w:t>articles and projects withi</w:t>
        </w:r>
      </w:ins>
      <w:ins w:id="801" w:author="Miraz Mahdi Hassan" w:date="2021-12-03T00:21:00Z">
        <w:r>
          <w:rPr>
            <w:lang w:val="en-GB"/>
          </w:rPr>
          <w:t>n the domain of</w:t>
        </w:r>
      </w:ins>
      <w:del w:id="802" w:author="Miraz Mahdi Hassan" w:date="2021-12-03T00:21:00Z">
        <w:r w:rsidR="00F206ED" w:rsidRPr="00BF3B40" w:rsidDel="00D6224C">
          <w:rPr>
            <w:lang w:val="en-GB"/>
          </w:rPr>
          <w:delText xml:space="preserve"> papers published in the area of lightweight</w:delText>
        </w:r>
      </w:del>
      <w:r w:rsidR="00F206ED" w:rsidRPr="00BF3B40">
        <w:rPr>
          <w:lang w:val="en-GB"/>
        </w:rPr>
        <w:t xml:space="preserve"> blockchain of things</w:t>
      </w:r>
      <w:ins w:id="803" w:author="Miraz Mahdi Hassan" w:date="2021-12-03T00:23:00Z">
        <w:r>
          <w:rPr>
            <w:lang w:val="en-GB"/>
          </w:rPr>
          <w:t xml:space="preserve"> – a fusion of the blockchain</w:t>
        </w:r>
      </w:ins>
      <w:ins w:id="804" w:author="Miraz Mahdi Hassan" w:date="2021-12-03T00:24:00Z">
        <w:r>
          <w:rPr>
            <w:lang w:val="en-GB"/>
          </w:rPr>
          <w:t xml:space="preserve"> or distributed ledger</w:t>
        </w:r>
      </w:ins>
      <w:ins w:id="805" w:author="Miraz Mahdi Hassan" w:date="2021-12-03T00:23:00Z">
        <w:r>
          <w:rPr>
            <w:lang w:val="en-GB"/>
          </w:rPr>
          <w:t xml:space="preserve"> tec</w:t>
        </w:r>
      </w:ins>
      <w:ins w:id="806" w:author="Miraz Mahdi Hassan" w:date="2021-12-03T00:24:00Z">
        <w:r>
          <w:rPr>
            <w:lang w:val="en-GB"/>
          </w:rPr>
          <w:t>hnology with the internet of things (IoT)</w:t>
        </w:r>
      </w:ins>
      <w:ins w:id="807" w:author="Miraz Mahdi Hassan" w:date="2021-12-03T00:21:00Z">
        <w:r>
          <w:rPr>
            <w:lang w:val="en-GB"/>
          </w:rPr>
          <w:t>.</w:t>
        </w:r>
      </w:ins>
      <w:del w:id="808" w:author="Miraz Mahdi Hassan" w:date="2021-12-03T00:21:00Z">
        <w:r w:rsidR="00F206ED" w:rsidRPr="00BF3B40" w:rsidDel="00D6224C">
          <w:rPr>
            <w:lang w:val="en-GB"/>
          </w:rPr>
          <w:delText xml:space="preserve"> and try to make some simple analys</w:delText>
        </w:r>
        <w:r w:rsidR="00AE4ABC" w:rsidDel="00D6224C">
          <w:rPr>
            <w:lang w:val="en-GB"/>
          </w:rPr>
          <w:delText>e</w:delText>
        </w:r>
        <w:r w:rsidR="00F206ED" w:rsidRPr="00BF3B40" w:rsidDel="00D6224C">
          <w:rPr>
            <w:lang w:val="en-GB"/>
          </w:rPr>
          <w:delText>s on these papers.</w:delText>
        </w:r>
      </w:del>
      <w:r w:rsidR="00F206ED" w:rsidRPr="00BF3B40">
        <w:rPr>
          <w:lang w:val="en-GB"/>
        </w:rPr>
        <w:t xml:space="preserve"> </w:t>
      </w:r>
      <w:del w:id="809" w:author="Miraz Mahdi Hassan" w:date="2021-12-03T00:22:00Z">
        <w:r w:rsidR="00F206ED" w:rsidRPr="00BF3B40" w:rsidDel="00D6224C">
          <w:rPr>
            <w:lang w:val="en-GB"/>
          </w:rPr>
          <w:delText>By this survey, researchers can have some basic idea</w:delText>
        </w:r>
        <w:r w:rsidR="00AE4ABC" w:rsidDel="00D6224C">
          <w:rPr>
            <w:lang w:val="en-GB"/>
          </w:rPr>
          <w:delText>s</w:delText>
        </w:r>
        <w:r w:rsidR="00F206ED" w:rsidRPr="00BF3B40" w:rsidDel="00D6224C">
          <w:rPr>
            <w:lang w:val="en-GB"/>
          </w:rPr>
          <w:delText xml:space="preserve"> on blockchain technology and </w:delText>
        </w:r>
        <w:r w:rsidR="00AE4ABC" w:rsidDel="00D6224C">
          <w:rPr>
            <w:lang w:val="en-GB"/>
          </w:rPr>
          <w:delText xml:space="preserve">the </w:delText>
        </w:r>
        <w:r w:rsidR="00F206ED" w:rsidRPr="00BF3B40" w:rsidDel="00D6224C">
          <w:rPr>
            <w:lang w:val="en-GB"/>
          </w:rPr>
          <w:delText>internet of things. Moreover, they can know some new research results and progress in this field up to now.</w:delText>
        </w:r>
      </w:del>
      <w:ins w:id="810" w:author="Miraz Mahdi Hassan" w:date="2021-12-03T00:25:00Z">
        <w:r>
          <w:rPr>
            <w:lang w:val="en-GB"/>
          </w:rPr>
          <w:t xml:space="preserve"> </w:t>
        </w:r>
      </w:ins>
      <w:ins w:id="811" w:author="Miraz Mahdi Hassan" w:date="2021-12-03T00:26:00Z">
        <w:r>
          <w:rPr>
            <w:lang w:val="en-GB"/>
          </w:rPr>
          <w:t>Our survey covered the recent advancement in the domain of BCoT as well as the current and future challenges it hold</w:t>
        </w:r>
      </w:ins>
      <w:ins w:id="812" w:author="Miraz Mahdi Hassan" w:date="2021-12-03T00:27:00Z">
        <w:r>
          <w:rPr>
            <w:lang w:val="en-GB"/>
          </w:rPr>
          <w:t xml:space="preserve">s. </w:t>
        </w:r>
      </w:ins>
      <w:ins w:id="813" w:author="Miraz Mahdi Hassan" w:date="2021-12-03T00:29:00Z">
        <w:r w:rsidR="00302220">
          <w:rPr>
            <w:lang w:val="en-GB"/>
          </w:rPr>
          <w:t xml:space="preserve">Future research directions were also provided. </w:t>
        </w:r>
      </w:ins>
      <w:ins w:id="814" w:author="Miraz Mahdi Hassan" w:date="2021-12-03T00:27:00Z">
        <w:r>
          <w:rPr>
            <w:lang w:val="en-GB"/>
          </w:rPr>
          <w:t xml:space="preserve">We conclude that significant research </w:t>
        </w:r>
      </w:ins>
      <w:ins w:id="815" w:author="Miraz Mahdi Hassan" w:date="2021-12-03T00:28:00Z">
        <w:r w:rsidR="00302220">
          <w:rPr>
            <w:lang w:val="en-GB"/>
          </w:rPr>
          <w:t xml:space="preserve">still </w:t>
        </w:r>
      </w:ins>
      <w:ins w:id="816" w:author="Miraz Mahdi Hassan" w:date="2021-12-03T00:27:00Z">
        <w:r>
          <w:rPr>
            <w:lang w:val="en-GB"/>
          </w:rPr>
          <w:t>needs to be conducted</w:t>
        </w:r>
        <w:r w:rsidR="00302220">
          <w:rPr>
            <w:lang w:val="en-GB"/>
          </w:rPr>
          <w:t xml:space="preserve">, </w:t>
        </w:r>
      </w:ins>
      <w:ins w:id="817" w:author="Miraz Mahdi Hassan" w:date="2021-12-03T00:26:00Z">
        <w:r>
          <w:rPr>
            <w:lang w:val="en-GB"/>
          </w:rPr>
          <w:t xml:space="preserve"> </w:t>
        </w:r>
      </w:ins>
      <w:ins w:id="818" w:author="Miraz Mahdi Hassan" w:date="2021-12-03T00:28:00Z">
        <w:r w:rsidR="00302220">
          <w:rPr>
            <w:lang w:val="en-GB"/>
          </w:rPr>
          <w:t>particularly for appropriate lightweight solutions to address the impediments</w:t>
        </w:r>
      </w:ins>
      <w:ins w:id="819" w:author="Miraz Mahdi Hassan" w:date="2021-12-03T00:29:00Z">
        <w:r w:rsidR="00302220">
          <w:rPr>
            <w:lang w:val="en-GB"/>
          </w:rPr>
          <w:t xml:space="preserve"> of BCoT. </w:t>
        </w:r>
      </w:ins>
    </w:p>
    <w:p w14:paraId="017E6A6F" w14:textId="0FBFF859" w:rsidR="00F206ED" w:rsidRPr="00BF3B40" w:rsidDel="00D6224C" w:rsidRDefault="00F206ED" w:rsidP="00F206ED">
      <w:pPr>
        <w:pStyle w:val="a3"/>
        <w:rPr>
          <w:del w:id="820" w:author="Miraz Mahdi Hassan" w:date="2021-12-03T00:23:00Z"/>
          <w:lang w:val="en-GB"/>
        </w:rPr>
      </w:pPr>
      <w:del w:id="821" w:author="Miraz Mahdi Hassan" w:date="2021-12-03T00:23:00Z">
        <w:r w:rsidRPr="00BF3B40" w:rsidDel="00D6224C">
          <w:rPr>
            <w:lang w:val="en-GB"/>
          </w:rPr>
          <w:delText>In the first section of the paper, I tried to give an introduction to the two fundamentals of blockchain, the Internet of Things and blockchain technology and discussed some very important concepts, such as M2M communication.</w:delText>
        </w:r>
      </w:del>
    </w:p>
    <w:p w14:paraId="69C5E728" w14:textId="18E34533" w:rsidR="00F206ED" w:rsidRPr="00BF3B40" w:rsidDel="00D6224C" w:rsidRDefault="00F206ED" w:rsidP="00F206ED">
      <w:pPr>
        <w:pStyle w:val="a3"/>
        <w:rPr>
          <w:del w:id="822" w:author="Miraz Mahdi Hassan" w:date="2021-12-03T00:23:00Z"/>
          <w:lang w:val="en-GB"/>
        </w:rPr>
      </w:pPr>
      <w:del w:id="823" w:author="Miraz Mahdi Hassan" w:date="2021-12-03T00:23:00Z">
        <w:r w:rsidRPr="00BF3B40" w:rsidDel="00D6224C">
          <w:rPr>
            <w:lang w:val="en-GB"/>
          </w:rPr>
          <w:delText>Next, we deeply studied the technical composition of blockchain technology, such as asymmetric encryption, timestamp server, consensus mechanism, PoW</w:delText>
        </w:r>
        <w:r w:rsidR="00AE4ABC" w:rsidDel="00D6224C">
          <w:rPr>
            <w:lang w:val="en-GB"/>
          </w:rPr>
          <w:delText>,</w:delText>
        </w:r>
        <w:r w:rsidRPr="00BF3B40" w:rsidDel="00D6224C">
          <w:rPr>
            <w:lang w:val="en-GB"/>
          </w:rPr>
          <w:delText xml:space="preserve"> and PoS. In addition, some background knowledge about the Internet of Things is also involved. Through the introduction of these two parts, we try to give readers a certain concept of this field.</w:delText>
        </w:r>
      </w:del>
    </w:p>
    <w:p w14:paraId="6841EAA2" w14:textId="72CC61B8" w:rsidR="00F206ED" w:rsidRPr="00BF3B40" w:rsidDel="00D6224C" w:rsidRDefault="00F206ED" w:rsidP="00D6224C">
      <w:pPr>
        <w:pStyle w:val="a3"/>
        <w:rPr>
          <w:del w:id="824" w:author="Miraz Mahdi Hassan" w:date="2021-12-03T00:25:00Z"/>
          <w:lang w:val="en-GB"/>
        </w:rPr>
      </w:pPr>
      <w:del w:id="825" w:author="Miraz Mahdi Hassan" w:date="2021-12-03T00:24:00Z">
        <w:r w:rsidRPr="00BF3B40" w:rsidDel="00D6224C">
          <w:rPr>
            <w:lang w:val="en-GB"/>
          </w:rPr>
          <w:delText>In the next part, w</w:delText>
        </w:r>
      </w:del>
      <w:del w:id="826" w:author="Miraz Mahdi Hassan" w:date="2021-12-03T00:25:00Z">
        <w:r w:rsidRPr="00BF3B40" w:rsidDel="00D6224C">
          <w:rPr>
            <w:lang w:val="en-GB"/>
          </w:rPr>
          <w:delText xml:space="preserve">e discuss some research results in the field of lightweight blockchain of things. Most of them are trying to promote this technology to different fields, such as supply chain, medical. This will greatly improve security in these areas. At the same time, we have briefly discussed some articles. </w:delText>
        </w:r>
      </w:del>
    </w:p>
    <w:p w14:paraId="43D32CE2" w14:textId="630C759B" w:rsidR="00F206ED" w:rsidRPr="00BF3B40" w:rsidDel="00D6224C" w:rsidRDefault="00F206ED">
      <w:pPr>
        <w:pStyle w:val="a3"/>
        <w:rPr>
          <w:del w:id="827" w:author="Miraz Mahdi Hassan" w:date="2021-12-03T00:25:00Z"/>
          <w:lang w:val="en-GB"/>
        </w:rPr>
      </w:pPr>
      <w:del w:id="828" w:author="Miraz Mahdi Hassan" w:date="2021-12-03T00:25:00Z">
        <w:r w:rsidRPr="00BF3B40" w:rsidDel="00D6224C">
          <w:rPr>
            <w:lang w:val="en-GB"/>
          </w:rPr>
          <w:delText>The fourth section presents the findings of the research, focusing on the recent government and enterprises applying relevant technologies in the business field. In addition, we briefly discussed the possible shortcomings of these application cases.</w:delText>
        </w:r>
      </w:del>
    </w:p>
    <w:p w14:paraId="3E414B53" w14:textId="4D6203C5" w:rsidR="00F206ED" w:rsidRPr="00F206ED" w:rsidRDefault="00F206ED">
      <w:pPr>
        <w:pStyle w:val="a3"/>
        <w:rPr>
          <w:lang w:val="en-GB"/>
        </w:rPr>
      </w:pPr>
      <w:del w:id="829" w:author="Miraz Mahdi Hassan" w:date="2021-12-03T00:25:00Z">
        <w:r w:rsidRPr="00BF3B40" w:rsidDel="00D6224C">
          <w:rPr>
            <w:lang w:val="en-GB"/>
          </w:rPr>
          <w:delText>Researching these papers is of great help in pointing out the direction of our future research. One possible direction to explore is how to deploy blockchain networks on IoT devices with limited resources. Explore whether the blockchain has more suitable mining mechanisms, reward mechanisms, and intelligent algorithms on IoT machines with limited resources and performance. In addition, how to combine the network architecture of a decentrali</w:delText>
        </w:r>
        <w:r w:rsidR="00AE4ABC" w:rsidDel="00D6224C">
          <w:rPr>
            <w:lang w:val="en-GB"/>
          </w:rPr>
          <w:delText>z</w:delText>
        </w:r>
        <w:r w:rsidRPr="00BF3B40" w:rsidDel="00D6224C">
          <w:rPr>
            <w:lang w:val="en-GB"/>
          </w:rPr>
          <w:delText>ed blockchain with a specific combination of centrali</w:delText>
        </w:r>
        <w:r w:rsidR="00AE4ABC" w:rsidDel="00D6224C">
          <w:rPr>
            <w:lang w:val="en-GB"/>
          </w:rPr>
          <w:delText>z</w:delText>
        </w:r>
        <w:r w:rsidRPr="00BF3B40" w:rsidDel="00D6224C">
          <w:rPr>
            <w:lang w:val="en-GB"/>
          </w:rPr>
          <w:delText>ed groups such as the government and monopoly industries is also a possible research direction.</w:delText>
        </w:r>
      </w:del>
    </w:p>
    <w:p w14:paraId="08899FF2" w14:textId="77777777" w:rsidR="009303D9" w:rsidRPr="00BF3B40" w:rsidRDefault="2FBBB754" w:rsidP="2FBBB754">
      <w:pPr>
        <w:pStyle w:val="5"/>
        <w:rPr>
          <w:rFonts w:eastAsia="Times New Roman"/>
          <w:sz w:val="24"/>
          <w:szCs w:val="24"/>
          <w:lang w:val="en-GB"/>
        </w:rPr>
      </w:pPr>
      <w:r w:rsidRPr="00BF3B40">
        <w:rPr>
          <w:rFonts w:eastAsia="Times New Roman"/>
          <w:sz w:val="24"/>
          <w:szCs w:val="24"/>
          <w:lang w:val="en-GB"/>
        </w:rPr>
        <w:t>References</w:t>
      </w:r>
    </w:p>
    <w:p w14:paraId="2423DE3B" w14:textId="77777777" w:rsidR="009303D9" w:rsidRPr="00BF3B40" w:rsidRDefault="009303D9" w:rsidP="2FBBB754">
      <w:pPr>
        <w:rPr>
          <w:rFonts w:eastAsia="Times New Roman"/>
          <w:sz w:val="24"/>
          <w:szCs w:val="24"/>
          <w:lang w:val="en-GB"/>
        </w:rPr>
      </w:pPr>
    </w:p>
    <w:p w14:paraId="75D0610B" w14:textId="757665AE" w:rsidR="005800CC" w:rsidRPr="00BF3B40" w:rsidRDefault="2FBBB754" w:rsidP="00A0641E">
      <w:pPr>
        <w:pStyle w:val="references"/>
        <w:numPr>
          <w:ilvl w:val="0"/>
          <w:numId w:val="16"/>
        </w:numPr>
        <w:rPr>
          <w:lang w:val="en-GB"/>
        </w:rPr>
      </w:pPr>
      <w:r w:rsidRPr="00BF3B40">
        <w:rPr>
          <w:lang w:val="en-GB"/>
        </w:rPr>
        <w:t>M. Banerjee, J. Lee, and K.-K. R. Choo, "A blockchain future for internet of things security: a position paper," Digital Communications and Networks, vol. 4, no. 3, pp. 149-160, 2018, doi: 10.1016/j.dcan.2017.10.006.</w:t>
      </w:r>
    </w:p>
    <w:p w14:paraId="5627C779" w14:textId="002BBFF2" w:rsidR="005800CC" w:rsidRPr="00BF3B40" w:rsidRDefault="2FBBB754" w:rsidP="00A0641E">
      <w:pPr>
        <w:pStyle w:val="references"/>
        <w:numPr>
          <w:ilvl w:val="0"/>
          <w:numId w:val="16"/>
        </w:numPr>
        <w:rPr>
          <w:lang w:val="en-GB"/>
        </w:rPr>
      </w:pPr>
      <w:r w:rsidRPr="00BF3B40">
        <w:rPr>
          <w:lang w:val="en-GB"/>
        </w:rPr>
        <w:t>H.-N. Dai, Z. Zheng, and Y. Zhang, "Blockchain for Internet of Things: A survey," IEEE Internet of Things Journal, vol. 6, no. 5, pp. 8076-8094, 2019.</w:t>
      </w:r>
    </w:p>
    <w:p w14:paraId="4F1C5D20" w14:textId="455D2E0D" w:rsidR="005800CC" w:rsidRPr="00BF3B40" w:rsidRDefault="2FBBB754" w:rsidP="00A0641E">
      <w:pPr>
        <w:pStyle w:val="references"/>
        <w:numPr>
          <w:ilvl w:val="0"/>
          <w:numId w:val="16"/>
        </w:numPr>
        <w:rPr>
          <w:lang w:val="en-GB"/>
        </w:rPr>
      </w:pPr>
      <w:r w:rsidRPr="00BF3B40">
        <w:rPr>
          <w:lang w:val="en-GB"/>
        </w:rPr>
        <w:t>W. Viriyasitavat, L. D. Xu, Z. Bi, and D. Hoonsopon, "Blockchain Technology for Applications in Internet of Things—Mapping From System Design Perspective," IEEE Internet of Things Journal, vol. 6, no. 5, pp. 8155-8168, 2019, doi: 10.1109/jiot.2019.2925825.</w:t>
      </w:r>
    </w:p>
    <w:p w14:paraId="0E2D6B3F" w14:textId="3FE5EEE8" w:rsidR="005800CC" w:rsidRPr="00BF3B40" w:rsidRDefault="2FBBB754" w:rsidP="00A0641E">
      <w:pPr>
        <w:pStyle w:val="references"/>
        <w:numPr>
          <w:ilvl w:val="0"/>
          <w:numId w:val="16"/>
        </w:numPr>
        <w:rPr>
          <w:lang w:val="en-GB"/>
        </w:rPr>
      </w:pPr>
      <w:r w:rsidRPr="00BF3B40">
        <w:rPr>
          <w:lang w:val="en-GB"/>
        </w:rPr>
        <w:t xml:space="preserve">Y. Liu, K. Wang, Y. Lin, and W. Xu, "$\mathsf </w:t>
      </w:r>
      <w:r w:rsidR="005800CC" w:rsidRPr="00BF3B40">
        <w:rPr>
          <w:lang w:val="en-GB"/>
        </w:rPr>
        <w:fldChar w:fldCharType="begin"/>
      </w:r>
      <w:r w:rsidR="005800CC" w:rsidRPr="00BF3B40">
        <w:rPr>
          <w:lang w:val="en-GB"/>
        </w:rPr>
        <w:instrText xml:space="preserve"> ADDIN EN.CITE &lt;EndNote&gt;&lt;Cite ExcludeYear="1"&gt;&lt;Author&gt;Liu&lt;/Author&gt;&lt;Year&gt;2019&lt;/Year&gt;&lt;RecNum&gt;135&lt;/RecNum&gt;&lt;DisplayText&gt;[4]&lt;/DisplayText&gt;&lt;record&gt;&lt;rec-number&gt;135&lt;/rec-number&gt;&lt;foreign-keys&gt;&lt;key app="EN" db-id="ad5awtp2a0f5ebe9t9o5vrs9spwz0f952xes" timestamp="1630716335"&gt;135&lt;/key&gt;&lt;/foreign-keys&gt;&lt;ref-type name="Journal Article"&gt;17&lt;/ref-type&gt;&lt;contributors&gt;&lt;authors&gt;&lt;author&gt;Liu, Yinqiu&lt;/author&gt;&lt;author&gt;Wang, Kun&lt;/author&gt;&lt;author&gt;Lin, Yun&lt;/author&gt;&lt;author&gt;Xu, Wenyao&lt;/author&gt;&lt;/authors&gt;&lt;/contributors&gt;&lt;titles&gt;&lt;title&gt;$\mathsf {LightChain} $: a lightweight blockchain system for industrial internet of things&lt;/title&gt;&lt;secondary-title&gt;IEEE Transactions on Industrial Informatics&lt;/secondary-title&gt;&lt;/titles&gt;&lt;periodical&gt;&lt;full-title&gt;IEEE Transactions on Industrial Informatics&lt;/full-title&gt;&lt;/periodical&gt;&lt;pages&gt;3571-3581&lt;/pages&gt;&lt;volume&gt;15&lt;/volume&gt;&lt;number&gt;6&lt;/number&gt;&lt;dates&gt;&lt;year&gt;2019&lt;/year&gt;&lt;/dates&gt;&lt;isbn&gt;1551-3203&lt;/isbn&gt;&lt;urls&gt;&lt;/urls&gt;&lt;/record&gt;&lt;/Cite&gt;&lt;/EndNote&gt;</w:instrText>
      </w:r>
      <w:r w:rsidR="005800CC" w:rsidRPr="00BF3B40">
        <w:rPr>
          <w:lang w:val="en-GB"/>
        </w:rPr>
        <w:fldChar w:fldCharType="separate"/>
      </w:r>
      <w:r w:rsidRPr="00BF3B40">
        <w:rPr>
          <w:lang w:val="en-GB"/>
        </w:rPr>
        <w:t>[4]</w:t>
      </w:r>
      <w:r w:rsidR="005800CC" w:rsidRPr="00BF3B40">
        <w:rPr>
          <w:lang w:val="en-GB"/>
        </w:rPr>
        <w:fldChar w:fldCharType="end"/>
      </w:r>
      <w:r w:rsidRPr="00BF3B40">
        <w:rPr>
          <w:lang w:val="en-GB"/>
        </w:rPr>
        <w:t xml:space="preserve"> $: a lightweight blockchain system for industrial internet of things," IEEE Transactions on Industrial Informatics, vol. 15, no. 6, pp. 3571-3581, 2019.</w:t>
      </w:r>
    </w:p>
    <w:p w14:paraId="7F780276" w14:textId="33966F3F" w:rsidR="005800CC" w:rsidRPr="00BF3B40" w:rsidRDefault="2FBBB754" w:rsidP="00A0641E">
      <w:pPr>
        <w:pStyle w:val="references"/>
        <w:numPr>
          <w:ilvl w:val="0"/>
          <w:numId w:val="16"/>
        </w:numPr>
        <w:rPr>
          <w:lang w:val="en-GB"/>
        </w:rPr>
      </w:pPr>
      <w:r w:rsidRPr="00BF3B40">
        <w:rPr>
          <w:lang w:val="en-GB"/>
        </w:rPr>
        <w:t>D. Svetinovic, "Blockchain Engineering for the Internet of Things," presented at the Proceedings of the 3rd ACM International Workshop on IoT Privacy, Trust, and Security, 2017.</w:t>
      </w:r>
    </w:p>
    <w:p w14:paraId="3A035A02" w14:textId="2D3690D7" w:rsidR="005800CC" w:rsidRPr="00BF3B40" w:rsidRDefault="2FBBB754" w:rsidP="00A0641E">
      <w:pPr>
        <w:pStyle w:val="references"/>
        <w:numPr>
          <w:ilvl w:val="0"/>
          <w:numId w:val="16"/>
        </w:numPr>
        <w:rPr>
          <w:lang w:val="en-GB"/>
        </w:rPr>
      </w:pPr>
      <w:r w:rsidRPr="00BF3B40">
        <w:rPr>
          <w:lang w:val="en-GB"/>
        </w:rPr>
        <w:t>X. Wang et al., "Survey on blockchain for Internet of Things," Computer Communications, vol. 136, pp. 10-29, 2019, doi: 10.1016/j.comcom.2019.01.006.</w:t>
      </w:r>
    </w:p>
    <w:p w14:paraId="2EA94077" w14:textId="46B29EAF" w:rsidR="00A462F3" w:rsidRDefault="00A462F3" w:rsidP="00A0641E">
      <w:pPr>
        <w:pStyle w:val="references"/>
        <w:numPr>
          <w:ilvl w:val="0"/>
          <w:numId w:val="16"/>
        </w:numPr>
        <w:rPr>
          <w:ins w:id="830" w:author="许 墨" w:date="2021-12-03T22:15:00Z"/>
          <w:lang w:val="en-GB"/>
        </w:rPr>
      </w:pPr>
      <w:ins w:id="831" w:author="许 墨" w:date="2021-12-03T22:15:00Z">
        <w:r w:rsidRPr="00A462F3">
          <w:rPr>
            <w:lang w:val="en-GB"/>
          </w:rPr>
          <w:t xml:space="preserve">M. Miraz, M. Ali, P. Excell and R. Picking, "Internet of Nano-Things, Things and Everything: Future Growth Trends", 2021. </w:t>
        </w:r>
      </w:ins>
    </w:p>
    <w:p w14:paraId="2DA0E35B" w14:textId="19BACF23" w:rsidR="005800CC" w:rsidRPr="00BF3B40" w:rsidRDefault="2FBBB754" w:rsidP="00A0641E">
      <w:pPr>
        <w:pStyle w:val="references"/>
        <w:numPr>
          <w:ilvl w:val="0"/>
          <w:numId w:val="16"/>
        </w:numPr>
        <w:rPr>
          <w:lang w:val="en-GB"/>
        </w:rPr>
      </w:pPr>
      <w:r w:rsidRPr="00BF3B40">
        <w:rPr>
          <w:lang w:val="en-GB"/>
        </w:rPr>
        <w:t>B. Kitchenham, O. P. Brereton, D. Budgen, M. Turner, J. Bailey, and S. Linkman, "Systematic literature reviews in software engineering–a systematic literature review," Information and software technology, vol. 51, no. 1, pp. 7-15, 2009.</w:t>
      </w:r>
    </w:p>
    <w:p w14:paraId="103EF1BA" w14:textId="6FB8812C" w:rsidR="005800CC" w:rsidRPr="00BF3B40" w:rsidRDefault="2FBBB754" w:rsidP="00A0641E">
      <w:pPr>
        <w:pStyle w:val="references"/>
        <w:numPr>
          <w:ilvl w:val="0"/>
          <w:numId w:val="16"/>
        </w:numPr>
        <w:rPr>
          <w:lang w:val="en-GB"/>
        </w:rPr>
      </w:pPr>
      <w:r w:rsidRPr="00BF3B40">
        <w:rPr>
          <w:lang w:val="en-GB"/>
        </w:rPr>
        <w:t>C. Hart, "Doing a literature review: Releasing the research imagination," 2018.</w:t>
      </w:r>
    </w:p>
    <w:p w14:paraId="59CC33FA" w14:textId="4D91622F" w:rsidR="005800CC" w:rsidRPr="00BF3B40" w:rsidRDefault="2FBBB754" w:rsidP="00A0641E">
      <w:pPr>
        <w:pStyle w:val="references"/>
        <w:numPr>
          <w:ilvl w:val="0"/>
          <w:numId w:val="16"/>
        </w:numPr>
        <w:rPr>
          <w:lang w:val="en-GB"/>
        </w:rPr>
      </w:pPr>
      <w:r w:rsidRPr="00BF3B40">
        <w:rPr>
          <w:lang w:val="en-GB"/>
        </w:rPr>
        <w:t>V. Buterin, "A next-generation smart contract and decentralized application platform," white paper, vol. 3, no. 37, 2014.</w:t>
      </w:r>
    </w:p>
    <w:p w14:paraId="09F2DBA2" w14:textId="533B128D" w:rsidR="005800CC" w:rsidRPr="00BF3B40" w:rsidRDefault="2FBBB754" w:rsidP="00A0641E">
      <w:pPr>
        <w:pStyle w:val="references"/>
        <w:numPr>
          <w:ilvl w:val="0"/>
          <w:numId w:val="16"/>
        </w:numPr>
        <w:rPr>
          <w:lang w:val="en-GB"/>
        </w:rPr>
      </w:pPr>
      <w:r w:rsidRPr="00BF3B40">
        <w:rPr>
          <w:lang w:val="en-GB"/>
        </w:rPr>
        <w:t>E. F. Jesus, V. R. L. Chicarino, C. V. N. de Albuquerque, and A. A. d. A. Rocha, "A Survey of How to Use Blockchain to Secure Internet of Things and the Stalker Attack," Security and Communication Networks, vol. 2018, pp. 1-27, 2018, doi: 10.1155/2018/9675050.</w:t>
      </w:r>
    </w:p>
    <w:p w14:paraId="44E09936" w14:textId="18A175B2" w:rsidR="005800CC" w:rsidRPr="00BF3B40" w:rsidRDefault="2FBBB754" w:rsidP="00A0641E">
      <w:pPr>
        <w:pStyle w:val="references"/>
        <w:numPr>
          <w:ilvl w:val="0"/>
          <w:numId w:val="16"/>
        </w:numPr>
        <w:rPr>
          <w:lang w:val="en-GB"/>
        </w:rPr>
      </w:pPr>
      <w:r w:rsidRPr="00BF3B40">
        <w:rPr>
          <w:lang w:val="en-GB"/>
        </w:rPr>
        <w:t>W. Viriyasitavat, T. Anuphaptrirong, and D. Hoonsopon, "When blockchain meets Internet of Things: Characteristics, challenges, and business opportunities," Journal of Industrial Information Integration, vol. 15, pp. 21-28, 2019, doi: 10.1016/j.jii.2019.05.002.</w:t>
      </w:r>
    </w:p>
    <w:p w14:paraId="776291C4" w14:textId="23943421" w:rsidR="005800CC" w:rsidRPr="00BF3B40" w:rsidRDefault="2FBBB754" w:rsidP="00A0641E">
      <w:pPr>
        <w:pStyle w:val="references"/>
        <w:numPr>
          <w:ilvl w:val="0"/>
          <w:numId w:val="16"/>
        </w:numPr>
        <w:rPr>
          <w:lang w:val="en-GB"/>
        </w:rPr>
      </w:pPr>
      <w:r w:rsidRPr="00BF3B40">
        <w:rPr>
          <w:lang w:val="en-GB"/>
        </w:rPr>
        <w:t>L. Ismail, H. Hameed, M. AlShamsi, M. AlHammadi, and N. AlDhanhani, "Towards a Blockchain Deployment at UAE University," presented at the Proceedings of the 2019 International Conference on Blockchain Technology, 2019.</w:t>
      </w:r>
    </w:p>
    <w:p w14:paraId="1B7F14A6" w14:textId="4FA16F52" w:rsidR="005800CC" w:rsidRPr="00BF3B40" w:rsidRDefault="2FBBB754" w:rsidP="00A0641E">
      <w:pPr>
        <w:pStyle w:val="references"/>
        <w:numPr>
          <w:ilvl w:val="0"/>
          <w:numId w:val="16"/>
        </w:numPr>
        <w:rPr>
          <w:lang w:val="en-GB"/>
        </w:rPr>
      </w:pPr>
      <w:r w:rsidRPr="00BF3B40">
        <w:rPr>
          <w:lang w:val="en-GB"/>
        </w:rPr>
        <w:t>Q. Song, Y. Chen, Y. Zhong, K. Lan, S. Fong, and R. Tang, "A Supply-chain System Framework Based on Internet of Things Using Blockchain Technology," ACM Transactions on Internet Technology, vol. 21, no. 1, pp. 1-24, 2021, doi: 10.1145/3409798.</w:t>
      </w:r>
    </w:p>
    <w:p w14:paraId="7547F54D" w14:textId="02B8DA75" w:rsidR="005800CC" w:rsidRPr="00BF3B40" w:rsidRDefault="2FBBB754" w:rsidP="00A0641E">
      <w:pPr>
        <w:pStyle w:val="references"/>
        <w:numPr>
          <w:ilvl w:val="0"/>
          <w:numId w:val="16"/>
        </w:numPr>
        <w:rPr>
          <w:lang w:val="en-GB"/>
        </w:rPr>
      </w:pPr>
      <w:r w:rsidRPr="00BF3B40">
        <w:rPr>
          <w:lang w:val="en-GB"/>
        </w:rPr>
        <w:t>A. Rejeb, J. G. Keogh, and H. Treiblmaier, "Leveraging the Internet of Things and Blockchain Technology in Supply Chain Management," Future Internet, vol. 11, no. 7, 2019, doi: 10.3390/fi11070161.</w:t>
      </w:r>
    </w:p>
    <w:p w14:paraId="649A725F" w14:textId="43BE4FD2" w:rsidR="005800CC" w:rsidRPr="00BF3B40" w:rsidRDefault="2FBBB754" w:rsidP="00A0641E">
      <w:pPr>
        <w:pStyle w:val="references"/>
        <w:numPr>
          <w:ilvl w:val="0"/>
          <w:numId w:val="16"/>
        </w:numPr>
        <w:rPr>
          <w:lang w:val="en-GB"/>
        </w:rPr>
      </w:pPr>
      <w:r w:rsidRPr="00BF3B40">
        <w:rPr>
          <w:lang w:val="en-GB"/>
        </w:rPr>
        <w:t>A. Dorri, S. S. Kanhere, and R. Jurdak, "Towards an Optimized BlockChain for IoT," presented at the Proceedings of the Second International Conference on Internet-of-Things Design and Implementation, 2017.</w:t>
      </w:r>
    </w:p>
    <w:p w14:paraId="142299D4" w14:textId="70161E88" w:rsidR="005800CC" w:rsidRPr="00BF3B40" w:rsidRDefault="2FBBB754" w:rsidP="00A0641E">
      <w:pPr>
        <w:pStyle w:val="references"/>
        <w:numPr>
          <w:ilvl w:val="0"/>
          <w:numId w:val="16"/>
        </w:numPr>
        <w:rPr>
          <w:lang w:val="en-GB"/>
        </w:rPr>
      </w:pPr>
      <w:r w:rsidRPr="00BF3B40">
        <w:rPr>
          <w:lang w:val="en-GB"/>
        </w:rPr>
        <w:t>L. Wei, J. Wu, and C. Long, "Blockchain-Enabled Trust Management in Service-Oriented Internet of Things: Opportunities and Challenges," presented at the 2021 The 3rd International Conference on Blockchain Technology, 2021.</w:t>
      </w:r>
    </w:p>
    <w:p w14:paraId="0E742266" w14:textId="572CB68E" w:rsidR="005800CC" w:rsidRPr="00BF3B40" w:rsidRDefault="2FBBB754" w:rsidP="00A0641E">
      <w:pPr>
        <w:pStyle w:val="references"/>
        <w:numPr>
          <w:ilvl w:val="0"/>
          <w:numId w:val="16"/>
        </w:numPr>
        <w:rPr>
          <w:lang w:val="en-GB"/>
        </w:rPr>
      </w:pPr>
      <w:r w:rsidRPr="00BF3B40">
        <w:rPr>
          <w:lang w:val="en-GB"/>
        </w:rPr>
        <w:t>M. Lin and H. Han, "A Blockchain-based Flexible Traceability System for IoT Cards," presented at the 2021 The 3rd International Conference on Blockchain Technology, 2021.</w:t>
      </w:r>
    </w:p>
    <w:p w14:paraId="1858685E" w14:textId="699AFD16" w:rsidR="005800CC" w:rsidRPr="00BF3B40" w:rsidRDefault="2FBBB754" w:rsidP="00A0641E">
      <w:pPr>
        <w:pStyle w:val="references"/>
        <w:numPr>
          <w:ilvl w:val="0"/>
          <w:numId w:val="16"/>
        </w:numPr>
        <w:rPr>
          <w:lang w:val="en-GB"/>
        </w:rPr>
      </w:pPr>
      <w:r w:rsidRPr="00BF3B40">
        <w:rPr>
          <w:lang w:val="en-GB"/>
        </w:rPr>
        <w:t>L. Gong, D. M. Alghazzawi, and L. Cheng, "BCoT Sentry: A Blockchain-Based Identity Authentication Framework for IoT Devices," Information, vol. 12, no. 5, 2021, doi: 10.3390/info12050203.</w:t>
      </w:r>
    </w:p>
    <w:p w14:paraId="12A8924D" w14:textId="6DB583CE" w:rsidR="005800CC" w:rsidRPr="00BF3B40" w:rsidRDefault="2FBBB754" w:rsidP="00A0641E">
      <w:pPr>
        <w:pStyle w:val="references"/>
        <w:numPr>
          <w:ilvl w:val="0"/>
          <w:numId w:val="16"/>
        </w:numPr>
        <w:rPr>
          <w:lang w:val="en-GB"/>
        </w:rPr>
      </w:pPr>
      <w:r w:rsidRPr="00BF3B40">
        <w:rPr>
          <w:lang w:val="en-GB"/>
        </w:rPr>
        <w:t>M. A. Ferrag, L. Maglaras, and H. Janicke, "Blockchain and Its Role in the Internet of Things," in Strategic Innovative Marketing and Tourism, (Springer Proceedings in Business and Economics, 2019, ch. Chapter 119, pp. 1029-1038.</w:t>
      </w:r>
    </w:p>
    <w:p w14:paraId="680157A1" w14:textId="472D22FA" w:rsidR="005800CC" w:rsidRPr="00BF3B40" w:rsidRDefault="2FBBB754" w:rsidP="00A0641E">
      <w:pPr>
        <w:pStyle w:val="references"/>
        <w:numPr>
          <w:ilvl w:val="0"/>
          <w:numId w:val="16"/>
        </w:numPr>
        <w:rPr>
          <w:lang w:val="en-GB"/>
        </w:rPr>
      </w:pPr>
      <w:r w:rsidRPr="00BF3B40">
        <w:rPr>
          <w:lang w:val="en-GB"/>
        </w:rPr>
        <w:t>T. M. Fernandez-Carames and P. Fraga-Lamas, "A Review on the Use of Blockchain for the Internet of Things," IEEE Access, vol. 6, pp. 32979-33001, 2018, doi: 10.1109/access.2018.2842685.</w:t>
      </w:r>
    </w:p>
    <w:p w14:paraId="168BBC85" w14:textId="768D6517" w:rsidR="005800CC" w:rsidRPr="00BF3B40" w:rsidRDefault="2FBBB754" w:rsidP="00A0641E">
      <w:pPr>
        <w:pStyle w:val="references"/>
        <w:numPr>
          <w:ilvl w:val="0"/>
          <w:numId w:val="16"/>
        </w:numPr>
        <w:rPr>
          <w:lang w:val="en-GB"/>
        </w:rPr>
      </w:pPr>
      <w:r w:rsidRPr="00BF3B40">
        <w:rPr>
          <w:lang w:val="en-GB"/>
        </w:rPr>
        <w:t>A. Sultan, M. A. Mushtaq, and M. Abubakar, "IOT Security Issues Via Blockchain," presented at the Proceedings of the 2019 International Conference on Blockchain Technology, 2019.</w:t>
      </w:r>
    </w:p>
    <w:p w14:paraId="09CBE58E" w14:textId="1E654F3E" w:rsidR="005800CC" w:rsidRPr="00BF3B40" w:rsidRDefault="2FBBB754" w:rsidP="00A0641E">
      <w:pPr>
        <w:pStyle w:val="references"/>
        <w:numPr>
          <w:ilvl w:val="0"/>
          <w:numId w:val="16"/>
        </w:numPr>
        <w:rPr>
          <w:lang w:val="en-GB"/>
        </w:rPr>
      </w:pPr>
      <w:r w:rsidRPr="00BF3B40">
        <w:rPr>
          <w:lang w:val="en-GB"/>
        </w:rPr>
        <w:t>S. Huckle, R. Bhattacharya, M. White, and N. Beloff, "Internet of Things, Blockchain and Shared Economy Applications," Procedia Computer Science, vol. 98, pp. 461-466, 2016, doi: 10.1016/j.procs.2016.09.074.</w:t>
      </w:r>
    </w:p>
    <w:p w14:paraId="6E3224A4" w14:textId="07E712B3" w:rsidR="005800CC" w:rsidRPr="00BF3B40" w:rsidRDefault="2FBBB754" w:rsidP="00A0641E">
      <w:pPr>
        <w:pStyle w:val="references"/>
        <w:numPr>
          <w:ilvl w:val="0"/>
          <w:numId w:val="16"/>
        </w:numPr>
        <w:rPr>
          <w:lang w:val="en-GB"/>
        </w:rPr>
      </w:pPr>
      <w:r w:rsidRPr="00BF3B40">
        <w:rPr>
          <w:lang w:val="en-GB"/>
        </w:rPr>
        <w:t>W. Viriyasitavat, L. Da Xu, Z. Bi, and A. Sapsomboon, "New Blockchain-Based Architecture for Service Interoperations in Internet of Things," IEEE Transactions on Computational Social Systems, vol. 6, no. 4, pp. 739-748, 2019, doi: 10.1109/tcss.2019.2924442.</w:t>
      </w:r>
    </w:p>
    <w:p w14:paraId="14B4A04A" w14:textId="2EAF9767" w:rsidR="005800CC" w:rsidRPr="00BF3B40" w:rsidRDefault="2FBBB754" w:rsidP="00A0641E">
      <w:pPr>
        <w:pStyle w:val="references"/>
        <w:numPr>
          <w:ilvl w:val="0"/>
          <w:numId w:val="16"/>
        </w:numPr>
        <w:rPr>
          <w:lang w:val="en-GB"/>
        </w:rPr>
      </w:pPr>
      <w:r w:rsidRPr="00BF3B40">
        <w:rPr>
          <w:lang w:val="en-GB"/>
        </w:rPr>
        <w:t>C. Dukkipati, Y. Zhang, and L. C. Cheng, "Decentralized, BlockChain Based Access Control Framework for the Heterogeneous Internet of Things," presented at the Proceedings of the Third ACM Workshop on Attribute-Based Access Control, 2018.</w:t>
      </w:r>
    </w:p>
    <w:p w14:paraId="70760255" w14:textId="20CD9EB8" w:rsidR="005800CC" w:rsidRPr="00BF3B40" w:rsidRDefault="2FBBB754" w:rsidP="00A0641E">
      <w:pPr>
        <w:pStyle w:val="references"/>
        <w:numPr>
          <w:ilvl w:val="0"/>
          <w:numId w:val="16"/>
        </w:numPr>
        <w:rPr>
          <w:lang w:val="en-GB"/>
        </w:rPr>
      </w:pPr>
      <w:r w:rsidRPr="00BF3B40">
        <w:rPr>
          <w:lang w:val="en-GB"/>
        </w:rPr>
        <w:t xml:space="preserve">Y. Zhang and J. Wen, "The IoT electric business model: Using blockchain technology for the internet of things," Peer-to-Peer </w:t>
      </w:r>
      <w:r w:rsidRPr="00BF3B40">
        <w:rPr>
          <w:lang w:val="en-GB"/>
        </w:rPr>
        <w:lastRenderedPageBreak/>
        <w:t>Networking and Applications, vol. 10, no. 4, pp. 983-994, 2016, doi: 10.1007/s12083-016-0456-1.</w:t>
      </w:r>
    </w:p>
    <w:p w14:paraId="7A4473B5" w14:textId="3012C887" w:rsidR="005800CC" w:rsidRPr="00BF3B40" w:rsidRDefault="2FBBB754" w:rsidP="00A0641E">
      <w:pPr>
        <w:pStyle w:val="references"/>
        <w:numPr>
          <w:ilvl w:val="0"/>
          <w:numId w:val="16"/>
        </w:numPr>
        <w:rPr>
          <w:lang w:val="en-GB"/>
        </w:rPr>
      </w:pPr>
      <w:r w:rsidRPr="00BF3B40">
        <w:rPr>
          <w:lang w:val="en-GB"/>
        </w:rPr>
        <w:t>H. F. Atlam, A. Alenezi, M. O. Alassafi, and G. B. Wills, "Blockchain with Internet of Things: Benefits, Challenges, and Future Directions," International Journal of Intelligent Systems and Applications, vol. 10, no. 6, pp. 40-48, 2018, doi: 10.5815/ijisa.2018.06.05.</w:t>
      </w:r>
    </w:p>
    <w:p w14:paraId="2F17D846" w14:textId="57BB963E" w:rsidR="005800CC" w:rsidRPr="00BF3B40" w:rsidRDefault="2FBBB754" w:rsidP="00A0641E">
      <w:pPr>
        <w:pStyle w:val="references"/>
        <w:numPr>
          <w:ilvl w:val="0"/>
          <w:numId w:val="16"/>
        </w:numPr>
        <w:rPr>
          <w:lang w:val="en-GB"/>
        </w:rPr>
      </w:pPr>
      <w:r w:rsidRPr="00BF3B40">
        <w:rPr>
          <w:lang w:val="en-GB"/>
        </w:rPr>
        <w:t>Z. Baozhi, Y. Junyan, L. Rongsheng, and S. Shanting, "Research on the Application of Blockchain technology in Ubiquitous Power System Internet of Things," presented at the Proceedings of the 2019 2nd International Conference on Blockchain Technology and Applications, 2019.</w:t>
      </w:r>
    </w:p>
    <w:p w14:paraId="40D0B019" w14:textId="71B373AF" w:rsidR="005800CC" w:rsidRPr="00BF3B40" w:rsidRDefault="2FBBB754" w:rsidP="00A0641E">
      <w:pPr>
        <w:pStyle w:val="references"/>
        <w:numPr>
          <w:ilvl w:val="0"/>
          <w:numId w:val="16"/>
        </w:numPr>
        <w:rPr>
          <w:lang w:val="en-GB"/>
        </w:rPr>
      </w:pPr>
      <w:r w:rsidRPr="00BF3B40">
        <w:rPr>
          <w:lang w:val="en-GB"/>
        </w:rPr>
        <w:t xml:space="preserve">S. Cho and S. Lee, "Survey on the Application of BlockChain to IoT," in 2019 International Conference on Electronics, Information, and Communication (ICEIC), 2019: IEEE, pp. 1-2. </w:t>
      </w:r>
    </w:p>
    <w:p w14:paraId="2100918A" w14:textId="4C9E9626" w:rsidR="005800CC" w:rsidRPr="00BF3B40" w:rsidRDefault="2FBBB754" w:rsidP="00A0641E">
      <w:pPr>
        <w:pStyle w:val="references"/>
        <w:numPr>
          <w:ilvl w:val="0"/>
          <w:numId w:val="16"/>
        </w:numPr>
        <w:rPr>
          <w:lang w:val="en-GB"/>
        </w:rPr>
      </w:pPr>
      <w:r w:rsidRPr="00BF3B40">
        <w:rPr>
          <w:lang w:val="en-GB"/>
        </w:rPr>
        <w:t>M. Hammoudeh, I. Ghafir, A. Bounceur, and T. Rawlinson, "Continuous Monitoring in Mission-Critical Applications Using the Internet of Things and Blockchain," presented at the Proceedings of the 3rd International Conference on Future Networks and Distributed Systems, 2019.</w:t>
      </w:r>
    </w:p>
    <w:p w14:paraId="2DDC2889" w14:textId="165391DB" w:rsidR="005800CC" w:rsidRPr="00BF3B40" w:rsidRDefault="2FBBB754" w:rsidP="00A0641E">
      <w:pPr>
        <w:pStyle w:val="references"/>
        <w:numPr>
          <w:ilvl w:val="0"/>
          <w:numId w:val="16"/>
        </w:numPr>
        <w:rPr>
          <w:lang w:val="en-GB"/>
        </w:rPr>
      </w:pPr>
      <w:r w:rsidRPr="00BF3B40">
        <w:rPr>
          <w:lang w:val="en-GB"/>
        </w:rPr>
        <w:t>M. Sigwart, M. Borkowski, M. Peise, S. Schulte, and S. Tai, "Blockchain-based Data Provenance for the Internet of Things," presented at the Proceedings of the 9th International Conference on the Internet of Things, 2019.</w:t>
      </w:r>
    </w:p>
    <w:p w14:paraId="7BBDA018" w14:textId="275AF91F" w:rsidR="2FBBB754" w:rsidRPr="00BF3B40" w:rsidRDefault="2FBBB754" w:rsidP="00A0641E">
      <w:pPr>
        <w:pStyle w:val="references"/>
        <w:numPr>
          <w:ilvl w:val="0"/>
          <w:numId w:val="16"/>
        </w:numPr>
        <w:rPr>
          <w:lang w:val="en-GB"/>
        </w:rPr>
      </w:pPr>
      <w:r w:rsidRPr="00BF3B40">
        <w:rPr>
          <w:lang w:val="en-GB"/>
        </w:rPr>
        <w:t>L. Tseng, L. Wong, S. Otoum, M. Aloqaily, and J. B. Othman, "Blockchain for Managing Heterogeneous Internet of Things: A Perspective Architecture," IEEE Network, vol. 34, no. 1, pp. 16-23, 2020, doi: 10.1109/mnet.001.1900103.</w:t>
      </w:r>
    </w:p>
    <w:p w14:paraId="780AE0B8" w14:textId="3A0958EB" w:rsidR="2FBBB754" w:rsidRPr="00BF3B40" w:rsidRDefault="2FBBB754" w:rsidP="00A0641E">
      <w:pPr>
        <w:pStyle w:val="references"/>
        <w:numPr>
          <w:ilvl w:val="0"/>
          <w:numId w:val="16"/>
        </w:numPr>
        <w:rPr>
          <w:lang w:val="en-GB"/>
        </w:rPr>
      </w:pPr>
      <w:r w:rsidRPr="00BF3B40">
        <w:rPr>
          <w:lang w:val="en-GB"/>
        </w:rPr>
        <w:t>Košťál, K., Helebrandt, P., Belluš, M., Ries, M., &amp; Kotuliak, I. (2019). Management and monitoring of IoT devices using blockchain. Sensors, 19(4), 856.</w:t>
      </w:r>
    </w:p>
    <w:p w14:paraId="53429C09" w14:textId="2FCB1C75" w:rsidR="00194ED7" w:rsidRPr="001005D4" w:rsidRDefault="2FBBB754">
      <w:pPr>
        <w:pStyle w:val="references"/>
        <w:numPr>
          <w:ilvl w:val="0"/>
          <w:numId w:val="16"/>
        </w:numPr>
        <w:rPr>
          <w:ins w:id="832" w:author="许 墨" w:date="2021-12-03T22:20:00Z"/>
          <w:lang w:val="en-GB"/>
        </w:rPr>
        <w:pPrChange w:id="833" w:author="许 墨" w:date="2021-12-03T22:20:00Z">
          <w:pPr>
            <w:pStyle w:val="references"/>
          </w:pPr>
        </w:pPrChange>
      </w:pPr>
      <w:r w:rsidRPr="00BF3B40">
        <w:rPr>
          <w:lang w:val="en-GB"/>
        </w:rPr>
        <w:t xml:space="preserve">Yakubov, A.; Shbair, W.M.; Wallbom, A.; Sanda, D.; State, R. A blockchain-based PKI management framework. In Proceedings of the NOMS 2018—2018 IEEE/IFIP Network Operations and Management Symposium, Taipei, Taiwan, 23–27 April 2018; IEEE: Piscataway, NJ, USA, 2018; pp. 1–6. </w:t>
      </w:r>
      <w:del w:id="834" w:author="许 墨" w:date="2021-12-03T22:20:00Z">
        <w:r w:rsidRPr="00BF3B40" w:rsidDel="00194ED7">
          <w:rPr>
            <w:lang w:val="en-GB"/>
          </w:rPr>
          <w:delText>[CrossRef</w:delText>
        </w:r>
      </w:del>
    </w:p>
    <w:p w14:paraId="5C79054D" w14:textId="4A6CD492" w:rsidR="00000000" w:rsidRDefault="00194ED7">
      <w:pPr>
        <w:pStyle w:val="references"/>
        <w:numPr>
          <w:ilvl w:val="0"/>
          <w:numId w:val="16"/>
        </w:numPr>
        <w:rPr>
          <w:lang w:val="en-GB"/>
        </w:rPr>
        <w:sectPr w:rsidR="00000000" w:rsidSect="003B4E04">
          <w:headerReference w:type="default" r:id="rId25"/>
          <w:type w:val="continuous"/>
          <w:pgSz w:w="11906" w:h="16838" w:code="9"/>
          <w:pgMar w:top="1080" w:right="907" w:bottom="1440" w:left="907" w:header="720" w:footer="720" w:gutter="0"/>
          <w:cols w:num="2" w:space="360"/>
          <w:docGrid w:linePitch="360"/>
        </w:sectPr>
      </w:pPr>
      <w:ins w:id="835" w:author="许 墨" w:date="2021-12-03T22:21:00Z">
        <w:r w:rsidRPr="00194ED7">
          <w:rPr>
            <w:lang w:val="en-GB"/>
          </w:rPr>
          <w:t>B. Lashkari, J. Rezazadeh, R. Farahbakhsh and K. Sandrasegaran, "Crowdsourcing and Sensing for Indoor Localization in IoT: A Review", IEEE Sensors Journal, vol. 19, no. 7, pp. 2408-2434, 2019. Available: 10.1109/jsen.2018.2880180 [Accessed 3 December 2021].</w:t>
        </w:r>
      </w:ins>
    </w:p>
    <w:p w14:paraId="29B3DE51" w14:textId="77777777" w:rsidR="00901CE1" w:rsidRPr="00BF3B40" w:rsidRDefault="00901CE1" w:rsidP="00401B2C">
      <w:pPr>
        <w:jc w:val="left"/>
        <w:rPr>
          <w:lang w:val="en-GB"/>
        </w:rPr>
      </w:pPr>
    </w:p>
    <w:sectPr w:rsidR="00901CE1" w:rsidRPr="00BF3B40" w:rsidSect="003B4E04">
      <w:headerReference w:type="default" r:id="rId26"/>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 " w:date="2021-11-30T09:08:00Z" w:initials="u">
    <w:p w14:paraId="6FE2AC90" w14:textId="082F16DB" w:rsidR="00567F9A" w:rsidRDefault="00567F9A">
      <w:pPr>
        <w:pStyle w:val="aa"/>
      </w:pPr>
      <w:r>
        <w:rPr>
          <w:rStyle w:val="a9"/>
        </w:rPr>
        <w:annotationRef/>
      </w:r>
      <w:r>
        <w:t>de?</w:t>
      </w:r>
    </w:p>
  </w:comment>
  <w:comment w:id="12" w:author="许 墨" w:date="2021-12-03T16:00:00Z" w:initials="许">
    <w:p w14:paraId="30AF0D7C" w14:textId="5371BD31" w:rsidR="002248BD" w:rsidRDefault="002248BD">
      <w:pPr>
        <w:pStyle w:val="aa"/>
      </w:pPr>
      <w:r>
        <w:rPr>
          <w:rStyle w:val="a9"/>
        </w:rPr>
        <w:annotationRef/>
      </w:r>
      <w:r>
        <w:rPr>
          <w:lang w:eastAsia="zh-CN"/>
        </w:rPr>
        <w:t>Y</w:t>
      </w:r>
      <w:r>
        <w:rPr>
          <w:rFonts w:hint="eastAsia"/>
          <w:lang w:eastAsia="zh-CN"/>
        </w:rPr>
        <w:t>e</w:t>
      </w:r>
      <w:r>
        <w:rPr>
          <w:lang w:eastAsia="zh-CN"/>
        </w:rPr>
        <w:t>ah, decentralisation</w:t>
      </w:r>
    </w:p>
    <w:p w14:paraId="2D23080C" w14:textId="2BD8A141" w:rsidR="002248BD" w:rsidRDefault="002248BD" w:rsidP="002248BD">
      <w:pPr>
        <w:pStyle w:val="aa"/>
        <w:jc w:val="both"/>
      </w:pPr>
    </w:p>
  </w:comment>
  <w:comment w:id="58" w:author="Miraz Mahdi Hassan" w:date="2021-11-30T14:14:00Z" w:initials="MMH">
    <w:p w14:paraId="7C5B4F82" w14:textId="75AED70D" w:rsidR="00567F9A" w:rsidRDefault="00567F9A">
      <w:pPr>
        <w:pStyle w:val="aa"/>
      </w:pPr>
      <w:r>
        <w:rPr>
          <w:rStyle w:val="a9"/>
        </w:rPr>
        <w:annotationRef/>
      </w:r>
      <w:r>
        <w:t>Need some intro of SC.</w:t>
      </w:r>
    </w:p>
  </w:comment>
  <w:comment w:id="147" w:author=" " w:date="2021-12-02T11:23:00Z" w:initials="u">
    <w:p w14:paraId="286EAFC0" w14:textId="6865AF4C" w:rsidR="00567F9A" w:rsidRDefault="00567F9A">
      <w:pPr>
        <w:pStyle w:val="aa"/>
      </w:pPr>
      <w:r>
        <w:rPr>
          <w:rStyle w:val="a9"/>
        </w:rPr>
        <w:annotationRef/>
      </w:r>
      <w:r>
        <w:t>Should it be physical world to the Internet?</w:t>
      </w:r>
    </w:p>
  </w:comment>
  <w:comment w:id="155" w:author=" " w:date="2021-12-02T11:27:00Z" w:initials="u">
    <w:p w14:paraId="1B883FF3" w14:textId="4E16BA3A" w:rsidR="00567F9A" w:rsidRDefault="00567F9A">
      <w:pPr>
        <w:pStyle w:val="aa"/>
      </w:pPr>
      <w:r>
        <w:rPr>
          <w:rStyle w:val="a9"/>
        </w:rPr>
        <w:annotationRef/>
      </w:r>
      <w:r>
        <w:t xml:space="preserve">Need to add the reference: </w:t>
      </w:r>
      <w:r w:rsidRPr="003633A3">
        <w:t>http://www.mdpi.com/1999-5903/10/8/68</w:t>
      </w:r>
    </w:p>
  </w:comment>
  <w:comment w:id="204" w:author=" " w:date="2021-12-02T11:44:00Z" w:initials="u">
    <w:p w14:paraId="61D34878" w14:textId="1626B339" w:rsidR="00567F9A" w:rsidRPr="003A76DC" w:rsidRDefault="00567F9A">
      <w:pPr>
        <w:pStyle w:val="aa"/>
        <w:rPr>
          <w:lang w:val="en-GB"/>
        </w:rPr>
      </w:pPr>
      <w:r>
        <w:rPr>
          <w:rStyle w:val="a9"/>
        </w:rPr>
        <w:annotationRef/>
      </w:r>
      <w:r w:rsidRPr="003A76DC">
        <w:rPr>
          <w:lang w:val="en-GB"/>
        </w:rPr>
        <w:t>I have deleted this section as this is based on a very old source of 2012. These examples are also very old and already have materialized.</w:t>
      </w:r>
    </w:p>
  </w:comment>
  <w:comment w:id="280" w:author=" " w:date="2021-12-02T12:17:00Z" w:initials="u">
    <w:p w14:paraId="140350A0" w14:textId="6B467EE6" w:rsidR="00567F9A" w:rsidRDefault="00567F9A">
      <w:pPr>
        <w:pStyle w:val="aa"/>
      </w:pPr>
      <w:r>
        <w:rPr>
          <w:rStyle w:val="a9"/>
        </w:rPr>
        <w:annotationRef/>
      </w:r>
      <w:r>
        <w:t>If you have copied it from other source, provide the reference.</w:t>
      </w:r>
    </w:p>
  </w:comment>
  <w:comment w:id="281" w:author="许 墨" w:date="2021-12-03T22:10:00Z" w:initials="许">
    <w:p w14:paraId="1807E31E" w14:textId="1AA6B898" w:rsidR="00C17DA1" w:rsidRDefault="00C17DA1">
      <w:pPr>
        <w:pStyle w:val="aa"/>
        <w:rPr>
          <w:lang w:eastAsia="zh-CN"/>
        </w:rPr>
      </w:pPr>
      <w:r>
        <w:rPr>
          <w:rStyle w:val="a9"/>
        </w:rPr>
        <w:annotationRef/>
      </w:r>
      <w:r>
        <w:rPr>
          <w:rFonts w:hint="eastAsia"/>
          <w:lang w:eastAsia="zh-CN"/>
        </w:rPr>
        <w:t>Surma</w:t>
      </w:r>
      <w:r>
        <w:rPr>
          <w:lang w:eastAsia="zh-CN"/>
        </w:rPr>
        <w:t xml:space="preserve"> said she cant find the reference and it would be hard to remake, so she want to delete it </w:t>
      </w:r>
    </w:p>
  </w:comment>
  <w:comment w:id="282" w:author=" " w:date="2021-11-05T14:03:00Z" w:initials="u">
    <w:p w14:paraId="70141115" w14:textId="77777777" w:rsidR="00567F9A" w:rsidRDefault="00567F9A">
      <w:pPr>
        <w:pStyle w:val="aa"/>
      </w:pPr>
      <w:r>
        <w:rPr>
          <w:rStyle w:val="a9"/>
        </w:rPr>
        <w:annotationRef/>
      </w:r>
      <w:r>
        <w:t>The fusion should be the main focus and then we consider discussion why lightweightnes is important and how we can achieve it, or cite some extemporary research in this domain.</w:t>
      </w:r>
    </w:p>
    <w:p w14:paraId="54244F25" w14:textId="77777777" w:rsidR="00567F9A" w:rsidRDefault="00567F9A">
      <w:pPr>
        <w:pStyle w:val="aa"/>
      </w:pPr>
    </w:p>
    <w:p w14:paraId="5719FD85" w14:textId="06F48811" w:rsidR="00567F9A" w:rsidRDefault="00567F9A">
      <w:pPr>
        <w:pStyle w:val="aa"/>
      </w:pPr>
      <w:r>
        <w:t xml:space="preserve">I think most of the current texts can be transferred in either of the below sections. </w:t>
      </w:r>
      <w:r>
        <w:tab/>
      </w:r>
    </w:p>
  </w:comment>
  <w:comment w:id="283" w:author="许 墨" w:date="2021-12-03T22:29:00Z" w:initials="许">
    <w:p w14:paraId="7E1527EC" w14:textId="41A570E4" w:rsidR="00044F2F" w:rsidRDefault="00044F2F">
      <w:pPr>
        <w:pStyle w:val="aa"/>
        <w:rPr>
          <w:lang w:eastAsia="zh-CN"/>
        </w:rPr>
      </w:pPr>
      <w:r>
        <w:rPr>
          <w:rStyle w:val="a9"/>
        </w:rPr>
        <w:annotationRef/>
      </w:r>
      <w:r>
        <w:rPr>
          <w:rFonts w:hint="eastAsia"/>
          <w:lang w:eastAsia="zh-CN"/>
        </w:rPr>
        <w:t>Y</w:t>
      </w:r>
      <w:r>
        <w:rPr>
          <w:lang w:eastAsia="zh-CN"/>
        </w:rPr>
        <w:t>eah, I agree</w:t>
      </w:r>
    </w:p>
  </w:comment>
  <w:comment w:id="377" w:author=" " w:date="2021-12-02T14:00:00Z" w:initials="u">
    <w:p w14:paraId="14E3FD77" w14:textId="665BA260" w:rsidR="00567F9A" w:rsidRDefault="00567F9A">
      <w:pPr>
        <w:pStyle w:val="aa"/>
      </w:pPr>
      <w:r>
        <w:rPr>
          <w:rStyle w:val="a9"/>
        </w:rPr>
        <w:annotationRef/>
      </w:r>
      <w:r>
        <w:t>If you have copied it from other source, provide the reference.</w:t>
      </w:r>
    </w:p>
  </w:comment>
  <w:comment w:id="389" w:author=" " w:date="2021-12-02T14:10:00Z" w:initials="u">
    <w:p w14:paraId="0F551A91" w14:textId="27FD5096" w:rsidR="00866BCA" w:rsidRDefault="00866BCA">
      <w:pPr>
        <w:pStyle w:val="aa"/>
      </w:pPr>
      <w:r>
        <w:rPr>
          <w:rStyle w:val="a9"/>
        </w:rPr>
        <w:annotationRef/>
      </w:r>
      <w:r>
        <w:t>Note, deleting this means [13] is deleted as well. SO renumbering needed.</w:t>
      </w:r>
    </w:p>
  </w:comment>
  <w:comment w:id="397" w:author=" " w:date="2021-12-02T14:13:00Z" w:initials="u">
    <w:p w14:paraId="2858377B" w14:textId="19E87CB2" w:rsidR="00C30005" w:rsidRDefault="00C30005">
      <w:pPr>
        <w:pStyle w:val="aa"/>
      </w:pPr>
      <w:r>
        <w:rPr>
          <w:rStyle w:val="a9"/>
        </w:rPr>
        <w:annotationRef/>
      </w:r>
      <w:r>
        <w:t>The deleted texts are irrelevant here.</w:t>
      </w:r>
    </w:p>
  </w:comment>
  <w:comment w:id="436" w:author="Miraz Mahdi Hassan" w:date="2021-12-02T22:40:00Z" w:initials="MMH">
    <w:p w14:paraId="432FC516" w14:textId="6BD5123C" w:rsidR="001938D8" w:rsidRDefault="001938D8">
      <w:pPr>
        <w:pStyle w:val="aa"/>
      </w:pPr>
      <w:r>
        <w:rPr>
          <w:rStyle w:val="a9"/>
        </w:rPr>
        <w:annotationRef/>
      </w:r>
      <w:r>
        <w:t>Provide the reference</w:t>
      </w:r>
    </w:p>
  </w:comment>
  <w:comment w:id="448" w:author="Miraz Mahdi Hassan" w:date="2021-12-02T22:53:00Z" w:initials="MMH">
    <w:p w14:paraId="72D759CA" w14:textId="3C88B53F" w:rsidR="00EC0592" w:rsidRDefault="00EC0592">
      <w:pPr>
        <w:pStyle w:val="aa"/>
      </w:pPr>
      <w:r>
        <w:rPr>
          <w:rStyle w:val="a9"/>
        </w:rPr>
        <w:annotationRef/>
      </w:r>
      <w:r>
        <w:t>Is should be [13]</w:t>
      </w:r>
    </w:p>
  </w:comment>
  <w:comment w:id="456" w:author="Miraz Mahdi Hassan" w:date="2021-12-02T22:53:00Z" w:initials="MMH">
    <w:p w14:paraId="639E1072" w14:textId="1BE03970" w:rsidR="00EC0592" w:rsidRDefault="00EC0592">
      <w:pPr>
        <w:pStyle w:val="aa"/>
      </w:pPr>
      <w:r>
        <w:rPr>
          <w:rStyle w:val="a9"/>
        </w:rPr>
        <w:annotationRef/>
      </w:r>
      <w:r>
        <w:t>Is it [9]?</w:t>
      </w:r>
    </w:p>
  </w:comment>
  <w:comment w:id="464" w:author="Miraz Mahdi Hassan" w:date="2021-12-02T22:53:00Z" w:initials="MMH">
    <w:p w14:paraId="04085030" w14:textId="54637E66" w:rsidR="00EC0592" w:rsidRDefault="00EC0592">
      <w:pPr>
        <w:pStyle w:val="aa"/>
      </w:pPr>
      <w:r>
        <w:rPr>
          <w:rStyle w:val="a9"/>
        </w:rPr>
        <w:annotationRef/>
      </w:r>
      <w:r>
        <w:t>[14]? Please check all the references one more time. They need fixing.</w:t>
      </w:r>
    </w:p>
  </w:comment>
  <w:comment w:id="776" w:author="Miraz Mahdi Hassan" w:date="2021-12-03T00:19:00Z" w:initials="MMH">
    <w:p w14:paraId="756DF505" w14:textId="718C088B" w:rsidR="00D6224C" w:rsidRDefault="00D6224C">
      <w:pPr>
        <w:pStyle w:val="aa"/>
      </w:pPr>
      <w:r>
        <w:rPr>
          <w:rStyle w:val="a9"/>
        </w:rPr>
        <w:annotationRef/>
      </w:r>
      <w:r>
        <w:t>Provide the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E2AC90" w15:done="1"/>
  <w15:commentEx w15:paraId="2D23080C" w15:paraIdParent="6FE2AC90" w15:done="1"/>
  <w15:commentEx w15:paraId="7C5B4F82" w15:done="0"/>
  <w15:commentEx w15:paraId="286EAFC0" w15:done="1"/>
  <w15:commentEx w15:paraId="1B883FF3" w15:done="1"/>
  <w15:commentEx w15:paraId="61D34878" w15:done="0"/>
  <w15:commentEx w15:paraId="140350A0" w15:done="1"/>
  <w15:commentEx w15:paraId="1807E31E" w15:paraIdParent="140350A0" w15:done="1"/>
  <w15:commentEx w15:paraId="5719FD85" w15:done="0"/>
  <w15:commentEx w15:paraId="7E1527EC" w15:paraIdParent="5719FD85" w15:done="0"/>
  <w15:commentEx w15:paraId="14E3FD77" w15:done="0"/>
  <w15:commentEx w15:paraId="0F551A91" w15:done="0"/>
  <w15:commentEx w15:paraId="2858377B" w15:done="0"/>
  <w15:commentEx w15:paraId="432FC516" w15:done="0"/>
  <w15:commentEx w15:paraId="72D759CA" w15:done="1"/>
  <w15:commentEx w15:paraId="639E1072" w15:done="1"/>
  <w15:commentEx w15:paraId="04085030" w15:done="1"/>
  <w15:commentEx w15:paraId="756DF50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0688A" w16cex:dateUtc="2021-11-30T01:08:00Z"/>
  <w16cex:commentExtensible w16cex:durableId="2554BDAA" w16cex:dateUtc="2021-12-03T08:00:00Z"/>
  <w16cex:commentExtensible w16cex:durableId="2550B047" w16cex:dateUtc="2021-11-30T06:14:00Z"/>
  <w16cex:commentExtensible w16cex:durableId="25532B45" w16cex:dateUtc="2021-12-02T03:23:00Z"/>
  <w16cex:commentExtensible w16cex:durableId="25532C3A" w16cex:dateUtc="2021-12-02T03:27:00Z"/>
  <w16cex:commentExtensible w16cex:durableId="25533035" w16cex:dateUtc="2021-12-02T03:44:00Z"/>
  <w16cex:commentExtensible w16cex:durableId="255337E2" w16cex:dateUtc="2021-12-02T04:17:00Z"/>
  <w16cex:commentExtensible w16cex:durableId="25551444" w16cex:dateUtc="2021-12-03T14:10:00Z"/>
  <w16cex:commentExtensible w16cex:durableId="252FB835" w16cex:dateUtc="2021-11-05T06:03:00Z"/>
  <w16cex:commentExtensible w16cex:durableId="255518DA" w16cex:dateUtc="2021-12-03T14:29:00Z"/>
  <w16cex:commentExtensible w16cex:durableId="25534FF1" w16cex:dateUtc="2021-12-02T06:00:00Z"/>
  <w16cex:commentExtensible w16cex:durableId="25535269" w16cex:dateUtc="2021-12-02T06:10:00Z"/>
  <w16cex:commentExtensible w16cex:durableId="255352F1" w16cex:dateUtc="2021-12-02T06:13:00Z"/>
  <w16cex:commentExtensible w16cex:durableId="2553C9C3" w16cex:dateUtc="2021-12-02T14:40:00Z"/>
  <w16cex:commentExtensible w16cex:durableId="2553CCD9" w16cex:dateUtc="2021-12-02T14:53:00Z"/>
  <w16cex:commentExtensible w16cex:durableId="2553CCE7" w16cex:dateUtc="2021-12-02T14:53:00Z"/>
  <w16cex:commentExtensible w16cex:durableId="2553CCF5" w16cex:dateUtc="2021-12-02T14:53:00Z"/>
  <w16cex:commentExtensible w16cex:durableId="2553E0FA" w16cex:dateUtc="2021-12-02T16: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E2AC90" w16cid:durableId="2550688A"/>
  <w16cid:commentId w16cid:paraId="2D23080C" w16cid:durableId="2554BDAA"/>
  <w16cid:commentId w16cid:paraId="7C5B4F82" w16cid:durableId="2550B047"/>
  <w16cid:commentId w16cid:paraId="286EAFC0" w16cid:durableId="25532B45"/>
  <w16cid:commentId w16cid:paraId="1B883FF3" w16cid:durableId="25532C3A"/>
  <w16cid:commentId w16cid:paraId="61D34878" w16cid:durableId="25533035"/>
  <w16cid:commentId w16cid:paraId="140350A0" w16cid:durableId="255337E2"/>
  <w16cid:commentId w16cid:paraId="1807E31E" w16cid:durableId="25551444"/>
  <w16cid:commentId w16cid:paraId="5719FD85" w16cid:durableId="252FB835"/>
  <w16cid:commentId w16cid:paraId="7E1527EC" w16cid:durableId="255518DA"/>
  <w16cid:commentId w16cid:paraId="14E3FD77" w16cid:durableId="25534FF1"/>
  <w16cid:commentId w16cid:paraId="0F551A91" w16cid:durableId="25535269"/>
  <w16cid:commentId w16cid:paraId="2858377B" w16cid:durableId="255352F1"/>
  <w16cid:commentId w16cid:paraId="432FC516" w16cid:durableId="2553C9C3"/>
  <w16cid:commentId w16cid:paraId="72D759CA" w16cid:durableId="2553CCD9"/>
  <w16cid:commentId w16cid:paraId="639E1072" w16cid:durableId="2553CCE7"/>
  <w16cid:commentId w16cid:paraId="04085030" w16cid:durableId="2553CCF5"/>
  <w16cid:commentId w16cid:paraId="756DF505" w16cid:durableId="2553E0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87F41" w14:textId="77777777" w:rsidR="00967A05" w:rsidRDefault="00967A05" w:rsidP="001A3B3D">
      <w:r>
        <w:separator/>
      </w:r>
    </w:p>
  </w:endnote>
  <w:endnote w:type="continuationSeparator" w:id="0">
    <w:p w14:paraId="3A00B40E" w14:textId="77777777" w:rsidR="00967A05" w:rsidRDefault="00967A0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1-gul-regul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inionProRegular">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D9CC" w14:textId="6C516510" w:rsidR="00567F9A" w:rsidRDefault="00567F9A">
    <w:pPr>
      <w:pStyle w:val="a7"/>
    </w:pPr>
    <w:r>
      <w:t xml:space="preserve">                                                                                                                                                                                                       </w:t>
    </w:r>
    <w:r>
      <w:fldChar w:fldCharType="begin"/>
    </w:r>
    <w:r>
      <w:instrText xml:space="preserve"> PAGE   \* MERGEFORMAT </w:instrText>
    </w:r>
    <w:r>
      <w:fldChar w:fldCharType="separate"/>
    </w:r>
    <w:r>
      <w:rPr>
        <w:noProof/>
      </w:rPr>
      <w:t>6</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DB401" w14:textId="6BD952A1" w:rsidR="00567F9A" w:rsidRPr="006F6D3D" w:rsidRDefault="00567F9A" w:rsidP="0056610F">
    <w:pPr>
      <w:pStyle w:val="a7"/>
      <w:jc w:val="left"/>
      <w:rPr>
        <w:sz w:val="16"/>
        <w:szCs w:val="16"/>
      </w:rPr>
    </w:pPr>
    <w:r w:rsidRPr="0063352B">
      <w:rPr>
        <w:sz w:val="16"/>
        <w:szCs w:val="16"/>
      </w:rPr>
      <w:t>978-1-6654-3610-6/21/$31.00 ©2021 IEEE</w:t>
    </w:r>
    <w:r>
      <w:rPr>
        <w:sz w:val="16"/>
        <w:szCs w:val="16"/>
      </w:rPr>
      <w:t xml:space="preserve">                                                                                                                                                                                    </w:t>
    </w:r>
    <w:r w:rsidRPr="003E3DF1">
      <w:rPr>
        <w:sz w:val="16"/>
        <w:szCs w:val="16"/>
      </w:rPr>
      <w:fldChar w:fldCharType="begin"/>
    </w:r>
    <w:r w:rsidRPr="003E3DF1">
      <w:rPr>
        <w:sz w:val="16"/>
        <w:szCs w:val="16"/>
      </w:rPr>
      <w:instrText xml:space="preserve"> PAGE   \* MERGEFORMAT </w:instrText>
    </w:r>
    <w:r w:rsidRPr="003E3DF1">
      <w:rPr>
        <w:sz w:val="16"/>
        <w:szCs w:val="16"/>
      </w:rPr>
      <w:fldChar w:fldCharType="separate"/>
    </w:r>
    <w:r>
      <w:rPr>
        <w:noProof/>
        <w:sz w:val="16"/>
        <w:szCs w:val="16"/>
      </w:rPr>
      <w:t>1</w:t>
    </w:r>
    <w:r w:rsidRPr="003E3DF1">
      <w:rPr>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E1112" w14:textId="77777777" w:rsidR="00967A05" w:rsidRDefault="00967A05" w:rsidP="001A3B3D">
      <w:r>
        <w:separator/>
      </w:r>
    </w:p>
  </w:footnote>
  <w:footnote w:type="continuationSeparator" w:id="0">
    <w:p w14:paraId="152E636D" w14:textId="77777777" w:rsidR="00967A05" w:rsidRDefault="00967A05"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0"/>
      <w:gridCol w:w="3370"/>
      <w:gridCol w:w="3370"/>
    </w:tblGrid>
    <w:tr w:rsidR="00567F9A" w14:paraId="4BD40087" w14:textId="77777777" w:rsidTr="00E97E59">
      <w:tc>
        <w:tcPr>
          <w:tcW w:w="3370" w:type="dxa"/>
        </w:tcPr>
        <w:p w14:paraId="397D5EF2" w14:textId="3F4FCE9C" w:rsidR="00567F9A" w:rsidRDefault="00567F9A" w:rsidP="00E97E59">
          <w:pPr>
            <w:pStyle w:val="a5"/>
            <w:ind w:left="-115"/>
            <w:jc w:val="left"/>
          </w:pPr>
        </w:p>
      </w:tc>
      <w:tc>
        <w:tcPr>
          <w:tcW w:w="3370" w:type="dxa"/>
        </w:tcPr>
        <w:p w14:paraId="54BEB7B9" w14:textId="24DB7D90" w:rsidR="00567F9A" w:rsidRDefault="00567F9A" w:rsidP="00E97E59">
          <w:pPr>
            <w:pStyle w:val="a5"/>
          </w:pPr>
        </w:p>
      </w:tc>
      <w:tc>
        <w:tcPr>
          <w:tcW w:w="3370" w:type="dxa"/>
        </w:tcPr>
        <w:p w14:paraId="2CF53280" w14:textId="54E6D060" w:rsidR="00567F9A" w:rsidRDefault="00567F9A" w:rsidP="00E97E59">
          <w:pPr>
            <w:pStyle w:val="a5"/>
            <w:ind w:right="-115"/>
            <w:jc w:val="right"/>
          </w:pPr>
        </w:p>
      </w:tc>
    </w:tr>
  </w:tbl>
  <w:p w14:paraId="4C7C11FB" w14:textId="56FEA8FF" w:rsidR="00567F9A" w:rsidRDefault="00567F9A" w:rsidP="00E97E59">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0"/>
      <w:gridCol w:w="3370"/>
      <w:gridCol w:w="3370"/>
    </w:tblGrid>
    <w:tr w:rsidR="00567F9A" w14:paraId="01620238" w14:textId="77777777" w:rsidTr="00E97E59">
      <w:tc>
        <w:tcPr>
          <w:tcW w:w="3370" w:type="dxa"/>
        </w:tcPr>
        <w:p w14:paraId="37044FFC" w14:textId="78A7AC9D" w:rsidR="00567F9A" w:rsidRDefault="00567F9A" w:rsidP="00E97E59">
          <w:pPr>
            <w:pStyle w:val="a5"/>
            <w:ind w:left="-115"/>
            <w:jc w:val="left"/>
          </w:pPr>
        </w:p>
      </w:tc>
      <w:tc>
        <w:tcPr>
          <w:tcW w:w="3370" w:type="dxa"/>
        </w:tcPr>
        <w:p w14:paraId="4ACC99D1" w14:textId="676B4EEF" w:rsidR="00567F9A" w:rsidRDefault="00567F9A" w:rsidP="00E97E59">
          <w:pPr>
            <w:pStyle w:val="a5"/>
          </w:pPr>
        </w:p>
      </w:tc>
      <w:tc>
        <w:tcPr>
          <w:tcW w:w="3370" w:type="dxa"/>
        </w:tcPr>
        <w:p w14:paraId="54E07640" w14:textId="1A5F2EC6" w:rsidR="00567F9A" w:rsidRDefault="00567F9A" w:rsidP="00E97E59">
          <w:pPr>
            <w:pStyle w:val="a5"/>
            <w:ind w:right="-115"/>
            <w:jc w:val="right"/>
          </w:pPr>
        </w:p>
      </w:tc>
    </w:tr>
  </w:tbl>
  <w:p w14:paraId="0FAD42ED" w14:textId="1E729AE4" w:rsidR="00567F9A" w:rsidRDefault="00567F9A" w:rsidP="00E97E59">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0"/>
      <w:gridCol w:w="3370"/>
      <w:gridCol w:w="3370"/>
    </w:tblGrid>
    <w:tr w:rsidR="00567F9A" w14:paraId="6DB8CCB0" w14:textId="77777777" w:rsidTr="00E97E59">
      <w:tc>
        <w:tcPr>
          <w:tcW w:w="3370" w:type="dxa"/>
        </w:tcPr>
        <w:p w14:paraId="0B221A9B" w14:textId="1BBB86FB" w:rsidR="00567F9A" w:rsidRDefault="00567F9A" w:rsidP="00E97E59">
          <w:pPr>
            <w:pStyle w:val="a5"/>
            <w:ind w:left="-115"/>
            <w:jc w:val="left"/>
          </w:pPr>
        </w:p>
      </w:tc>
      <w:tc>
        <w:tcPr>
          <w:tcW w:w="3370" w:type="dxa"/>
        </w:tcPr>
        <w:p w14:paraId="0EC376AD" w14:textId="73A4997C" w:rsidR="00567F9A" w:rsidRDefault="00567F9A" w:rsidP="00E97E59">
          <w:pPr>
            <w:pStyle w:val="a5"/>
          </w:pPr>
        </w:p>
      </w:tc>
      <w:tc>
        <w:tcPr>
          <w:tcW w:w="3370" w:type="dxa"/>
        </w:tcPr>
        <w:p w14:paraId="303D9529" w14:textId="2301876F" w:rsidR="00567F9A" w:rsidRDefault="00567F9A" w:rsidP="00E97E59">
          <w:pPr>
            <w:pStyle w:val="a5"/>
            <w:ind w:right="-115"/>
            <w:jc w:val="right"/>
          </w:pPr>
        </w:p>
      </w:tc>
    </w:tr>
  </w:tbl>
  <w:p w14:paraId="3BE4F3A9" w14:textId="34F50087" w:rsidR="00567F9A" w:rsidRDefault="00567F9A" w:rsidP="00E97E59">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00567F9A" w14:paraId="0310B4C8" w14:textId="77777777" w:rsidTr="00E97E59">
      <w:tc>
        <w:tcPr>
          <w:tcW w:w="3360" w:type="dxa"/>
        </w:tcPr>
        <w:p w14:paraId="5695BD04" w14:textId="43C8562D" w:rsidR="00567F9A" w:rsidRDefault="00567F9A" w:rsidP="00E97E59">
          <w:pPr>
            <w:pStyle w:val="a5"/>
            <w:ind w:left="-115"/>
            <w:jc w:val="left"/>
          </w:pPr>
        </w:p>
      </w:tc>
      <w:tc>
        <w:tcPr>
          <w:tcW w:w="3360" w:type="dxa"/>
        </w:tcPr>
        <w:p w14:paraId="73D76ABF" w14:textId="2D5DD262" w:rsidR="00567F9A" w:rsidRDefault="00567F9A" w:rsidP="00E97E59">
          <w:pPr>
            <w:pStyle w:val="a5"/>
          </w:pPr>
        </w:p>
      </w:tc>
      <w:tc>
        <w:tcPr>
          <w:tcW w:w="3360" w:type="dxa"/>
        </w:tcPr>
        <w:p w14:paraId="724F5B57" w14:textId="6DE5E0D7" w:rsidR="00567F9A" w:rsidRDefault="00567F9A" w:rsidP="00E97E59">
          <w:pPr>
            <w:pStyle w:val="a5"/>
            <w:ind w:right="-115"/>
            <w:jc w:val="right"/>
          </w:pPr>
        </w:p>
      </w:tc>
    </w:tr>
  </w:tbl>
  <w:p w14:paraId="3A2E0E2E" w14:textId="3C6DD98F" w:rsidR="00567F9A" w:rsidRDefault="00567F9A" w:rsidP="00E97E59">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0"/>
      <w:gridCol w:w="3370"/>
      <w:gridCol w:w="3370"/>
    </w:tblGrid>
    <w:tr w:rsidR="00567F9A" w14:paraId="6E0ED3CF" w14:textId="77777777" w:rsidTr="00E97E59">
      <w:tc>
        <w:tcPr>
          <w:tcW w:w="3370" w:type="dxa"/>
        </w:tcPr>
        <w:p w14:paraId="3CE014CE" w14:textId="3BF3B6D2" w:rsidR="00567F9A" w:rsidRDefault="00567F9A" w:rsidP="00E97E59">
          <w:pPr>
            <w:pStyle w:val="a5"/>
            <w:ind w:left="-115"/>
            <w:jc w:val="left"/>
          </w:pPr>
        </w:p>
      </w:tc>
      <w:tc>
        <w:tcPr>
          <w:tcW w:w="3370" w:type="dxa"/>
        </w:tcPr>
        <w:p w14:paraId="1D7F36E2" w14:textId="205226D6" w:rsidR="00567F9A" w:rsidRDefault="00567F9A" w:rsidP="00E97E59">
          <w:pPr>
            <w:pStyle w:val="a5"/>
          </w:pPr>
        </w:p>
      </w:tc>
      <w:tc>
        <w:tcPr>
          <w:tcW w:w="3370" w:type="dxa"/>
        </w:tcPr>
        <w:p w14:paraId="00A9FF6D" w14:textId="0F0E2033" w:rsidR="00567F9A" w:rsidRDefault="00567F9A" w:rsidP="00E97E59">
          <w:pPr>
            <w:pStyle w:val="a5"/>
            <w:ind w:right="-115"/>
            <w:jc w:val="right"/>
          </w:pPr>
        </w:p>
      </w:tc>
    </w:tr>
  </w:tbl>
  <w:p w14:paraId="3CD317C9" w14:textId="3D5BC4AE" w:rsidR="00567F9A" w:rsidRDefault="00567F9A" w:rsidP="00E97E59">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F5A69EB"/>
    <w:multiLevelType w:val="hybridMultilevel"/>
    <w:tmpl w:val="677EECF6"/>
    <w:lvl w:ilvl="0" w:tplc="46D00096">
      <w:start w:val="1"/>
      <w:numFmt w:val="decimal"/>
      <w:lvlText w:val="[%1]"/>
      <w:lvlJc w:val="left"/>
      <w:pPr>
        <w:ind w:left="420" w:hanging="420"/>
      </w:pPr>
    </w:lvl>
    <w:lvl w:ilvl="1" w:tplc="F086ED3C">
      <w:start w:val="1"/>
      <w:numFmt w:val="lowerLetter"/>
      <w:lvlText w:val="%2."/>
      <w:lvlJc w:val="left"/>
      <w:pPr>
        <w:ind w:left="840" w:hanging="420"/>
      </w:pPr>
    </w:lvl>
    <w:lvl w:ilvl="2" w:tplc="B3F65580">
      <w:start w:val="1"/>
      <w:numFmt w:val="lowerRoman"/>
      <w:lvlText w:val="%3."/>
      <w:lvlJc w:val="right"/>
      <w:pPr>
        <w:ind w:left="1260" w:hanging="420"/>
      </w:pPr>
    </w:lvl>
    <w:lvl w:ilvl="3" w:tplc="7BAE4700">
      <w:start w:val="1"/>
      <w:numFmt w:val="decimal"/>
      <w:lvlText w:val="%4."/>
      <w:lvlJc w:val="left"/>
      <w:pPr>
        <w:ind w:left="1680" w:hanging="420"/>
      </w:pPr>
    </w:lvl>
    <w:lvl w:ilvl="4" w:tplc="1E1C86B0">
      <w:start w:val="1"/>
      <w:numFmt w:val="lowerLetter"/>
      <w:lvlText w:val="%5."/>
      <w:lvlJc w:val="left"/>
      <w:pPr>
        <w:ind w:left="2100" w:hanging="420"/>
      </w:pPr>
    </w:lvl>
    <w:lvl w:ilvl="5" w:tplc="AB7433D8">
      <w:start w:val="1"/>
      <w:numFmt w:val="lowerRoman"/>
      <w:lvlText w:val="%6."/>
      <w:lvlJc w:val="right"/>
      <w:pPr>
        <w:ind w:left="2520" w:hanging="420"/>
      </w:pPr>
    </w:lvl>
    <w:lvl w:ilvl="6" w:tplc="76761CA4">
      <w:start w:val="1"/>
      <w:numFmt w:val="decimal"/>
      <w:lvlText w:val="%7."/>
      <w:lvlJc w:val="left"/>
      <w:pPr>
        <w:ind w:left="2940" w:hanging="420"/>
      </w:pPr>
    </w:lvl>
    <w:lvl w:ilvl="7" w:tplc="1B5AD1AA">
      <w:start w:val="1"/>
      <w:numFmt w:val="lowerLetter"/>
      <w:lvlText w:val="%8."/>
      <w:lvlJc w:val="left"/>
      <w:pPr>
        <w:ind w:left="3360" w:hanging="420"/>
      </w:pPr>
    </w:lvl>
    <w:lvl w:ilvl="8" w:tplc="E51AA3D0">
      <w:start w:val="1"/>
      <w:numFmt w:val="lowerRoman"/>
      <w:lvlText w:val="%9."/>
      <w:lvlJc w:val="right"/>
      <w:pPr>
        <w:ind w:left="3780" w:hanging="42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2816780"/>
    <w:multiLevelType w:val="hybridMultilevel"/>
    <w:tmpl w:val="A802EB6C"/>
    <w:lvl w:ilvl="0" w:tplc="18C49A96">
      <w:start w:val="1"/>
      <w:numFmt w:val="decimal"/>
      <w:lvlText w:val="[%1]"/>
      <w:lvlJc w:val="left"/>
      <w:pPr>
        <w:ind w:left="420" w:hanging="420"/>
      </w:pPr>
    </w:lvl>
    <w:lvl w:ilvl="1" w:tplc="FC3C1080">
      <w:start w:val="1"/>
      <w:numFmt w:val="lowerLetter"/>
      <w:lvlText w:val="%2."/>
      <w:lvlJc w:val="left"/>
      <w:pPr>
        <w:ind w:left="840" w:hanging="420"/>
      </w:pPr>
    </w:lvl>
    <w:lvl w:ilvl="2" w:tplc="4FCA60F2">
      <w:start w:val="1"/>
      <w:numFmt w:val="lowerRoman"/>
      <w:lvlText w:val="%3."/>
      <w:lvlJc w:val="right"/>
      <w:pPr>
        <w:ind w:left="1260" w:hanging="420"/>
      </w:pPr>
    </w:lvl>
    <w:lvl w:ilvl="3" w:tplc="BAFA9386">
      <w:start w:val="1"/>
      <w:numFmt w:val="decimal"/>
      <w:lvlText w:val="%4."/>
      <w:lvlJc w:val="left"/>
      <w:pPr>
        <w:ind w:left="1680" w:hanging="420"/>
      </w:pPr>
    </w:lvl>
    <w:lvl w:ilvl="4" w:tplc="1BC84E4E">
      <w:start w:val="1"/>
      <w:numFmt w:val="lowerLetter"/>
      <w:lvlText w:val="%5."/>
      <w:lvlJc w:val="left"/>
      <w:pPr>
        <w:ind w:left="2100" w:hanging="420"/>
      </w:pPr>
    </w:lvl>
    <w:lvl w:ilvl="5" w:tplc="9C0E3A7E">
      <w:start w:val="1"/>
      <w:numFmt w:val="lowerRoman"/>
      <w:lvlText w:val="%6."/>
      <w:lvlJc w:val="right"/>
      <w:pPr>
        <w:ind w:left="2520" w:hanging="420"/>
      </w:pPr>
    </w:lvl>
    <w:lvl w:ilvl="6" w:tplc="3BAEE620">
      <w:start w:val="1"/>
      <w:numFmt w:val="decimal"/>
      <w:lvlText w:val="%7."/>
      <w:lvlJc w:val="left"/>
      <w:pPr>
        <w:ind w:left="2940" w:hanging="420"/>
      </w:pPr>
    </w:lvl>
    <w:lvl w:ilvl="7" w:tplc="F29A82D6">
      <w:start w:val="1"/>
      <w:numFmt w:val="lowerLetter"/>
      <w:lvlText w:val="%8."/>
      <w:lvlJc w:val="left"/>
      <w:pPr>
        <w:ind w:left="3360" w:hanging="420"/>
      </w:pPr>
    </w:lvl>
    <w:lvl w:ilvl="8" w:tplc="B33EEE58">
      <w:start w:val="1"/>
      <w:numFmt w:val="lowerRoman"/>
      <w:lvlText w:val="%9."/>
      <w:lvlJc w:val="right"/>
      <w:pPr>
        <w:ind w:left="3780" w:hanging="420"/>
      </w:p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005723D"/>
    <w:multiLevelType w:val="hybridMultilevel"/>
    <w:tmpl w:val="B32C4882"/>
    <w:lvl w:ilvl="0" w:tplc="15FCB8D6">
      <w:start w:val="1"/>
      <w:numFmt w:val="decimal"/>
      <w:lvlText w:val="[%1]"/>
      <w:lvlJc w:val="left"/>
      <w:pPr>
        <w:ind w:left="420" w:hanging="420"/>
      </w:pPr>
    </w:lvl>
    <w:lvl w:ilvl="1" w:tplc="674645AA">
      <w:start w:val="1"/>
      <w:numFmt w:val="lowerLetter"/>
      <w:lvlText w:val="%2."/>
      <w:lvlJc w:val="left"/>
      <w:pPr>
        <w:ind w:left="840" w:hanging="420"/>
      </w:pPr>
    </w:lvl>
    <w:lvl w:ilvl="2" w:tplc="DA5A33B8">
      <w:start w:val="1"/>
      <w:numFmt w:val="lowerRoman"/>
      <w:lvlText w:val="%3."/>
      <w:lvlJc w:val="right"/>
      <w:pPr>
        <w:ind w:left="1260" w:hanging="420"/>
      </w:pPr>
    </w:lvl>
    <w:lvl w:ilvl="3" w:tplc="9FB44422">
      <w:start w:val="1"/>
      <w:numFmt w:val="decimal"/>
      <w:lvlText w:val="%4."/>
      <w:lvlJc w:val="left"/>
      <w:pPr>
        <w:ind w:left="1680" w:hanging="420"/>
      </w:pPr>
    </w:lvl>
    <w:lvl w:ilvl="4" w:tplc="42E6EBB2">
      <w:start w:val="1"/>
      <w:numFmt w:val="lowerLetter"/>
      <w:lvlText w:val="%5."/>
      <w:lvlJc w:val="left"/>
      <w:pPr>
        <w:ind w:left="2100" w:hanging="420"/>
      </w:pPr>
    </w:lvl>
    <w:lvl w:ilvl="5" w:tplc="CF72C04A">
      <w:start w:val="1"/>
      <w:numFmt w:val="lowerRoman"/>
      <w:lvlText w:val="%6."/>
      <w:lvlJc w:val="right"/>
      <w:pPr>
        <w:ind w:left="2520" w:hanging="420"/>
      </w:pPr>
    </w:lvl>
    <w:lvl w:ilvl="6" w:tplc="7CDEBBCA">
      <w:start w:val="1"/>
      <w:numFmt w:val="decimal"/>
      <w:lvlText w:val="%7."/>
      <w:lvlJc w:val="left"/>
      <w:pPr>
        <w:ind w:left="2940" w:hanging="420"/>
      </w:pPr>
    </w:lvl>
    <w:lvl w:ilvl="7" w:tplc="A91047B6">
      <w:start w:val="1"/>
      <w:numFmt w:val="lowerLetter"/>
      <w:lvlText w:val="%8."/>
      <w:lvlJc w:val="left"/>
      <w:pPr>
        <w:ind w:left="3360" w:hanging="420"/>
      </w:pPr>
    </w:lvl>
    <w:lvl w:ilvl="8" w:tplc="8E002FE8">
      <w:start w:val="1"/>
      <w:numFmt w:val="lowerRoman"/>
      <w:lvlText w:val="%9."/>
      <w:lvlJc w:val="right"/>
      <w:pPr>
        <w:ind w:left="3780" w:hanging="42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3EC01373"/>
    <w:multiLevelType w:val="hybridMultilevel"/>
    <w:tmpl w:val="E534C2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189603E"/>
    <w:multiLevelType w:val="hybridMultilevel"/>
    <w:tmpl w:val="0AB06E12"/>
    <w:lvl w:ilvl="0" w:tplc="39E8C0C0">
      <w:start w:val="1"/>
      <w:numFmt w:val="upperRoman"/>
      <w:lvlText w:val="%1."/>
      <w:lvlJc w:val="center"/>
      <w:pPr>
        <w:tabs>
          <w:tab w:val="num" w:pos="5598"/>
        </w:tabs>
        <w:ind w:firstLine="216"/>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1C203BE2">
      <w:start w:val="1"/>
      <w:numFmt w:val="upperLetter"/>
      <w:lvlText w:val="%2."/>
      <w:lvlJc w:val="left"/>
      <w:pPr>
        <w:tabs>
          <w:tab w:val="num" w:pos="1494"/>
        </w:tabs>
        <w:ind w:left="1422" w:hanging="288"/>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B18A9FDA">
      <w:start w:val="1"/>
      <w:numFmt w:val="decimal"/>
      <w:lvlText w:val="%3)"/>
      <w:lvlJc w:val="left"/>
      <w:pPr>
        <w:tabs>
          <w:tab w:val="num" w:pos="540"/>
        </w:tabs>
        <w:ind w:firstLine="180"/>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DD8A8046">
      <w:start w:val="1"/>
      <w:numFmt w:val="lowerLetter"/>
      <w:lvlText w:val="%4)"/>
      <w:lvlJc w:val="left"/>
      <w:pPr>
        <w:tabs>
          <w:tab w:val="num" w:pos="630"/>
        </w:tabs>
        <w:ind w:firstLine="360"/>
      </w:pPr>
      <w:rPr>
        <w:b w:val="0"/>
        <w:bCs w:val="0"/>
        <w:i/>
        <w:iCs/>
        <w:sz w:val="20"/>
        <w:szCs w:val="20"/>
      </w:rPr>
    </w:lvl>
    <w:lvl w:ilvl="4" w:tplc="63A4FE26">
      <w:start w:val="1"/>
      <w:numFmt w:val="decimal"/>
      <w:lvlRestart w:val="0"/>
      <w:lvlText w:val=""/>
      <w:lvlJc w:val="left"/>
      <w:pPr>
        <w:tabs>
          <w:tab w:val="num" w:pos="3240"/>
        </w:tabs>
        <w:ind w:left="2880"/>
      </w:pPr>
    </w:lvl>
    <w:lvl w:ilvl="5" w:tplc="A4E0C934">
      <w:start w:val="1"/>
      <w:numFmt w:val="lowerLetter"/>
      <w:lvlText w:val="(%6)"/>
      <w:lvlJc w:val="left"/>
      <w:pPr>
        <w:tabs>
          <w:tab w:val="num" w:pos="3960"/>
        </w:tabs>
        <w:ind w:left="3600"/>
      </w:pPr>
    </w:lvl>
    <w:lvl w:ilvl="6" w:tplc="745092C2">
      <w:start w:val="1"/>
      <w:numFmt w:val="lowerRoman"/>
      <w:lvlText w:val="(%7)"/>
      <w:lvlJc w:val="left"/>
      <w:pPr>
        <w:tabs>
          <w:tab w:val="num" w:pos="4680"/>
        </w:tabs>
        <w:ind w:left="4320"/>
      </w:pPr>
    </w:lvl>
    <w:lvl w:ilvl="7" w:tplc="BB78891A">
      <w:start w:val="1"/>
      <w:numFmt w:val="lowerLetter"/>
      <w:lvlText w:val="(%8)"/>
      <w:lvlJc w:val="left"/>
      <w:pPr>
        <w:tabs>
          <w:tab w:val="num" w:pos="5400"/>
        </w:tabs>
        <w:ind w:left="5040"/>
      </w:pPr>
    </w:lvl>
    <w:lvl w:ilvl="8" w:tplc="14685C32">
      <w:start w:val="1"/>
      <w:numFmt w:val="lowerRoman"/>
      <w:lvlText w:val="(%9)"/>
      <w:lvlJc w:val="left"/>
      <w:pPr>
        <w:tabs>
          <w:tab w:val="num" w:pos="6120"/>
        </w:tabs>
        <w:ind w:left="5760"/>
      </w:pPr>
    </w:lvl>
  </w:abstractNum>
  <w:abstractNum w:abstractNumId="21" w15:restartNumberingAfterBreak="0">
    <w:nsid w:val="44F94683"/>
    <w:multiLevelType w:val="hybridMultilevel"/>
    <w:tmpl w:val="A41C6C8E"/>
    <w:lvl w:ilvl="0" w:tplc="00366290">
      <w:start w:val="1"/>
      <w:numFmt w:val="decimal"/>
      <w:lvlText w:val="[%1]"/>
      <w:lvlJc w:val="left"/>
      <w:pPr>
        <w:ind w:left="420" w:hanging="420"/>
      </w:pPr>
    </w:lvl>
    <w:lvl w:ilvl="1" w:tplc="87A41708">
      <w:start w:val="1"/>
      <w:numFmt w:val="lowerLetter"/>
      <w:lvlText w:val="%2."/>
      <w:lvlJc w:val="left"/>
      <w:pPr>
        <w:ind w:left="840" w:hanging="420"/>
      </w:pPr>
    </w:lvl>
    <w:lvl w:ilvl="2" w:tplc="DA2418E0">
      <w:start w:val="1"/>
      <w:numFmt w:val="lowerRoman"/>
      <w:lvlText w:val="%3."/>
      <w:lvlJc w:val="right"/>
      <w:pPr>
        <w:ind w:left="1260" w:hanging="420"/>
      </w:pPr>
    </w:lvl>
    <w:lvl w:ilvl="3" w:tplc="A8ECE97A">
      <w:start w:val="1"/>
      <w:numFmt w:val="decimal"/>
      <w:lvlText w:val="%4."/>
      <w:lvlJc w:val="left"/>
      <w:pPr>
        <w:ind w:left="1680" w:hanging="420"/>
      </w:pPr>
    </w:lvl>
    <w:lvl w:ilvl="4" w:tplc="938253C6">
      <w:start w:val="1"/>
      <w:numFmt w:val="lowerLetter"/>
      <w:lvlText w:val="%5."/>
      <w:lvlJc w:val="left"/>
      <w:pPr>
        <w:ind w:left="2100" w:hanging="420"/>
      </w:pPr>
    </w:lvl>
    <w:lvl w:ilvl="5" w:tplc="62DE4DCA">
      <w:start w:val="1"/>
      <w:numFmt w:val="lowerRoman"/>
      <w:lvlText w:val="%6."/>
      <w:lvlJc w:val="right"/>
      <w:pPr>
        <w:ind w:left="2520" w:hanging="420"/>
      </w:pPr>
    </w:lvl>
    <w:lvl w:ilvl="6" w:tplc="C002AFEA">
      <w:start w:val="1"/>
      <w:numFmt w:val="decimal"/>
      <w:lvlText w:val="%7."/>
      <w:lvlJc w:val="left"/>
      <w:pPr>
        <w:ind w:left="2940" w:hanging="420"/>
      </w:pPr>
    </w:lvl>
    <w:lvl w:ilvl="7" w:tplc="53DECC08">
      <w:start w:val="1"/>
      <w:numFmt w:val="lowerLetter"/>
      <w:lvlText w:val="%8."/>
      <w:lvlJc w:val="left"/>
      <w:pPr>
        <w:ind w:left="3360" w:hanging="420"/>
      </w:pPr>
    </w:lvl>
    <w:lvl w:ilvl="8" w:tplc="F060448E">
      <w:start w:val="1"/>
      <w:numFmt w:val="lowerRoman"/>
      <w:lvlText w:val="%9."/>
      <w:lvlJc w:val="right"/>
      <w:pPr>
        <w:ind w:left="3780" w:hanging="420"/>
      </w:pPr>
    </w:lvl>
  </w:abstractNum>
  <w:abstractNum w:abstractNumId="22" w15:restartNumberingAfterBreak="0">
    <w:nsid w:val="4547073E"/>
    <w:multiLevelType w:val="hybridMultilevel"/>
    <w:tmpl w:val="FD10FB60"/>
    <w:lvl w:ilvl="0" w:tplc="4BAC75C2">
      <w:start w:val="1"/>
      <w:numFmt w:val="decimal"/>
      <w:lvlText w:val="[%1]"/>
      <w:lvlJc w:val="left"/>
      <w:pPr>
        <w:ind w:left="420" w:hanging="420"/>
      </w:pPr>
    </w:lvl>
    <w:lvl w:ilvl="1" w:tplc="FF62069E">
      <w:start w:val="1"/>
      <w:numFmt w:val="lowerLetter"/>
      <w:lvlText w:val="%2."/>
      <w:lvlJc w:val="left"/>
      <w:pPr>
        <w:ind w:left="840" w:hanging="420"/>
      </w:pPr>
    </w:lvl>
    <w:lvl w:ilvl="2" w:tplc="35FC6E7E">
      <w:start w:val="1"/>
      <w:numFmt w:val="lowerRoman"/>
      <w:lvlText w:val="%3."/>
      <w:lvlJc w:val="right"/>
      <w:pPr>
        <w:ind w:left="1260" w:hanging="420"/>
      </w:pPr>
    </w:lvl>
    <w:lvl w:ilvl="3" w:tplc="717C08A2">
      <w:start w:val="1"/>
      <w:numFmt w:val="decimal"/>
      <w:lvlText w:val="%4."/>
      <w:lvlJc w:val="left"/>
      <w:pPr>
        <w:ind w:left="1680" w:hanging="420"/>
      </w:pPr>
    </w:lvl>
    <w:lvl w:ilvl="4" w:tplc="9B2E9912">
      <w:start w:val="1"/>
      <w:numFmt w:val="lowerLetter"/>
      <w:lvlText w:val="%5."/>
      <w:lvlJc w:val="left"/>
      <w:pPr>
        <w:ind w:left="2100" w:hanging="420"/>
      </w:pPr>
    </w:lvl>
    <w:lvl w:ilvl="5" w:tplc="BA56078A">
      <w:start w:val="1"/>
      <w:numFmt w:val="lowerRoman"/>
      <w:lvlText w:val="%6."/>
      <w:lvlJc w:val="right"/>
      <w:pPr>
        <w:ind w:left="2520" w:hanging="420"/>
      </w:pPr>
    </w:lvl>
    <w:lvl w:ilvl="6" w:tplc="8E664A2C">
      <w:start w:val="1"/>
      <w:numFmt w:val="decimal"/>
      <w:lvlText w:val="%7."/>
      <w:lvlJc w:val="left"/>
      <w:pPr>
        <w:ind w:left="2940" w:hanging="420"/>
      </w:pPr>
    </w:lvl>
    <w:lvl w:ilvl="7" w:tplc="C7163F7E">
      <w:start w:val="1"/>
      <w:numFmt w:val="lowerLetter"/>
      <w:lvlText w:val="%8."/>
      <w:lvlJc w:val="left"/>
      <w:pPr>
        <w:ind w:left="3360" w:hanging="420"/>
      </w:pPr>
    </w:lvl>
    <w:lvl w:ilvl="8" w:tplc="148244DC">
      <w:start w:val="1"/>
      <w:numFmt w:val="lowerRoman"/>
      <w:lvlText w:val="%9."/>
      <w:lvlJc w:val="right"/>
      <w:pPr>
        <w:ind w:left="3780" w:hanging="420"/>
      </w:p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64FC603D"/>
    <w:multiLevelType w:val="hybridMultilevel"/>
    <w:tmpl w:val="AD7277D4"/>
    <w:lvl w:ilvl="0" w:tplc="6F36CC04">
      <w:start w:val="1"/>
      <w:numFmt w:val="decimal"/>
      <w:lvlText w:val="[%1]"/>
      <w:lvlJc w:val="left"/>
      <w:pPr>
        <w:ind w:left="420" w:hanging="420"/>
      </w:pPr>
    </w:lvl>
    <w:lvl w:ilvl="1" w:tplc="33ACABD0">
      <w:start w:val="1"/>
      <w:numFmt w:val="lowerLetter"/>
      <w:lvlText w:val="%2."/>
      <w:lvlJc w:val="left"/>
      <w:pPr>
        <w:ind w:left="840" w:hanging="420"/>
      </w:pPr>
    </w:lvl>
    <w:lvl w:ilvl="2" w:tplc="00CA94DA">
      <w:start w:val="1"/>
      <w:numFmt w:val="lowerRoman"/>
      <w:lvlText w:val="%3."/>
      <w:lvlJc w:val="right"/>
      <w:pPr>
        <w:ind w:left="1260" w:hanging="420"/>
      </w:pPr>
    </w:lvl>
    <w:lvl w:ilvl="3" w:tplc="F93655E2">
      <w:start w:val="1"/>
      <w:numFmt w:val="decimal"/>
      <w:lvlText w:val="%4."/>
      <w:lvlJc w:val="left"/>
      <w:pPr>
        <w:ind w:left="1680" w:hanging="420"/>
      </w:pPr>
    </w:lvl>
    <w:lvl w:ilvl="4" w:tplc="20C44D0A">
      <w:start w:val="1"/>
      <w:numFmt w:val="lowerLetter"/>
      <w:lvlText w:val="%5."/>
      <w:lvlJc w:val="left"/>
      <w:pPr>
        <w:ind w:left="2100" w:hanging="420"/>
      </w:pPr>
    </w:lvl>
    <w:lvl w:ilvl="5" w:tplc="E2D227B2">
      <w:start w:val="1"/>
      <w:numFmt w:val="lowerRoman"/>
      <w:lvlText w:val="%6."/>
      <w:lvlJc w:val="right"/>
      <w:pPr>
        <w:ind w:left="2520" w:hanging="420"/>
      </w:pPr>
    </w:lvl>
    <w:lvl w:ilvl="6" w:tplc="47ECAC90">
      <w:start w:val="1"/>
      <w:numFmt w:val="decimal"/>
      <w:lvlText w:val="%7."/>
      <w:lvlJc w:val="left"/>
      <w:pPr>
        <w:ind w:left="2940" w:hanging="420"/>
      </w:pPr>
    </w:lvl>
    <w:lvl w:ilvl="7" w:tplc="BDB6A202">
      <w:start w:val="1"/>
      <w:numFmt w:val="lowerLetter"/>
      <w:lvlText w:val="%8."/>
      <w:lvlJc w:val="left"/>
      <w:pPr>
        <w:ind w:left="3360" w:hanging="420"/>
      </w:pPr>
    </w:lvl>
    <w:lvl w:ilvl="8" w:tplc="D81E715E">
      <w:start w:val="1"/>
      <w:numFmt w:val="lowerRoman"/>
      <w:lvlText w:val="%9."/>
      <w:lvlJc w:val="right"/>
      <w:pPr>
        <w:ind w:left="3780" w:hanging="420"/>
      </w:pPr>
    </w:lvl>
  </w:abstractNum>
  <w:abstractNum w:abstractNumId="26" w15:restartNumberingAfterBreak="0">
    <w:nsid w:val="699E2D70"/>
    <w:multiLevelType w:val="hybridMultilevel"/>
    <w:tmpl w:val="9604C5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C402C58"/>
    <w:multiLevelType w:val="hybridMultilevel"/>
    <w:tmpl w:val="9A1CA078"/>
    <w:lvl w:ilvl="0" w:tplc="C8D6570A">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7134177F"/>
    <w:multiLevelType w:val="hybridMultilevel"/>
    <w:tmpl w:val="3E12A02E"/>
    <w:lvl w:ilvl="0" w:tplc="1C203BE2">
      <w:start w:val="1"/>
      <w:numFmt w:val="upperLetter"/>
      <w:lvlText w:val="%1."/>
      <w:lvlJc w:val="left"/>
      <w:pPr>
        <w:ind w:left="420" w:hanging="420"/>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2893DC9"/>
    <w:multiLevelType w:val="hybridMultilevel"/>
    <w:tmpl w:val="33826C34"/>
    <w:lvl w:ilvl="0" w:tplc="9BEA08B0">
      <w:start w:val="1"/>
      <w:numFmt w:val="decimal"/>
      <w:lvlText w:val="[%1]"/>
      <w:lvlJc w:val="left"/>
      <w:pPr>
        <w:ind w:left="420" w:hanging="420"/>
      </w:pPr>
    </w:lvl>
    <w:lvl w:ilvl="1" w:tplc="C652B40A">
      <w:start w:val="1"/>
      <w:numFmt w:val="lowerLetter"/>
      <w:lvlText w:val="%2."/>
      <w:lvlJc w:val="left"/>
      <w:pPr>
        <w:ind w:left="840" w:hanging="420"/>
      </w:pPr>
    </w:lvl>
    <w:lvl w:ilvl="2" w:tplc="967A59FE">
      <w:start w:val="1"/>
      <w:numFmt w:val="lowerRoman"/>
      <w:lvlText w:val="%3."/>
      <w:lvlJc w:val="right"/>
      <w:pPr>
        <w:ind w:left="1260" w:hanging="420"/>
      </w:pPr>
    </w:lvl>
    <w:lvl w:ilvl="3" w:tplc="D8082452">
      <w:start w:val="1"/>
      <w:numFmt w:val="decimal"/>
      <w:lvlText w:val="%4."/>
      <w:lvlJc w:val="left"/>
      <w:pPr>
        <w:ind w:left="1680" w:hanging="420"/>
      </w:pPr>
    </w:lvl>
    <w:lvl w:ilvl="4" w:tplc="B8040774">
      <w:start w:val="1"/>
      <w:numFmt w:val="lowerLetter"/>
      <w:lvlText w:val="%5."/>
      <w:lvlJc w:val="left"/>
      <w:pPr>
        <w:ind w:left="2100" w:hanging="420"/>
      </w:pPr>
    </w:lvl>
    <w:lvl w:ilvl="5" w:tplc="6C5EAEA2">
      <w:start w:val="1"/>
      <w:numFmt w:val="lowerRoman"/>
      <w:lvlText w:val="%6."/>
      <w:lvlJc w:val="right"/>
      <w:pPr>
        <w:ind w:left="2520" w:hanging="420"/>
      </w:pPr>
    </w:lvl>
    <w:lvl w:ilvl="6" w:tplc="E75C5D20">
      <w:start w:val="1"/>
      <w:numFmt w:val="decimal"/>
      <w:lvlText w:val="%7."/>
      <w:lvlJc w:val="left"/>
      <w:pPr>
        <w:ind w:left="2940" w:hanging="420"/>
      </w:pPr>
    </w:lvl>
    <w:lvl w:ilvl="7" w:tplc="1BE805C0">
      <w:start w:val="1"/>
      <w:numFmt w:val="lowerLetter"/>
      <w:lvlText w:val="%8."/>
      <w:lvlJc w:val="left"/>
      <w:pPr>
        <w:ind w:left="3360" w:hanging="420"/>
      </w:pPr>
    </w:lvl>
    <w:lvl w:ilvl="8" w:tplc="14C64132">
      <w:start w:val="1"/>
      <w:numFmt w:val="lowerRoman"/>
      <w:lvlText w:val="%9."/>
      <w:lvlJc w:val="right"/>
      <w:pPr>
        <w:ind w:left="3780" w:hanging="420"/>
      </w:pPr>
    </w:lvl>
  </w:abstractNum>
  <w:abstractNum w:abstractNumId="31" w15:restartNumberingAfterBreak="0">
    <w:nsid w:val="7FEB3B3A"/>
    <w:multiLevelType w:val="hybridMultilevel"/>
    <w:tmpl w:val="DAA6A3E8"/>
    <w:lvl w:ilvl="0" w:tplc="A942D9F4">
      <w:start w:val="1"/>
      <w:numFmt w:val="decimal"/>
      <w:lvlText w:val="[%1]"/>
      <w:lvlJc w:val="left"/>
      <w:pPr>
        <w:ind w:left="420" w:hanging="420"/>
      </w:pPr>
    </w:lvl>
    <w:lvl w:ilvl="1" w:tplc="E0825766">
      <w:start w:val="1"/>
      <w:numFmt w:val="lowerLetter"/>
      <w:lvlText w:val="%2."/>
      <w:lvlJc w:val="left"/>
      <w:pPr>
        <w:ind w:left="840" w:hanging="420"/>
      </w:pPr>
    </w:lvl>
    <w:lvl w:ilvl="2" w:tplc="465A40C8">
      <w:start w:val="1"/>
      <w:numFmt w:val="lowerRoman"/>
      <w:lvlText w:val="%3."/>
      <w:lvlJc w:val="right"/>
      <w:pPr>
        <w:ind w:left="1260" w:hanging="420"/>
      </w:pPr>
    </w:lvl>
    <w:lvl w:ilvl="3" w:tplc="A384ADF8">
      <w:start w:val="1"/>
      <w:numFmt w:val="decimal"/>
      <w:lvlText w:val="%4."/>
      <w:lvlJc w:val="left"/>
      <w:pPr>
        <w:ind w:left="1680" w:hanging="420"/>
      </w:pPr>
    </w:lvl>
    <w:lvl w:ilvl="4" w:tplc="72745FDA">
      <w:start w:val="1"/>
      <w:numFmt w:val="lowerLetter"/>
      <w:lvlText w:val="%5."/>
      <w:lvlJc w:val="left"/>
      <w:pPr>
        <w:ind w:left="2100" w:hanging="420"/>
      </w:pPr>
    </w:lvl>
    <w:lvl w:ilvl="5" w:tplc="AC34C946">
      <w:start w:val="1"/>
      <w:numFmt w:val="lowerRoman"/>
      <w:lvlText w:val="%6."/>
      <w:lvlJc w:val="right"/>
      <w:pPr>
        <w:ind w:left="2520" w:hanging="420"/>
      </w:pPr>
    </w:lvl>
    <w:lvl w:ilvl="6" w:tplc="F8A8D56C">
      <w:start w:val="1"/>
      <w:numFmt w:val="decimal"/>
      <w:lvlText w:val="%7."/>
      <w:lvlJc w:val="left"/>
      <w:pPr>
        <w:ind w:left="2940" w:hanging="420"/>
      </w:pPr>
    </w:lvl>
    <w:lvl w:ilvl="7" w:tplc="2ED61590">
      <w:start w:val="1"/>
      <w:numFmt w:val="lowerLetter"/>
      <w:lvlText w:val="%8."/>
      <w:lvlJc w:val="left"/>
      <w:pPr>
        <w:ind w:left="3360" w:hanging="420"/>
      </w:pPr>
    </w:lvl>
    <w:lvl w:ilvl="8" w:tplc="9E7EEE68">
      <w:start w:val="1"/>
      <w:numFmt w:val="lowerRoman"/>
      <w:lvlText w:val="%9."/>
      <w:lvlJc w:val="right"/>
      <w:pPr>
        <w:ind w:left="3780" w:hanging="420"/>
      </w:pPr>
    </w:lvl>
  </w:abstractNum>
  <w:num w:numId="1">
    <w:abstractNumId w:val="31"/>
  </w:num>
  <w:num w:numId="2">
    <w:abstractNumId w:val="25"/>
  </w:num>
  <w:num w:numId="3">
    <w:abstractNumId w:val="22"/>
  </w:num>
  <w:num w:numId="4">
    <w:abstractNumId w:val="12"/>
  </w:num>
  <w:num w:numId="5">
    <w:abstractNumId w:val="30"/>
  </w:num>
  <w:num w:numId="6">
    <w:abstractNumId w:val="21"/>
  </w:num>
  <w:num w:numId="7">
    <w:abstractNumId w:val="16"/>
  </w:num>
  <w:num w:numId="8">
    <w:abstractNumId w:val="14"/>
  </w:num>
  <w:num w:numId="9">
    <w:abstractNumId w:val="17"/>
  </w:num>
  <w:num w:numId="10">
    <w:abstractNumId w:val="27"/>
  </w:num>
  <w:num w:numId="11">
    <w:abstractNumId w:val="15"/>
  </w:num>
  <w:num w:numId="12">
    <w:abstractNumId w:val="20"/>
  </w:num>
  <w:num w:numId="13">
    <w:abstractNumId w:val="20"/>
  </w:num>
  <w:num w:numId="14">
    <w:abstractNumId w:val="20"/>
  </w:num>
  <w:num w:numId="15">
    <w:abstractNumId w:val="20"/>
  </w:num>
  <w:num w:numId="16">
    <w:abstractNumId w:val="24"/>
  </w:num>
  <w:num w:numId="17">
    <w:abstractNumId w:val="28"/>
  </w:num>
  <w:num w:numId="18">
    <w:abstractNumId w:val="18"/>
  </w:num>
  <w:num w:numId="19">
    <w:abstractNumId w:val="13"/>
  </w:num>
  <w:num w:numId="20">
    <w:abstractNumId w:val="11"/>
  </w:num>
  <w:num w:numId="21">
    <w:abstractNumId w:val="0"/>
  </w:num>
  <w:num w:numId="22">
    <w:abstractNumId w:val="10"/>
  </w:num>
  <w:num w:numId="23">
    <w:abstractNumId w:val="8"/>
  </w:num>
  <w:num w:numId="24">
    <w:abstractNumId w:val="7"/>
  </w:num>
  <w:num w:numId="25">
    <w:abstractNumId w:val="6"/>
  </w:num>
  <w:num w:numId="26">
    <w:abstractNumId w:val="5"/>
  </w:num>
  <w:num w:numId="27">
    <w:abstractNumId w:val="9"/>
  </w:num>
  <w:num w:numId="28">
    <w:abstractNumId w:val="4"/>
  </w:num>
  <w:num w:numId="29">
    <w:abstractNumId w:val="3"/>
  </w:num>
  <w:num w:numId="30">
    <w:abstractNumId w:val="2"/>
  </w:num>
  <w:num w:numId="31">
    <w:abstractNumId w:val="1"/>
  </w:num>
  <w:num w:numId="32">
    <w:abstractNumId w:val="23"/>
  </w:num>
  <w:num w:numId="33">
    <w:abstractNumId w:val="19"/>
  </w:num>
  <w:num w:numId="34">
    <w:abstractNumId w:val="26"/>
  </w:num>
  <w:num w:numId="35">
    <w:abstractNumId w:val="24"/>
  </w:num>
  <w:num w:numId="36">
    <w:abstractNumId w:val="24"/>
  </w:num>
  <w:num w:numId="37">
    <w:abstractNumId w:val="20"/>
  </w:num>
  <w:num w:numId="38">
    <w:abstractNumId w:val="20"/>
  </w:num>
  <w:num w:numId="39">
    <w:abstractNumId w:val="20"/>
  </w:num>
  <w:num w:numId="40">
    <w:abstractNumId w:val="20"/>
  </w:num>
  <w:num w:numId="41">
    <w:abstractNumId w:val="20"/>
  </w:num>
  <w:num w:numId="42">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 ">
    <w15:presenceInfo w15:providerId="None" w15:userId=" "/>
  </w15:person>
  <w15:person w15:author="许 墨">
    <w15:presenceInfo w15:providerId="Windows Live" w15:userId="aea6933c09fce44a"/>
  </w15:person>
  <w15:person w15:author="Miraz Mahdi Hassan">
    <w15:presenceInfo w15:providerId="None" w15:userId="Miraz Mahdi Hass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trackRevision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yMjU3MzQ3NjAyMjdV0lEKTi0uzszPAykwtKwFAMEjwGotAAAA"/>
    <w:docVar w:name="EN.InstantFormat" w:val="&lt;ENInstantFormat&gt;&lt;Enabled&gt;0&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1&lt;/EnableBibliographyCategories&gt;&lt;/ENLayout&gt;"/>
    <w:docVar w:name="EN.Libraries" w:val="&lt;Libraries&gt;&lt;item db-id=&quot;ad5awtp2a0f5ebe9t9o5vrs9spwz0f952xes&quot;&gt;My EndNote Library&lt;record-ids&gt;&lt;item&gt;63&lt;/item&gt;&lt;item&gt;66&lt;/item&gt;&lt;item&gt;72&lt;/item&gt;&lt;item&gt;73&lt;/item&gt;&lt;item&gt;77&lt;/item&gt;&lt;item&gt;78&lt;/item&gt;&lt;item&gt;82&lt;/item&gt;&lt;item&gt;84&lt;/item&gt;&lt;item&gt;87&lt;/item&gt;&lt;item&gt;92&lt;/item&gt;&lt;item&gt;94&lt;/item&gt;&lt;item&gt;96&lt;/item&gt;&lt;item&gt;98&lt;/item&gt;&lt;item&gt;101&lt;/item&gt;&lt;item&gt;102&lt;/item&gt;&lt;item&gt;104&lt;/item&gt;&lt;item&gt;105&lt;/item&gt;&lt;item&gt;107&lt;/item&gt;&lt;item&gt;112&lt;/item&gt;&lt;item&gt;116&lt;/item&gt;&lt;item&gt;118&lt;/item&gt;&lt;item&gt;121&lt;/item&gt;&lt;item&gt;122&lt;/item&gt;&lt;item&gt;123&lt;/item&gt;&lt;item&gt;127&lt;/item&gt;&lt;item&gt;129&lt;/item&gt;&lt;item&gt;132&lt;/item&gt;&lt;item&gt;135&lt;/item&gt;&lt;item&gt;137&lt;/item&gt;&lt;item&gt;138&lt;/item&gt;&lt;item&gt;139&lt;/item&gt;&lt;item&gt;140&lt;/item&gt;&lt;item&gt;141&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9303D9"/>
    <w:rsid w:val="00001FF2"/>
    <w:rsid w:val="0000288C"/>
    <w:rsid w:val="000036B7"/>
    <w:rsid w:val="00006D16"/>
    <w:rsid w:val="000109D6"/>
    <w:rsid w:val="00011D98"/>
    <w:rsid w:val="0001252D"/>
    <w:rsid w:val="00013E7C"/>
    <w:rsid w:val="00014921"/>
    <w:rsid w:val="00020215"/>
    <w:rsid w:val="0002277D"/>
    <w:rsid w:val="00023C71"/>
    <w:rsid w:val="00023D94"/>
    <w:rsid w:val="00031F49"/>
    <w:rsid w:val="000350D8"/>
    <w:rsid w:val="00042CF1"/>
    <w:rsid w:val="00044F2F"/>
    <w:rsid w:val="00047130"/>
    <w:rsid w:val="000475B1"/>
    <w:rsid w:val="0004781E"/>
    <w:rsid w:val="00053667"/>
    <w:rsid w:val="000537A9"/>
    <w:rsid w:val="00054411"/>
    <w:rsid w:val="00054B48"/>
    <w:rsid w:val="00061BA5"/>
    <w:rsid w:val="00061D3C"/>
    <w:rsid w:val="00062289"/>
    <w:rsid w:val="00063693"/>
    <w:rsid w:val="00067A9F"/>
    <w:rsid w:val="00070B3E"/>
    <w:rsid w:val="000739A6"/>
    <w:rsid w:val="00074B0F"/>
    <w:rsid w:val="00077D14"/>
    <w:rsid w:val="000814E8"/>
    <w:rsid w:val="00081CF0"/>
    <w:rsid w:val="0008411E"/>
    <w:rsid w:val="0008412B"/>
    <w:rsid w:val="000845EB"/>
    <w:rsid w:val="00084B44"/>
    <w:rsid w:val="000856CD"/>
    <w:rsid w:val="00086510"/>
    <w:rsid w:val="0008758A"/>
    <w:rsid w:val="000913C6"/>
    <w:rsid w:val="0009577F"/>
    <w:rsid w:val="00097E95"/>
    <w:rsid w:val="000A06CA"/>
    <w:rsid w:val="000A2453"/>
    <w:rsid w:val="000A372C"/>
    <w:rsid w:val="000A40FB"/>
    <w:rsid w:val="000A4CA6"/>
    <w:rsid w:val="000A4F1C"/>
    <w:rsid w:val="000A71EE"/>
    <w:rsid w:val="000A78F8"/>
    <w:rsid w:val="000B0978"/>
    <w:rsid w:val="000B0C51"/>
    <w:rsid w:val="000B64CB"/>
    <w:rsid w:val="000B7ECE"/>
    <w:rsid w:val="000C173A"/>
    <w:rsid w:val="000C1E68"/>
    <w:rsid w:val="000C286B"/>
    <w:rsid w:val="000C381A"/>
    <w:rsid w:val="000C3EDE"/>
    <w:rsid w:val="000C4C01"/>
    <w:rsid w:val="000C6C10"/>
    <w:rsid w:val="000D12FB"/>
    <w:rsid w:val="000D2EBD"/>
    <w:rsid w:val="000D314B"/>
    <w:rsid w:val="000D4155"/>
    <w:rsid w:val="000D4A0C"/>
    <w:rsid w:val="000E0483"/>
    <w:rsid w:val="000E0497"/>
    <w:rsid w:val="000E1A7F"/>
    <w:rsid w:val="000E1E1E"/>
    <w:rsid w:val="000E4275"/>
    <w:rsid w:val="000E4ED5"/>
    <w:rsid w:val="000E5240"/>
    <w:rsid w:val="000E5A98"/>
    <w:rsid w:val="000E5B5F"/>
    <w:rsid w:val="000E7DB8"/>
    <w:rsid w:val="000F69D6"/>
    <w:rsid w:val="000F734C"/>
    <w:rsid w:val="001005D4"/>
    <w:rsid w:val="0010090B"/>
    <w:rsid w:val="00100E01"/>
    <w:rsid w:val="001018DE"/>
    <w:rsid w:val="00106A56"/>
    <w:rsid w:val="001076E5"/>
    <w:rsid w:val="001104C8"/>
    <w:rsid w:val="00110779"/>
    <w:rsid w:val="00112E97"/>
    <w:rsid w:val="00113E44"/>
    <w:rsid w:val="00113F75"/>
    <w:rsid w:val="00114B60"/>
    <w:rsid w:val="0011505E"/>
    <w:rsid w:val="00115787"/>
    <w:rsid w:val="00116709"/>
    <w:rsid w:val="001200C6"/>
    <w:rsid w:val="00121257"/>
    <w:rsid w:val="001236FE"/>
    <w:rsid w:val="001237AD"/>
    <w:rsid w:val="00125E5A"/>
    <w:rsid w:val="0012659D"/>
    <w:rsid w:val="00131A87"/>
    <w:rsid w:val="00134B57"/>
    <w:rsid w:val="001427FE"/>
    <w:rsid w:val="00142BCA"/>
    <w:rsid w:val="00142EAB"/>
    <w:rsid w:val="00144C2F"/>
    <w:rsid w:val="00144E4A"/>
    <w:rsid w:val="00145711"/>
    <w:rsid w:val="00147A7C"/>
    <w:rsid w:val="00155BE0"/>
    <w:rsid w:val="00157BA0"/>
    <w:rsid w:val="00161394"/>
    <w:rsid w:val="001628B4"/>
    <w:rsid w:val="00162B35"/>
    <w:rsid w:val="00164CA2"/>
    <w:rsid w:val="00165457"/>
    <w:rsid w:val="00166D08"/>
    <w:rsid w:val="001710F1"/>
    <w:rsid w:val="00173E72"/>
    <w:rsid w:val="00173E88"/>
    <w:rsid w:val="00173EA0"/>
    <w:rsid w:val="00174BB1"/>
    <w:rsid w:val="001763A1"/>
    <w:rsid w:val="001764DF"/>
    <w:rsid w:val="001767C3"/>
    <w:rsid w:val="00176A7C"/>
    <w:rsid w:val="00187177"/>
    <w:rsid w:val="00187778"/>
    <w:rsid w:val="001903E1"/>
    <w:rsid w:val="001911F0"/>
    <w:rsid w:val="001936AD"/>
    <w:rsid w:val="001938D8"/>
    <w:rsid w:val="00194783"/>
    <w:rsid w:val="00194ED7"/>
    <w:rsid w:val="0019741D"/>
    <w:rsid w:val="001A0CEF"/>
    <w:rsid w:val="001A15E4"/>
    <w:rsid w:val="001A1EC1"/>
    <w:rsid w:val="001A2A72"/>
    <w:rsid w:val="001A2EFD"/>
    <w:rsid w:val="001A33BB"/>
    <w:rsid w:val="001A3B3D"/>
    <w:rsid w:val="001A3B50"/>
    <w:rsid w:val="001A4FAE"/>
    <w:rsid w:val="001A7061"/>
    <w:rsid w:val="001B0254"/>
    <w:rsid w:val="001B0C5B"/>
    <w:rsid w:val="001B2D30"/>
    <w:rsid w:val="001B301E"/>
    <w:rsid w:val="001B33FF"/>
    <w:rsid w:val="001B5000"/>
    <w:rsid w:val="001B5B87"/>
    <w:rsid w:val="001B67DC"/>
    <w:rsid w:val="001B6803"/>
    <w:rsid w:val="001B7293"/>
    <w:rsid w:val="001C0621"/>
    <w:rsid w:val="001C2186"/>
    <w:rsid w:val="001C6A1A"/>
    <w:rsid w:val="001C7526"/>
    <w:rsid w:val="001D13BB"/>
    <w:rsid w:val="001D1BE0"/>
    <w:rsid w:val="001D2F09"/>
    <w:rsid w:val="001D31BF"/>
    <w:rsid w:val="001D4370"/>
    <w:rsid w:val="001D6283"/>
    <w:rsid w:val="001E1C19"/>
    <w:rsid w:val="001E7292"/>
    <w:rsid w:val="001E76DE"/>
    <w:rsid w:val="001F18C2"/>
    <w:rsid w:val="001F355F"/>
    <w:rsid w:val="001F6013"/>
    <w:rsid w:val="001F6DDD"/>
    <w:rsid w:val="001F7135"/>
    <w:rsid w:val="00200BEE"/>
    <w:rsid w:val="00205776"/>
    <w:rsid w:val="00210064"/>
    <w:rsid w:val="002101D6"/>
    <w:rsid w:val="00210B5A"/>
    <w:rsid w:val="00212070"/>
    <w:rsid w:val="00212D58"/>
    <w:rsid w:val="002134F3"/>
    <w:rsid w:val="002138A5"/>
    <w:rsid w:val="0021471B"/>
    <w:rsid w:val="002161B0"/>
    <w:rsid w:val="002173F1"/>
    <w:rsid w:val="00220243"/>
    <w:rsid w:val="00221021"/>
    <w:rsid w:val="0022253B"/>
    <w:rsid w:val="002248BD"/>
    <w:rsid w:val="0022521E"/>
    <w:rsid w:val="002254A9"/>
    <w:rsid w:val="00225F96"/>
    <w:rsid w:val="00226D85"/>
    <w:rsid w:val="00226E33"/>
    <w:rsid w:val="002312C7"/>
    <w:rsid w:val="00232277"/>
    <w:rsid w:val="00233D97"/>
    <w:rsid w:val="0023459F"/>
    <w:rsid w:val="002347A2"/>
    <w:rsid w:val="00235560"/>
    <w:rsid w:val="00235FC3"/>
    <w:rsid w:val="00242327"/>
    <w:rsid w:val="00244D94"/>
    <w:rsid w:val="00245322"/>
    <w:rsid w:val="0024656A"/>
    <w:rsid w:val="00246FD8"/>
    <w:rsid w:val="002473B3"/>
    <w:rsid w:val="00247C08"/>
    <w:rsid w:val="00250C16"/>
    <w:rsid w:val="00253562"/>
    <w:rsid w:val="002540B3"/>
    <w:rsid w:val="002554A1"/>
    <w:rsid w:val="00255819"/>
    <w:rsid w:val="002562CC"/>
    <w:rsid w:val="00260028"/>
    <w:rsid w:val="0026331D"/>
    <w:rsid w:val="00266090"/>
    <w:rsid w:val="00267525"/>
    <w:rsid w:val="00271835"/>
    <w:rsid w:val="00272673"/>
    <w:rsid w:val="002762E3"/>
    <w:rsid w:val="00276A69"/>
    <w:rsid w:val="00280B54"/>
    <w:rsid w:val="002834E0"/>
    <w:rsid w:val="0028433C"/>
    <w:rsid w:val="002850E3"/>
    <w:rsid w:val="00285A83"/>
    <w:rsid w:val="00285BE7"/>
    <w:rsid w:val="00285E2B"/>
    <w:rsid w:val="002870D5"/>
    <w:rsid w:val="0029223D"/>
    <w:rsid w:val="0029393C"/>
    <w:rsid w:val="0029395D"/>
    <w:rsid w:val="00293FFD"/>
    <w:rsid w:val="00294C49"/>
    <w:rsid w:val="002A1C1B"/>
    <w:rsid w:val="002A31E5"/>
    <w:rsid w:val="002A6376"/>
    <w:rsid w:val="002A6C20"/>
    <w:rsid w:val="002A7C7B"/>
    <w:rsid w:val="002B047B"/>
    <w:rsid w:val="002B1BC8"/>
    <w:rsid w:val="002B1E33"/>
    <w:rsid w:val="002B57A5"/>
    <w:rsid w:val="002C054A"/>
    <w:rsid w:val="002C2AE2"/>
    <w:rsid w:val="002C2BD6"/>
    <w:rsid w:val="002C3F8F"/>
    <w:rsid w:val="002C4C89"/>
    <w:rsid w:val="002D06D6"/>
    <w:rsid w:val="002D2F34"/>
    <w:rsid w:val="002D46ED"/>
    <w:rsid w:val="002D5BF2"/>
    <w:rsid w:val="002D638E"/>
    <w:rsid w:val="002D7446"/>
    <w:rsid w:val="002E22AA"/>
    <w:rsid w:val="002E3AEB"/>
    <w:rsid w:val="002E3FEF"/>
    <w:rsid w:val="002E5021"/>
    <w:rsid w:val="002E5492"/>
    <w:rsid w:val="002E5700"/>
    <w:rsid w:val="002E65C2"/>
    <w:rsid w:val="002E73AD"/>
    <w:rsid w:val="002E775D"/>
    <w:rsid w:val="002F03E2"/>
    <w:rsid w:val="002F2A10"/>
    <w:rsid w:val="002F3DB5"/>
    <w:rsid w:val="002F432B"/>
    <w:rsid w:val="002F4BDE"/>
    <w:rsid w:val="002F61DB"/>
    <w:rsid w:val="002F751D"/>
    <w:rsid w:val="003001EB"/>
    <w:rsid w:val="00300885"/>
    <w:rsid w:val="00301EA5"/>
    <w:rsid w:val="00302220"/>
    <w:rsid w:val="0030402A"/>
    <w:rsid w:val="00304CA6"/>
    <w:rsid w:val="00305088"/>
    <w:rsid w:val="00305A4D"/>
    <w:rsid w:val="003062F1"/>
    <w:rsid w:val="0030695D"/>
    <w:rsid w:val="0031077C"/>
    <w:rsid w:val="00310DA7"/>
    <w:rsid w:val="00312B90"/>
    <w:rsid w:val="00315B37"/>
    <w:rsid w:val="00316FF2"/>
    <w:rsid w:val="00322237"/>
    <w:rsid w:val="00323AD9"/>
    <w:rsid w:val="00323E24"/>
    <w:rsid w:val="00324E8F"/>
    <w:rsid w:val="003326C1"/>
    <w:rsid w:val="00332879"/>
    <w:rsid w:val="0033380A"/>
    <w:rsid w:val="00333D22"/>
    <w:rsid w:val="00335D07"/>
    <w:rsid w:val="00335F55"/>
    <w:rsid w:val="00336E66"/>
    <w:rsid w:val="00340C7F"/>
    <w:rsid w:val="0034320B"/>
    <w:rsid w:val="00343BD2"/>
    <w:rsid w:val="00343F44"/>
    <w:rsid w:val="003445A8"/>
    <w:rsid w:val="00344C97"/>
    <w:rsid w:val="003457D9"/>
    <w:rsid w:val="00351082"/>
    <w:rsid w:val="00351A55"/>
    <w:rsid w:val="00351CEC"/>
    <w:rsid w:val="00354FCF"/>
    <w:rsid w:val="00357A51"/>
    <w:rsid w:val="003617ED"/>
    <w:rsid w:val="00361F37"/>
    <w:rsid w:val="003633A3"/>
    <w:rsid w:val="0036393C"/>
    <w:rsid w:val="00364042"/>
    <w:rsid w:val="00364759"/>
    <w:rsid w:val="003666C6"/>
    <w:rsid w:val="00371416"/>
    <w:rsid w:val="00374B25"/>
    <w:rsid w:val="0037651E"/>
    <w:rsid w:val="003768B3"/>
    <w:rsid w:val="003804F2"/>
    <w:rsid w:val="00380BE1"/>
    <w:rsid w:val="0038200C"/>
    <w:rsid w:val="003829F1"/>
    <w:rsid w:val="00386125"/>
    <w:rsid w:val="003903F3"/>
    <w:rsid w:val="003929A5"/>
    <w:rsid w:val="0039440A"/>
    <w:rsid w:val="00395759"/>
    <w:rsid w:val="003A19E2"/>
    <w:rsid w:val="003A3363"/>
    <w:rsid w:val="003A384E"/>
    <w:rsid w:val="003A4458"/>
    <w:rsid w:val="003A5750"/>
    <w:rsid w:val="003A62A5"/>
    <w:rsid w:val="003A64B0"/>
    <w:rsid w:val="003A6D72"/>
    <w:rsid w:val="003A76DC"/>
    <w:rsid w:val="003B05BB"/>
    <w:rsid w:val="003B0C10"/>
    <w:rsid w:val="003B159C"/>
    <w:rsid w:val="003B2E3B"/>
    <w:rsid w:val="003B4E04"/>
    <w:rsid w:val="003B5083"/>
    <w:rsid w:val="003B52A1"/>
    <w:rsid w:val="003B74B3"/>
    <w:rsid w:val="003C39CE"/>
    <w:rsid w:val="003C3F92"/>
    <w:rsid w:val="003C4AEE"/>
    <w:rsid w:val="003C692A"/>
    <w:rsid w:val="003C6B00"/>
    <w:rsid w:val="003D2FEB"/>
    <w:rsid w:val="003D3F65"/>
    <w:rsid w:val="003D5896"/>
    <w:rsid w:val="003E009A"/>
    <w:rsid w:val="003E0CA6"/>
    <w:rsid w:val="003E15DA"/>
    <w:rsid w:val="003E372E"/>
    <w:rsid w:val="003E3DF1"/>
    <w:rsid w:val="003F009C"/>
    <w:rsid w:val="003F1CA4"/>
    <w:rsid w:val="003F2373"/>
    <w:rsid w:val="003F3AF8"/>
    <w:rsid w:val="003F3BFA"/>
    <w:rsid w:val="003F41AA"/>
    <w:rsid w:val="003F5A08"/>
    <w:rsid w:val="00401B2C"/>
    <w:rsid w:val="00402EB9"/>
    <w:rsid w:val="004047E4"/>
    <w:rsid w:val="004067A9"/>
    <w:rsid w:val="00407EF3"/>
    <w:rsid w:val="004118D8"/>
    <w:rsid w:val="00411E89"/>
    <w:rsid w:val="0041266E"/>
    <w:rsid w:val="00412A42"/>
    <w:rsid w:val="004131D0"/>
    <w:rsid w:val="00413A53"/>
    <w:rsid w:val="00414C54"/>
    <w:rsid w:val="00415CEA"/>
    <w:rsid w:val="00416313"/>
    <w:rsid w:val="00417A18"/>
    <w:rsid w:val="00420605"/>
    <w:rsid w:val="00420716"/>
    <w:rsid w:val="0042116B"/>
    <w:rsid w:val="00421601"/>
    <w:rsid w:val="00421B11"/>
    <w:rsid w:val="004221D1"/>
    <w:rsid w:val="00424856"/>
    <w:rsid w:val="00424916"/>
    <w:rsid w:val="004255BF"/>
    <w:rsid w:val="00425A7E"/>
    <w:rsid w:val="00426C6B"/>
    <w:rsid w:val="00427A36"/>
    <w:rsid w:val="004325FB"/>
    <w:rsid w:val="00433A84"/>
    <w:rsid w:val="00434C82"/>
    <w:rsid w:val="0043532C"/>
    <w:rsid w:val="00436113"/>
    <w:rsid w:val="0043672B"/>
    <w:rsid w:val="00437535"/>
    <w:rsid w:val="0043797A"/>
    <w:rsid w:val="00437BA7"/>
    <w:rsid w:val="00441CE8"/>
    <w:rsid w:val="0044295F"/>
    <w:rsid w:val="004432BA"/>
    <w:rsid w:val="0044365F"/>
    <w:rsid w:val="0044407E"/>
    <w:rsid w:val="004447B9"/>
    <w:rsid w:val="00444FA0"/>
    <w:rsid w:val="00445A0A"/>
    <w:rsid w:val="0044795B"/>
    <w:rsid w:val="00447BB9"/>
    <w:rsid w:val="00451C52"/>
    <w:rsid w:val="0045349F"/>
    <w:rsid w:val="004556D5"/>
    <w:rsid w:val="00457617"/>
    <w:rsid w:val="0046230E"/>
    <w:rsid w:val="0046298A"/>
    <w:rsid w:val="004644CA"/>
    <w:rsid w:val="0046601D"/>
    <w:rsid w:val="00471109"/>
    <w:rsid w:val="00473076"/>
    <w:rsid w:val="004730FB"/>
    <w:rsid w:val="00473A04"/>
    <w:rsid w:val="00480116"/>
    <w:rsid w:val="004806D7"/>
    <w:rsid w:val="00481D49"/>
    <w:rsid w:val="00483AA4"/>
    <w:rsid w:val="00483DA0"/>
    <w:rsid w:val="00484BBE"/>
    <w:rsid w:val="0048745E"/>
    <w:rsid w:val="00487E2D"/>
    <w:rsid w:val="0049263A"/>
    <w:rsid w:val="00492965"/>
    <w:rsid w:val="0049494A"/>
    <w:rsid w:val="004955D9"/>
    <w:rsid w:val="00495671"/>
    <w:rsid w:val="00496505"/>
    <w:rsid w:val="004A09A6"/>
    <w:rsid w:val="004A0D7D"/>
    <w:rsid w:val="004A3389"/>
    <w:rsid w:val="004A790F"/>
    <w:rsid w:val="004B0478"/>
    <w:rsid w:val="004B1A4D"/>
    <w:rsid w:val="004B2DBB"/>
    <w:rsid w:val="004B31DE"/>
    <w:rsid w:val="004B4E97"/>
    <w:rsid w:val="004B6255"/>
    <w:rsid w:val="004C0C9F"/>
    <w:rsid w:val="004C1EE9"/>
    <w:rsid w:val="004C1EFC"/>
    <w:rsid w:val="004C256B"/>
    <w:rsid w:val="004C2B6B"/>
    <w:rsid w:val="004C432C"/>
    <w:rsid w:val="004C5908"/>
    <w:rsid w:val="004C751A"/>
    <w:rsid w:val="004C7CB8"/>
    <w:rsid w:val="004D66A7"/>
    <w:rsid w:val="004D71E8"/>
    <w:rsid w:val="004D72B5"/>
    <w:rsid w:val="004D75AC"/>
    <w:rsid w:val="004D7959"/>
    <w:rsid w:val="004E2143"/>
    <w:rsid w:val="004E3A7B"/>
    <w:rsid w:val="004E3D15"/>
    <w:rsid w:val="004E46E0"/>
    <w:rsid w:val="004E4C23"/>
    <w:rsid w:val="004E4E8E"/>
    <w:rsid w:val="004E7477"/>
    <w:rsid w:val="004F1897"/>
    <w:rsid w:val="004F3150"/>
    <w:rsid w:val="004F3986"/>
    <w:rsid w:val="004F3C23"/>
    <w:rsid w:val="004F665B"/>
    <w:rsid w:val="0050027B"/>
    <w:rsid w:val="00501AC2"/>
    <w:rsid w:val="00503639"/>
    <w:rsid w:val="00503E09"/>
    <w:rsid w:val="00504A10"/>
    <w:rsid w:val="00506B56"/>
    <w:rsid w:val="005107FA"/>
    <w:rsid w:val="00510ADF"/>
    <w:rsid w:val="005160B3"/>
    <w:rsid w:val="0051773D"/>
    <w:rsid w:val="00517AD9"/>
    <w:rsid w:val="00521010"/>
    <w:rsid w:val="0052166D"/>
    <w:rsid w:val="0052273C"/>
    <w:rsid w:val="0052334F"/>
    <w:rsid w:val="0052424B"/>
    <w:rsid w:val="00526F87"/>
    <w:rsid w:val="00527196"/>
    <w:rsid w:val="005273F4"/>
    <w:rsid w:val="005276C9"/>
    <w:rsid w:val="00540A61"/>
    <w:rsid w:val="00542C84"/>
    <w:rsid w:val="005445D7"/>
    <w:rsid w:val="00544755"/>
    <w:rsid w:val="005454A0"/>
    <w:rsid w:val="005456E3"/>
    <w:rsid w:val="00550959"/>
    <w:rsid w:val="00551B7F"/>
    <w:rsid w:val="00554048"/>
    <w:rsid w:val="00554874"/>
    <w:rsid w:val="00555FA4"/>
    <w:rsid w:val="005566DE"/>
    <w:rsid w:val="00560439"/>
    <w:rsid w:val="005606C0"/>
    <w:rsid w:val="00560A05"/>
    <w:rsid w:val="00562984"/>
    <w:rsid w:val="00564450"/>
    <w:rsid w:val="0056610F"/>
    <w:rsid w:val="00567986"/>
    <w:rsid w:val="00567E19"/>
    <w:rsid w:val="00567F9A"/>
    <w:rsid w:val="00571275"/>
    <w:rsid w:val="005718E5"/>
    <w:rsid w:val="00575BCA"/>
    <w:rsid w:val="00576E2B"/>
    <w:rsid w:val="005776E3"/>
    <w:rsid w:val="005800CC"/>
    <w:rsid w:val="00580252"/>
    <w:rsid w:val="00582866"/>
    <w:rsid w:val="00583659"/>
    <w:rsid w:val="00587362"/>
    <w:rsid w:val="0059042A"/>
    <w:rsid w:val="005929E2"/>
    <w:rsid w:val="00595145"/>
    <w:rsid w:val="00596E9A"/>
    <w:rsid w:val="005A174C"/>
    <w:rsid w:val="005A1A81"/>
    <w:rsid w:val="005A255B"/>
    <w:rsid w:val="005A51D4"/>
    <w:rsid w:val="005A6CAE"/>
    <w:rsid w:val="005A7D09"/>
    <w:rsid w:val="005B0344"/>
    <w:rsid w:val="005B2135"/>
    <w:rsid w:val="005B2E50"/>
    <w:rsid w:val="005B520E"/>
    <w:rsid w:val="005B5233"/>
    <w:rsid w:val="005C0CA3"/>
    <w:rsid w:val="005C2666"/>
    <w:rsid w:val="005C2C45"/>
    <w:rsid w:val="005C630C"/>
    <w:rsid w:val="005C7487"/>
    <w:rsid w:val="005D348F"/>
    <w:rsid w:val="005D3A9B"/>
    <w:rsid w:val="005D44ED"/>
    <w:rsid w:val="005D4967"/>
    <w:rsid w:val="005D7E4B"/>
    <w:rsid w:val="005E0E36"/>
    <w:rsid w:val="005E2800"/>
    <w:rsid w:val="005E2CC0"/>
    <w:rsid w:val="005E48A3"/>
    <w:rsid w:val="005E5704"/>
    <w:rsid w:val="005E742B"/>
    <w:rsid w:val="005F0340"/>
    <w:rsid w:val="005F08E2"/>
    <w:rsid w:val="005F1311"/>
    <w:rsid w:val="005F1395"/>
    <w:rsid w:val="005F1C03"/>
    <w:rsid w:val="005F596C"/>
    <w:rsid w:val="00602FB3"/>
    <w:rsid w:val="0060471B"/>
    <w:rsid w:val="00605825"/>
    <w:rsid w:val="0060605D"/>
    <w:rsid w:val="00606399"/>
    <w:rsid w:val="00611405"/>
    <w:rsid w:val="006116F5"/>
    <w:rsid w:val="00612647"/>
    <w:rsid w:val="00612EB5"/>
    <w:rsid w:val="00614132"/>
    <w:rsid w:val="00614FDD"/>
    <w:rsid w:val="0062177C"/>
    <w:rsid w:val="00621BD9"/>
    <w:rsid w:val="006257D3"/>
    <w:rsid w:val="006312C4"/>
    <w:rsid w:val="00631AB2"/>
    <w:rsid w:val="006327C5"/>
    <w:rsid w:val="0063352B"/>
    <w:rsid w:val="00637A35"/>
    <w:rsid w:val="0064596B"/>
    <w:rsid w:val="00645AE5"/>
    <w:rsid w:val="00645D22"/>
    <w:rsid w:val="00650161"/>
    <w:rsid w:val="00650724"/>
    <w:rsid w:val="00650E1A"/>
    <w:rsid w:val="00651A08"/>
    <w:rsid w:val="006527DE"/>
    <w:rsid w:val="00654204"/>
    <w:rsid w:val="00657EFF"/>
    <w:rsid w:val="00661C22"/>
    <w:rsid w:val="00662CE1"/>
    <w:rsid w:val="0066336A"/>
    <w:rsid w:val="00664353"/>
    <w:rsid w:val="0066716E"/>
    <w:rsid w:val="00670434"/>
    <w:rsid w:val="00671432"/>
    <w:rsid w:val="006719BD"/>
    <w:rsid w:val="00673DC7"/>
    <w:rsid w:val="0067482E"/>
    <w:rsid w:val="006759B1"/>
    <w:rsid w:val="0067640C"/>
    <w:rsid w:val="006770C8"/>
    <w:rsid w:val="00680479"/>
    <w:rsid w:val="00680673"/>
    <w:rsid w:val="00681ADA"/>
    <w:rsid w:val="00681FFA"/>
    <w:rsid w:val="00683349"/>
    <w:rsid w:val="00685F76"/>
    <w:rsid w:val="006875AF"/>
    <w:rsid w:val="006930A5"/>
    <w:rsid w:val="00693D5C"/>
    <w:rsid w:val="006A18F8"/>
    <w:rsid w:val="006A39A3"/>
    <w:rsid w:val="006A5E5A"/>
    <w:rsid w:val="006A5F66"/>
    <w:rsid w:val="006B1CC1"/>
    <w:rsid w:val="006B3542"/>
    <w:rsid w:val="006B6019"/>
    <w:rsid w:val="006B62EA"/>
    <w:rsid w:val="006B6B66"/>
    <w:rsid w:val="006B7D5A"/>
    <w:rsid w:val="006B7FBD"/>
    <w:rsid w:val="006C1DE0"/>
    <w:rsid w:val="006C516C"/>
    <w:rsid w:val="006C6BD5"/>
    <w:rsid w:val="006C6C59"/>
    <w:rsid w:val="006D2761"/>
    <w:rsid w:val="006D32C6"/>
    <w:rsid w:val="006D42D8"/>
    <w:rsid w:val="006D47BA"/>
    <w:rsid w:val="006D6903"/>
    <w:rsid w:val="006E01B0"/>
    <w:rsid w:val="006E4697"/>
    <w:rsid w:val="006E4A2E"/>
    <w:rsid w:val="006E5B79"/>
    <w:rsid w:val="006E67AC"/>
    <w:rsid w:val="006E71C0"/>
    <w:rsid w:val="006F1230"/>
    <w:rsid w:val="006F2E9E"/>
    <w:rsid w:val="006F38C3"/>
    <w:rsid w:val="006F5925"/>
    <w:rsid w:val="006F6D3D"/>
    <w:rsid w:val="006F7C55"/>
    <w:rsid w:val="00701000"/>
    <w:rsid w:val="00701B47"/>
    <w:rsid w:val="007022EE"/>
    <w:rsid w:val="0070231E"/>
    <w:rsid w:val="007026AD"/>
    <w:rsid w:val="00703F58"/>
    <w:rsid w:val="00704A98"/>
    <w:rsid w:val="00706A67"/>
    <w:rsid w:val="0071016E"/>
    <w:rsid w:val="00710910"/>
    <w:rsid w:val="00711820"/>
    <w:rsid w:val="00713B3C"/>
    <w:rsid w:val="00715BEA"/>
    <w:rsid w:val="0071618F"/>
    <w:rsid w:val="007178F8"/>
    <w:rsid w:val="00722D41"/>
    <w:rsid w:val="00723FF3"/>
    <w:rsid w:val="00724AA4"/>
    <w:rsid w:val="00725DA6"/>
    <w:rsid w:val="00726D6B"/>
    <w:rsid w:val="00727D30"/>
    <w:rsid w:val="007326CB"/>
    <w:rsid w:val="00732783"/>
    <w:rsid w:val="00733D20"/>
    <w:rsid w:val="007364BA"/>
    <w:rsid w:val="00736B03"/>
    <w:rsid w:val="007372FB"/>
    <w:rsid w:val="00740EEA"/>
    <w:rsid w:val="00742604"/>
    <w:rsid w:val="00745FF9"/>
    <w:rsid w:val="0074731E"/>
    <w:rsid w:val="00747791"/>
    <w:rsid w:val="007477FB"/>
    <w:rsid w:val="007508F1"/>
    <w:rsid w:val="00752CBC"/>
    <w:rsid w:val="00761B6D"/>
    <w:rsid w:val="00763388"/>
    <w:rsid w:val="00763F5E"/>
    <w:rsid w:val="00765109"/>
    <w:rsid w:val="00765FE4"/>
    <w:rsid w:val="0076699A"/>
    <w:rsid w:val="007723A1"/>
    <w:rsid w:val="00773C9B"/>
    <w:rsid w:val="007744FF"/>
    <w:rsid w:val="00774D47"/>
    <w:rsid w:val="00775C5F"/>
    <w:rsid w:val="00775C85"/>
    <w:rsid w:val="00776DF4"/>
    <w:rsid w:val="00777F40"/>
    <w:rsid w:val="00782DE2"/>
    <w:rsid w:val="0078445C"/>
    <w:rsid w:val="007849D4"/>
    <w:rsid w:val="00785266"/>
    <w:rsid w:val="0078614E"/>
    <w:rsid w:val="00786156"/>
    <w:rsid w:val="00787CFE"/>
    <w:rsid w:val="00791453"/>
    <w:rsid w:val="00792BB1"/>
    <w:rsid w:val="00794804"/>
    <w:rsid w:val="0079560B"/>
    <w:rsid w:val="00796476"/>
    <w:rsid w:val="00796F26"/>
    <w:rsid w:val="007A0B1E"/>
    <w:rsid w:val="007A2197"/>
    <w:rsid w:val="007A2CF0"/>
    <w:rsid w:val="007B33F1"/>
    <w:rsid w:val="007B358A"/>
    <w:rsid w:val="007B39AD"/>
    <w:rsid w:val="007B3EBC"/>
    <w:rsid w:val="007B4E23"/>
    <w:rsid w:val="007B6934"/>
    <w:rsid w:val="007B6C4B"/>
    <w:rsid w:val="007B6DDA"/>
    <w:rsid w:val="007C0308"/>
    <w:rsid w:val="007C1841"/>
    <w:rsid w:val="007C2FF2"/>
    <w:rsid w:val="007C43A6"/>
    <w:rsid w:val="007C4AE1"/>
    <w:rsid w:val="007C79B4"/>
    <w:rsid w:val="007D18BD"/>
    <w:rsid w:val="007D20C9"/>
    <w:rsid w:val="007D6232"/>
    <w:rsid w:val="007D662E"/>
    <w:rsid w:val="007D6945"/>
    <w:rsid w:val="007D7349"/>
    <w:rsid w:val="007E1F1F"/>
    <w:rsid w:val="007E23A9"/>
    <w:rsid w:val="007E3747"/>
    <w:rsid w:val="007E4A77"/>
    <w:rsid w:val="007E773F"/>
    <w:rsid w:val="007E7B94"/>
    <w:rsid w:val="007F0CE5"/>
    <w:rsid w:val="007F0F3B"/>
    <w:rsid w:val="007F1F99"/>
    <w:rsid w:val="007F43AB"/>
    <w:rsid w:val="007F49A2"/>
    <w:rsid w:val="007F5402"/>
    <w:rsid w:val="007F57C7"/>
    <w:rsid w:val="007F768F"/>
    <w:rsid w:val="007F7DAB"/>
    <w:rsid w:val="00803F89"/>
    <w:rsid w:val="00804444"/>
    <w:rsid w:val="00806C78"/>
    <w:rsid w:val="00806DE7"/>
    <w:rsid w:val="0080791D"/>
    <w:rsid w:val="00807E11"/>
    <w:rsid w:val="00811F23"/>
    <w:rsid w:val="008144A3"/>
    <w:rsid w:val="0081472B"/>
    <w:rsid w:val="00815069"/>
    <w:rsid w:val="00816633"/>
    <w:rsid w:val="00817C4A"/>
    <w:rsid w:val="00817F04"/>
    <w:rsid w:val="008208AC"/>
    <w:rsid w:val="00821D2D"/>
    <w:rsid w:val="00822972"/>
    <w:rsid w:val="00823DC3"/>
    <w:rsid w:val="008260DB"/>
    <w:rsid w:val="0082721C"/>
    <w:rsid w:val="00831A1B"/>
    <w:rsid w:val="008348BA"/>
    <w:rsid w:val="0083497D"/>
    <w:rsid w:val="00836367"/>
    <w:rsid w:val="0084090C"/>
    <w:rsid w:val="008422A3"/>
    <w:rsid w:val="00845A5D"/>
    <w:rsid w:val="00846777"/>
    <w:rsid w:val="0084678C"/>
    <w:rsid w:val="008475EE"/>
    <w:rsid w:val="00847FFB"/>
    <w:rsid w:val="00853309"/>
    <w:rsid w:val="00853581"/>
    <w:rsid w:val="00856571"/>
    <w:rsid w:val="00857807"/>
    <w:rsid w:val="008601A8"/>
    <w:rsid w:val="00863D37"/>
    <w:rsid w:val="00864B25"/>
    <w:rsid w:val="00864BE3"/>
    <w:rsid w:val="00865429"/>
    <w:rsid w:val="00865D33"/>
    <w:rsid w:val="00866BCA"/>
    <w:rsid w:val="00866BEB"/>
    <w:rsid w:val="00870608"/>
    <w:rsid w:val="00871573"/>
    <w:rsid w:val="00872592"/>
    <w:rsid w:val="0087344A"/>
    <w:rsid w:val="00873603"/>
    <w:rsid w:val="0087384F"/>
    <w:rsid w:val="00874E89"/>
    <w:rsid w:val="00875E8F"/>
    <w:rsid w:val="00876E55"/>
    <w:rsid w:val="00877ABF"/>
    <w:rsid w:val="00881B13"/>
    <w:rsid w:val="00881E2F"/>
    <w:rsid w:val="00883DEE"/>
    <w:rsid w:val="008905C4"/>
    <w:rsid w:val="00892017"/>
    <w:rsid w:val="00892B3B"/>
    <w:rsid w:val="008941E8"/>
    <w:rsid w:val="0089542A"/>
    <w:rsid w:val="008961B7"/>
    <w:rsid w:val="00897C89"/>
    <w:rsid w:val="008A0D24"/>
    <w:rsid w:val="008A2C7D"/>
    <w:rsid w:val="008A7979"/>
    <w:rsid w:val="008B75FF"/>
    <w:rsid w:val="008B7A09"/>
    <w:rsid w:val="008C173D"/>
    <w:rsid w:val="008C18DE"/>
    <w:rsid w:val="008C27DB"/>
    <w:rsid w:val="008C4124"/>
    <w:rsid w:val="008C4B23"/>
    <w:rsid w:val="008C4DC4"/>
    <w:rsid w:val="008C4F3C"/>
    <w:rsid w:val="008C5E66"/>
    <w:rsid w:val="008C6E42"/>
    <w:rsid w:val="008C731B"/>
    <w:rsid w:val="008D2E56"/>
    <w:rsid w:val="008D4427"/>
    <w:rsid w:val="008E081F"/>
    <w:rsid w:val="008E2DC6"/>
    <w:rsid w:val="008E7790"/>
    <w:rsid w:val="008F4D02"/>
    <w:rsid w:val="008F6E2C"/>
    <w:rsid w:val="008F7655"/>
    <w:rsid w:val="008F7DE8"/>
    <w:rsid w:val="0090158F"/>
    <w:rsid w:val="00901CE1"/>
    <w:rsid w:val="00902A64"/>
    <w:rsid w:val="00904F5E"/>
    <w:rsid w:val="00906013"/>
    <w:rsid w:val="009064A4"/>
    <w:rsid w:val="00910562"/>
    <w:rsid w:val="00914333"/>
    <w:rsid w:val="0091445E"/>
    <w:rsid w:val="00914EAF"/>
    <w:rsid w:val="00915388"/>
    <w:rsid w:val="00915616"/>
    <w:rsid w:val="00915D0F"/>
    <w:rsid w:val="00916934"/>
    <w:rsid w:val="00921835"/>
    <w:rsid w:val="00922594"/>
    <w:rsid w:val="00925A04"/>
    <w:rsid w:val="00925C6F"/>
    <w:rsid w:val="00926DA0"/>
    <w:rsid w:val="009277D6"/>
    <w:rsid w:val="009277DC"/>
    <w:rsid w:val="00927F9D"/>
    <w:rsid w:val="009303D9"/>
    <w:rsid w:val="00933305"/>
    <w:rsid w:val="00933588"/>
    <w:rsid w:val="00933A5D"/>
    <w:rsid w:val="00933C64"/>
    <w:rsid w:val="0093527B"/>
    <w:rsid w:val="00936BF7"/>
    <w:rsid w:val="00942E95"/>
    <w:rsid w:val="00943E85"/>
    <w:rsid w:val="0094401A"/>
    <w:rsid w:val="0094536D"/>
    <w:rsid w:val="0095020B"/>
    <w:rsid w:val="00951AA9"/>
    <w:rsid w:val="00951D80"/>
    <w:rsid w:val="00951E1D"/>
    <w:rsid w:val="009520FF"/>
    <w:rsid w:val="00954AD3"/>
    <w:rsid w:val="009566E6"/>
    <w:rsid w:val="00957086"/>
    <w:rsid w:val="00960EFD"/>
    <w:rsid w:val="0096227F"/>
    <w:rsid w:val="009629B5"/>
    <w:rsid w:val="00962F80"/>
    <w:rsid w:val="00963467"/>
    <w:rsid w:val="0096583E"/>
    <w:rsid w:val="00967A05"/>
    <w:rsid w:val="00967DAE"/>
    <w:rsid w:val="00970293"/>
    <w:rsid w:val="00970423"/>
    <w:rsid w:val="00971208"/>
    <w:rsid w:val="00972203"/>
    <w:rsid w:val="00973962"/>
    <w:rsid w:val="00973E93"/>
    <w:rsid w:val="00976996"/>
    <w:rsid w:val="00977C0E"/>
    <w:rsid w:val="00980221"/>
    <w:rsid w:val="00980958"/>
    <w:rsid w:val="009846EA"/>
    <w:rsid w:val="009869D5"/>
    <w:rsid w:val="00987BB3"/>
    <w:rsid w:val="00987ECD"/>
    <w:rsid w:val="0099074F"/>
    <w:rsid w:val="009907A5"/>
    <w:rsid w:val="00991EA2"/>
    <w:rsid w:val="009942F8"/>
    <w:rsid w:val="00996D8E"/>
    <w:rsid w:val="0099797F"/>
    <w:rsid w:val="009A0887"/>
    <w:rsid w:val="009A1EC9"/>
    <w:rsid w:val="009A34BE"/>
    <w:rsid w:val="009A49B4"/>
    <w:rsid w:val="009A5E38"/>
    <w:rsid w:val="009A5F2A"/>
    <w:rsid w:val="009A71CB"/>
    <w:rsid w:val="009B1BB9"/>
    <w:rsid w:val="009B37F9"/>
    <w:rsid w:val="009C2B49"/>
    <w:rsid w:val="009C74D9"/>
    <w:rsid w:val="009D02D9"/>
    <w:rsid w:val="009D206F"/>
    <w:rsid w:val="009D217E"/>
    <w:rsid w:val="009D2666"/>
    <w:rsid w:val="009D2D7C"/>
    <w:rsid w:val="009D2E01"/>
    <w:rsid w:val="009D3FF2"/>
    <w:rsid w:val="009D4EE6"/>
    <w:rsid w:val="009D5015"/>
    <w:rsid w:val="009D5300"/>
    <w:rsid w:val="009D58DF"/>
    <w:rsid w:val="009D5913"/>
    <w:rsid w:val="009D64C5"/>
    <w:rsid w:val="009D79BA"/>
    <w:rsid w:val="009D7D4B"/>
    <w:rsid w:val="009E0E7C"/>
    <w:rsid w:val="009E4C1E"/>
    <w:rsid w:val="009E5B3A"/>
    <w:rsid w:val="009E6329"/>
    <w:rsid w:val="009F097B"/>
    <w:rsid w:val="009F0C58"/>
    <w:rsid w:val="009F1D79"/>
    <w:rsid w:val="009F1DAD"/>
    <w:rsid w:val="009F3267"/>
    <w:rsid w:val="009F349A"/>
    <w:rsid w:val="009F389A"/>
    <w:rsid w:val="009F52F5"/>
    <w:rsid w:val="009F6FD6"/>
    <w:rsid w:val="00A01BBB"/>
    <w:rsid w:val="00A059B3"/>
    <w:rsid w:val="00A0641E"/>
    <w:rsid w:val="00A13ADC"/>
    <w:rsid w:val="00A1428C"/>
    <w:rsid w:val="00A21C54"/>
    <w:rsid w:val="00A319C9"/>
    <w:rsid w:val="00A37585"/>
    <w:rsid w:val="00A37B68"/>
    <w:rsid w:val="00A40A34"/>
    <w:rsid w:val="00A419BC"/>
    <w:rsid w:val="00A41D69"/>
    <w:rsid w:val="00A462F3"/>
    <w:rsid w:val="00A527A7"/>
    <w:rsid w:val="00A632D8"/>
    <w:rsid w:val="00A63F22"/>
    <w:rsid w:val="00A65E5C"/>
    <w:rsid w:val="00A6754C"/>
    <w:rsid w:val="00A704AA"/>
    <w:rsid w:val="00A712C4"/>
    <w:rsid w:val="00A71605"/>
    <w:rsid w:val="00A76234"/>
    <w:rsid w:val="00A7777A"/>
    <w:rsid w:val="00A831A0"/>
    <w:rsid w:val="00A86DBB"/>
    <w:rsid w:val="00A87DEC"/>
    <w:rsid w:val="00A90BB8"/>
    <w:rsid w:val="00A92D5B"/>
    <w:rsid w:val="00A939B7"/>
    <w:rsid w:val="00A942E2"/>
    <w:rsid w:val="00A94E10"/>
    <w:rsid w:val="00A95594"/>
    <w:rsid w:val="00A95D38"/>
    <w:rsid w:val="00A9784B"/>
    <w:rsid w:val="00AA0078"/>
    <w:rsid w:val="00AA0352"/>
    <w:rsid w:val="00AA04EE"/>
    <w:rsid w:val="00AA4AD8"/>
    <w:rsid w:val="00AA5B5D"/>
    <w:rsid w:val="00AA7938"/>
    <w:rsid w:val="00AB10A7"/>
    <w:rsid w:val="00AB4492"/>
    <w:rsid w:val="00AB74DC"/>
    <w:rsid w:val="00AC23ED"/>
    <w:rsid w:val="00AC3373"/>
    <w:rsid w:val="00AC3606"/>
    <w:rsid w:val="00AC5BEA"/>
    <w:rsid w:val="00AC5D6B"/>
    <w:rsid w:val="00AC7A2C"/>
    <w:rsid w:val="00AD16BA"/>
    <w:rsid w:val="00AD26F6"/>
    <w:rsid w:val="00AD43F8"/>
    <w:rsid w:val="00AD4AD7"/>
    <w:rsid w:val="00AD5DD5"/>
    <w:rsid w:val="00AE089F"/>
    <w:rsid w:val="00AE14BA"/>
    <w:rsid w:val="00AE1741"/>
    <w:rsid w:val="00AE3409"/>
    <w:rsid w:val="00AE3CA2"/>
    <w:rsid w:val="00AE3EC6"/>
    <w:rsid w:val="00AE40A4"/>
    <w:rsid w:val="00AE41A2"/>
    <w:rsid w:val="00AE4ABC"/>
    <w:rsid w:val="00AE5040"/>
    <w:rsid w:val="00AE5C93"/>
    <w:rsid w:val="00AE6288"/>
    <w:rsid w:val="00AE6FC8"/>
    <w:rsid w:val="00AF01DF"/>
    <w:rsid w:val="00AF0360"/>
    <w:rsid w:val="00AF09BE"/>
    <w:rsid w:val="00AF775D"/>
    <w:rsid w:val="00B00F01"/>
    <w:rsid w:val="00B023EA"/>
    <w:rsid w:val="00B0272C"/>
    <w:rsid w:val="00B06097"/>
    <w:rsid w:val="00B06D9D"/>
    <w:rsid w:val="00B10DB4"/>
    <w:rsid w:val="00B11A60"/>
    <w:rsid w:val="00B13236"/>
    <w:rsid w:val="00B14038"/>
    <w:rsid w:val="00B15649"/>
    <w:rsid w:val="00B15978"/>
    <w:rsid w:val="00B15C1D"/>
    <w:rsid w:val="00B15D34"/>
    <w:rsid w:val="00B163CA"/>
    <w:rsid w:val="00B2217A"/>
    <w:rsid w:val="00B22613"/>
    <w:rsid w:val="00B22C85"/>
    <w:rsid w:val="00B26B87"/>
    <w:rsid w:val="00B26E2B"/>
    <w:rsid w:val="00B30019"/>
    <w:rsid w:val="00B34C6B"/>
    <w:rsid w:val="00B35D89"/>
    <w:rsid w:val="00B3736E"/>
    <w:rsid w:val="00B40BA4"/>
    <w:rsid w:val="00B418FF"/>
    <w:rsid w:val="00B4469C"/>
    <w:rsid w:val="00B4739B"/>
    <w:rsid w:val="00B51729"/>
    <w:rsid w:val="00B52A71"/>
    <w:rsid w:val="00B5329C"/>
    <w:rsid w:val="00B55B8E"/>
    <w:rsid w:val="00B579BF"/>
    <w:rsid w:val="00B6055F"/>
    <w:rsid w:val="00B60BBA"/>
    <w:rsid w:val="00B62B81"/>
    <w:rsid w:val="00B66F6D"/>
    <w:rsid w:val="00B671E3"/>
    <w:rsid w:val="00B743D8"/>
    <w:rsid w:val="00B74532"/>
    <w:rsid w:val="00B75E6C"/>
    <w:rsid w:val="00B77936"/>
    <w:rsid w:val="00B808F8"/>
    <w:rsid w:val="00B80CD4"/>
    <w:rsid w:val="00B868D6"/>
    <w:rsid w:val="00B86A9D"/>
    <w:rsid w:val="00B875DD"/>
    <w:rsid w:val="00B877F8"/>
    <w:rsid w:val="00B87E93"/>
    <w:rsid w:val="00B87F6E"/>
    <w:rsid w:val="00B97773"/>
    <w:rsid w:val="00BA1025"/>
    <w:rsid w:val="00BA2257"/>
    <w:rsid w:val="00BA3D61"/>
    <w:rsid w:val="00BA7F7B"/>
    <w:rsid w:val="00BB09F5"/>
    <w:rsid w:val="00BB1428"/>
    <w:rsid w:val="00BB4B14"/>
    <w:rsid w:val="00BB5380"/>
    <w:rsid w:val="00BB5669"/>
    <w:rsid w:val="00BB5C0C"/>
    <w:rsid w:val="00BC064B"/>
    <w:rsid w:val="00BC0876"/>
    <w:rsid w:val="00BC3031"/>
    <w:rsid w:val="00BC3420"/>
    <w:rsid w:val="00BC4351"/>
    <w:rsid w:val="00BC4C26"/>
    <w:rsid w:val="00BD1A10"/>
    <w:rsid w:val="00BD2022"/>
    <w:rsid w:val="00BD2F01"/>
    <w:rsid w:val="00BD46DB"/>
    <w:rsid w:val="00BD65BE"/>
    <w:rsid w:val="00BD670B"/>
    <w:rsid w:val="00BD7702"/>
    <w:rsid w:val="00BE241F"/>
    <w:rsid w:val="00BE46B5"/>
    <w:rsid w:val="00BE5CC8"/>
    <w:rsid w:val="00BE7D3C"/>
    <w:rsid w:val="00BF378B"/>
    <w:rsid w:val="00BF3A13"/>
    <w:rsid w:val="00BF3B40"/>
    <w:rsid w:val="00BF5FF6"/>
    <w:rsid w:val="00BF6E63"/>
    <w:rsid w:val="00BF6FA0"/>
    <w:rsid w:val="00C0207F"/>
    <w:rsid w:val="00C03963"/>
    <w:rsid w:val="00C048CA"/>
    <w:rsid w:val="00C04B7E"/>
    <w:rsid w:val="00C04C11"/>
    <w:rsid w:val="00C06C1A"/>
    <w:rsid w:val="00C06E4D"/>
    <w:rsid w:val="00C07307"/>
    <w:rsid w:val="00C11655"/>
    <w:rsid w:val="00C16117"/>
    <w:rsid w:val="00C1693A"/>
    <w:rsid w:val="00C17AA9"/>
    <w:rsid w:val="00C17DA1"/>
    <w:rsid w:val="00C20628"/>
    <w:rsid w:val="00C2075C"/>
    <w:rsid w:val="00C21D25"/>
    <w:rsid w:val="00C22983"/>
    <w:rsid w:val="00C23918"/>
    <w:rsid w:val="00C23ED4"/>
    <w:rsid w:val="00C24985"/>
    <w:rsid w:val="00C26CF5"/>
    <w:rsid w:val="00C27D99"/>
    <w:rsid w:val="00C30005"/>
    <w:rsid w:val="00C3075A"/>
    <w:rsid w:val="00C30E55"/>
    <w:rsid w:val="00C32A9D"/>
    <w:rsid w:val="00C35C40"/>
    <w:rsid w:val="00C36131"/>
    <w:rsid w:val="00C424BF"/>
    <w:rsid w:val="00C42688"/>
    <w:rsid w:val="00C429CB"/>
    <w:rsid w:val="00C44D2B"/>
    <w:rsid w:val="00C45AF3"/>
    <w:rsid w:val="00C45C2E"/>
    <w:rsid w:val="00C5029B"/>
    <w:rsid w:val="00C503A6"/>
    <w:rsid w:val="00C50991"/>
    <w:rsid w:val="00C51D12"/>
    <w:rsid w:val="00C5253F"/>
    <w:rsid w:val="00C52E43"/>
    <w:rsid w:val="00C535CC"/>
    <w:rsid w:val="00C54FEC"/>
    <w:rsid w:val="00C553D3"/>
    <w:rsid w:val="00C5641D"/>
    <w:rsid w:val="00C57A85"/>
    <w:rsid w:val="00C60281"/>
    <w:rsid w:val="00C616B1"/>
    <w:rsid w:val="00C6179C"/>
    <w:rsid w:val="00C61D75"/>
    <w:rsid w:val="00C6364C"/>
    <w:rsid w:val="00C64CAE"/>
    <w:rsid w:val="00C65012"/>
    <w:rsid w:val="00C669FF"/>
    <w:rsid w:val="00C66CA6"/>
    <w:rsid w:val="00C71892"/>
    <w:rsid w:val="00C72AB2"/>
    <w:rsid w:val="00C73AEF"/>
    <w:rsid w:val="00C75F3C"/>
    <w:rsid w:val="00C779B6"/>
    <w:rsid w:val="00C806A6"/>
    <w:rsid w:val="00C816FE"/>
    <w:rsid w:val="00C81BDA"/>
    <w:rsid w:val="00C85827"/>
    <w:rsid w:val="00C86B26"/>
    <w:rsid w:val="00C90270"/>
    <w:rsid w:val="00C906D6"/>
    <w:rsid w:val="00C919A4"/>
    <w:rsid w:val="00C919AC"/>
    <w:rsid w:val="00C926DB"/>
    <w:rsid w:val="00C93308"/>
    <w:rsid w:val="00C93E8A"/>
    <w:rsid w:val="00C94178"/>
    <w:rsid w:val="00C94B86"/>
    <w:rsid w:val="00C94EC9"/>
    <w:rsid w:val="00C952D8"/>
    <w:rsid w:val="00C96530"/>
    <w:rsid w:val="00C973C4"/>
    <w:rsid w:val="00C975F3"/>
    <w:rsid w:val="00CA0013"/>
    <w:rsid w:val="00CA02DE"/>
    <w:rsid w:val="00CA1604"/>
    <w:rsid w:val="00CA3F15"/>
    <w:rsid w:val="00CA4392"/>
    <w:rsid w:val="00CA58E5"/>
    <w:rsid w:val="00CA7B58"/>
    <w:rsid w:val="00CB031F"/>
    <w:rsid w:val="00CB11B7"/>
    <w:rsid w:val="00CB6096"/>
    <w:rsid w:val="00CB63D9"/>
    <w:rsid w:val="00CB7154"/>
    <w:rsid w:val="00CB7AE3"/>
    <w:rsid w:val="00CC134F"/>
    <w:rsid w:val="00CC1AB8"/>
    <w:rsid w:val="00CC393F"/>
    <w:rsid w:val="00CC4D20"/>
    <w:rsid w:val="00CC72AB"/>
    <w:rsid w:val="00CC7BBF"/>
    <w:rsid w:val="00CD1B35"/>
    <w:rsid w:val="00CD2117"/>
    <w:rsid w:val="00CD4D98"/>
    <w:rsid w:val="00CD5326"/>
    <w:rsid w:val="00CE0635"/>
    <w:rsid w:val="00CE219D"/>
    <w:rsid w:val="00CE2346"/>
    <w:rsid w:val="00CE511D"/>
    <w:rsid w:val="00CE544F"/>
    <w:rsid w:val="00CF495F"/>
    <w:rsid w:val="00CF4BBD"/>
    <w:rsid w:val="00D03501"/>
    <w:rsid w:val="00D037CA"/>
    <w:rsid w:val="00D0571F"/>
    <w:rsid w:val="00D10522"/>
    <w:rsid w:val="00D113E8"/>
    <w:rsid w:val="00D14966"/>
    <w:rsid w:val="00D14A5A"/>
    <w:rsid w:val="00D168EE"/>
    <w:rsid w:val="00D17584"/>
    <w:rsid w:val="00D2038A"/>
    <w:rsid w:val="00D2056D"/>
    <w:rsid w:val="00D207B2"/>
    <w:rsid w:val="00D20E78"/>
    <w:rsid w:val="00D20F0D"/>
    <w:rsid w:val="00D212C6"/>
    <w:rsid w:val="00D2132B"/>
    <w:rsid w:val="00D2176E"/>
    <w:rsid w:val="00D22253"/>
    <w:rsid w:val="00D22939"/>
    <w:rsid w:val="00D2739D"/>
    <w:rsid w:val="00D331C7"/>
    <w:rsid w:val="00D339AD"/>
    <w:rsid w:val="00D3542D"/>
    <w:rsid w:val="00D373A2"/>
    <w:rsid w:val="00D37ACF"/>
    <w:rsid w:val="00D4272A"/>
    <w:rsid w:val="00D459B5"/>
    <w:rsid w:val="00D50AB3"/>
    <w:rsid w:val="00D53C46"/>
    <w:rsid w:val="00D53E74"/>
    <w:rsid w:val="00D5447C"/>
    <w:rsid w:val="00D6086A"/>
    <w:rsid w:val="00D6224C"/>
    <w:rsid w:val="00D624A8"/>
    <w:rsid w:val="00D632BE"/>
    <w:rsid w:val="00D63691"/>
    <w:rsid w:val="00D647AB"/>
    <w:rsid w:val="00D652E2"/>
    <w:rsid w:val="00D66A06"/>
    <w:rsid w:val="00D675D7"/>
    <w:rsid w:val="00D67DF1"/>
    <w:rsid w:val="00D72D06"/>
    <w:rsid w:val="00D74A2A"/>
    <w:rsid w:val="00D7522C"/>
    <w:rsid w:val="00D7536F"/>
    <w:rsid w:val="00D759C6"/>
    <w:rsid w:val="00D76668"/>
    <w:rsid w:val="00D76DBB"/>
    <w:rsid w:val="00D779AC"/>
    <w:rsid w:val="00D8068F"/>
    <w:rsid w:val="00D80C79"/>
    <w:rsid w:val="00D93D0D"/>
    <w:rsid w:val="00D94EA5"/>
    <w:rsid w:val="00D9664C"/>
    <w:rsid w:val="00D967B7"/>
    <w:rsid w:val="00DA3E91"/>
    <w:rsid w:val="00DA5CFB"/>
    <w:rsid w:val="00DA6021"/>
    <w:rsid w:val="00DA7C1B"/>
    <w:rsid w:val="00DA7E16"/>
    <w:rsid w:val="00DB2ACD"/>
    <w:rsid w:val="00DB4686"/>
    <w:rsid w:val="00DB6466"/>
    <w:rsid w:val="00DB71DF"/>
    <w:rsid w:val="00DB7D02"/>
    <w:rsid w:val="00DC0459"/>
    <w:rsid w:val="00DC1ABE"/>
    <w:rsid w:val="00DC1C79"/>
    <w:rsid w:val="00DC2BDB"/>
    <w:rsid w:val="00DC38CC"/>
    <w:rsid w:val="00DC4E93"/>
    <w:rsid w:val="00DC5998"/>
    <w:rsid w:val="00DC609C"/>
    <w:rsid w:val="00DD2823"/>
    <w:rsid w:val="00DD351D"/>
    <w:rsid w:val="00DD3D20"/>
    <w:rsid w:val="00DE1024"/>
    <w:rsid w:val="00DE7D06"/>
    <w:rsid w:val="00DF018D"/>
    <w:rsid w:val="00DF15BA"/>
    <w:rsid w:val="00DF173C"/>
    <w:rsid w:val="00DF194E"/>
    <w:rsid w:val="00DF2289"/>
    <w:rsid w:val="00DF2C17"/>
    <w:rsid w:val="00E00B42"/>
    <w:rsid w:val="00E024EC"/>
    <w:rsid w:val="00E02721"/>
    <w:rsid w:val="00E029F7"/>
    <w:rsid w:val="00E0337C"/>
    <w:rsid w:val="00E07383"/>
    <w:rsid w:val="00E11CE9"/>
    <w:rsid w:val="00E13505"/>
    <w:rsid w:val="00E1430F"/>
    <w:rsid w:val="00E14B30"/>
    <w:rsid w:val="00E14C78"/>
    <w:rsid w:val="00E1580F"/>
    <w:rsid w:val="00E165BC"/>
    <w:rsid w:val="00E17076"/>
    <w:rsid w:val="00E204A2"/>
    <w:rsid w:val="00E21C2F"/>
    <w:rsid w:val="00E22B6F"/>
    <w:rsid w:val="00E25132"/>
    <w:rsid w:val="00E27926"/>
    <w:rsid w:val="00E30D5B"/>
    <w:rsid w:val="00E32D60"/>
    <w:rsid w:val="00E33E82"/>
    <w:rsid w:val="00E34F09"/>
    <w:rsid w:val="00E35C80"/>
    <w:rsid w:val="00E36CC2"/>
    <w:rsid w:val="00E4173A"/>
    <w:rsid w:val="00E56BD1"/>
    <w:rsid w:val="00E56F56"/>
    <w:rsid w:val="00E600AB"/>
    <w:rsid w:val="00E60F47"/>
    <w:rsid w:val="00E61E12"/>
    <w:rsid w:val="00E63C4E"/>
    <w:rsid w:val="00E6474C"/>
    <w:rsid w:val="00E64833"/>
    <w:rsid w:val="00E64D7B"/>
    <w:rsid w:val="00E675CB"/>
    <w:rsid w:val="00E67CBF"/>
    <w:rsid w:val="00E7097D"/>
    <w:rsid w:val="00E70D88"/>
    <w:rsid w:val="00E71637"/>
    <w:rsid w:val="00E728EC"/>
    <w:rsid w:val="00E73BB3"/>
    <w:rsid w:val="00E7596C"/>
    <w:rsid w:val="00E81BE8"/>
    <w:rsid w:val="00E820DB"/>
    <w:rsid w:val="00E827FE"/>
    <w:rsid w:val="00E84E20"/>
    <w:rsid w:val="00E86D1B"/>
    <w:rsid w:val="00E86F0D"/>
    <w:rsid w:val="00E870E8"/>
    <w:rsid w:val="00E87222"/>
    <w:rsid w:val="00E878F2"/>
    <w:rsid w:val="00E9045E"/>
    <w:rsid w:val="00E933FA"/>
    <w:rsid w:val="00E93FA9"/>
    <w:rsid w:val="00E9650D"/>
    <w:rsid w:val="00E976E7"/>
    <w:rsid w:val="00E97E59"/>
    <w:rsid w:val="00EA08E5"/>
    <w:rsid w:val="00EA0B86"/>
    <w:rsid w:val="00EA2346"/>
    <w:rsid w:val="00EA403E"/>
    <w:rsid w:val="00EA41B6"/>
    <w:rsid w:val="00EA621D"/>
    <w:rsid w:val="00EA64FA"/>
    <w:rsid w:val="00EB3A61"/>
    <w:rsid w:val="00EB4DB4"/>
    <w:rsid w:val="00EB5DAD"/>
    <w:rsid w:val="00EB7448"/>
    <w:rsid w:val="00EB78EF"/>
    <w:rsid w:val="00EC0592"/>
    <w:rsid w:val="00EC2CDE"/>
    <w:rsid w:val="00EC3595"/>
    <w:rsid w:val="00EC6387"/>
    <w:rsid w:val="00ED00D4"/>
    <w:rsid w:val="00ED010B"/>
    <w:rsid w:val="00ED0149"/>
    <w:rsid w:val="00ED0866"/>
    <w:rsid w:val="00ED2F4F"/>
    <w:rsid w:val="00ED4DCC"/>
    <w:rsid w:val="00ED683F"/>
    <w:rsid w:val="00ED79AC"/>
    <w:rsid w:val="00EE306B"/>
    <w:rsid w:val="00EE3496"/>
    <w:rsid w:val="00EE698D"/>
    <w:rsid w:val="00EE6B8D"/>
    <w:rsid w:val="00EE7F15"/>
    <w:rsid w:val="00EF03C3"/>
    <w:rsid w:val="00EF0A5B"/>
    <w:rsid w:val="00EF204D"/>
    <w:rsid w:val="00EF60C8"/>
    <w:rsid w:val="00EF6490"/>
    <w:rsid w:val="00EF7DE3"/>
    <w:rsid w:val="00F03103"/>
    <w:rsid w:val="00F03172"/>
    <w:rsid w:val="00F03719"/>
    <w:rsid w:val="00F05302"/>
    <w:rsid w:val="00F060EE"/>
    <w:rsid w:val="00F0624B"/>
    <w:rsid w:val="00F11A0D"/>
    <w:rsid w:val="00F11C2B"/>
    <w:rsid w:val="00F12581"/>
    <w:rsid w:val="00F14FC9"/>
    <w:rsid w:val="00F15E8E"/>
    <w:rsid w:val="00F173C0"/>
    <w:rsid w:val="00F17669"/>
    <w:rsid w:val="00F17931"/>
    <w:rsid w:val="00F2026F"/>
    <w:rsid w:val="00F206ED"/>
    <w:rsid w:val="00F210A0"/>
    <w:rsid w:val="00F21A89"/>
    <w:rsid w:val="00F2392A"/>
    <w:rsid w:val="00F24E0C"/>
    <w:rsid w:val="00F271DE"/>
    <w:rsid w:val="00F27A8B"/>
    <w:rsid w:val="00F340CD"/>
    <w:rsid w:val="00F34D6A"/>
    <w:rsid w:val="00F35043"/>
    <w:rsid w:val="00F36079"/>
    <w:rsid w:val="00F41D41"/>
    <w:rsid w:val="00F425F2"/>
    <w:rsid w:val="00F43A25"/>
    <w:rsid w:val="00F457C0"/>
    <w:rsid w:val="00F52920"/>
    <w:rsid w:val="00F540FA"/>
    <w:rsid w:val="00F55882"/>
    <w:rsid w:val="00F56695"/>
    <w:rsid w:val="00F56B05"/>
    <w:rsid w:val="00F57A13"/>
    <w:rsid w:val="00F61D26"/>
    <w:rsid w:val="00F627DA"/>
    <w:rsid w:val="00F65A04"/>
    <w:rsid w:val="00F65DD7"/>
    <w:rsid w:val="00F71EC8"/>
    <w:rsid w:val="00F722C3"/>
    <w:rsid w:val="00F7288F"/>
    <w:rsid w:val="00F73A13"/>
    <w:rsid w:val="00F74619"/>
    <w:rsid w:val="00F75134"/>
    <w:rsid w:val="00F8120A"/>
    <w:rsid w:val="00F81B77"/>
    <w:rsid w:val="00F821DF"/>
    <w:rsid w:val="00F847A6"/>
    <w:rsid w:val="00F85717"/>
    <w:rsid w:val="00F8616F"/>
    <w:rsid w:val="00F86C2C"/>
    <w:rsid w:val="00F86D6C"/>
    <w:rsid w:val="00F906D0"/>
    <w:rsid w:val="00F915CB"/>
    <w:rsid w:val="00F9441B"/>
    <w:rsid w:val="00F97446"/>
    <w:rsid w:val="00FA08DD"/>
    <w:rsid w:val="00FA2C3D"/>
    <w:rsid w:val="00FA300F"/>
    <w:rsid w:val="00FA3FBE"/>
    <w:rsid w:val="00FA489F"/>
    <w:rsid w:val="00FA4C32"/>
    <w:rsid w:val="00FA54F1"/>
    <w:rsid w:val="00FB0B8F"/>
    <w:rsid w:val="00FB1D81"/>
    <w:rsid w:val="00FB31DF"/>
    <w:rsid w:val="00FB31E2"/>
    <w:rsid w:val="00FB5056"/>
    <w:rsid w:val="00FB60AB"/>
    <w:rsid w:val="00FC064F"/>
    <w:rsid w:val="00FC2DA7"/>
    <w:rsid w:val="00FC2E57"/>
    <w:rsid w:val="00FC2F80"/>
    <w:rsid w:val="00FC38B0"/>
    <w:rsid w:val="00FC5252"/>
    <w:rsid w:val="00FC7451"/>
    <w:rsid w:val="00FC7AFA"/>
    <w:rsid w:val="00FD2FCF"/>
    <w:rsid w:val="00FD3151"/>
    <w:rsid w:val="00FD3915"/>
    <w:rsid w:val="00FD3B38"/>
    <w:rsid w:val="00FD5EAD"/>
    <w:rsid w:val="00FD70FE"/>
    <w:rsid w:val="00FD73F1"/>
    <w:rsid w:val="00FD7D79"/>
    <w:rsid w:val="00FE1274"/>
    <w:rsid w:val="00FE426D"/>
    <w:rsid w:val="00FE512A"/>
    <w:rsid w:val="00FE676D"/>
    <w:rsid w:val="00FE7114"/>
    <w:rsid w:val="00FF293C"/>
    <w:rsid w:val="00FF2CD3"/>
    <w:rsid w:val="00FF3D4F"/>
    <w:rsid w:val="00FF4E7D"/>
    <w:rsid w:val="00FF5294"/>
    <w:rsid w:val="02680A09"/>
    <w:rsid w:val="028770DF"/>
    <w:rsid w:val="07A3F0A9"/>
    <w:rsid w:val="09D43493"/>
    <w:rsid w:val="0B2043FA"/>
    <w:rsid w:val="0E0B9828"/>
    <w:rsid w:val="0EA56FF6"/>
    <w:rsid w:val="0EF86D1A"/>
    <w:rsid w:val="10C65CA7"/>
    <w:rsid w:val="127614F2"/>
    <w:rsid w:val="1A5C0F65"/>
    <w:rsid w:val="1D44AF34"/>
    <w:rsid w:val="21A7FE24"/>
    <w:rsid w:val="2257CBAD"/>
    <w:rsid w:val="25196110"/>
    <w:rsid w:val="2D8D1A2D"/>
    <w:rsid w:val="2D9BB19D"/>
    <w:rsid w:val="2FBBB754"/>
    <w:rsid w:val="3993554D"/>
    <w:rsid w:val="3BFBDF92"/>
    <w:rsid w:val="3DCDAD38"/>
    <w:rsid w:val="3E87E704"/>
    <w:rsid w:val="40A7FF72"/>
    <w:rsid w:val="4A4C7ECF"/>
    <w:rsid w:val="4C9A77DE"/>
    <w:rsid w:val="505387E8"/>
    <w:rsid w:val="50C96DE3"/>
    <w:rsid w:val="55EB97E4"/>
    <w:rsid w:val="56A644C2"/>
    <w:rsid w:val="5E1A7CD4"/>
    <w:rsid w:val="6408EE26"/>
    <w:rsid w:val="64F6F95C"/>
    <w:rsid w:val="673F95B0"/>
    <w:rsid w:val="6AF1AAC9"/>
    <w:rsid w:val="6B9E4543"/>
    <w:rsid w:val="6E388E24"/>
    <w:rsid w:val="703C714F"/>
    <w:rsid w:val="7092EC7B"/>
    <w:rsid w:val="71702EE6"/>
    <w:rsid w:val="75464416"/>
    <w:rsid w:val="756A5FBE"/>
    <w:rsid w:val="77025731"/>
    <w:rsid w:val="79BF761D"/>
    <w:rsid w:val="7BEE6D70"/>
    <w:rsid w:val="7BFA020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5EACA9"/>
  <w15:chartTrackingRefBased/>
  <w15:docId w15:val="{54D2FA41-1DF8-435E-9078-D713AE468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rPr>
      <w:lang w:val="en-US" w:eastAsia="en-US"/>
    </w:rPr>
  </w:style>
  <w:style w:type="paragraph" w:styleId="1">
    <w:name w:val="heading 1"/>
    <w:basedOn w:val="a"/>
    <w:next w:val="a"/>
    <w:qFormat/>
    <w:rsid w:val="006B6B66"/>
    <w:pPr>
      <w:keepNext/>
      <w:keepLines/>
      <w:tabs>
        <w:tab w:val="left" w:pos="216"/>
      </w:tabs>
      <w:spacing w:before="160" w:after="80"/>
      <w:outlineLvl w:val="0"/>
    </w:pPr>
    <w:rPr>
      <w:smallCaps/>
      <w:noProof/>
    </w:rPr>
  </w:style>
  <w:style w:type="paragraph" w:styleId="2">
    <w:name w:val="heading 2"/>
    <w:basedOn w:val="a"/>
    <w:next w:val="a"/>
    <w:qFormat/>
    <w:rsid w:val="00ED0149"/>
    <w:pPr>
      <w:keepNext/>
      <w:keepLines/>
      <w:tabs>
        <w:tab w:val="num" w:pos="3971"/>
      </w:tabs>
      <w:spacing w:before="120" w:after="60"/>
      <w:jc w:val="left"/>
      <w:outlineLvl w:val="1"/>
    </w:pPr>
    <w:rPr>
      <w:i/>
      <w:iCs/>
      <w:noProof/>
    </w:rPr>
  </w:style>
  <w:style w:type="paragraph" w:styleId="3">
    <w:name w:val="heading 3"/>
    <w:basedOn w:val="a"/>
    <w:next w:val="a"/>
    <w:qFormat/>
    <w:rsid w:val="00794804"/>
    <w:pPr>
      <w:spacing w:line="240" w:lineRule="exact"/>
      <w:jc w:val="both"/>
      <w:outlineLvl w:val="2"/>
    </w:pPr>
    <w:rPr>
      <w:i/>
      <w:iCs/>
      <w:noProof/>
    </w:rPr>
  </w:style>
  <w:style w:type="paragraph" w:styleId="4">
    <w:name w:val="heading 4"/>
    <w:basedOn w:val="a"/>
    <w:next w:val="a"/>
    <w:qFormat/>
    <w:rsid w:val="00794804"/>
    <w:pPr>
      <w:tabs>
        <w:tab w:val="left" w:pos="720"/>
      </w:tabs>
      <w:spacing w:before="40" w:after="40"/>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9"/>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tabs>
        <w:tab w:val="left" w:pos="533"/>
      </w:tabs>
      <w:spacing w:before="80" w:after="200"/>
      <w:jc w:val="both"/>
    </w:pPr>
    <w:rPr>
      <w:noProof/>
      <w:sz w:val="16"/>
      <w:szCs w:val="16"/>
      <w:lang w:val="en-US" w:eastAsia="en-US"/>
    </w:rPr>
  </w:style>
  <w:style w:type="paragraph" w:customStyle="1" w:styleId="footnote">
    <w:name w:val="footnote"/>
    <w:pPr>
      <w:framePr w:hSpace="187" w:vSpace="187" w:wrap="notBeside" w:vAnchor="text" w:hAnchor="page" w:x="6121" w:y="577"/>
      <w:numPr>
        <w:numId w:val="11"/>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32"/>
      </w:numPr>
      <w:spacing w:before="60" w:after="30"/>
      <w:ind w:left="58" w:hanging="29"/>
      <w:jc w:val="right"/>
    </w:pPr>
    <w:rPr>
      <w:sz w:val="12"/>
      <w:szCs w:val="12"/>
      <w:lang w:val="en-US" w:eastAsia="en-US"/>
    </w:rPr>
  </w:style>
  <w:style w:type="paragraph" w:customStyle="1" w:styleId="tablehead">
    <w:name w:val="table head"/>
    <w:pPr>
      <w:numPr>
        <w:numId w:val="17"/>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页眉 字符"/>
    <w:basedOn w:val="a0"/>
    <w:link w:val="a5"/>
    <w:rsid w:val="001A3B3D"/>
  </w:style>
  <w:style w:type="paragraph" w:styleId="a7">
    <w:name w:val="footer"/>
    <w:basedOn w:val="a"/>
    <w:link w:val="a8"/>
    <w:uiPriority w:val="99"/>
    <w:rsid w:val="001A3B3D"/>
    <w:pPr>
      <w:tabs>
        <w:tab w:val="center" w:pos="4680"/>
        <w:tab w:val="right" w:pos="9360"/>
      </w:tabs>
    </w:pPr>
  </w:style>
  <w:style w:type="character" w:customStyle="1" w:styleId="a8">
    <w:name w:val="页脚 字符"/>
    <w:basedOn w:val="a0"/>
    <w:link w:val="a7"/>
    <w:uiPriority w:val="99"/>
    <w:rsid w:val="001A3B3D"/>
  </w:style>
  <w:style w:type="paragraph" w:customStyle="1" w:styleId="EndNoteBibliographyTitle">
    <w:name w:val="EndNote Bibliography Title"/>
    <w:basedOn w:val="a"/>
    <w:link w:val="EndNoteBibliographyTitle0"/>
    <w:rsid w:val="00CA02DE"/>
    <w:rPr>
      <w:noProof/>
    </w:rPr>
  </w:style>
  <w:style w:type="character" w:customStyle="1" w:styleId="EndNoteBibliographyTitle0">
    <w:name w:val="EndNote Bibliography Title 字符"/>
    <w:basedOn w:val="a4"/>
    <w:link w:val="EndNoteBibliographyTitle"/>
    <w:rsid w:val="00CA02DE"/>
    <w:rPr>
      <w:noProof/>
      <w:spacing w:val="-1"/>
      <w:lang w:val="en-US" w:eastAsia="en-US"/>
    </w:rPr>
  </w:style>
  <w:style w:type="paragraph" w:customStyle="1" w:styleId="EndNoteBibliography">
    <w:name w:val="EndNote Bibliography"/>
    <w:basedOn w:val="a"/>
    <w:link w:val="EndNoteBibliography0"/>
    <w:rsid w:val="00CA02DE"/>
    <w:rPr>
      <w:noProof/>
    </w:rPr>
  </w:style>
  <w:style w:type="character" w:customStyle="1" w:styleId="EndNoteBibliography0">
    <w:name w:val="EndNote Bibliography 字符"/>
    <w:basedOn w:val="a4"/>
    <w:link w:val="EndNoteBibliography"/>
    <w:rsid w:val="00CA02DE"/>
    <w:rPr>
      <w:noProof/>
      <w:spacing w:val="-1"/>
      <w:lang w:val="en-US" w:eastAsia="en-US"/>
    </w:rPr>
  </w:style>
  <w:style w:type="paragraph" w:customStyle="1" w:styleId="EndNoteCategoryHeading">
    <w:name w:val="EndNote Category Heading"/>
    <w:basedOn w:val="a"/>
    <w:link w:val="EndNoteCategoryHeading0"/>
    <w:rsid w:val="00CA02DE"/>
    <w:pPr>
      <w:spacing w:before="120" w:after="120"/>
      <w:jc w:val="left"/>
    </w:pPr>
    <w:rPr>
      <w:b/>
      <w:noProof/>
    </w:rPr>
  </w:style>
  <w:style w:type="character" w:customStyle="1" w:styleId="EndNoteCategoryHeading0">
    <w:name w:val="EndNote Category Heading 字符"/>
    <w:basedOn w:val="a4"/>
    <w:link w:val="EndNoteCategoryHeading"/>
    <w:rsid w:val="00CA02DE"/>
    <w:rPr>
      <w:b/>
      <w:noProof/>
      <w:spacing w:val="-1"/>
      <w:lang w:val="en-US" w:eastAsia="en-US"/>
    </w:rPr>
  </w:style>
  <w:style w:type="character" w:customStyle="1" w:styleId="fontstyle01">
    <w:name w:val="fontstyle01"/>
    <w:basedOn w:val="a0"/>
    <w:rsid w:val="004131D0"/>
    <w:rPr>
      <w:rFonts w:ascii="t1-gul-regular" w:hAnsi="t1-gul-regular" w:hint="default"/>
      <w:b w:val="0"/>
      <w:bCs w:val="0"/>
      <w:i w:val="0"/>
      <w:iCs w:val="0"/>
      <w:color w:val="000000"/>
      <w:sz w:val="18"/>
      <w:szCs w:val="18"/>
    </w:rPr>
  </w:style>
  <w:style w:type="character" w:styleId="a9">
    <w:name w:val="annotation reference"/>
    <w:basedOn w:val="a0"/>
    <w:rsid w:val="00AE5C93"/>
    <w:rPr>
      <w:sz w:val="16"/>
      <w:szCs w:val="16"/>
    </w:rPr>
  </w:style>
  <w:style w:type="paragraph" w:styleId="aa">
    <w:name w:val="annotation text"/>
    <w:basedOn w:val="a"/>
    <w:link w:val="ab"/>
    <w:rsid w:val="00AE5C93"/>
  </w:style>
  <w:style w:type="character" w:customStyle="1" w:styleId="ab">
    <w:name w:val="批注文字 字符"/>
    <w:basedOn w:val="a0"/>
    <w:link w:val="aa"/>
    <w:rsid w:val="00AE5C93"/>
    <w:rPr>
      <w:lang w:val="en-US" w:eastAsia="en-US"/>
    </w:rPr>
  </w:style>
  <w:style w:type="paragraph" w:styleId="ac">
    <w:name w:val="annotation subject"/>
    <w:basedOn w:val="aa"/>
    <w:next w:val="aa"/>
    <w:link w:val="ad"/>
    <w:rsid w:val="00AE5C93"/>
    <w:rPr>
      <w:b/>
      <w:bCs/>
    </w:rPr>
  </w:style>
  <w:style w:type="character" w:customStyle="1" w:styleId="ad">
    <w:name w:val="批注主题 字符"/>
    <w:basedOn w:val="ab"/>
    <w:link w:val="ac"/>
    <w:rsid w:val="00AE5C93"/>
    <w:rPr>
      <w:b/>
      <w:bCs/>
      <w:lang w:val="en-US" w:eastAsia="en-US"/>
    </w:rPr>
  </w:style>
  <w:style w:type="paragraph" w:styleId="ae">
    <w:name w:val="Balloon Text"/>
    <w:basedOn w:val="a"/>
    <w:link w:val="af"/>
    <w:semiHidden/>
    <w:unhideWhenUsed/>
    <w:rsid w:val="00AE5C93"/>
    <w:rPr>
      <w:rFonts w:ascii="Segoe UI" w:hAnsi="Segoe UI" w:cs="Segoe UI"/>
      <w:sz w:val="18"/>
      <w:szCs w:val="18"/>
    </w:rPr>
  </w:style>
  <w:style w:type="character" w:customStyle="1" w:styleId="af">
    <w:name w:val="批注框文本 字符"/>
    <w:basedOn w:val="a0"/>
    <w:link w:val="ae"/>
    <w:semiHidden/>
    <w:rsid w:val="00AE5C93"/>
    <w:rPr>
      <w:rFonts w:ascii="Segoe UI" w:hAnsi="Segoe UI" w:cs="Segoe UI"/>
      <w:sz w:val="18"/>
      <w:szCs w:val="18"/>
      <w:lang w:val="en-US" w:eastAsia="en-US"/>
    </w:rPr>
  </w:style>
  <w:style w:type="table" w:styleId="af0">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1">
    <w:name w:val="Hyperlink"/>
    <w:basedOn w:val="a0"/>
    <w:rsid w:val="00CE219D"/>
    <w:rPr>
      <w:color w:val="0563C1" w:themeColor="hyperlink"/>
      <w:u w:val="single"/>
    </w:rPr>
  </w:style>
  <w:style w:type="character" w:customStyle="1" w:styleId="UnresolvedMention1">
    <w:name w:val="Unresolved Mention1"/>
    <w:basedOn w:val="a0"/>
    <w:uiPriority w:val="99"/>
    <w:semiHidden/>
    <w:unhideWhenUsed/>
    <w:rsid w:val="00CE219D"/>
    <w:rPr>
      <w:color w:val="605E5C"/>
      <w:shd w:val="clear" w:color="auto" w:fill="E1DFDD"/>
    </w:rPr>
  </w:style>
  <w:style w:type="character" w:styleId="af2">
    <w:name w:val="FollowedHyperlink"/>
    <w:basedOn w:val="a0"/>
    <w:rsid w:val="002E3F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913432">
      <w:bodyDiv w:val="1"/>
      <w:marLeft w:val="0"/>
      <w:marRight w:val="0"/>
      <w:marTop w:val="0"/>
      <w:marBottom w:val="0"/>
      <w:divBdr>
        <w:top w:val="none" w:sz="0" w:space="0" w:color="auto"/>
        <w:left w:val="none" w:sz="0" w:space="0" w:color="auto"/>
        <w:bottom w:val="none" w:sz="0" w:space="0" w:color="auto"/>
        <w:right w:val="none" w:sz="0" w:space="0" w:color="auto"/>
      </w:divBdr>
    </w:div>
    <w:div w:id="1406957630">
      <w:bodyDiv w:val="1"/>
      <w:marLeft w:val="0"/>
      <w:marRight w:val="0"/>
      <w:marTop w:val="0"/>
      <w:marBottom w:val="0"/>
      <w:divBdr>
        <w:top w:val="none" w:sz="0" w:space="0" w:color="auto"/>
        <w:left w:val="none" w:sz="0" w:space="0" w:color="auto"/>
        <w:bottom w:val="none" w:sz="0" w:space="0" w:color="auto"/>
        <w:right w:val="none" w:sz="0" w:space="0" w:color="auto"/>
      </w:divBdr>
    </w:div>
    <w:div w:id="163880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microsoft.com/office/2011/relationships/commentsExtended" Target="commentsExtended.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comments" Target="comments.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18/08/relationships/commentsExtensible" Target="commentsExtensible.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3.png"/><Relationship Id="rId28" Type="http://schemas.microsoft.com/office/2011/relationships/people" Target="people.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zsurmahia@gmail.com" TargetMode="External"/><Relationship Id="rId22" Type="http://schemas.openxmlformats.org/officeDocument/2006/relationships/image" Target="media/image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文档" ma:contentTypeID="0x010100CD803F30183EA24FB37639181A0D57F6" ma:contentTypeVersion="13" ma:contentTypeDescription="新建文档。" ma:contentTypeScope="" ma:versionID="04d0bb190b77a53bfbddcc0992304b8b">
  <xsd:schema xmlns:xsd="http://www.w3.org/2001/XMLSchema" xmlns:xs="http://www.w3.org/2001/XMLSchema" xmlns:p="http://schemas.microsoft.com/office/2006/metadata/properties" xmlns:ns3="ef56387b-87e6-4bfa-8969-a25be9a54059" xmlns:ns4="a8151b8b-9017-4bd7-ae53-292ad00bb417" targetNamespace="http://schemas.microsoft.com/office/2006/metadata/properties" ma:root="true" ma:fieldsID="479cd4e884147aee514c0a89588c3ed7" ns3:_="" ns4:_="">
    <xsd:import namespace="ef56387b-87e6-4bfa-8969-a25be9a54059"/>
    <xsd:import namespace="a8151b8b-9017-4bd7-ae53-292ad00bb41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56387b-87e6-4bfa-8969-a25be9a540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8151b8b-9017-4bd7-ae53-292ad00bb417" elementFormDefault="qualified">
    <xsd:import namespace="http://schemas.microsoft.com/office/2006/documentManagement/types"/>
    <xsd:import namespace="http://schemas.microsoft.com/office/infopath/2007/PartnerControls"/>
    <xsd:element name="SharedWithUsers" ma:index="17"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享对象详细信息" ma:internalName="SharedWithDetails" ma:readOnly="true">
      <xsd:simpleType>
        <xsd:restriction base="dms:Note">
          <xsd:maxLength value="255"/>
        </xsd:restriction>
      </xsd:simpleType>
    </xsd:element>
    <xsd:element name="SharingHintHash" ma:index="19" nillable="true" ma:displayName="共享提示哈希"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07F6B9-C7BE-4543-92C7-88D392D75FB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C51650F-56EF-4B1C-94C9-32676C9EF5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56387b-87e6-4bfa-8969-a25be9a54059"/>
    <ds:schemaRef ds:uri="a8151b8b-9017-4bd7-ae53-292ad00bb4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455DBA-A404-4BDB-8204-61F8A610C630}">
  <ds:schemaRefs>
    <ds:schemaRef ds:uri="http://schemas.microsoft.com/sharepoint/v3/contenttype/forms"/>
  </ds:schemaRefs>
</ds:datastoreItem>
</file>

<file path=customXml/itemProps4.xml><?xml version="1.0" encoding="utf-8"?>
<ds:datastoreItem xmlns:ds="http://schemas.openxmlformats.org/officeDocument/2006/customXml" ds:itemID="{ACAC4CBA-95B5-41F9-BED9-ABD73B215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2010</TotalTime>
  <Pages>6</Pages>
  <Words>12150</Words>
  <Characters>69256</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许 墨</cp:lastModifiedBy>
  <cp:revision>394</cp:revision>
  <dcterms:created xsi:type="dcterms:W3CDTF">2021-11-19T00:18:00Z</dcterms:created>
  <dcterms:modified xsi:type="dcterms:W3CDTF">2021-12-03T16:22:00Z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0x010100CD803F30183EA24FB37639181A0D57F6</vt:lpwstr>
  </property>
</Properties>
</file>