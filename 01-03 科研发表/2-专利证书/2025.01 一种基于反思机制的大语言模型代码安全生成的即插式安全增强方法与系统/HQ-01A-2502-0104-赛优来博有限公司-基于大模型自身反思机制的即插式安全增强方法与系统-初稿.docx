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C2F4" w14:textId="77777777" w:rsidR="0090246C" w:rsidRDefault="006E1719">
      <w:pPr>
        <w:spacing w:before="60"/>
        <w:rPr>
          <w:sz w:val="24"/>
        </w:rPr>
      </w:pPr>
      <w:r>
        <w:rPr>
          <w:noProof/>
          <w:sz w:val="24"/>
        </w:rPr>
        <mc:AlternateContent>
          <mc:Choice Requires="wps">
            <w:drawing>
              <wp:anchor distT="0" distB="0" distL="114300" distR="114300" simplePos="0" relativeHeight="251660288" behindDoc="0" locked="0" layoutInCell="1" allowOverlap="1" wp14:anchorId="1F92B1E5" wp14:editId="3599C0BB">
                <wp:simplePos x="0" y="0"/>
                <wp:positionH relativeFrom="column">
                  <wp:posOffset>1457325</wp:posOffset>
                </wp:positionH>
                <wp:positionV relativeFrom="paragraph">
                  <wp:posOffset>-511175</wp:posOffset>
                </wp:positionV>
                <wp:extent cx="3019425" cy="419100"/>
                <wp:effectExtent l="9525" t="12700" r="9525" b="6350"/>
                <wp:wrapNone/>
                <wp:docPr id="10"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419100"/>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21EC70A" w14:textId="77777777" w:rsidR="008A585C" w:rsidRDefault="008A585C">
                            <w:pPr>
                              <w:spacing w:before="60"/>
                              <w:jc w:val="center"/>
                              <w:rPr>
                                <w:rFonts w:eastAsia="黑体"/>
                                <w:spacing w:val="90"/>
                              </w:rPr>
                            </w:pPr>
                            <w:r>
                              <w:rPr>
                                <w:rFonts w:eastAsia="黑体" w:hint="eastAsia"/>
                                <w:spacing w:val="90"/>
                              </w:rPr>
                              <w:t>说明书摘要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2B1E5" id="矩形 15" o:spid="_x0000_s1026" style="position:absolute;left:0;text-align:left;margin-left:114.75pt;margin-top:-40.25pt;width:237.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" filled="f" strokecolor="white">
                <v:textbox>
                  <w:txbxContent>
                    <w:p w14:paraId="721EC70A" w14:textId="77777777" w:rsidR="008A585C" w:rsidRDefault="008A585C">
                      <w:pPr>
                        <w:spacing w:before="60"/>
                        <w:jc w:val="center"/>
                        <w:rPr>
                          <w:rFonts w:eastAsia="黑体"/>
                          <w:spacing w:val="90"/>
                        </w:rPr>
                      </w:pPr>
                      <w:r>
                        <w:rPr>
                          <w:rFonts w:eastAsia="黑体" w:hint="eastAsia"/>
                          <w:spacing w:val="90"/>
                        </w:rPr>
                        <w:t>说明书摘要</w:t>
                      </w:r>
                    </w:p>
                  </w:txbxContent>
                </v:textbox>
              </v:rect>
            </w:pict>
          </mc:Fallback>
        </mc:AlternateContent>
      </w:r>
      <w:r>
        <w:rPr>
          <w:noProof/>
          <w:sz w:val="24"/>
        </w:rPr>
        <mc:AlternateContent>
          <mc:Choice Requires="wps">
            <w:drawing>
              <wp:anchor distT="0" distB="0" distL="114300" distR="114300" simplePos="0" relativeHeight="251657216" behindDoc="0" locked="0" layoutInCell="1" allowOverlap="1" wp14:anchorId="1D9B488D" wp14:editId="6EF70BCC">
                <wp:simplePos x="0" y="0"/>
                <wp:positionH relativeFrom="column">
                  <wp:posOffset>7620</wp:posOffset>
                </wp:positionH>
                <wp:positionV relativeFrom="paragraph">
                  <wp:posOffset>-3175</wp:posOffset>
                </wp:positionV>
                <wp:extent cx="5777865" cy="0"/>
                <wp:effectExtent l="7620" t="6350" r="15240" b="12700"/>
                <wp:wrapNone/>
                <wp:docPr id="9"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15DA4" id="直线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5pt" to="455.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" strokeweight="1pt"/>
            </w:pict>
          </mc:Fallback>
        </mc:AlternateContent>
      </w:r>
    </w:p>
    <w:p w14:paraId="782CDC5F" w14:textId="040B770D" w:rsidR="0090246C" w:rsidRDefault="00A958A5" w:rsidP="00844215">
      <w:pPr>
        <w:spacing w:line="264" w:lineRule="auto"/>
        <w:ind w:firstLineChars="200" w:firstLine="480"/>
        <w:rPr>
          <w:sz w:val="24"/>
        </w:rPr>
      </w:pPr>
      <w:r>
        <w:rPr>
          <w:sz w:val="24"/>
        </w:rPr>
        <w:t>本发明提供</w:t>
      </w:r>
      <w:r w:rsidR="00844215">
        <w:rPr>
          <w:rFonts w:hint="eastAsia"/>
          <w:sz w:val="24"/>
        </w:rPr>
        <w:t>基于大模型自身反思机制的即插式安全增强方法与系统，包括：步骤</w:t>
      </w:r>
      <w:r w:rsidR="00844215">
        <w:rPr>
          <w:rFonts w:hint="eastAsia"/>
          <w:sz w:val="24"/>
        </w:rPr>
        <w:t>S</w:t>
      </w:r>
      <w:r w:rsidR="00844215">
        <w:rPr>
          <w:sz w:val="24"/>
        </w:rPr>
        <w:t>1</w:t>
      </w:r>
      <w:r w:rsidR="00844215">
        <w:rPr>
          <w:rFonts w:hint="eastAsia"/>
          <w:sz w:val="24"/>
        </w:rPr>
        <w:t>，接收用户输入需求</w:t>
      </w:r>
      <w:ins w:id="0" w:author="墨 许" w:date="2025-02-13T23:03:00Z">
        <w:r w:rsidR="000E5671">
          <w:rPr>
            <w:rFonts w:hint="eastAsia"/>
            <w:sz w:val="24"/>
          </w:rPr>
          <w:t>，</w:t>
        </w:r>
        <w:r w:rsidR="000E5671">
          <w:rPr>
            <w:rFonts w:hint="eastAsia"/>
            <w:sz w:val="24"/>
          </w:rPr>
          <w:t>首先基于规则匹配</w:t>
        </w:r>
        <w:r w:rsidR="000E5671" w:rsidRPr="006B1775">
          <w:rPr>
            <w:rFonts w:hint="eastAsia"/>
            <w:sz w:val="24"/>
          </w:rPr>
          <w:t>使用正则表达式和静态分析工具（如</w:t>
        </w:r>
        <w:r w:rsidR="000E5671" w:rsidRPr="006B1775">
          <w:rPr>
            <w:rFonts w:hint="eastAsia"/>
            <w:sz w:val="24"/>
          </w:rPr>
          <w:t>Semgrep</w:t>
        </w:r>
        <w:r w:rsidR="000E5671" w:rsidRPr="006B1775">
          <w:rPr>
            <w:rFonts w:hint="eastAsia"/>
            <w:sz w:val="24"/>
          </w:rPr>
          <w:t>）快速识别敏感信息（如</w:t>
        </w:r>
        <w:r w:rsidR="000E5671" w:rsidRPr="006B1775">
          <w:rPr>
            <w:rFonts w:hint="eastAsia"/>
            <w:sz w:val="24"/>
          </w:rPr>
          <w:t>API</w:t>
        </w:r>
        <w:r w:rsidR="000E5671" w:rsidRPr="006B1775">
          <w:rPr>
            <w:rFonts w:hint="eastAsia"/>
            <w:sz w:val="24"/>
          </w:rPr>
          <w:t>密钥、密码等）</w:t>
        </w:r>
      </w:ins>
      <w:r w:rsidR="00844215">
        <w:rPr>
          <w:rFonts w:hint="eastAsia"/>
          <w:sz w:val="24"/>
        </w:rPr>
        <w:t>，生成初步代码并提取潜在风险；步骤</w:t>
      </w:r>
      <w:r w:rsidR="00844215">
        <w:rPr>
          <w:rFonts w:hint="eastAsia"/>
          <w:sz w:val="24"/>
        </w:rPr>
        <w:t>S</w:t>
      </w:r>
      <w:r w:rsidR="00844215">
        <w:rPr>
          <w:sz w:val="24"/>
        </w:rPr>
        <w:t>2</w:t>
      </w:r>
      <w:r w:rsidR="00844215">
        <w:rPr>
          <w:rFonts w:hint="eastAsia"/>
          <w:sz w:val="24"/>
        </w:rPr>
        <w:t>，启动安全检测模块进行反思验证，识别潜在的安全问题，并通过自生成的</w:t>
      </w:r>
      <w:r w:rsidR="00844215" w:rsidRPr="00F25269">
        <w:rPr>
          <w:rFonts w:hint="eastAsia"/>
          <w:sz w:val="24"/>
        </w:rPr>
        <w:t>安全知识库</w:t>
      </w:r>
      <w:r w:rsidR="00844215">
        <w:rPr>
          <w:rFonts w:hint="eastAsia"/>
          <w:sz w:val="24"/>
        </w:rPr>
        <w:t>对安全问题进行标记；步骤</w:t>
      </w:r>
      <w:r w:rsidR="00844215">
        <w:rPr>
          <w:rFonts w:hint="eastAsia"/>
          <w:sz w:val="24"/>
        </w:rPr>
        <w:t>S</w:t>
      </w:r>
      <w:r w:rsidR="00844215">
        <w:rPr>
          <w:sz w:val="24"/>
        </w:rPr>
        <w:t>3</w:t>
      </w:r>
      <w:r w:rsidR="00844215">
        <w:rPr>
          <w:rFonts w:hint="eastAsia"/>
          <w:sz w:val="24"/>
        </w:rPr>
        <w:t>，调用修正模块进行代码优化，动态检索</w:t>
      </w:r>
      <w:r w:rsidR="00844215" w:rsidRPr="00F25269">
        <w:rPr>
          <w:rFonts w:hint="eastAsia"/>
          <w:sz w:val="24"/>
        </w:rPr>
        <w:t>安全知识库</w:t>
      </w:r>
      <w:r w:rsidR="00844215">
        <w:rPr>
          <w:rFonts w:hint="eastAsia"/>
          <w:sz w:val="24"/>
        </w:rPr>
        <w:t>进行安全问题的匹配</w:t>
      </w:r>
      <w:ins w:id="1" w:author="墨 许" w:date="2025-02-13T23:03:00Z">
        <w:r w:rsidR="001B757C">
          <w:rPr>
            <w:rFonts w:hint="eastAsia"/>
            <w:sz w:val="24"/>
          </w:rPr>
          <w:t>作为参考内容</w:t>
        </w:r>
      </w:ins>
      <w:r w:rsidR="00844215">
        <w:rPr>
          <w:rFonts w:hint="eastAsia"/>
          <w:sz w:val="24"/>
        </w:rPr>
        <w:t>，进行自动修正和代码优化，</w:t>
      </w:r>
      <w:r w:rsidR="008B64AE">
        <w:rPr>
          <w:rFonts w:hint="eastAsia"/>
          <w:sz w:val="24"/>
        </w:rPr>
        <w:t>并返回提取潜在风险和进行反思验证</w:t>
      </w:r>
      <w:r w:rsidR="00844215">
        <w:rPr>
          <w:rFonts w:hint="eastAsia"/>
          <w:sz w:val="24"/>
        </w:rPr>
        <w:t>；步骤</w:t>
      </w:r>
      <w:r w:rsidR="00844215">
        <w:rPr>
          <w:rFonts w:hint="eastAsia"/>
          <w:sz w:val="24"/>
        </w:rPr>
        <w:t>S</w:t>
      </w:r>
      <w:r w:rsidR="00844215">
        <w:rPr>
          <w:sz w:val="24"/>
        </w:rPr>
        <w:t>4</w:t>
      </w:r>
      <w:r w:rsidR="003D0104">
        <w:rPr>
          <w:rFonts w:hint="eastAsia"/>
          <w:sz w:val="24"/>
        </w:rPr>
        <w:t>，输出最终代码，生成安全分析报告，</w:t>
      </w:r>
      <w:r w:rsidR="00844215">
        <w:rPr>
          <w:rFonts w:hint="eastAsia"/>
          <w:sz w:val="24"/>
        </w:rPr>
        <w:t>将积累的安全知识进行总结，更新和拓展所述</w:t>
      </w:r>
      <w:r w:rsidR="00844215" w:rsidRPr="00F25269">
        <w:rPr>
          <w:rFonts w:hint="eastAsia"/>
          <w:sz w:val="24"/>
        </w:rPr>
        <w:t>安全知识库</w:t>
      </w:r>
      <w:r w:rsidR="00844215">
        <w:rPr>
          <w:rFonts w:hint="eastAsia"/>
          <w:sz w:val="24"/>
        </w:rPr>
        <w:t>。本申请能够在代码生成过程的每一个阶段，通过自身反思机制进行自动修正、代码优化及反思验证，</w:t>
      </w:r>
      <w:r w:rsidR="00844215" w:rsidRPr="004600FA">
        <w:rPr>
          <w:rFonts w:hint="eastAsia"/>
          <w:kern w:val="0"/>
          <w:sz w:val="24"/>
          <w:szCs w:val="24"/>
        </w:rPr>
        <w:t>确保</w:t>
      </w:r>
      <w:r w:rsidR="00844215">
        <w:rPr>
          <w:rFonts w:hint="eastAsia"/>
          <w:kern w:val="0"/>
          <w:sz w:val="24"/>
          <w:szCs w:val="24"/>
        </w:rPr>
        <w:t>每一次的</w:t>
      </w:r>
      <w:r w:rsidR="00844215" w:rsidRPr="004600FA">
        <w:rPr>
          <w:rFonts w:hint="eastAsia"/>
          <w:kern w:val="0"/>
          <w:sz w:val="24"/>
          <w:szCs w:val="24"/>
        </w:rPr>
        <w:t>输出结果</w:t>
      </w:r>
      <w:r w:rsidR="00844215">
        <w:rPr>
          <w:rFonts w:hint="eastAsia"/>
          <w:kern w:val="0"/>
          <w:sz w:val="24"/>
          <w:szCs w:val="24"/>
        </w:rPr>
        <w:t>均</w:t>
      </w:r>
      <w:r w:rsidR="00844215" w:rsidRPr="004600FA">
        <w:rPr>
          <w:rFonts w:hint="eastAsia"/>
          <w:kern w:val="0"/>
          <w:sz w:val="24"/>
          <w:szCs w:val="24"/>
        </w:rPr>
        <w:t>符合安全要求</w:t>
      </w:r>
      <w:r w:rsidR="00844215">
        <w:rPr>
          <w:rFonts w:hint="eastAsia"/>
          <w:kern w:val="0"/>
          <w:sz w:val="24"/>
          <w:szCs w:val="24"/>
        </w:rPr>
        <w:t>，能够</w:t>
      </w:r>
      <w:r w:rsidR="00844215">
        <w:rPr>
          <w:rFonts w:hint="eastAsia"/>
          <w:sz w:val="24"/>
        </w:rPr>
        <w:t>满足</w:t>
      </w:r>
      <w:r w:rsidR="00844215">
        <w:rPr>
          <w:rFonts w:hint="eastAsia"/>
          <w:kern w:val="0"/>
          <w:sz w:val="24"/>
          <w:szCs w:val="24"/>
        </w:rPr>
        <w:t>不同模型之间通用性需求。</w:t>
      </w:r>
    </w:p>
    <w:p w14:paraId="6C0F1B39" w14:textId="77777777" w:rsidR="0090246C" w:rsidRDefault="0090246C">
      <w:pPr>
        <w:spacing w:before="60"/>
        <w:rPr>
          <w:sz w:val="24"/>
        </w:rPr>
      </w:pPr>
    </w:p>
    <w:p w14:paraId="1A945D82" w14:textId="77777777" w:rsidR="0090246C" w:rsidRDefault="0090246C">
      <w:pPr>
        <w:spacing w:before="60"/>
        <w:rPr>
          <w:sz w:val="24"/>
        </w:rPr>
      </w:pPr>
    </w:p>
    <w:p w14:paraId="48D40B2F" w14:textId="77777777" w:rsidR="0090246C" w:rsidRDefault="0090246C">
      <w:pPr>
        <w:spacing w:line="700" w:lineRule="exact"/>
        <w:rPr>
          <w:sz w:val="24"/>
        </w:rPr>
        <w:sectPr w:rsidR="0090246C">
          <w:headerReference w:type="default" r:id="rId6"/>
          <w:footerReference w:type="even" r:id="rId7"/>
          <w:footerReference w:type="default" r:id="rId8"/>
          <w:pgSz w:w="11906" w:h="16838"/>
          <w:pgMar w:top="1418" w:right="1418" w:bottom="851" w:left="1418" w:header="851" w:footer="284" w:gutter="0"/>
          <w:pgNumType w:start="1"/>
          <w:cols w:space="720"/>
          <w:docGrid w:type="linesAndChars" w:linePitch="455"/>
        </w:sectPr>
      </w:pPr>
    </w:p>
    <w:p w14:paraId="4EB326D6" w14:textId="5D4D7A49" w:rsidR="0090246C" w:rsidRDefault="00A030DA" w:rsidP="00605012">
      <w:pPr>
        <w:spacing w:before="60"/>
        <w:jc w:val="center"/>
        <w:rPr>
          <w:sz w:val="24"/>
          <w:szCs w:val="21"/>
        </w:rPr>
      </w:pPr>
      <w:r>
        <w:object w:dxaOrig="9042" w:dyaOrig="9751" w14:anchorId="550A8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486.85pt" o:ole="">
            <v:imagedata r:id="rId9" o:title=""/>
          </v:shape>
          <o:OLEObject Type="Embed" ProgID="Visio.Drawing.11" ShapeID="_x0000_i1025" DrawAspect="Content" ObjectID="_1800992982" r:id="rId10"/>
        </w:object>
      </w:r>
      <w:r w:rsidR="006E1719">
        <w:rPr>
          <w:noProof/>
          <w:sz w:val="24"/>
          <w:szCs w:val="21"/>
        </w:rPr>
        <mc:AlternateContent>
          <mc:Choice Requires="wps">
            <w:drawing>
              <wp:anchor distT="0" distB="0" distL="114300" distR="114300" simplePos="0" relativeHeight="251653120" behindDoc="0" locked="0" layoutInCell="1" allowOverlap="1" wp14:anchorId="19EE4ED2" wp14:editId="168C8507">
                <wp:simplePos x="0" y="0"/>
                <wp:positionH relativeFrom="column">
                  <wp:posOffset>1333500</wp:posOffset>
                </wp:positionH>
                <wp:positionV relativeFrom="paragraph">
                  <wp:posOffset>-469900</wp:posOffset>
                </wp:positionV>
                <wp:extent cx="3276600" cy="390525"/>
                <wp:effectExtent l="9525" t="6350" r="9525" b="12700"/>
                <wp:wrapNone/>
                <wp:docPr id="8"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0" cy="390525"/>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452" w14:textId="77777777" w:rsidR="008A585C" w:rsidRDefault="008A585C">
                            <w:pPr>
                              <w:spacing w:before="60"/>
                              <w:jc w:val="center"/>
                              <w:rPr>
                                <w:rFonts w:eastAsia="黑体"/>
                                <w:spacing w:val="90"/>
                              </w:rPr>
                            </w:pPr>
                            <w:r>
                              <w:rPr>
                                <w:rFonts w:eastAsia="黑体" w:hint="eastAsia"/>
                                <w:spacing w:val="90"/>
                              </w:rPr>
                              <w:t>摘要附图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E4ED2" id="矩形 13" o:spid="_x0000_s1027" style="position:absolute;left:0;text-align:left;margin-left:105pt;margin-top:-37pt;width:258pt;height:30.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" filled="f" strokecolor="white">
                <v:textbox>
                  <w:txbxContent>
                    <w:p w14:paraId="5FB14452" w14:textId="77777777" w:rsidR="008A585C" w:rsidRDefault="008A585C">
                      <w:pPr>
                        <w:spacing w:before="60"/>
                        <w:jc w:val="center"/>
                        <w:rPr>
                          <w:rFonts w:eastAsia="黑体"/>
                          <w:spacing w:val="90"/>
                        </w:rPr>
                      </w:pPr>
                      <w:r>
                        <w:rPr>
                          <w:rFonts w:eastAsia="黑体" w:hint="eastAsia"/>
                          <w:spacing w:val="90"/>
                        </w:rPr>
                        <w:t>摘要附图</w:t>
                      </w:r>
                    </w:p>
                  </w:txbxContent>
                </v:textbox>
              </v:rect>
            </w:pict>
          </mc:Fallback>
        </mc:AlternateContent>
      </w:r>
      <w:r w:rsidR="006E1719">
        <w:rPr>
          <w:noProof/>
          <w:sz w:val="24"/>
          <w:szCs w:val="21"/>
        </w:rPr>
        <mc:AlternateContent>
          <mc:Choice Requires="wps">
            <w:drawing>
              <wp:anchor distT="0" distB="0" distL="114300" distR="114300" simplePos="0" relativeHeight="251662336" behindDoc="0" locked="0" layoutInCell="1" allowOverlap="1" wp14:anchorId="0563183A" wp14:editId="27D81105">
                <wp:simplePos x="0" y="0"/>
                <wp:positionH relativeFrom="column">
                  <wp:posOffset>-1905</wp:posOffset>
                </wp:positionH>
                <wp:positionV relativeFrom="paragraph">
                  <wp:posOffset>6350</wp:posOffset>
                </wp:positionV>
                <wp:extent cx="5777865" cy="0"/>
                <wp:effectExtent l="7620" t="6350" r="15240" b="12700"/>
                <wp:wrapNone/>
                <wp:docPr id="7"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7BACF" id="直线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pt" to="454.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" strokeweight="1pt"/>
            </w:pict>
          </mc:Fallback>
        </mc:AlternateContent>
      </w:r>
    </w:p>
    <w:p w14:paraId="49E5B097" w14:textId="77777777" w:rsidR="0090246C" w:rsidRDefault="0090246C">
      <w:pPr>
        <w:spacing w:before="60" w:line="240" w:lineRule="atLeast"/>
        <w:jc w:val="center"/>
        <w:rPr>
          <w:sz w:val="24"/>
          <w:szCs w:val="21"/>
        </w:rPr>
      </w:pPr>
    </w:p>
    <w:p w14:paraId="0BB46A53" w14:textId="77777777" w:rsidR="0090246C" w:rsidRDefault="0090246C">
      <w:pPr>
        <w:spacing w:line="700" w:lineRule="exact"/>
        <w:rPr>
          <w:sz w:val="24"/>
        </w:rPr>
        <w:sectPr w:rsidR="0090246C">
          <w:headerReference w:type="default" r:id="rId11"/>
          <w:footerReference w:type="even" r:id="rId12"/>
          <w:footerReference w:type="default" r:id="rId13"/>
          <w:pgSz w:w="11906" w:h="16838"/>
          <w:pgMar w:top="1418" w:right="1418" w:bottom="851" w:left="1418" w:header="851" w:footer="284" w:gutter="0"/>
          <w:pgNumType w:start="1"/>
          <w:cols w:space="720"/>
          <w:docGrid w:type="linesAndChars" w:linePitch="455"/>
        </w:sectPr>
      </w:pPr>
    </w:p>
    <w:p w14:paraId="235FA0FC" w14:textId="77777777" w:rsidR="0090246C" w:rsidRDefault="006E1719">
      <w:pPr>
        <w:spacing w:before="60"/>
        <w:rPr>
          <w:sz w:val="24"/>
        </w:rPr>
      </w:pPr>
      <w:r>
        <w:rPr>
          <w:noProof/>
          <w:sz w:val="24"/>
        </w:rPr>
        <w:lastRenderedPageBreak/>
        <mc:AlternateContent>
          <mc:Choice Requires="wps">
            <w:drawing>
              <wp:anchor distT="0" distB="0" distL="114300" distR="114300" simplePos="0" relativeHeight="251655168" behindDoc="0" locked="0" layoutInCell="1" allowOverlap="1" wp14:anchorId="67DDD434" wp14:editId="2711BE7D">
                <wp:simplePos x="0" y="0"/>
                <wp:positionH relativeFrom="column">
                  <wp:posOffset>1638300</wp:posOffset>
                </wp:positionH>
                <wp:positionV relativeFrom="paragraph">
                  <wp:posOffset>-508000</wp:posOffset>
                </wp:positionV>
                <wp:extent cx="2447925" cy="419100"/>
                <wp:effectExtent l="9525" t="6350" r="9525" b="12700"/>
                <wp:wrapNone/>
                <wp:docPr id="6"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419100"/>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FA98151" w14:textId="77777777" w:rsidR="008A585C" w:rsidRDefault="008A585C">
                            <w:pPr>
                              <w:spacing w:before="60"/>
                              <w:jc w:val="center"/>
                              <w:rPr>
                                <w:rFonts w:eastAsia="黑体"/>
                                <w:spacing w:val="90"/>
                              </w:rPr>
                            </w:pPr>
                            <w:r>
                              <w:rPr>
                                <w:rFonts w:eastAsia="黑体" w:hint="eastAsia"/>
                                <w:spacing w:val="90"/>
                              </w:rPr>
                              <w:t>权利要求书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DD434" id="矩形 7" o:spid="_x0000_s1028" style="position:absolute;left:0;text-align:left;margin-left:129pt;margin-top:-40pt;width:192.75pt;height: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" filled="f" strokecolor="white">
                <v:textbox>
                  <w:txbxContent>
                    <w:p w14:paraId="6FA98151" w14:textId="77777777" w:rsidR="008A585C" w:rsidRDefault="008A585C">
                      <w:pPr>
                        <w:spacing w:before="60"/>
                        <w:jc w:val="center"/>
                        <w:rPr>
                          <w:rFonts w:eastAsia="黑体"/>
                          <w:spacing w:val="90"/>
                        </w:rPr>
                      </w:pPr>
                      <w:r>
                        <w:rPr>
                          <w:rFonts w:eastAsia="黑体" w:hint="eastAsia"/>
                          <w:spacing w:val="90"/>
                        </w:rPr>
                        <w:t>权利要求书</w:t>
                      </w:r>
                    </w:p>
                  </w:txbxContent>
                </v:textbox>
              </v:rect>
            </w:pict>
          </mc:Fallback>
        </mc:AlternateContent>
      </w:r>
      <w:r>
        <w:rPr>
          <w:noProof/>
          <w:sz w:val="24"/>
        </w:rPr>
        <mc:AlternateContent>
          <mc:Choice Requires="wps">
            <w:drawing>
              <wp:anchor distT="0" distB="0" distL="114300" distR="114300" simplePos="0" relativeHeight="251654144" behindDoc="0" locked="0" layoutInCell="1" allowOverlap="1" wp14:anchorId="064D1EF2" wp14:editId="6EC59ACC">
                <wp:simplePos x="0" y="0"/>
                <wp:positionH relativeFrom="column">
                  <wp:posOffset>-11430</wp:posOffset>
                </wp:positionH>
                <wp:positionV relativeFrom="paragraph">
                  <wp:posOffset>0</wp:posOffset>
                </wp:positionV>
                <wp:extent cx="5777865" cy="0"/>
                <wp:effectExtent l="7620" t="9525" r="15240" b="9525"/>
                <wp:wrapNone/>
                <wp:docPr id="5"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67524" id="直线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5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" strokeweight="1pt"/>
            </w:pict>
          </mc:Fallback>
        </mc:AlternateContent>
      </w:r>
    </w:p>
    <w:p w14:paraId="26AFAB2E" w14:textId="734A497D" w:rsidR="0090246C" w:rsidRDefault="00A958A5">
      <w:pPr>
        <w:spacing w:line="264" w:lineRule="auto"/>
        <w:ind w:firstLineChars="200" w:firstLine="480"/>
        <w:rPr>
          <w:sz w:val="24"/>
        </w:rPr>
      </w:pPr>
      <w:r>
        <w:rPr>
          <w:sz w:val="24"/>
        </w:rPr>
        <w:t>1</w:t>
      </w:r>
      <w:r>
        <w:rPr>
          <w:sz w:val="24"/>
        </w:rPr>
        <w:t>、一种</w:t>
      </w:r>
      <w:r w:rsidR="000C1AAF">
        <w:rPr>
          <w:rFonts w:hint="eastAsia"/>
          <w:sz w:val="24"/>
        </w:rPr>
        <w:t>基于大模型自身反思机制的即插式安全增强方法</w:t>
      </w:r>
      <w:r>
        <w:rPr>
          <w:rFonts w:hint="eastAsia"/>
          <w:sz w:val="24"/>
        </w:rPr>
        <w:t>，其特征在于，包括</w:t>
      </w:r>
      <w:r w:rsidR="008A376F">
        <w:rPr>
          <w:rFonts w:hint="eastAsia"/>
          <w:sz w:val="24"/>
        </w:rPr>
        <w:t>以下步骤</w:t>
      </w:r>
      <w:r>
        <w:rPr>
          <w:rFonts w:hint="eastAsia"/>
          <w:sz w:val="24"/>
        </w:rPr>
        <w:t>：</w:t>
      </w:r>
    </w:p>
    <w:p w14:paraId="03F22ABD" w14:textId="29C123BD" w:rsidR="008A376F" w:rsidRDefault="008A376F">
      <w:pPr>
        <w:spacing w:line="264" w:lineRule="auto"/>
        <w:ind w:firstLineChars="200" w:firstLine="480"/>
        <w:rPr>
          <w:sz w:val="24"/>
        </w:rPr>
      </w:pPr>
      <w:r>
        <w:rPr>
          <w:rFonts w:hint="eastAsia"/>
          <w:sz w:val="24"/>
        </w:rPr>
        <w:t>步骤</w:t>
      </w:r>
      <w:r>
        <w:rPr>
          <w:rFonts w:hint="eastAsia"/>
          <w:sz w:val="24"/>
        </w:rPr>
        <w:t>S</w:t>
      </w:r>
      <w:r>
        <w:rPr>
          <w:sz w:val="24"/>
        </w:rPr>
        <w:t>1</w:t>
      </w:r>
      <w:r>
        <w:rPr>
          <w:rFonts w:hint="eastAsia"/>
          <w:sz w:val="24"/>
        </w:rPr>
        <w:t>，</w:t>
      </w:r>
      <w:r w:rsidR="008E75BA">
        <w:rPr>
          <w:rFonts w:hint="eastAsia"/>
          <w:sz w:val="24"/>
        </w:rPr>
        <w:t>实时接收</w:t>
      </w:r>
      <w:r w:rsidR="00914E6D">
        <w:rPr>
          <w:rFonts w:hint="eastAsia"/>
          <w:sz w:val="24"/>
        </w:rPr>
        <w:t>用户</w:t>
      </w:r>
      <w:r w:rsidR="008E75BA">
        <w:rPr>
          <w:rFonts w:hint="eastAsia"/>
          <w:sz w:val="24"/>
        </w:rPr>
        <w:t>的</w:t>
      </w:r>
      <w:r w:rsidR="00914E6D">
        <w:rPr>
          <w:rFonts w:hint="eastAsia"/>
          <w:sz w:val="24"/>
        </w:rPr>
        <w:t>输入</w:t>
      </w:r>
      <w:r w:rsidR="008E75BA">
        <w:rPr>
          <w:rFonts w:hint="eastAsia"/>
          <w:sz w:val="24"/>
        </w:rPr>
        <w:t>需求，通过大语言模型生成初步代码，并通过大语言模型提取初步代码中的潜在风险</w:t>
      </w:r>
      <w:r w:rsidR="00A005A1">
        <w:rPr>
          <w:rFonts w:hint="eastAsia"/>
          <w:sz w:val="24"/>
        </w:rPr>
        <w:t>，所述潜在风险包括</w:t>
      </w:r>
      <w:r w:rsidR="0079690C" w:rsidRPr="004452E1">
        <w:rPr>
          <w:rFonts w:hint="eastAsia"/>
          <w:kern w:val="0"/>
          <w:sz w:val="24"/>
          <w:szCs w:val="24"/>
        </w:rPr>
        <w:t>未加密的密码信息</w:t>
      </w:r>
      <w:r w:rsidR="0079690C">
        <w:rPr>
          <w:rFonts w:hint="eastAsia"/>
          <w:kern w:val="0"/>
          <w:sz w:val="24"/>
          <w:szCs w:val="24"/>
        </w:rPr>
        <w:t>、</w:t>
      </w:r>
      <w:r w:rsidR="0028479C">
        <w:rPr>
          <w:rFonts w:hint="eastAsia"/>
          <w:sz w:val="24"/>
        </w:rPr>
        <w:t>敏感数据以及不符合安全</w:t>
      </w:r>
      <w:r w:rsidR="00EE197C">
        <w:rPr>
          <w:rFonts w:hint="eastAsia"/>
          <w:sz w:val="24"/>
        </w:rPr>
        <w:t>规则或编码</w:t>
      </w:r>
      <w:r w:rsidR="0028479C">
        <w:rPr>
          <w:rFonts w:hint="eastAsia"/>
          <w:sz w:val="24"/>
        </w:rPr>
        <w:t>规范的操作，所述敏感数据包括</w:t>
      </w:r>
      <w:r w:rsidR="0028479C" w:rsidRPr="0028479C">
        <w:rPr>
          <w:rFonts w:hint="eastAsia"/>
          <w:sz w:val="24"/>
        </w:rPr>
        <w:t>API</w:t>
      </w:r>
      <w:r w:rsidR="0028479C" w:rsidRPr="0028479C">
        <w:rPr>
          <w:rFonts w:hint="eastAsia"/>
          <w:sz w:val="24"/>
        </w:rPr>
        <w:t>密钥</w:t>
      </w:r>
      <w:r w:rsidR="0028479C">
        <w:rPr>
          <w:rFonts w:hint="eastAsia"/>
          <w:sz w:val="24"/>
        </w:rPr>
        <w:t>和</w:t>
      </w:r>
      <w:r w:rsidR="0028479C" w:rsidRPr="0028479C">
        <w:rPr>
          <w:rFonts w:hint="eastAsia"/>
          <w:sz w:val="24"/>
        </w:rPr>
        <w:t>私密信息</w:t>
      </w:r>
      <w:r w:rsidR="008E75BA">
        <w:rPr>
          <w:rFonts w:hint="eastAsia"/>
          <w:sz w:val="24"/>
        </w:rPr>
        <w:t>；</w:t>
      </w:r>
    </w:p>
    <w:p w14:paraId="7DD382AA" w14:textId="34580DEF" w:rsidR="008E75BA" w:rsidRDefault="008E75BA">
      <w:pPr>
        <w:spacing w:line="264" w:lineRule="auto"/>
        <w:ind w:firstLineChars="200" w:firstLine="480"/>
        <w:rPr>
          <w:sz w:val="24"/>
        </w:rPr>
      </w:pPr>
      <w:r>
        <w:rPr>
          <w:rFonts w:hint="eastAsia"/>
          <w:sz w:val="24"/>
        </w:rPr>
        <w:t>步骤</w:t>
      </w:r>
      <w:r>
        <w:rPr>
          <w:rFonts w:hint="eastAsia"/>
          <w:sz w:val="24"/>
        </w:rPr>
        <w:t>S</w:t>
      </w:r>
      <w:r>
        <w:rPr>
          <w:sz w:val="24"/>
        </w:rPr>
        <w:t>2</w:t>
      </w:r>
      <w:r>
        <w:rPr>
          <w:rFonts w:hint="eastAsia"/>
          <w:sz w:val="24"/>
        </w:rPr>
        <w:t>，</w:t>
      </w:r>
      <w:r w:rsidR="00814611">
        <w:rPr>
          <w:rFonts w:hint="eastAsia"/>
          <w:sz w:val="24"/>
        </w:rPr>
        <w:t>启动安全检测模块进行</w:t>
      </w:r>
      <w:r w:rsidR="00123C21">
        <w:rPr>
          <w:rFonts w:hint="eastAsia"/>
          <w:sz w:val="24"/>
        </w:rPr>
        <w:t>反思验证</w:t>
      </w:r>
      <w:r w:rsidR="00F25269">
        <w:rPr>
          <w:rFonts w:hint="eastAsia"/>
          <w:sz w:val="24"/>
        </w:rPr>
        <w:t>，识别潜在的安全问题，并通过大语言模型自生成的</w:t>
      </w:r>
      <w:r w:rsidR="00F25269" w:rsidRPr="00F25269">
        <w:rPr>
          <w:rFonts w:hint="eastAsia"/>
          <w:sz w:val="24"/>
        </w:rPr>
        <w:t>安全知识库</w:t>
      </w:r>
      <w:r w:rsidR="00F25269">
        <w:rPr>
          <w:rFonts w:hint="eastAsia"/>
          <w:sz w:val="24"/>
        </w:rPr>
        <w:t>对安全问题进行标记；</w:t>
      </w:r>
      <w:r w:rsidR="008730B6">
        <w:rPr>
          <w:rFonts w:hint="eastAsia"/>
          <w:sz w:val="24"/>
        </w:rPr>
        <w:t>所述安全问题包括</w:t>
      </w:r>
      <w:r w:rsidR="008730B6" w:rsidRPr="00A005A1">
        <w:rPr>
          <w:rFonts w:hint="eastAsia"/>
          <w:sz w:val="24"/>
        </w:rPr>
        <w:t>SQL</w:t>
      </w:r>
      <w:r w:rsidR="008730B6" w:rsidRPr="00A005A1">
        <w:rPr>
          <w:rFonts w:hint="eastAsia"/>
          <w:sz w:val="24"/>
        </w:rPr>
        <w:t>注入、</w:t>
      </w:r>
      <w:r w:rsidR="008730B6" w:rsidRPr="00A005A1">
        <w:rPr>
          <w:rFonts w:hint="eastAsia"/>
          <w:sz w:val="24"/>
        </w:rPr>
        <w:t>XSS</w:t>
      </w:r>
      <w:r w:rsidR="008730B6" w:rsidRPr="00A005A1">
        <w:rPr>
          <w:rFonts w:hint="eastAsia"/>
          <w:sz w:val="24"/>
        </w:rPr>
        <w:t>攻击</w:t>
      </w:r>
      <w:r w:rsidR="008730B6">
        <w:rPr>
          <w:rFonts w:hint="eastAsia"/>
          <w:sz w:val="24"/>
        </w:rPr>
        <w:t>以及</w:t>
      </w:r>
      <w:r w:rsidR="008730B6" w:rsidRPr="00A005A1">
        <w:rPr>
          <w:rFonts w:hint="eastAsia"/>
          <w:sz w:val="24"/>
        </w:rPr>
        <w:t>缓冲区溢出</w:t>
      </w:r>
      <w:r w:rsidR="008730B6">
        <w:rPr>
          <w:rFonts w:hint="eastAsia"/>
          <w:sz w:val="24"/>
        </w:rPr>
        <w:t>；</w:t>
      </w:r>
    </w:p>
    <w:p w14:paraId="1E8AABA4" w14:textId="11FF24B4" w:rsidR="005B3DC4" w:rsidRDefault="005B3DC4">
      <w:pPr>
        <w:spacing w:line="264" w:lineRule="auto"/>
        <w:ind w:firstLineChars="200" w:firstLine="480"/>
        <w:rPr>
          <w:sz w:val="24"/>
        </w:rPr>
      </w:pPr>
      <w:r>
        <w:rPr>
          <w:rFonts w:hint="eastAsia"/>
          <w:sz w:val="24"/>
        </w:rPr>
        <w:t>步骤</w:t>
      </w:r>
      <w:r>
        <w:rPr>
          <w:rFonts w:hint="eastAsia"/>
          <w:sz w:val="24"/>
        </w:rPr>
        <w:t>S</w:t>
      </w:r>
      <w:r>
        <w:rPr>
          <w:sz w:val="24"/>
        </w:rPr>
        <w:t>3</w:t>
      </w:r>
      <w:r>
        <w:rPr>
          <w:rFonts w:hint="eastAsia"/>
          <w:sz w:val="24"/>
        </w:rPr>
        <w:t>，调用修正模块进行代码优化，</w:t>
      </w:r>
      <w:r w:rsidR="002A28B7">
        <w:rPr>
          <w:rFonts w:hint="eastAsia"/>
          <w:sz w:val="24"/>
        </w:rPr>
        <w:t>基于</w:t>
      </w:r>
      <w:r w:rsidR="002A28B7">
        <w:rPr>
          <w:rFonts w:hint="eastAsia"/>
          <w:sz w:val="24"/>
        </w:rPr>
        <w:t>R</w:t>
      </w:r>
      <w:r w:rsidR="002A28B7">
        <w:rPr>
          <w:sz w:val="24"/>
        </w:rPr>
        <w:t>AG</w:t>
      </w:r>
      <w:r w:rsidR="002A28B7" w:rsidRPr="002A28B7">
        <w:rPr>
          <w:sz w:val="24"/>
        </w:rPr>
        <w:t>检索增强生成</w:t>
      </w:r>
      <w:r w:rsidR="002A28B7" w:rsidRPr="002A28B7">
        <w:rPr>
          <w:rFonts w:hint="eastAsia"/>
          <w:sz w:val="24"/>
        </w:rPr>
        <w:t>模型</w:t>
      </w:r>
      <w:r w:rsidR="0030272E">
        <w:rPr>
          <w:rFonts w:hint="eastAsia"/>
          <w:sz w:val="24"/>
        </w:rPr>
        <w:t>动态检索所述</w:t>
      </w:r>
      <w:r w:rsidRPr="00F25269">
        <w:rPr>
          <w:rFonts w:hint="eastAsia"/>
          <w:sz w:val="24"/>
        </w:rPr>
        <w:t>安全知识库</w:t>
      </w:r>
      <w:r w:rsidR="0030272E">
        <w:rPr>
          <w:rFonts w:hint="eastAsia"/>
          <w:sz w:val="24"/>
        </w:rPr>
        <w:t>，进行安全问题</w:t>
      </w:r>
      <w:r w:rsidR="00C47FAC">
        <w:rPr>
          <w:rFonts w:hint="eastAsia"/>
          <w:sz w:val="24"/>
        </w:rPr>
        <w:t>与安全知识库之间</w:t>
      </w:r>
      <w:r w:rsidR="0030272E">
        <w:rPr>
          <w:rFonts w:hint="eastAsia"/>
          <w:sz w:val="24"/>
        </w:rPr>
        <w:t>的匹配，在匹配后根据所述安全知识库</w:t>
      </w:r>
      <w:r w:rsidR="00123C21">
        <w:rPr>
          <w:rFonts w:hint="eastAsia"/>
          <w:sz w:val="24"/>
        </w:rPr>
        <w:t>进行自动修正和代码优化，</w:t>
      </w:r>
      <w:r w:rsidR="008B64AE">
        <w:rPr>
          <w:rFonts w:hint="eastAsia"/>
          <w:sz w:val="24"/>
        </w:rPr>
        <w:t>并返回提取潜在风险和进行反思验证</w:t>
      </w:r>
      <w:r w:rsidR="00EB4A3B">
        <w:rPr>
          <w:rFonts w:hint="eastAsia"/>
          <w:sz w:val="24"/>
        </w:rPr>
        <w:t>；</w:t>
      </w:r>
    </w:p>
    <w:p w14:paraId="2DA2D0F7" w14:textId="7C36D75E" w:rsidR="00EB4A3B" w:rsidRPr="008A376F" w:rsidRDefault="00EB4A3B">
      <w:pPr>
        <w:spacing w:line="264" w:lineRule="auto"/>
        <w:ind w:firstLineChars="200" w:firstLine="480"/>
        <w:rPr>
          <w:sz w:val="24"/>
        </w:rPr>
      </w:pPr>
      <w:r>
        <w:rPr>
          <w:rFonts w:hint="eastAsia"/>
          <w:sz w:val="24"/>
        </w:rPr>
        <w:t>步骤</w:t>
      </w:r>
      <w:r>
        <w:rPr>
          <w:rFonts w:hint="eastAsia"/>
          <w:sz w:val="24"/>
        </w:rPr>
        <w:t>S</w:t>
      </w:r>
      <w:r>
        <w:rPr>
          <w:sz w:val="24"/>
        </w:rPr>
        <w:t>4</w:t>
      </w:r>
      <w:r>
        <w:rPr>
          <w:rFonts w:hint="eastAsia"/>
          <w:sz w:val="24"/>
        </w:rPr>
        <w:t>，</w:t>
      </w:r>
      <w:r w:rsidR="00B72B15">
        <w:rPr>
          <w:rFonts w:hint="eastAsia"/>
          <w:sz w:val="24"/>
        </w:rPr>
        <w:t>输出最终代码，生成安全分析报告，</w:t>
      </w:r>
      <w:r w:rsidR="001371E6">
        <w:rPr>
          <w:rFonts w:hint="eastAsia"/>
          <w:sz w:val="24"/>
        </w:rPr>
        <w:t>并将</w:t>
      </w:r>
      <w:r w:rsidR="00C47FAC">
        <w:rPr>
          <w:rFonts w:hint="eastAsia"/>
          <w:sz w:val="24"/>
        </w:rPr>
        <w:t>反思验证过程中所</w:t>
      </w:r>
      <w:r w:rsidR="00785945">
        <w:rPr>
          <w:rFonts w:hint="eastAsia"/>
          <w:sz w:val="24"/>
        </w:rPr>
        <w:t>积累的安全知识进行总结，更新和拓展所述</w:t>
      </w:r>
      <w:r w:rsidR="00785945" w:rsidRPr="00F25269">
        <w:rPr>
          <w:rFonts w:hint="eastAsia"/>
          <w:sz w:val="24"/>
        </w:rPr>
        <w:t>安全知识库</w:t>
      </w:r>
      <w:r w:rsidR="00113823">
        <w:rPr>
          <w:rFonts w:hint="eastAsia"/>
          <w:sz w:val="24"/>
        </w:rPr>
        <w:t>；</w:t>
      </w:r>
      <w:r w:rsidR="00B72B15">
        <w:rPr>
          <w:rFonts w:hint="eastAsia"/>
          <w:sz w:val="24"/>
        </w:rPr>
        <w:t>所述安全分析报告的内容包括安全问题、优化代码以及评分。</w:t>
      </w:r>
    </w:p>
    <w:p w14:paraId="0B0D1D98" w14:textId="5964E45D" w:rsidR="0090246C" w:rsidRDefault="00A958A5">
      <w:pPr>
        <w:spacing w:line="264"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w:t>
      </w:r>
      <w:r w:rsidR="00E11FE2">
        <w:rPr>
          <w:rFonts w:hint="eastAsia"/>
          <w:sz w:val="24"/>
        </w:rPr>
        <w:t>基于大模型自身反思机制的即插式安全增强方法</w:t>
      </w:r>
      <w:r>
        <w:rPr>
          <w:rFonts w:hint="eastAsia"/>
          <w:sz w:val="24"/>
        </w:rPr>
        <w:t>，其特征在于，</w:t>
      </w:r>
      <w:r w:rsidR="00B025B5">
        <w:rPr>
          <w:rFonts w:hint="eastAsia"/>
          <w:sz w:val="24"/>
        </w:rPr>
        <w:t>所述步骤</w:t>
      </w:r>
      <w:r w:rsidR="00B025B5">
        <w:rPr>
          <w:rFonts w:hint="eastAsia"/>
          <w:sz w:val="24"/>
        </w:rPr>
        <w:t>S</w:t>
      </w:r>
      <w:r w:rsidR="00B025B5">
        <w:rPr>
          <w:sz w:val="24"/>
        </w:rPr>
        <w:t>1</w:t>
      </w:r>
      <w:r w:rsidR="00B025B5">
        <w:rPr>
          <w:rFonts w:hint="eastAsia"/>
          <w:sz w:val="24"/>
        </w:rPr>
        <w:t>包括以下子步骤：</w:t>
      </w:r>
    </w:p>
    <w:p w14:paraId="0E99B9F3" w14:textId="78606BC9" w:rsidR="00B025B5" w:rsidRDefault="00800B34">
      <w:pPr>
        <w:spacing w:line="264" w:lineRule="auto"/>
        <w:ind w:firstLineChars="200" w:firstLine="480"/>
        <w:rPr>
          <w:sz w:val="24"/>
        </w:rPr>
      </w:pPr>
      <w:r>
        <w:rPr>
          <w:rFonts w:hint="eastAsia"/>
          <w:sz w:val="24"/>
        </w:rPr>
        <w:t>步骤</w:t>
      </w:r>
      <w:r>
        <w:rPr>
          <w:rFonts w:hint="eastAsia"/>
          <w:sz w:val="24"/>
        </w:rPr>
        <w:t>S</w:t>
      </w:r>
      <w:r>
        <w:rPr>
          <w:sz w:val="24"/>
        </w:rPr>
        <w:t>101</w:t>
      </w:r>
      <w:r>
        <w:rPr>
          <w:rFonts w:hint="eastAsia"/>
          <w:sz w:val="24"/>
        </w:rPr>
        <w:t>，</w:t>
      </w:r>
      <w:r w:rsidR="000B118B">
        <w:rPr>
          <w:rFonts w:hint="eastAsia"/>
          <w:sz w:val="24"/>
        </w:rPr>
        <w:t>通过大语言模型对用户的输入需求进行解析，根据自然语言描述生成初步代码；</w:t>
      </w:r>
    </w:p>
    <w:p w14:paraId="2613EDD0" w14:textId="20D76FE2" w:rsidR="000B118B" w:rsidRDefault="000B118B">
      <w:pPr>
        <w:spacing w:line="264" w:lineRule="auto"/>
        <w:ind w:firstLineChars="200" w:firstLine="480"/>
        <w:rPr>
          <w:sz w:val="24"/>
        </w:rPr>
      </w:pPr>
      <w:r>
        <w:rPr>
          <w:rFonts w:hint="eastAsia"/>
          <w:sz w:val="24"/>
        </w:rPr>
        <w:t>步骤</w:t>
      </w:r>
      <w:r>
        <w:rPr>
          <w:rFonts w:hint="eastAsia"/>
          <w:sz w:val="24"/>
        </w:rPr>
        <w:t>S</w:t>
      </w:r>
      <w:r>
        <w:rPr>
          <w:sz w:val="24"/>
        </w:rPr>
        <w:t>102</w:t>
      </w:r>
      <w:r>
        <w:rPr>
          <w:rFonts w:hint="eastAsia"/>
          <w:sz w:val="24"/>
        </w:rPr>
        <w:t>，通过大语言模型</w:t>
      </w:r>
      <w:r w:rsidR="006750A4">
        <w:rPr>
          <w:rFonts w:hint="eastAsia"/>
          <w:sz w:val="24"/>
        </w:rPr>
        <w:t>对</w:t>
      </w:r>
      <w:r w:rsidR="00DA1116">
        <w:rPr>
          <w:rFonts w:hint="eastAsia"/>
          <w:sz w:val="24"/>
        </w:rPr>
        <w:t>每一次</w:t>
      </w:r>
      <w:r w:rsidR="006750A4">
        <w:rPr>
          <w:rFonts w:hint="eastAsia"/>
          <w:sz w:val="24"/>
        </w:rPr>
        <w:t>生成的初步代码进行分析，提取</w:t>
      </w:r>
      <w:r>
        <w:rPr>
          <w:rFonts w:hint="eastAsia"/>
          <w:sz w:val="24"/>
        </w:rPr>
        <w:t>与安全相关的知识，</w:t>
      </w:r>
      <w:r w:rsidR="002A288D">
        <w:rPr>
          <w:rFonts w:hint="eastAsia"/>
          <w:sz w:val="24"/>
        </w:rPr>
        <w:t>获取</w:t>
      </w:r>
      <w:r>
        <w:rPr>
          <w:rFonts w:hint="eastAsia"/>
          <w:sz w:val="24"/>
        </w:rPr>
        <w:t>初步代码中的潜在风险</w:t>
      </w:r>
      <w:r w:rsidR="002A288D">
        <w:rPr>
          <w:rFonts w:hint="eastAsia"/>
          <w:sz w:val="24"/>
        </w:rPr>
        <w:t>；与安全相关的知识包括</w:t>
      </w:r>
      <w:r w:rsidR="002A288D" w:rsidRPr="004600FA">
        <w:rPr>
          <w:rFonts w:hint="eastAsia"/>
          <w:kern w:val="0"/>
          <w:sz w:val="24"/>
          <w:szCs w:val="24"/>
        </w:rPr>
        <w:t>安全漏洞、</w:t>
      </w:r>
      <w:r w:rsidR="002A288D">
        <w:rPr>
          <w:rFonts w:hint="eastAsia"/>
          <w:kern w:val="0"/>
          <w:sz w:val="24"/>
          <w:szCs w:val="24"/>
        </w:rPr>
        <w:t>攻击方式、</w:t>
      </w:r>
      <w:r w:rsidR="00FD15C9" w:rsidRPr="004600FA">
        <w:rPr>
          <w:rFonts w:hint="eastAsia"/>
          <w:kern w:val="0"/>
          <w:sz w:val="24"/>
          <w:szCs w:val="24"/>
        </w:rPr>
        <w:t>安全规则</w:t>
      </w:r>
      <w:r w:rsidR="002A288D" w:rsidRPr="004600FA">
        <w:rPr>
          <w:rFonts w:hint="eastAsia"/>
          <w:kern w:val="0"/>
          <w:sz w:val="24"/>
          <w:szCs w:val="24"/>
        </w:rPr>
        <w:t>和</w:t>
      </w:r>
      <w:r w:rsidR="00FD15C9" w:rsidRPr="004600FA">
        <w:rPr>
          <w:rFonts w:hint="eastAsia"/>
          <w:kern w:val="0"/>
          <w:sz w:val="24"/>
          <w:szCs w:val="24"/>
        </w:rPr>
        <w:t>编码规范</w:t>
      </w:r>
      <w:r w:rsidR="002A288D">
        <w:rPr>
          <w:rFonts w:hint="eastAsia"/>
          <w:kern w:val="0"/>
          <w:sz w:val="24"/>
          <w:szCs w:val="24"/>
        </w:rPr>
        <w:t>。</w:t>
      </w:r>
    </w:p>
    <w:p w14:paraId="771DEA93" w14:textId="1C04AD37" w:rsidR="002A288D" w:rsidRDefault="00A958A5">
      <w:pPr>
        <w:spacing w:line="264" w:lineRule="auto"/>
        <w:ind w:firstLineChars="200" w:firstLine="480"/>
        <w:rPr>
          <w:sz w:val="24"/>
        </w:rPr>
      </w:pPr>
      <w:r>
        <w:rPr>
          <w:rFonts w:hint="eastAsia"/>
          <w:sz w:val="24"/>
        </w:rPr>
        <w:t>3</w:t>
      </w:r>
      <w:r>
        <w:rPr>
          <w:rFonts w:hint="eastAsia"/>
          <w:sz w:val="24"/>
        </w:rPr>
        <w:t>、根据权利要求</w:t>
      </w:r>
      <w:r w:rsidR="0048091F">
        <w:rPr>
          <w:sz w:val="24"/>
        </w:rPr>
        <w:t>2</w:t>
      </w:r>
      <w:r>
        <w:rPr>
          <w:rFonts w:hint="eastAsia"/>
          <w:sz w:val="24"/>
        </w:rPr>
        <w:t>所述的</w:t>
      </w:r>
      <w:r w:rsidR="009D1D27">
        <w:rPr>
          <w:rFonts w:hint="eastAsia"/>
          <w:sz w:val="24"/>
        </w:rPr>
        <w:t>基于大模型自身反思机制的即插式安全增强方法</w:t>
      </w:r>
      <w:r>
        <w:rPr>
          <w:rFonts w:hint="eastAsia"/>
          <w:sz w:val="24"/>
        </w:rPr>
        <w:t>，其特征在于，</w:t>
      </w:r>
      <w:r w:rsidR="0048091F">
        <w:rPr>
          <w:rFonts w:hint="eastAsia"/>
          <w:sz w:val="24"/>
        </w:rPr>
        <w:t>所述步骤</w:t>
      </w:r>
      <w:r w:rsidR="0048091F">
        <w:rPr>
          <w:rFonts w:hint="eastAsia"/>
          <w:sz w:val="24"/>
        </w:rPr>
        <w:t>S</w:t>
      </w:r>
      <w:r w:rsidR="0048091F">
        <w:rPr>
          <w:sz w:val="24"/>
        </w:rPr>
        <w:t>102</w:t>
      </w:r>
      <w:r w:rsidR="0048091F">
        <w:rPr>
          <w:rFonts w:hint="eastAsia"/>
          <w:sz w:val="24"/>
        </w:rPr>
        <w:t>中，针对与安全相关的知识，通过大语言模型识别出与代码模式对应的安全漏洞，识别出潜在的攻击方式，</w:t>
      </w:r>
      <w:r w:rsidR="00FD15C9">
        <w:rPr>
          <w:rFonts w:hint="eastAsia"/>
          <w:sz w:val="24"/>
        </w:rPr>
        <w:t>并将相应的</w:t>
      </w:r>
      <w:r w:rsidR="00FD15C9" w:rsidRPr="004600FA">
        <w:rPr>
          <w:rFonts w:hint="eastAsia"/>
          <w:kern w:val="0"/>
          <w:sz w:val="24"/>
          <w:szCs w:val="24"/>
        </w:rPr>
        <w:t>安全规则和编码规范</w:t>
      </w:r>
      <w:r w:rsidR="0048091F">
        <w:rPr>
          <w:rFonts w:hint="eastAsia"/>
          <w:sz w:val="24"/>
        </w:rPr>
        <w:t>同步存入至所述</w:t>
      </w:r>
      <w:r w:rsidR="0048091F" w:rsidRPr="00F25269">
        <w:rPr>
          <w:rFonts w:hint="eastAsia"/>
          <w:sz w:val="24"/>
        </w:rPr>
        <w:t>安全知识库</w:t>
      </w:r>
      <w:r w:rsidR="0048091F">
        <w:rPr>
          <w:rFonts w:hint="eastAsia"/>
          <w:sz w:val="24"/>
        </w:rPr>
        <w:t>中。</w:t>
      </w:r>
    </w:p>
    <w:p w14:paraId="3BBF28E7" w14:textId="1E0E82BC" w:rsidR="008B4F5C" w:rsidRDefault="008B4F5C">
      <w:pPr>
        <w:spacing w:line="264" w:lineRule="auto"/>
        <w:ind w:firstLineChars="200" w:firstLine="480"/>
        <w:rPr>
          <w:sz w:val="24"/>
        </w:rPr>
      </w:pPr>
      <w:r>
        <w:rPr>
          <w:rFonts w:hint="eastAsia"/>
          <w:sz w:val="24"/>
        </w:rPr>
        <w:t>4</w:t>
      </w:r>
      <w:r>
        <w:rPr>
          <w:rFonts w:hint="eastAsia"/>
          <w:sz w:val="24"/>
        </w:rPr>
        <w:t>、根据权利要求</w:t>
      </w:r>
      <w:r>
        <w:rPr>
          <w:sz w:val="24"/>
        </w:rPr>
        <w:t>1</w:t>
      </w:r>
      <w:r>
        <w:rPr>
          <w:rFonts w:hint="eastAsia"/>
          <w:sz w:val="24"/>
        </w:rPr>
        <w:t>至</w:t>
      </w:r>
      <w:r>
        <w:rPr>
          <w:rFonts w:hint="eastAsia"/>
          <w:sz w:val="24"/>
        </w:rPr>
        <w:t>3</w:t>
      </w:r>
      <w:r>
        <w:rPr>
          <w:rFonts w:hint="eastAsia"/>
          <w:sz w:val="24"/>
        </w:rPr>
        <w:t>任意一项所述的基于大模型自身反思机制的即插式安全增强方法，其特征在于，所述步骤</w:t>
      </w:r>
      <w:r>
        <w:rPr>
          <w:rFonts w:hint="eastAsia"/>
          <w:sz w:val="24"/>
        </w:rPr>
        <w:t>S</w:t>
      </w:r>
      <w:r>
        <w:rPr>
          <w:sz w:val="24"/>
        </w:rPr>
        <w:t>2</w:t>
      </w:r>
      <w:r w:rsidR="001E5CD0">
        <w:rPr>
          <w:rFonts w:hint="eastAsia"/>
          <w:sz w:val="24"/>
        </w:rPr>
        <w:t>包括以下子步骤：</w:t>
      </w:r>
    </w:p>
    <w:p w14:paraId="2DBA35B9" w14:textId="3B4FFFE7" w:rsidR="001E5CD0" w:rsidRDefault="002145D5">
      <w:pPr>
        <w:spacing w:line="264" w:lineRule="auto"/>
        <w:ind w:firstLineChars="200" w:firstLine="480"/>
        <w:rPr>
          <w:sz w:val="24"/>
        </w:rPr>
      </w:pPr>
      <w:r>
        <w:rPr>
          <w:rFonts w:hint="eastAsia"/>
          <w:sz w:val="24"/>
        </w:rPr>
        <w:t>步骤</w:t>
      </w:r>
      <w:r>
        <w:rPr>
          <w:rFonts w:hint="eastAsia"/>
          <w:sz w:val="24"/>
        </w:rPr>
        <w:t>S</w:t>
      </w:r>
      <w:r>
        <w:rPr>
          <w:sz w:val="24"/>
        </w:rPr>
        <w:t>201</w:t>
      </w:r>
      <w:r>
        <w:rPr>
          <w:rFonts w:hint="eastAsia"/>
          <w:sz w:val="24"/>
        </w:rPr>
        <w:t>，启动安全检测模块，通过</w:t>
      </w:r>
      <w:r w:rsidRPr="00123112">
        <w:rPr>
          <w:sz w:val="24"/>
        </w:rPr>
        <w:t>静态分析工具对</w:t>
      </w:r>
      <w:r w:rsidR="007C70EC">
        <w:rPr>
          <w:rFonts w:hint="eastAsia"/>
          <w:sz w:val="24"/>
        </w:rPr>
        <w:t>初步代码及其潜在风险进行分</w:t>
      </w:r>
      <w:r w:rsidR="007C70EC">
        <w:rPr>
          <w:rFonts w:hint="eastAsia"/>
          <w:sz w:val="24"/>
        </w:rPr>
        <w:lastRenderedPageBreak/>
        <w:t>析，识别潜在的安全问题；</w:t>
      </w:r>
    </w:p>
    <w:p w14:paraId="18E41F0D" w14:textId="4E425868" w:rsidR="002A288D" w:rsidRDefault="007C70EC" w:rsidP="002A288D">
      <w:pPr>
        <w:spacing w:line="264" w:lineRule="auto"/>
        <w:ind w:firstLineChars="200" w:firstLine="480"/>
        <w:rPr>
          <w:sz w:val="24"/>
        </w:rPr>
      </w:pPr>
      <w:r>
        <w:rPr>
          <w:rFonts w:hint="eastAsia"/>
          <w:sz w:val="24"/>
        </w:rPr>
        <w:t>步骤</w:t>
      </w:r>
      <w:r>
        <w:rPr>
          <w:rFonts w:hint="eastAsia"/>
          <w:sz w:val="24"/>
        </w:rPr>
        <w:t>S</w:t>
      </w:r>
      <w:r>
        <w:rPr>
          <w:sz w:val="24"/>
        </w:rPr>
        <w:t>202</w:t>
      </w:r>
      <w:r>
        <w:rPr>
          <w:rFonts w:hint="eastAsia"/>
          <w:sz w:val="24"/>
        </w:rPr>
        <w:t>，</w:t>
      </w:r>
      <w:r w:rsidR="000402C8" w:rsidRPr="000402C8">
        <w:rPr>
          <w:sz w:val="24"/>
        </w:rPr>
        <w:t>根据安全知识库中的</w:t>
      </w:r>
      <w:r w:rsidR="000402C8" w:rsidRPr="000402C8">
        <w:rPr>
          <w:rFonts w:hint="eastAsia"/>
          <w:sz w:val="24"/>
        </w:rPr>
        <w:t>安全知识，对</w:t>
      </w:r>
      <w:r w:rsidR="000402C8">
        <w:rPr>
          <w:rFonts w:hint="eastAsia"/>
          <w:sz w:val="24"/>
        </w:rPr>
        <w:t>潜在的安全问题</w:t>
      </w:r>
      <w:r w:rsidR="000402C8" w:rsidRPr="000402C8">
        <w:rPr>
          <w:sz w:val="24"/>
        </w:rPr>
        <w:t>进行分类标记</w:t>
      </w:r>
      <w:r w:rsidR="000402C8" w:rsidRPr="000402C8">
        <w:rPr>
          <w:rFonts w:hint="eastAsia"/>
          <w:sz w:val="24"/>
        </w:rPr>
        <w:t>，并</w:t>
      </w:r>
      <w:r w:rsidR="002A288D" w:rsidRPr="000B118B">
        <w:rPr>
          <w:rFonts w:hint="eastAsia"/>
          <w:sz w:val="24"/>
        </w:rPr>
        <w:t>结合领域知识</w:t>
      </w:r>
      <w:r w:rsidR="000402C8">
        <w:rPr>
          <w:rFonts w:hint="eastAsia"/>
          <w:sz w:val="24"/>
        </w:rPr>
        <w:t>以及</w:t>
      </w:r>
      <w:r w:rsidR="00EE54F9">
        <w:rPr>
          <w:rFonts w:hint="eastAsia"/>
          <w:sz w:val="24"/>
        </w:rPr>
        <w:t>最佳实践</w:t>
      </w:r>
      <w:r w:rsidR="002A288D" w:rsidRPr="000B118B">
        <w:rPr>
          <w:rFonts w:hint="eastAsia"/>
          <w:sz w:val="24"/>
        </w:rPr>
        <w:t>，提供针对性的修复建议或替代方案</w:t>
      </w:r>
      <w:r w:rsidR="000402C8">
        <w:rPr>
          <w:rFonts w:hint="eastAsia"/>
          <w:sz w:val="24"/>
        </w:rPr>
        <w:t>。</w:t>
      </w:r>
    </w:p>
    <w:p w14:paraId="225318C4" w14:textId="6AEE379C" w:rsidR="000402C8" w:rsidRDefault="000402C8" w:rsidP="002A288D">
      <w:pPr>
        <w:spacing w:line="264" w:lineRule="auto"/>
        <w:ind w:firstLineChars="200" w:firstLine="480"/>
        <w:rPr>
          <w:sz w:val="24"/>
        </w:rPr>
      </w:pPr>
      <w:r>
        <w:rPr>
          <w:rFonts w:hint="eastAsia"/>
          <w:sz w:val="24"/>
        </w:rPr>
        <w:t>5</w:t>
      </w:r>
      <w:r>
        <w:rPr>
          <w:rFonts w:hint="eastAsia"/>
          <w:sz w:val="24"/>
        </w:rPr>
        <w:t>、</w:t>
      </w:r>
      <w:r w:rsidR="00142B5A">
        <w:rPr>
          <w:rFonts w:hint="eastAsia"/>
          <w:sz w:val="24"/>
        </w:rPr>
        <w:t>根据权利要求</w:t>
      </w:r>
      <w:r w:rsidR="00142B5A">
        <w:rPr>
          <w:sz w:val="24"/>
        </w:rPr>
        <w:t>4</w:t>
      </w:r>
      <w:r w:rsidR="00142B5A">
        <w:rPr>
          <w:rFonts w:hint="eastAsia"/>
          <w:sz w:val="24"/>
        </w:rPr>
        <w:t>所述的基于大模型自身反思机制的即插式安全增强方法，其特征在于，所述步骤</w:t>
      </w:r>
      <w:r w:rsidR="00142B5A">
        <w:rPr>
          <w:rFonts w:hint="eastAsia"/>
          <w:sz w:val="24"/>
        </w:rPr>
        <w:t>S</w:t>
      </w:r>
      <w:r w:rsidR="00142B5A">
        <w:rPr>
          <w:sz w:val="24"/>
        </w:rPr>
        <w:t>202</w:t>
      </w:r>
      <w:r w:rsidR="00142B5A">
        <w:rPr>
          <w:rFonts w:hint="eastAsia"/>
          <w:sz w:val="24"/>
        </w:rPr>
        <w:t>中，</w:t>
      </w:r>
      <w:r w:rsidR="00142B5A" w:rsidRPr="00142B5A">
        <w:rPr>
          <w:rFonts w:hint="eastAsia"/>
          <w:sz w:val="24"/>
        </w:rPr>
        <w:t>在生成涉及数据库交互的代码时，大语言模型通过参数化查询或</w:t>
      </w:r>
      <w:r w:rsidR="00142B5A" w:rsidRPr="00142B5A">
        <w:rPr>
          <w:rFonts w:hint="eastAsia"/>
          <w:sz w:val="24"/>
        </w:rPr>
        <w:t>ORM</w:t>
      </w:r>
      <w:r w:rsidR="00142B5A" w:rsidRPr="00142B5A">
        <w:rPr>
          <w:rFonts w:hint="eastAsia"/>
          <w:sz w:val="24"/>
        </w:rPr>
        <w:t>框架来规避</w:t>
      </w:r>
      <w:r w:rsidR="00142B5A" w:rsidRPr="00142B5A">
        <w:rPr>
          <w:rFonts w:hint="eastAsia"/>
          <w:sz w:val="24"/>
        </w:rPr>
        <w:t>SQL</w:t>
      </w:r>
      <w:r w:rsidR="00142B5A" w:rsidRPr="00142B5A">
        <w:rPr>
          <w:rFonts w:hint="eastAsia"/>
          <w:sz w:val="24"/>
        </w:rPr>
        <w:t>注入这一安全问题；在生成</w:t>
      </w:r>
      <w:r w:rsidR="00142B5A" w:rsidRPr="00142B5A">
        <w:rPr>
          <w:rFonts w:hint="eastAsia"/>
          <w:sz w:val="24"/>
        </w:rPr>
        <w:t>Web</w:t>
      </w:r>
      <w:r w:rsidR="00142B5A" w:rsidRPr="00142B5A">
        <w:rPr>
          <w:rFonts w:hint="eastAsia"/>
          <w:sz w:val="24"/>
        </w:rPr>
        <w:t>应用代码时，大语言模型将提醒对用户</w:t>
      </w:r>
      <w:r w:rsidR="00142B5A">
        <w:rPr>
          <w:rFonts w:hint="eastAsia"/>
          <w:sz w:val="24"/>
        </w:rPr>
        <w:t>的输入需求</w:t>
      </w:r>
      <w:r w:rsidR="00142B5A" w:rsidRPr="00142B5A">
        <w:rPr>
          <w:rFonts w:hint="eastAsia"/>
          <w:sz w:val="24"/>
        </w:rPr>
        <w:t>进行验证和转义，以避免出现</w:t>
      </w:r>
      <w:r w:rsidR="00142B5A" w:rsidRPr="00142B5A">
        <w:rPr>
          <w:rFonts w:hint="eastAsia"/>
          <w:sz w:val="24"/>
        </w:rPr>
        <w:t>XSS</w:t>
      </w:r>
      <w:r w:rsidR="00142B5A" w:rsidRPr="00142B5A">
        <w:rPr>
          <w:rFonts w:hint="eastAsia"/>
          <w:sz w:val="24"/>
        </w:rPr>
        <w:t>攻击这一安全问题；</w:t>
      </w:r>
      <w:r w:rsidR="00E5070C">
        <w:rPr>
          <w:rFonts w:hint="eastAsia"/>
          <w:sz w:val="24"/>
        </w:rPr>
        <w:t>通过</w:t>
      </w:r>
      <w:r w:rsidR="00142B5A" w:rsidRPr="00142B5A">
        <w:rPr>
          <w:rFonts w:hint="eastAsia"/>
          <w:sz w:val="24"/>
        </w:rPr>
        <w:t>大语言模型根据任务场景所对应的领域，</w:t>
      </w:r>
      <w:r w:rsidR="00142B5A" w:rsidRPr="000B118B">
        <w:rPr>
          <w:rFonts w:hint="eastAsia"/>
          <w:sz w:val="24"/>
        </w:rPr>
        <w:t>结合领域知识</w:t>
      </w:r>
      <w:r w:rsidR="00142B5A" w:rsidRPr="00142B5A">
        <w:rPr>
          <w:rFonts w:hint="eastAsia"/>
          <w:sz w:val="24"/>
        </w:rPr>
        <w:t>动态调整安全策略，确保生成的内容符合最新的安全规则、编码规范和行业标准。</w:t>
      </w:r>
    </w:p>
    <w:p w14:paraId="3514526C" w14:textId="1471D28E" w:rsidR="00142B5A" w:rsidRDefault="00142B5A" w:rsidP="002A288D">
      <w:pPr>
        <w:spacing w:line="264" w:lineRule="auto"/>
        <w:ind w:firstLineChars="200" w:firstLine="480"/>
        <w:rPr>
          <w:sz w:val="24"/>
        </w:rPr>
      </w:pPr>
      <w:r>
        <w:rPr>
          <w:rFonts w:hint="eastAsia"/>
          <w:sz w:val="24"/>
        </w:rPr>
        <w:t>6</w:t>
      </w:r>
      <w:r>
        <w:rPr>
          <w:rFonts w:hint="eastAsia"/>
          <w:sz w:val="24"/>
        </w:rPr>
        <w:t>、根据权利要求</w:t>
      </w:r>
      <w:r>
        <w:rPr>
          <w:sz w:val="24"/>
        </w:rPr>
        <w:t>1</w:t>
      </w:r>
      <w:r>
        <w:rPr>
          <w:rFonts w:hint="eastAsia"/>
          <w:sz w:val="24"/>
        </w:rPr>
        <w:t>至</w:t>
      </w:r>
      <w:r>
        <w:rPr>
          <w:rFonts w:hint="eastAsia"/>
          <w:sz w:val="24"/>
        </w:rPr>
        <w:t>3</w:t>
      </w:r>
      <w:r>
        <w:rPr>
          <w:rFonts w:hint="eastAsia"/>
          <w:sz w:val="24"/>
        </w:rPr>
        <w:t>任意一项所述的基于大模型自身反思机制的即插式安全增强方法，其特征在于，</w:t>
      </w:r>
      <w:r w:rsidR="001E1218">
        <w:rPr>
          <w:rFonts w:hint="eastAsia"/>
          <w:sz w:val="24"/>
        </w:rPr>
        <w:t>所述步骤</w:t>
      </w:r>
      <w:r w:rsidR="001E1218">
        <w:rPr>
          <w:rFonts w:hint="eastAsia"/>
          <w:sz w:val="24"/>
        </w:rPr>
        <w:t>S</w:t>
      </w:r>
      <w:r w:rsidR="001E1218">
        <w:rPr>
          <w:sz w:val="24"/>
        </w:rPr>
        <w:t>3</w:t>
      </w:r>
      <w:r w:rsidR="001E1218">
        <w:rPr>
          <w:rFonts w:hint="eastAsia"/>
          <w:sz w:val="24"/>
        </w:rPr>
        <w:t>包括以下子步骤：</w:t>
      </w:r>
    </w:p>
    <w:p w14:paraId="6DA74DAD" w14:textId="486447FD" w:rsidR="001E1218" w:rsidRDefault="00F152C6" w:rsidP="002A288D">
      <w:pPr>
        <w:spacing w:line="264" w:lineRule="auto"/>
        <w:ind w:firstLineChars="200" w:firstLine="480"/>
        <w:rPr>
          <w:sz w:val="24"/>
        </w:rPr>
      </w:pPr>
      <w:r>
        <w:rPr>
          <w:rFonts w:hint="eastAsia"/>
          <w:sz w:val="24"/>
        </w:rPr>
        <w:t>步骤</w:t>
      </w:r>
      <w:r>
        <w:rPr>
          <w:rFonts w:hint="eastAsia"/>
          <w:sz w:val="24"/>
        </w:rPr>
        <w:t>S</w:t>
      </w:r>
      <w:r>
        <w:rPr>
          <w:sz w:val="24"/>
        </w:rPr>
        <w:t>301</w:t>
      </w:r>
      <w:r>
        <w:rPr>
          <w:rFonts w:hint="eastAsia"/>
          <w:sz w:val="24"/>
        </w:rPr>
        <w:t>，</w:t>
      </w:r>
      <w:r w:rsidR="00DA1116">
        <w:rPr>
          <w:rFonts w:hint="eastAsia"/>
          <w:sz w:val="24"/>
        </w:rPr>
        <w:t>调用修正模块进行代码优化，</w:t>
      </w:r>
      <w:r w:rsidR="006F06F5">
        <w:rPr>
          <w:rFonts w:hint="eastAsia"/>
          <w:sz w:val="24"/>
        </w:rPr>
        <w:t>基于</w:t>
      </w:r>
      <w:r w:rsidR="006F06F5">
        <w:rPr>
          <w:rFonts w:hint="eastAsia"/>
          <w:sz w:val="24"/>
        </w:rPr>
        <w:t>R</w:t>
      </w:r>
      <w:r w:rsidR="006F06F5">
        <w:rPr>
          <w:sz w:val="24"/>
        </w:rPr>
        <w:t>AG</w:t>
      </w:r>
      <w:r w:rsidR="006F06F5" w:rsidRPr="002A28B7">
        <w:rPr>
          <w:sz w:val="24"/>
        </w:rPr>
        <w:t>检索增强生成</w:t>
      </w:r>
      <w:r w:rsidR="006F06F5" w:rsidRPr="002A28B7">
        <w:rPr>
          <w:rFonts w:hint="eastAsia"/>
          <w:sz w:val="24"/>
        </w:rPr>
        <w:t>模型</w:t>
      </w:r>
      <w:r w:rsidR="006F06F5">
        <w:rPr>
          <w:rFonts w:hint="eastAsia"/>
          <w:sz w:val="24"/>
        </w:rPr>
        <w:t>动态检索所述</w:t>
      </w:r>
      <w:r w:rsidR="006F06F5" w:rsidRPr="00F25269">
        <w:rPr>
          <w:rFonts w:hint="eastAsia"/>
          <w:sz w:val="24"/>
        </w:rPr>
        <w:t>安全知识库</w:t>
      </w:r>
      <w:r w:rsidR="006F06F5">
        <w:rPr>
          <w:rFonts w:hint="eastAsia"/>
          <w:sz w:val="24"/>
        </w:rPr>
        <w:t>，进行安全问题与安全知识库之间的匹配，</w:t>
      </w:r>
      <w:r w:rsidR="006F06F5" w:rsidRPr="006F06F5">
        <w:rPr>
          <w:sz w:val="24"/>
        </w:rPr>
        <w:t>计算安全问题与安全知识库</w:t>
      </w:r>
      <w:r w:rsidR="006F06F5">
        <w:rPr>
          <w:rFonts w:hint="eastAsia"/>
          <w:sz w:val="24"/>
        </w:rPr>
        <w:t>之中</w:t>
      </w:r>
      <w:r w:rsidR="006F06F5" w:rsidRPr="006F06F5">
        <w:rPr>
          <w:sz w:val="24"/>
        </w:rPr>
        <w:t>各知识条目的向量相似度</w:t>
      </w:r>
      <w:r w:rsidR="006F06F5">
        <w:rPr>
          <w:rFonts w:hint="eastAsia"/>
          <w:sz w:val="24"/>
        </w:rPr>
        <w:t>，获取</w:t>
      </w:r>
      <w:r w:rsidR="006F06F5" w:rsidRPr="006F06F5">
        <w:rPr>
          <w:sz w:val="24"/>
        </w:rPr>
        <w:t>与安全问题</w:t>
      </w:r>
      <w:r w:rsidR="006F06F5">
        <w:rPr>
          <w:rFonts w:hint="eastAsia"/>
          <w:sz w:val="24"/>
        </w:rPr>
        <w:t>的向量相似度大于预设相似度阈值</w:t>
      </w:r>
      <w:r w:rsidR="006F06F5" w:rsidRPr="006F06F5">
        <w:rPr>
          <w:sz w:val="24"/>
        </w:rPr>
        <w:t>的知识条目</w:t>
      </w:r>
      <w:r w:rsidR="006F06F5">
        <w:rPr>
          <w:rFonts w:hint="eastAsia"/>
          <w:sz w:val="24"/>
        </w:rPr>
        <w:t>作为匹配的</w:t>
      </w:r>
      <w:r w:rsidR="006F06F5" w:rsidRPr="006F06F5">
        <w:rPr>
          <w:sz w:val="24"/>
        </w:rPr>
        <w:t>知识条目</w:t>
      </w:r>
      <w:r w:rsidR="006F06F5">
        <w:rPr>
          <w:rFonts w:hint="eastAsia"/>
          <w:sz w:val="24"/>
        </w:rPr>
        <w:t>；</w:t>
      </w:r>
    </w:p>
    <w:p w14:paraId="4A2A7F8A" w14:textId="757CDBA1" w:rsidR="006F06F5" w:rsidRDefault="006F06F5" w:rsidP="002A288D">
      <w:pPr>
        <w:spacing w:line="264" w:lineRule="auto"/>
        <w:ind w:firstLineChars="200" w:firstLine="480"/>
        <w:rPr>
          <w:sz w:val="24"/>
        </w:rPr>
      </w:pPr>
      <w:r>
        <w:rPr>
          <w:rFonts w:hint="eastAsia"/>
          <w:sz w:val="24"/>
        </w:rPr>
        <w:t>步骤</w:t>
      </w:r>
      <w:r>
        <w:rPr>
          <w:rFonts w:hint="eastAsia"/>
          <w:sz w:val="24"/>
        </w:rPr>
        <w:t>S</w:t>
      </w:r>
      <w:r>
        <w:rPr>
          <w:sz w:val="24"/>
        </w:rPr>
        <w:t>302</w:t>
      </w:r>
      <w:r>
        <w:rPr>
          <w:rFonts w:hint="eastAsia"/>
          <w:sz w:val="24"/>
        </w:rPr>
        <w:t>，</w:t>
      </w:r>
      <w:r w:rsidRPr="006F06F5">
        <w:rPr>
          <w:sz w:val="24"/>
        </w:rPr>
        <w:t>将匹配到的知识条目作为上下文信息，输入</w:t>
      </w:r>
      <w:r w:rsidRPr="006F06F5">
        <w:rPr>
          <w:rFonts w:hint="eastAsia"/>
          <w:sz w:val="24"/>
        </w:rPr>
        <w:t>至所述</w:t>
      </w:r>
      <w:r w:rsidRPr="006F06F5">
        <w:rPr>
          <w:sz w:val="24"/>
        </w:rPr>
        <w:t>修正模块</w:t>
      </w:r>
      <w:r w:rsidRPr="006F06F5">
        <w:rPr>
          <w:rFonts w:hint="eastAsia"/>
          <w:sz w:val="24"/>
        </w:rPr>
        <w:t>，</w:t>
      </w:r>
      <w:r w:rsidRPr="006F06F5">
        <w:rPr>
          <w:sz w:val="24"/>
        </w:rPr>
        <w:t>生成针对安全问题的代码修正建议</w:t>
      </w:r>
      <w:r>
        <w:rPr>
          <w:rFonts w:hint="eastAsia"/>
          <w:sz w:val="24"/>
        </w:rPr>
        <w:t>；</w:t>
      </w:r>
    </w:p>
    <w:p w14:paraId="226083B8" w14:textId="77777777" w:rsidR="006F06F5" w:rsidRDefault="006F06F5" w:rsidP="002A288D">
      <w:pPr>
        <w:spacing w:line="264" w:lineRule="auto"/>
        <w:ind w:firstLineChars="200" w:firstLine="480"/>
        <w:rPr>
          <w:sz w:val="24"/>
        </w:rPr>
      </w:pPr>
      <w:r w:rsidRPr="006F06F5">
        <w:rPr>
          <w:rFonts w:hint="eastAsia"/>
          <w:sz w:val="24"/>
        </w:rPr>
        <w:t>步骤</w:t>
      </w:r>
      <w:r w:rsidRPr="006F06F5">
        <w:rPr>
          <w:rFonts w:hint="eastAsia"/>
          <w:sz w:val="24"/>
        </w:rPr>
        <w:t>S</w:t>
      </w:r>
      <w:r w:rsidRPr="006F06F5">
        <w:rPr>
          <w:sz w:val="24"/>
        </w:rPr>
        <w:t>303</w:t>
      </w:r>
      <w:r w:rsidRPr="006F06F5">
        <w:rPr>
          <w:rFonts w:hint="eastAsia"/>
          <w:sz w:val="24"/>
        </w:rPr>
        <w:t>，</w:t>
      </w:r>
      <w:r w:rsidRPr="006F06F5">
        <w:rPr>
          <w:sz w:val="24"/>
        </w:rPr>
        <w:t>根据生成的</w:t>
      </w:r>
      <w:r>
        <w:rPr>
          <w:rFonts w:hint="eastAsia"/>
          <w:sz w:val="24"/>
        </w:rPr>
        <w:t>代码</w:t>
      </w:r>
      <w:r w:rsidRPr="006F06F5">
        <w:rPr>
          <w:sz w:val="24"/>
        </w:rPr>
        <w:t>修正建议，对代码进行自动优化</w:t>
      </w:r>
      <w:r>
        <w:rPr>
          <w:rFonts w:hint="eastAsia"/>
          <w:sz w:val="24"/>
        </w:rPr>
        <w:t>；</w:t>
      </w:r>
    </w:p>
    <w:p w14:paraId="2CE77637" w14:textId="0899469D" w:rsidR="006F06F5" w:rsidRDefault="006F06F5" w:rsidP="002A288D">
      <w:pPr>
        <w:spacing w:line="264" w:lineRule="auto"/>
        <w:ind w:firstLineChars="200" w:firstLine="480"/>
        <w:rPr>
          <w:sz w:val="24"/>
        </w:rPr>
      </w:pPr>
      <w:r>
        <w:rPr>
          <w:rFonts w:hint="eastAsia"/>
          <w:sz w:val="24"/>
        </w:rPr>
        <w:t>步骤</w:t>
      </w:r>
      <w:r>
        <w:rPr>
          <w:rFonts w:hint="eastAsia"/>
          <w:sz w:val="24"/>
        </w:rPr>
        <w:t>S</w:t>
      </w:r>
      <w:r>
        <w:rPr>
          <w:sz w:val="24"/>
        </w:rPr>
        <w:t>304</w:t>
      </w:r>
      <w:r>
        <w:rPr>
          <w:rFonts w:hint="eastAsia"/>
          <w:sz w:val="24"/>
        </w:rPr>
        <w:t>，返回步骤</w:t>
      </w:r>
      <w:r>
        <w:rPr>
          <w:rFonts w:hint="eastAsia"/>
          <w:sz w:val="24"/>
        </w:rPr>
        <w:t>S</w:t>
      </w:r>
      <w:r>
        <w:rPr>
          <w:sz w:val="24"/>
        </w:rPr>
        <w:t>2</w:t>
      </w:r>
      <w:r>
        <w:rPr>
          <w:rFonts w:hint="eastAsia"/>
          <w:sz w:val="24"/>
        </w:rPr>
        <w:t>，对每一次生成后的内容进行反思验证，若</w:t>
      </w:r>
      <w:r>
        <w:rPr>
          <w:rFonts w:hint="eastAsia"/>
          <w:kern w:val="0"/>
          <w:sz w:val="24"/>
          <w:szCs w:val="24"/>
        </w:rPr>
        <w:t>生成的代码包含不安全的函数调用或硬编码</w:t>
      </w:r>
      <w:r w:rsidRPr="004600FA">
        <w:rPr>
          <w:rFonts w:hint="eastAsia"/>
          <w:kern w:val="0"/>
          <w:sz w:val="24"/>
          <w:szCs w:val="24"/>
        </w:rPr>
        <w:t>密码，</w:t>
      </w:r>
      <w:r>
        <w:rPr>
          <w:rFonts w:hint="eastAsia"/>
          <w:kern w:val="0"/>
          <w:sz w:val="24"/>
          <w:szCs w:val="24"/>
        </w:rPr>
        <w:t>则</w:t>
      </w:r>
      <w:r w:rsidRPr="004600FA">
        <w:rPr>
          <w:rFonts w:hint="eastAsia"/>
          <w:kern w:val="0"/>
          <w:sz w:val="24"/>
          <w:szCs w:val="24"/>
        </w:rPr>
        <w:t>自动进行替换或删除，</w:t>
      </w:r>
      <w:r>
        <w:rPr>
          <w:rFonts w:hint="eastAsia"/>
          <w:kern w:val="0"/>
          <w:sz w:val="24"/>
          <w:szCs w:val="24"/>
        </w:rPr>
        <w:t>以</w:t>
      </w:r>
      <w:r w:rsidRPr="004600FA">
        <w:rPr>
          <w:rFonts w:hint="eastAsia"/>
          <w:kern w:val="0"/>
          <w:sz w:val="24"/>
          <w:szCs w:val="24"/>
        </w:rPr>
        <w:t>确保生成内容符合安全标准</w:t>
      </w:r>
      <w:r>
        <w:rPr>
          <w:rFonts w:hint="eastAsia"/>
          <w:kern w:val="0"/>
          <w:sz w:val="24"/>
          <w:szCs w:val="24"/>
        </w:rPr>
        <w:t>；</w:t>
      </w:r>
      <w:r w:rsidRPr="004452E1">
        <w:rPr>
          <w:rFonts w:hint="eastAsia"/>
          <w:kern w:val="0"/>
          <w:sz w:val="24"/>
          <w:szCs w:val="24"/>
        </w:rPr>
        <w:t>若生成的代码存在未加密的密码信息，</w:t>
      </w:r>
      <w:r>
        <w:rPr>
          <w:rFonts w:hint="eastAsia"/>
          <w:kern w:val="0"/>
          <w:sz w:val="24"/>
          <w:szCs w:val="24"/>
        </w:rPr>
        <w:t>则通过</w:t>
      </w:r>
      <w:r w:rsidR="00DD76CB">
        <w:rPr>
          <w:rFonts w:hint="eastAsia"/>
          <w:kern w:val="0"/>
          <w:sz w:val="24"/>
          <w:szCs w:val="24"/>
        </w:rPr>
        <w:t>自身</w:t>
      </w:r>
      <w:r w:rsidRPr="004452E1">
        <w:rPr>
          <w:rFonts w:hint="eastAsia"/>
          <w:kern w:val="0"/>
          <w:sz w:val="24"/>
          <w:szCs w:val="24"/>
        </w:rPr>
        <w:t>反思机制自动加密密码或者删除敏感信息</w:t>
      </w:r>
      <w:r>
        <w:rPr>
          <w:rFonts w:hint="eastAsia"/>
          <w:kern w:val="0"/>
          <w:sz w:val="24"/>
          <w:szCs w:val="24"/>
        </w:rPr>
        <w:t>；直到</w:t>
      </w:r>
      <w:r>
        <w:rPr>
          <w:rFonts w:hint="eastAsia"/>
          <w:sz w:val="24"/>
        </w:rPr>
        <w:t>进行反思验证后的内容通过安全评估。</w:t>
      </w:r>
    </w:p>
    <w:p w14:paraId="60B8061F" w14:textId="3F0A36B1" w:rsidR="00DA1116" w:rsidRDefault="006F06F5" w:rsidP="002A288D">
      <w:pPr>
        <w:spacing w:line="264" w:lineRule="auto"/>
        <w:ind w:firstLineChars="200" w:firstLine="480"/>
        <w:rPr>
          <w:kern w:val="0"/>
          <w:sz w:val="24"/>
          <w:szCs w:val="24"/>
        </w:rPr>
      </w:pPr>
      <w:r>
        <w:rPr>
          <w:rFonts w:hint="eastAsia"/>
          <w:sz w:val="24"/>
        </w:rPr>
        <w:t>7</w:t>
      </w:r>
      <w:r>
        <w:rPr>
          <w:rFonts w:hint="eastAsia"/>
          <w:sz w:val="24"/>
        </w:rPr>
        <w:t>、</w:t>
      </w:r>
      <w:r w:rsidR="002060CC">
        <w:rPr>
          <w:rFonts w:hint="eastAsia"/>
          <w:sz w:val="24"/>
        </w:rPr>
        <w:t>根据权利要求</w:t>
      </w:r>
      <w:r w:rsidR="002060CC">
        <w:rPr>
          <w:sz w:val="24"/>
        </w:rPr>
        <w:t>6</w:t>
      </w:r>
      <w:r w:rsidR="002060CC">
        <w:rPr>
          <w:rFonts w:hint="eastAsia"/>
          <w:sz w:val="24"/>
        </w:rPr>
        <w:t>所述的基于大模型自身反思机制的即插式安全增强方法，其特征在于，所述步骤</w:t>
      </w:r>
      <w:r w:rsidR="002060CC">
        <w:rPr>
          <w:rFonts w:hint="eastAsia"/>
          <w:sz w:val="24"/>
        </w:rPr>
        <w:t>S</w:t>
      </w:r>
      <w:r w:rsidR="002060CC">
        <w:rPr>
          <w:sz w:val="24"/>
        </w:rPr>
        <w:t>303</w:t>
      </w:r>
      <w:r w:rsidR="002060CC">
        <w:rPr>
          <w:rFonts w:hint="eastAsia"/>
          <w:sz w:val="24"/>
        </w:rPr>
        <w:t>中，在进行自动</w:t>
      </w:r>
      <w:r w:rsidR="00DA1116" w:rsidRPr="004600FA">
        <w:rPr>
          <w:rFonts w:hint="eastAsia"/>
          <w:kern w:val="0"/>
          <w:sz w:val="24"/>
          <w:szCs w:val="24"/>
        </w:rPr>
        <w:t>优化</w:t>
      </w:r>
      <w:r w:rsidR="002060CC">
        <w:rPr>
          <w:rFonts w:hint="eastAsia"/>
          <w:kern w:val="0"/>
          <w:sz w:val="24"/>
          <w:szCs w:val="24"/>
        </w:rPr>
        <w:t>的</w:t>
      </w:r>
      <w:r w:rsidR="00DA1116" w:rsidRPr="004600FA">
        <w:rPr>
          <w:rFonts w:hint="eastAsia"/>
          <w:kern w:val="0"/>
          <w:sz w:val="24"/>
          <w:szCs w:val="24"/>
        </w:rPr>
        <w:t>过程中，</w:t>
      </w:r>
      <w:r w:rsidR="001711C6">
        <w:rPr>
          <w:rFonts w:hint="eastAsia"/>
          <w:kern w:val="0"/>
          <w:sz w:val="24"/>
          <w:szCs w:val="24"/>
        </w:rPr>
        <w:t>还</w:t>
      </w:r>
      <w:r w:rsidR="00DA1116" w:rsidRPr="004600FA">
        <w:rPr>
          <w:rFonts w:hint="eastAsia"/>
          <w:kern w:val="0"/>
          <w:sz w:val="24"/>
          <w:szCs w:val="24"/>
        </w:rPr>
        <w:t>根据用户的反馈进行调整</w:t>
      </w:r>
      <w:r w:rsidR="001711C6">
        <w:rPr>
          <w:rFonts w:hint="eastAsia"/>
          <w:kern w:val="0"/>
          <w:sz w:val="24"/>
          <w:szCs w:val="24"/>
        </w:rPr>
        <w:t>，</w:t>
      </w:r>
      <w:r w:rsidR="00DA1116" w:rsidRPr="004600FA">
        <w:rPr>
          <w:rFonts w:hint="eastAsia"/>
          <w:kern w:val="0"/>
          <w:sz w:val="24"/>
          <w:szCs w:val="24"/>
        </w:rPr>
        <w:t>如果用户对生成内容中的安全性提出异议或发现新的安全隐患，</w:t>
      </w:r>
      <w:r w:rsidR="001711C6">
        <w:rPr>
          <w:rFonts w:hint="eastAsia"/>
          <w:kern w:val="0"/>
          <w:sz w:val="24"/>
          <w:szCs w:val="24"/>
        </w:rPr>
        <w:t>通过大语言</w:t>
      </w:r>
      <w:r w:rsidR="00DA1116" w:rsidRPr="004600FA">
        <w:rPr>
          <w:rFonts w:hint="eastAsia"/>
          <w:kern w:val="0"/>
          <w:sz w:val="24"/>
          <w:szCs w:val="24"/>
        </w:rPr>
        <w:t>模型再次对内容进行</w:t>
      </w:r>
      <w:r w:rsidR="001711C6">
        <w:rPr>
          <w:rFonts w:hint="eastAsia"/>
          <w:sz w:val="24"/>
        </w:rPr>
        <w:t>反思验证</w:t>
      </w:r>
      <w:r w:rsidR="00DA1116" w:rsidRPr="004600FA">
        <w:rPr>
          <w:rFonts w:hint="eastAsia"/>
          <w:kern w:val="0"/>
          <w:sz w:val="24"/>
          <w:szCs w:val="24"/>
        </w:rPr>
        <w:t>，</w:t>
      </w:r>
      <w:r w:rsidR="001711C6">
        <w:rPr>
          <w:rFonts w:hint="eastAsia"/>
          <w:kern w:val="0"/>
          <w:sz w:val="24"/>
          <w:szCs w:val="24"/>
        </w:rPr>
        <w:t>以</w:t>
      </w:r>
      <w:r w:rsidR="00DA1116" w:rsidRPr="004600FA">
        <w:rPr>
          <w:rFonts w:hint="eastAsia"/>
          <w:kern w:val="0"/>
          <w:sz w:val="24"/>
          <w:szCs w:val="24"/>
        </w:rPr>
        <w:t>确保输出结果符合安全要求。</w:t>
      </w:r>
    </w:p>
    <w:p w14:paraId="05EE900C" w14:textId="223C87D8" w:rsidR="007978FF" w:rsidRDefault="007978FF" w:rsidP="002A288D">
      <w:pPr>
        <w:spacing w:line="264" w:lineRule="auto"/>
        <w:ind w:firstLineChars="200" w:firstLine="480"/>
        <w:rPr>
          <w:sz w:val="24"/>
        </w:rPr>
      </w:pPr>
      <w:r>
        <w:rPr>
          <w:sz w:val="24"/>
        </w:rPr>
        <w:t>8</w:t>
      </w:r>
      <w:r>
        <w:rPr>
          <w:rFonts w:hint="eastAsia"/>
          <w:sz w:val="24"/>
        </w:rPr>
        <w:t>、根据权利要求</w:t>
      </w:r>
      <w:r>
        <w:rPr>
          <w:sz w:val="24"/>
        </w:rPr>
        <w:t>6</w:t>
      </w:r>
      <w:r>
        <w:rPr>
          <w:rFonts w:hint="eastAsia"/>
          <w:sz w:val="24"/>
        </w:rPr>
        <w:t>所述的基于大模型自身反思机制的即插式安全增强方法，其特征在于，所述步骤</w:t>
      </w:r>
      <w:r>
        <w:rPr>
          <w:rFonts w:hint="eastAsia"/>
          <w:sz w:val="24"/>
        </w:rPr>
        <w:t>S</w:t>
      </w:r>
      <w:r>
        <w:rPr>
          <w:sz w:val="24"/>
        </w:rPr>
        <w:t>303</w:t>
      </w:r>
      <w:r>
        <w:rPr>
          <w:rFonts w:hint="eastAsia"/>
          <w:sz w:val="24"/>
        </w:rPr>
        <w:t>中，对</w:t>
      </w:r>
      <w:r w:rsidRPr="006F06F5">
        <w:rPr>
          <w:sz w:val="24"/>
        </w:rPr>
        <w:t>代码进行自动优化</w:t>
      </w:r>
      <w:r>
        <w:rPr>
          <w:rFonts w:hint="eastAsia"/>
          <w:sz w:val="24"/>
        </w:rPr>
        <w:t>之后，还针对优化后的代码自动添加校验和权限控制。</w:t>
      </w:r>
    </w:p>
    <w:p w14:paraId="07342723" w14:textId="1F03C04D" w:rsidR="007978FF" w:rsidRDefault="007978FF" w:rsidP="002A288D">
      <w:pPr>
        <w:spacing w:line="264" w:lineRule="auto"/>
        <w:ind w:firstLineChars="200" w:firstLine="480"/>
        <w:rPr>
          <w:sz w:val="24"/>
        </w:rPr>
      </w:pPr>
      <w:r>
        <w:rPr>
          <w:rFonts w:hint="eastAsia"/>
          <w:sz w:val="24"/>
        </w:rPr>
        <w:lastRenderedPageBreak/>
        <w:t>9</w:t>
      </w:r>
      <w:r>
        <w:rPr>
          <w:rFonts w:hint="eastAsia"/>
          <w:sz w:val="24"/>
        </w:rPr>
        <w:t>、根据权利要求</w:t>
      </w:r>
      <w:r>
        <w:rPr>
          <w:sz w:val="24"/>
        </w:rPr>
        <w:t>1</w:t>
      </w:r>
      <w:r>
        <w:rPr>
          <w:rFonts w:hint="eastAsia"/>
          <w:sz w:val="24"/>
        </w:rPr>
        <w:t>至</w:t>
      </w:r>
      <w:r>
        <w:rPr>
          <w:rFonts w:hint="eastAsia"/>
          <w:sz w:val="24"/>
        </w:rPr>
        <w:t>3</w:t>
      </w:r>
      <w:r>
        <w:rPr>
          <w:rFonts w:hint="eastAsia"/>
          <w:sz w:val="24"/>
        </w:rPr>
        <w:t>任意一项所述的基于大模型自身反思机制的即插式安全增强方法，其特征在于，所述步骤</w:t>
      </w:r>
      <w:r>
        <w:rPr>
          <w:rFonts w:hint="eastAsia"/>
          <w:sz w:val="24"/>
        </w:rPr>
        <w:t>S</w:t>
      </w:r>
      <w:r>
        <w:rPr>
          <w:sz w:val="24"/>
        </w:rPr>
        <w:t>4</w:t>
      </w:r>
      <w:r>
        <w:rPr>
          <w:rFonts w:hint="eastAsia"/>
          <w:sz w:val="24"/>
        </w:rPr>
        <w:t>包括以下子步骤：</w:t>
      </w:r>
    </w:p>
    <w:p w14:paraId="0FD17F7F" w14:textId="681C4CDA" w:rsidR="00F01B0B" w:rsidRDefault="007978FF" w:rsidP="002A288D">
      <w:pPr>
        <w:spacing w:line="264" w:lineRule="auto"/>
        <w:ind w:firstLineChars="200" w:firstLine="480"/>
        <w:rPr>
          <w:sz w:val="24"/>
        </w:rPr>
      </w:pPr>
      <w:r>
        <w:rPr>
          <w:rFonts w:hint="eastAsia"/>
          <w:sz w:val="24"/>
        </w:rPr>
        <w:t>步骤</w:t>
      </w:r>
      <w:r>
        <w:rPr>
          <w:rFonts w:hint="eastAsia"/>
          <w:sz w:val="24"/>
        </w:rPr>
        <w:t>S</w:t>
      </w:r>
      <w:r>
        <w:rPr>
          <w:sz w:val="24"/>
        </w:rPr>
        <w:t>401</w:t>
      </w:r>
      <w:r>
        <w:rPr>
          <w:rFonts w:hint="eastAsia"/>
          <w:sz w:val="24"/>
        </w:rPr>
        <w:t>，</w:t>
      </w:r>
      <w:r w:rsidR="00F01B0B" w:rsidRPr="00AE26FF">
        <w:rPr>
          <w:sz w:val="24"/>
        </w:rPr>
        <w:t>在完成代码优化</w:t>
      </w:r>
      <w:r w:rsidR="00AE26FF" w:rsidRPr="00AE26FF">
        <w:rPr>
          <w:rFonts w:hint="eastAsia"/>
          <w:sz w:val="24"/>
        </w:rPr>
        <w:t>和</w:t>
      </w:r>
      <w:r w:rsidR="00AE26FF">
        <w:rPr>
          <w:rFonts w:hint="eastAsia"/>
          <w:sz w:val="24"/>
        </w:rPr>
        <w:t>反思验证之后，输出最终代码；</w:t>
      </w:r>
    </w:p>
    <w:p w14:paraId="20BD41DB" w14:textId="5E44FBE2" w:rsidR="00AE26FF" w:rsidRDefault="00AE26FF" w:rsidP="002A288D">
      <w:pPr>
        <w:spacing w:line="264" w:lineRule="auto"/>
        <w:ind w:firstLineChars="200" w:firstLine="480"/>
        <w:rPr>
          <w:sz w:val="24"/>
        </w:rPr>
      </w:pPr>
      <w:r>
        <w:rPr>
          <w:rFonts w:hint="eastAsia"/>
          <w:sz w:val="24"/>
        </w:rPr>
        <w:t>步骤</w:t>
      </w:r>
      <w:r>
        <w:rPr>
          <w:rFonts w:hint="eastAsia"/>
          <w:sz w:val="24"/>
        </w:rPr>
        <w:t>S</w:t>
      </w:r>
      <w:r>
        <w:rPr>
          <w:sz w:val="24"/>
        </w:rPr>
        <w:t>402</w:t>
      </w:r>
      <w:r>
        <w:rPr>
          <w:rFonts w:hint="eastAsia"/>
          <w:sz w:val="24"/>
        </w:rPr>
        <w:t>，</w:t>
      </w:r>
      <w:r w:rsidRPr="00AE26FF">
        <w:rPr>
          <w:sz w:val="24"/>
        </w:rPr>
        <w:t>列出在</w:t>
      </w:r>
      <w:bookmarkStart w:id="2" w:name="OLE_LINK1"/>
      <w:bookmarkStart w:id="3" w:name="OLE_LINK2"/>
      <w:r w:rsidRPr="00AE26FF">
        <w:rPr>
          <w:sz w:val="24"/>
        </w:rPr>
        <w:t>代码优化</w:t>
      </w:r>
      <w:r w:rsidRPr="00AE26FF">
        <w:rPr>
          <w:rFonts w:hint="eastAsia"/>
          <w:sz w:val="24"/>
        </w:rPr>
        <w:t>和</w:t>
      </w:r>
      <w:r>
        <w:rPr>
          <w:rFonts w:hint="eastAsia"/>
          <w:sz w:val="24"/>
        </w:rPr>
        <w:t>反思验证</w:t>
      </w:r>
      <w:r w:rsidRPr="00AE26FF">
        <w:rPr>
          <w:sz w:val="24"/>
        </w:rPr>
        <w:t>过程中</w:t>
      </w:r>
      <w:bookmarkEnd w:id="2"/>
      <w:bookmarkEnd w:id="3"/>
      <w:r w:rsidRPr="00AE26FF">
        <w:rPr>
          <w:sz w:val="24"/>
        </w:rPr>
        <w:t>发现的安全问题</w:t>
      </w:r>
      <w:r w:rsidRPr="00AE26FF">
        <w:rPr>
          <w:rFonts w:hint="eastAsia"/>
          <w:sz w:val="24"/>
        </w:rPr>
        <w:t>，展示</w:t>
      </w:r>
      <w:r w:rsidRPr="00AE26FF">
        <w:rPr>
          <w:sz w:val="24"/>
        </w:rPr>
        <w:t>经过优化后的代码片段</w:t>
      </w:r>
      <w:r w:rsidRPr="00AE26FF">
        <w:rPr>
          <w:rFonts w:hint="eastAsia"/>
          <w:sz w:val="24"/>
        </w:rPr>
        <w:t>，标识出优化前后的对比，并根据预设的评分标准对代码优化进行评分，以生成</w:t>
      </w:r>
      <w:r>
        <w:rPr>
          <w:rFonts w:hint="eastAsia"/>
          <w:sz w:val="24"/>
        </w:rPr>
        <w:t>安全分析报告；</w:t>
      </w:r>
    </w:p>
    <w:p w14:paraId="6FD9449A" w14:textId="0551730F" w:rsidR="002A288D" w:rsidRDefault="00AE26FF">
      <w:pPr>
        <w:spacing w:line="264" w:lineRule="auto"/>
        <w:ind w:firstLineChars="200" w:firstLine="480"/>
        <w:rPr>
          <w:sz w:val="24"/>
        </w:rPr>
      </w:pPr>
      <w:r>
        <w:rPr>
          <w:rFonts w:hint="eastAsia"/>
          <w:sz w:val="24"/>
        </w:rPr>
        <w:t>步骤</w:t>
      </w:r>
      <w:r>
        <w:rPr>
          <w:rFonts w:hint="eastAsia"/>
          <w:sz w:val="24"/>
        </w:rPr>
        <w:t>S</w:t>
      </w:r>
      <w:r>
        <w:rPr>
          <w:sz w:val="24"/>
        </w:rPr>
        <w:t>403</w:t>
      </w:r>
      <w:r>
        <w:rPr>
          <w:rFonts w:hint="eastAsia"/>
          <w:sz w:val="24"/>
        </w:rPr>
        <w:t>，将每一次</w:t>
      </w:r>
      <w:r w:rsidRPr="00AE26FF">
        <w:rPr>
          <w:sz w:val="24"/>
        </w:rPr>
        <w:t>代码优化</w:t>
      </w:r>
      <w:r w:rsidRPr="00AE26FF">
        <w:rPr>
          <w:rFonts w:hint="eastAsia"/>
          <w:sz w:val="24"/>
        </w:rPr>
        <w:t>和</w:t>
      </w:r>
      <w:r>
        <w:rPr>
          <w:rFonts w:hint="eastAsia"/>
          <w:sz w:val="24"/>
        </w:rPr>
        <w:t>反思验证</w:t>
      </w:r>
      <w:r w:rsidRPr="00AE26FF">
        <w:rPr>
          <w:sz w:val="24"/>
        </w:rPr>
        <w:t>过程中</w:t>
      </w:r>
      <w:r w:rsidR="00142B5A">
        <w:rPr>
          <w:rFonts w:hint="eastAsia"/>
          <w:sz w:val="24"/>
        </w:rPr>
        <w:t>所积累的安全知识进行总结，</w:t>
      </w:r>
      <w:r w:rsidR="00EE54F9">
        <w:rPr>
          <w:rFonts w:hint="eastAsia"/>
          <w:sz w:val="24"/>
        </w:rPr>
        <w:t>将安全问题、优化</w:t>
      </w:r>
      <w:r w:rsidR="00DD76CB">
        <w:rPr>
          <w:rFonts w:hint="eastAsia"/>
          <w:sz w:val="24"/>
        </w:rPr>
        <w:t>方案以及最佳实践进行关联，对所述</w:t>
      </w:r>
      <w:r w:rsidR="00DD76CB" w:rsidRPr="00F25269">
        <w:rPr>
          <w:rFonts w:hint="eastAsia"/>
          <w:sz w:val="24"/>
        </w:rPr>
        <w:t>安全知识库</w:t>
      </w:r>
      <w:r w:rsidR="00DD76CB">
        <w:rPr>
          <w:rFonts w:hint="eastAsia"/>
          <w:sz w:val="24"/>
        </w:rPr>
        <w:t>进行</w:t>
      </w:r>
      <w:r w:rsidR="00142B5A">
        <w:rPr>
          <w:rFonts w:hint="eastAsia"/>
          <w:sz w:val="24"/>
        </w:rPr>
        <w:t>更新和拓展</w:t>
      </w:r>
      <w:r w:rsidR="00DD76CB">
        <w:rPr>
          <w:rFonts w:hint="eastAsia"/>
          <w:sz w:val="24"/>
        </w:rPr>
        <w:t>，通过大语言模型实现</w:t>
      </w:r>
      <w:r w:rsidR="0039424E">
        <w:rPr>
          <w:rFonts w:hint="eastAsia"/>
          <w:sz w:val="24"/>
        </w:rPr>
        <w:t>并维护</w:t>
      </w:r>
      <w:r w:rsidR="00DD76CB">
        <w:rPr>
          <w:rFonts w:hint="eastAsia"/>
          <w:kern w:val="0"/>
          <w:sz w:val="24"/>
          <w:szCs w:val="24"/>
        </w:rPr>
        <w:t>自身</w:t>
      </w:r>
      <w:r w:rsidR="00DD76CB" w:rsidRPr="004452E1">
        <w:rPr>
          <w:rFonts w:hint="eastAsia"/>
          <w:kern w:val="0"/>
          <w:sz w:val="24"/>
          <w:szCs w:val="24"/>
        </w:rPr>
        <w:t>反思机制</w:t>
      </w:r>
      <w:r w:rsidR="00142B5A">
        <w:rPr>
          <w:rFonts w:hint="eastAsia"/>
          <w:sz w:val="24"/>
        </w:rPr>
        <w:t>。</w:t>
      </w:r>
    </w:p>
    <w:p w14:paraId="1B54A18B" w14:textId="773B3DF5" w:rsidR="00B82352" w:rsidRDefault="00B82352" w:rsidP="00B82352">
      <w:pPr>
        <w:spacing w:line="264" w:lineRule="auto"/>
        <w:ind w:firstLineChars="200" w:firstLine="480"/>
        <w:rPr>
          <w:sz w:val="24"/>
        </w:rPr>
      </w:pPr>
      <w:r>
        <w:rPr>
          <w:rFonts w:hint="eastAsia"/>
          <w:sz w:val="24"/>
        </w:rPr>
        <w:t>1</w:t>
      </w:r>
      <w:r>
        <w:rPr>
          <w:sz w:val="24"/>
        </w:rPr>
        <w:t>0</w:t>
      </w:r>
      <w:r>
        <w:rPr>
          <w:rFonts w:hint="eastAsia"/>
          <w:sz w:val="24"/>
        </w:rPr>
        <w:t>、</w:t>
      </w:r>
      <w:r>
        <w:rPr>
          <w:sz w:val="24"/>
        </w:rPr>
        <w:t>一种</w:t>
      </w:r>
      <w:r>
        <w:rPr>
          <w:rFonts w:hint="eastAsia"/>
          <w:sz w:val="24"/>
        </w:rPr>
        <w:t>基于大模型自身反思机制的即插式安全增强系统，其特征在于，采用了如权利要求</w:t>
      </w:r>
      <w:r>
        <w:rPr>
          <w:rFonts w:hint="eastAsia"/>
          <w:sz w:val="24"/>
        </w:rPr>
        <w:t>1</w:t>
      </w:r>
      <w:r>
        <w:rPr>
          <w:rFonts w:hint="eastAsia"/>
          <w:sz w:val="24"/>
        </w:rPr>
        <w:t>至</w:t>
      </w:r>
      <w:r>
        <w:rPr>
          <w:rFonts w:hint="eastAsia"/>
          <w:sz w:val="24"/>
        </w:rPr>
        <w:t>9</w:t>
      </w:r>
      <w:r>
        <w:rPr>
          <w:rFonts w:hint="eastAsia"/>
          <w:sz w:val="24"/>
        </w:rPr>
        <w:t>任意一项所述的基于大模型自身反思机制的即插式安全增强方法，并包括：</w:t>
      </w:r>
    </w:p>
    <w:p w14:paraId="18C60C18" w14:textId="2569CC0A" w:rsidR="00B82352" w:rsidRDefault="00B82352" w:rsidP="00B82352">
      <w:pPr>
        <w:spacing w:line="264" w:lineRule="auto"/>
        <w:ind w:firstLineChars="200" w:firstLine="480"/>
        <w:rPr>
          <w:sz w:val="24"/>
        </w:rPr>
      </w:pPr>
      <w:r>
        <w:rPr>
          <w:rFonts w:hint="eastAsia"/>
          <w:sz w:val="24"/>
        </w:rPr>
        <w:t>代码生成模块，实时接收用户的输入需求，通过大语言模型生成初步代码，并通过大语言模型提取初步代码中的潜在风险，所述潜在风险包括</w:t>
      </w:r>
      <w:r w:rsidRPr="004452E1">
        <w:rPr>
          <w:rFonts w:hint="eastAsia"/>
          <w:kern w:val="0"/>
          <w:sz w:val="24"/>
          <w:szCs w:val="24"/>
        </w:rPr>
        <w:t>未加密的密码信息</w:t>
      </w:r>
      <w:r>
        <w:rPr>
          <w:rFonts w:hint="eastAsia"/>
          <w:kern w:val="0"/>
          <w:sz w:val="24"/>
          <w:szCs w:val="24"/>
        </w:rPr>
        <w:t>、</w:t>
      </w:r>
      <w:r>
        <w:rPr>
          <w:rFonts w:hint="eastAsia"/>
          <w:sz w:val="24"/>
        </w:rPr>
        <w:t>敏感数据以及不符合安全规则或编码规范的操作，所述敏感数据包括</w:t>
      </w:r>
      <w:r w:rsidRPr="0028479C">
        <w:rPr>
          <w:rFonts w:hint="eastAsia"/>
          <w:sz w:val="24"/>
        </w:rPr>
        <w:t>API</w:t>
      </w:r>
      <w:r w:rsidRPr="0028479C">
        <w:rPr>
          <w:rFonts w:hint="eastAsia"/>
          <w:sz w:val="24"/>
        </w:rPr>
        <w:t>密钥</w:t>
      </w:r>
      <w:r>
        <w:rPr>
          <w:rFonts w:hint="eastAsia"/>
          <w:sz w:val="24"/>
        </w:rPr>
        <w:t>和</w:t>
      </w:r>
      <w:r w:rsidRPr="0028479C">
        <w:rPr>
          <w:rFonts w:hint="eastAsia"/>
          <w:sz w:val="24"/>
        </w:rPr>
        <w:t>私密信息</w:t>
      </w:r>
      <w:r>
        <w:rPr>
          <w:rFonts w:hint="eastAsia"/>
          <w:sz w:val="24"/>
        </w:rPr>
        <w:t>；</w:t>
      </w:r>
    </w:p>
    <w:p w14:paraId="00CAA9D9" w14:textId="2E81A07A" w:rsidR="00B82352" w:rsidRDefault="00B82352" w:rsidP="00B82352">
      <w:pPr>
        <w:spacing w:line="264" w:lineRule="auto"/>
        <w:ind w:firstLineChars="200" w:firstLine="480"/>
        <w:rPr>
          <w:sz w:val="24"/>
        </w:rPr>
      </w:pPr>
      <w:r>
        <w:rPr>
          <w:rFonts w:hint="eastAsia"/>
          <w:sz w:val="24"/>
        </w:rPr>
        <w:t>反思验证模块，启动安全检测模块进行反思验证，识别潜在的安全问题，并通过大语言模型自生成的</w:t>
      </w:r>
      <w:r w:rsidRPr="00F25269">
        <w:rPr>
          <w:rFonts w:hint="eastAsia"/>
          <w:sz w:val="24"/>
        </w:rPr>
        <w:t>安全知识库</w:t>
      </w:r>
      <w:r>
        <w:rPr>
          <w:rFonts w:hint="eastAsia"/>
          <w:sz w:val="24"/>
        </w:rPr>
        <w:t>对安全问题进行标记；</w:t>
      </w:r>
    </w:p>
    <w:p w14:paraId="79E294FD" w14:textId="3126FC21" w:rsidR="00B82352" w:rsidRDefault="00B82352" w:rsidP="00B82352">
      <w:pPr>
        <w:spacing w:line="264" w:lineRule="auto"/>
        <w:ind w:firstLineChars="200" w:firstLine="480"/>
        <w:rPr>
          <w:sz w:val="24"/>
        </w:rPr>
      </w:pPr>
      <w:r>
        <w:rPr>
          <w:rFonts w:hint="eastAsia"/>
          <w:sz w:val="24"/>
        </w:rPr>
        <w:t>安全优化模块，调用修正模块进行代码优化，基于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，进行安全问题与安全知识库之间的匹配，在匹配后根据所述安全知识库进行自动修正和代码优化，</w:t>
      </w:r>
      <w:r w:rsidR="008B64AE">
        <w:rPr>
          <w:rFonts w:hint="eastAsia"/>
          <w:sz w:val="24"/>
        </w:rPr>
        <w:t>并返回提取潜在风险和进行反思验证</w:t>
      </w:r>
      <w:r>
        <w:rPr>
          <w:rFonts w:hint="eastAsia"/>
          <w:sz w:val="24"/>
        </w:rPr>
        <w:t>；</w:t>
      </w:r>
    </w:p>
    <w:p w14:paraId="047A9FBB" w14:textId="2F3C97D4" w:rsidR="00B82352" w:rsidRPr="008A376F" w:rsidRDefault="00B82352" w:rsidP="00B82352">
      <w:pPr>
        <w:spacing w:line="264" w:lineRule="auto"/>
        <w:ind w:firstLineChars="200" w:firstLine="480"/>
        <w:rPr>
          <w:sz w:val="24"/>
        </w:rPr>
      </w:pPr>
      <w:r>
        <w:rPr>
          <w:rFonts w:hint="eastAsia"/>
          <w:sz w:val="24"/>
        </w:rPr>
        <w:t>输出模块，输出最终代码，生成安全分析报告，并将反思验证过程中所积累的安全知识进行总结，更新和拓展所述</w:t>
      </w:r>
      <w:r w:rsidRPr="00F25269">
        <w:rPr>
          <w:rFonts w:hint="eastAsia"/>
          <w:sz w:val="24"/>
        </w:rPr>
        <w:t>安全知识库</w:t>
      </w:r>
      <w:r>
        <w:rPr>
          <w:rFonts w:hint="eastAsia"/>
          <w:sz w:val="24"/>
        </w:rPr>
        <w:t>。</w:t>
      </w:r>
    </w:p>
    <w:p w14:paraId="20B7AF83" w14:textId="03C3296E" w:rsidR="00B82352" w:rsidRPr="00B82352" w:rsidRDefault="00B82352">
      <w:pPr>
        <w:spacing w:line="264" w:lineRule="auto"/>
        <w:ind w:firstLineChars="200" w:firstLine="480"/>
        <w:rPr>
          <w:sz w:val="24"/>
        </w:rPr>
      </w:pPr>
    </w:p>
    <w:p w14:paraId="3785B03D" w14:textId="77777777" w:rsidR="0090246C" w:rsidRDefault="0090246C">
      <w:pPr>
        <w:spacing w:before="60" w:line="264" w:lineRule="auto"/>
        <w:rPr>
          <w:sz w:val="24"/>
        </w:rPr>
      </w:pPr>
    </w:p>
    <w:p w14:paraId="1EC6D460" w14:textId="77777777" w:rsidR="0090246C" w:rsidRDefault="0090246C">
      <w:pPr>
        <w:spacing w:before="60"/>
        <w:rPr>
          <w:sz w:val="24"/>
        </w:rPr>
        <w:sectPr w:rsidR="0090246C">
          <w:headerReference w:type="default" r:id="rId14"/>
          <w:footerReference w:type="even" r:id="rId15"/>
          <w:footerReference w:type="default" r:id="rId16"/>
          <w:pgSz w:w="11906" w:h="16838"/>
          <w:pgMar w:top="1418" w:right="1418" w:bottom="851" w:left="1418" w:header="851" w:footer="284" w:gutter="0"/>
          <w:pgNumType w:start="1"/>
          <w:cols w:space="720"/>
          <w:docGrid w:type="linesAndChars" w:linePitch="455"/>
        </w:sectPr>
      </w:pPr>
    </w:p>
    <w:p w14:paraId="4CCE33E7" w14:textId="77777777" w:rsidR="0090246C" w:rsidRDefault="006E1719">
      <w:pPr>
        <w:spacing w:before="60" w:line="264" w:lineRule="auto"/>
        <w:jc w:val="center"/>
        <w:rPr>
          <w:b/>
          <w:sz w:val="24"/>
          <w:szCs w:val="21"/>
        </w:rPr>
      </w:pPr>
      <w:r>
        <w:rPr>
          <w:b/>
          <w:noProof/>
          <w:sz w:val="24"/>
          <w:szCs w:val="21"/>
        </w:rPr>
        <w:lastRenderedPageBreak/>
        <mc:AlternateContent>
          <mc:Choice Requires="wps">
            <w:drawing>
              <wp:anchor distT="0" distB="0" distL="114300" distR="114300" simplePos="0" relativeHeight="251661312" behindDoc="0" locked="0" layoutInCell="1" allowOverlap="1" wp14:anchorId="05DA44A4" wp14:editId="2DD078B3">
                <wp:simplePos x="0" y="0"/>
                <wp:positionH relativeFrom="column">
                  <wp:posOffset>1562100</wp:posOffset>
                </wp:positionH>
                <wp:positionV relativeFrom="paragraph">
                  <wp:posOffset>-514350</wp:posOffset>
                </wp:positionV>
                <wp:extent cx="2886075" cy="409575"/>
                <wp:effectExtent l="9525" t="9525" r="9525" b="9525"/>
                <wp:wrapNone/>
                <wp:docPr id="4"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409575"/>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B566E7C" w14:textId="77777777" w:rsidR="008A585C" w:rsidRDefault="008A585C">
                            <w:pPr>
                              <w:spacing w:before="60"/>
                              <w:jc w:val="center"/>
                              <w:rPr>
                                <w:rFonts w:eastAsia="黑体"/>
                                <w:spacing w:val="90"/>
                              </w:rPr>
                            </w:pPr>
                            <w:r>
                              <w:rPr>
                                <w:rFonts w:eastAsia="黑体" w:hint="eastAsia"/>
                                <w:spacing w:val="90"/>
                              </w:rPr>
                              <w:t>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A44A4" id="矩形 9" o:spid="_x0000_s1029" style="position:absolute;left:0;text-align:left;margin-left:123pt;margin-top:-40.5pt;width:227.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" filled="f" strokecolor="white">
                <v:textbox>
                  <w:txbxContent>
                    <w:p w14:paraId="3B566E7C" w14:textId="77777777" w:rsidR="008A585C" w:rsidRDefault="008A585C">
                      <w:pPr>
                        <w:spacing w:before="60"/>
                        <w:jc w:val="center"/>
                        <w:rPr>
                          <w:rFonts w:eastAsia="黑体"/>
                          <w:spacing w:val="90"/>
                        </w:rPr>
                      </w:pPr>
                      <w:r>
                        <w:rPr>
                          <w:rFonts w:eastAsia="黑体" w:hint="eastAsia"/>
                          <w:spacing w:val="90"/>
                        </w:rPr>
                        <w:t>说明书</w:t>
                      </w:r>
                    </w:p>
                  </w:txbxContent>
                </v:textbox>
              </v:rect>
            </w:pict>
          </mc:Fallback>
        </mc:AlternateContent>
      </w:r>
      <w:r>
        <w:rPr>
          <w:b/>
          <w:noProof/>
          <w:sz w:val="24"/>
          <w:szCs w:val="21"/>
        </w:rPr>
        <mc:AlternateContent>
          <mc:Choice Requires="wps">
            <w:drawing>
              <wp:anchor distT="0" distB="0" distL="114300" distR="114300" simplePos="0" relativeHeight="251658240" behindDoc="0" locked="0" layoutInCell="1" allowOverlap="1" wp14:anchorId="77302B58" wp14:editId="31B336C8">
                <wp:simplePos x="0" y="0"/>
                <wp:positionH relativeFrom="column">
                  <wp:posOffset>-11430</wp:posOffset>
                </wp:positionH>
                <wp:positionV relativeFrom="paragraph">
                  <wp:posOffset>-19050</wp:posOffset>
                </wp:positionV>
                <wp:extent cx="5777865" cy="0"/>
                <wp:effectExtent l="7620" t="9525" r="15240" b="9525"/>
                <wp:wrapNone/>
                <wp:docPr id="3"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85714" id="直线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pt" to="45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" strokeweight="1pt"/>
            </w:pict>
          </mc:Fallback>
        </mc:AlternateContent>
      </w:r>
      <w:r w:rsidR="000C1AAF" w:rsidRPr="000C1AAF">
        <w:rPr>
          <w:rFonts w:hint="eastAsia"/>
          <w:b/>
          <w:sz w:val="24"/>
          <w:szCs w:val="21"/>
        </w:rPr>
        <w:t>基于大模型自身反思机制的即插式安全增强方法与系统</w:t>
      </w:r>
    </w:p>
    <w:p w14:paraId="1DA9F445" w14:textId="77777777" w:rsidR="0090246C" w:rsidRDefault="0090246C">
      <w:pPr>
        <w:spacing w:line="264" w:lineRule="auto"/>
        <w:rPr>
          <w:b/>
          <w:bCs/>
          <w:sz w:val="24"/>
        </w:rPr>
      </w:pPr>
    </w:p>
    <w:p w14:paraId="1C0CBC42" w14:textId="77777777" w:rsidR="0090246C" w:rsidRDefault="00A958A5">
      <w:pPr>
        <w:spacing w:line="264" w:lineRule="auto"/>
        <w:rPr>
          <w:b/>
          <w:bCs/>
          <w:sz w:val="24"/>
        </w:rPr>
      </w:pPr>
      <w:r>
        <w:rPr>
          <w:b/>
          <w:bCs/>
          <w:sz w:val="24"/>
        </w:rPr>
        <w:t>技术领域</w:t>
      </w:r>
    </w:p>
    <w:p w14:paraId="2F9EE481" w14:textId="368811D4" w:rsidR="0090246C" w:rsidRDefault="00A958A5">
      <w:pPr>
        <w:spacing w:line="264" w:lineRule="auto"/>
        <w:ind w:firstLineChars="210" w:firstLine="504"/>
        <w:rPr>
          <w:sz w:val="24"/>
          <w:szCs w:val="21"/>
        </w:rPr>
      </w:pPr>
      <w:r>
        <w:rPr>
          <w:sz w:val="24"/>
          <w:szCs w:val="21"/>
        </w:rPr>
        <w:t>本发明涉及</w:t>
      </w:r>
      <w:r>
        <w:rPr>
          <w:rFonts w:hint="eastAsia"/>
          <w:sz w:val="24"/>
          <w:szCs w:val="21"/>
        </w:rPr>
        <w:t>一种</w:t>
      </w:r>
      <w:r w:rsidR="007B2F91" w:rsidRPr="00485E3C">
        <w:rPr>
          <w:rFonts w:hint="eastAsia"/>
          <w:kern w:val="0"/>
          <w:sz w:val="24"/>
          <w:szCs w:val="24"/>
        </w:rPr>
        <w:t>安全增强</w:t>
      </w:r>
      <w:r w:rsidR="007B2F91">
        <w:rPr>
          <w:rFonts w:hint="eastAsia"/>
          <w:kern w:val="0"/>
          <w:sz w:val="24"/>
          <w:szCs w:val="24"/>
        </w:rPr>
        <w:t>的技术</w:t>
      </w:r>
      <w:r w:rsidR="007B2F91" w:rsidRPr="00485E3C">
        <w:rPr>
          <w:rFonts w:hint="eastAsia"/>
          <w:kern w:val="0"/>
          <w:sz w:val="24"/>
          <w:szCs w:val="24"/>
        </w:rPr>
        <w:t>方案</w:t>
      </w:r>
      <w:r>
        <w:rPr>
          <w:rFonts w:hint="eastAsia"/>
          <w:sz w:val="24"/>
          <w:szCs w:val="21"/>
        </w:rPr>
        <w:t>，尤其涉及一种</w:t>
      </w:r>
      <w:r w:rsidR="00C66109">
        <w:rPr>
          <w:rFonts w:hint="eastAsia"/>
          <w:sz w:val="24"/>
        </w:rPr>
        <w:t>基于大模型自身反思机制的即插式安全增强方法，还进一步涉及采用了该基于大模型自身反思机制的即插式安全增强方法的即插式安全增强系统</w:t>
      </w:r>
      <w:r>
        <w:rPr>
          <w:rFonts w:hint="eastAsia"/>
          <w:sz w:val="24"/>
          <w:szCs w:val="21"/>
        </w:rPr>
        <w:t>。</w:t>
      </w:r>
    </w:p>
    <w:p w14:paraId="7DB0E900" w14:textId="77777777" w:rsidR="0090246C" w:rsidRDefault="0090246C">
      <w:pPr>
        <w:spacing w:line="264" w:lineRule="auto"/>
        <w:rPr>
          <w:b/>
          <w:bCs/>
          <w:sz w:val="24"/>
        </w:rPr>
      </w:pPr>
    </w:p>
    <w:p w14:paraId="32AA5618" w14:textId="77777777" w:rsidR="00F15A90" w:rsidRDefault="00A958A5" w:rsidP="00F15A90">
      <w:pPr>
        <w:spacing w:line="264" w:lineRule="auto"/>
        <w:rPr>
          <w:b/>
          <w:bCs/>
          <w:sz w:val="24"/>
        </w:rPr>
      </w:pPr>
      <w:r>
        <w:rPr>
          <w:b/>
          <w:bCs/>
          <w:sz w:val="24"/>
        </w:rPr>
        <w:t>背景技术</w:t>
      </w:r>
    </w:p>
    <w:p w14:paraId="2DA672B5" w14:textId="5E87D5F7" w:rsidR="00635A8D" w:rsidRPr="00351D26" w:rsidRDefault="00635A8D" w:rsidP="00154AAF">
      <w:pPr>
        <w:spacing w:line="264" w:lineRule="auto"/>
        <w:ind w:firstLine="420"/>
        <w:rPr>
          <w:kern w:val="0"/>
          <w:sz w:val="24"/>
          <w:szCs w:val="24"/>
        </w:rPr>
      </w:pPr>
      <w:r w:rsidRPr="00351D26">
        <w:rPr>
          <w:rFonts w:hint="eastAsia"/>
          <w:kern w:val="0"/>
          <w:sz w:val="24"/>
          <w:szCs w:val="24"/>
        </w:rPr>
        <w:t>随着人工智能技术的不断发展，大型语言模型（</w:t>
      </w:r>
      <w:r w:rsidRPr="00351D26">
        <w:rPr>
          <w:rFonts w:hint="eastAsia"/>
          <w:kern w:val="0"/>
          <w:sz w:val="24"/>
          <w:szCs w:val="24"/>
        </w:rPr>
        <w:t>Large Language Models, LLMs</w:t>
      </w:r>
      <w:r w:rsidRPr="00351D26">
        <w:rPr>
          <w:rFonts w:hint="eastAsia"/>
          <w:kern w:val="0"/>
          <w:sz w:val="24"/>
          <w:szCs w:val="24"/>
        </w:rPr>
        <w:t>），如</w:t>
      </w:r>
      <w:r w:rsidRPr="00351D26">
        <w:rPr>
          <w:rFonts w:hint="eastAsia"/>
          <w:kern w:val="0"/>
          <w:sz w:val="24"/>
          <w:szCs w:val="24"/>
        </w:rPr>
        <w:t>ChatGPT</w:t>
      </w:r>
      <w:r w:rsidRPr="00351D26">
        <w:rPr>
          <w:rFonts w:hint="eastAsia"/>
          <w:kern w:val="0"/>
          <w:sz w:val="24"/>
          <w:szCs w:val="24"/>
        </w:rPr>
        <w:t>、</w:t>
      </w:r>
      <w:r w:rsidRPr="00351D26">
        <w:rPr>
          <w:rFonts w:hint="eastAsia"/>
          <w:kern w:val="0"/>
          <w:sz w:val="24"/>
          <w:szCs w:val="24"/>
        </w:rPr>
        <w:t>Claude</w:t>
      </w:r>
      <w:r w:rsidRPr="00351D26">
        <w:rPr>
          <w:rFonts w:hint="eastAsia"/>
          <w:kern w:val="0"/>
          <w:sz w:val="24"/>
          <w:szCs w:val="24"/>
        </w:rPr>
        <w:t>等，已广泛应用于推理、编程</w:t>
      </w:r>
      <w:r w:rsidR="00154AAF">
        <w:rPr>
          <w:rFonts w:hint="eastAsia"/>
          <w:kern w:val="0"/>
          <w:sz w:val="24"/>
          <w:szCs w:val="24"/>
        </w:rPr>
        <w:t>和</w:t>
      </w:r>
      <w:r w:rsidRPr="00351D26">
        <w:rPr>
          <w:rFonts w:hint="eastAsia"/>
          <w:kern w:val="0"/>
          <w:sz w:val="24"/>
          <w:szCs w:val="24"/>
        </w:rPr>
        <w:t>科学研究等多个领域，并在许多实际应用中取得了显著成果。这些</w:t>
      </w:r>
      <w:r w:rsidR="00154AAF">
        <w:rPr>
          <w:rFonts w:hint="eastAsia"/>
          <w:kern w:val="0"/>
          <w:sz w:val="24"/>
          <w:szCs w:val="24"/>
        </w:rPr>
        <w:t>大语言</w:t>
      </w:r>
      <w:r w:rsidRPr="00351D26">
        <w:rPr>
          <w:rFonts w:hint="eastAsia"/>
          <w:kern w:val="0"/>
          <w:sz w:val="24"/>
          <w:szCs w:val="24"/>
        </w:rPr>
        <w:t>模型不仅能够生成高质量的自然语言文本，还能辅助编程，提供代码生成、调试</w:t>
      </w:r>
      <w:r w:rsidR="00154AAF">
        <w:rPr>
          <w:rFonts w:hint="eastAsia"/>
          <w:kern w:val="0"/>
          <w:sz w:val="24"/>
          <w:szCs w:val="24"/>
        </w:rPr>
        <w:t>和</w:t>
      </w:r>
      <w:r w:rsidRPr="00351D26">
        <w:rPr>
          <w:rFonts w:hint="eastAsia"/>
          <w:kern w:val="0"/>
          <w:sz w:val="24"/>
          <w:szCs w:val="24"/>
        </w:rPr>
        <w:t>优化等服务。在编程领域，</w:t>
      </w:r>
      <w:r w:rsidRPr="00351D26">
        <w:rPr>
          <w:rFonts w:hint="eastAsia"/>
          <w:kern w:val="0"/>
          <w:sz w:val="24"/>
          <w:szCs w:val="24"/>
        </w:rPr>
        <w:t>LLMs</w:t>
      </w:r>
      <w:r w:rsidRPr="00351D26">
        <w:rPr>
          <w:rFonts w:hint="eastAsia"/>
          <w:kern w:val="0"/>
          <w:sz w:val="24"/>
          <w:szCs w:val="24"/>
        </w:rPr>
        <w:t>被用于自动生成代码、优化算法和辅助开发人员提高编程效率。然而，尽管这些技术展现了巨大的潜力，仍然存在一些重要的安全隐患和问题，特别是在生成的代码中可能隐藏着严重的安全漏洞。</w:t>
      </w:r>
    </w:p>
    <w:p w14:paraId="658B6683" w14:textId="0C9A0442" w:rsidR="00635A8D" w:rsidRPr="00351D26" w:rsidRDefault="00635A8D" w:rsidP="00154AAF">
      <w:pPr>
        <w:spacing w:line="264" w:lineRule="auto"/>
        <w:ind w:firstLine="420"/>
        <w:rPr>
          <w:kern w:val="0"/>
          <w:sz w:val="24"/>
          <w:szCs w:val="24"/>
        </w:rPr>
      </w:pPr>
      <w:r w:rsidRPr="00351D26">
        <w:rPr>
          <w:rFonts w:hint="eastAsia"/>
          <w:kern w:val="0"/>
          <w:sz w:val="24"/>
          <w:szCs w:val="24"/>
        </w:rPr>
        <w:t>在传统的软件开发过程中，安全问题通常是在代码编写完成后，通过静态分析、动态测试等手段进行检测和修复。然而，当前的</w:t>
      </w:r>
      <w:r w:rsidRPr="00351D26">
        <w:rPr>
          <w:rFonts w:hint="eastAsia"/>
          <w:kern w:val="0"/>
          <w:sz w:val="24"/>
          <w:szCs w:val="24"/>
        </w:rPr>
        <w:t>LLMs</w:t>
      </w:r>
      <w:r w:rsidRPr="00351D26">
        <w:rPr>
          <w:rFonts w:hint="eastAsia"/>
          <w:kern w:val="0"/>
          <w:sz w:val="24"/>
          <w:szCs w:val="24"/>
        </w:rPr>
        <w:t>技术并未充分考虑到代码的安全性，尤其是在生成复杂程序时，这些模型生成的代码往往缺乏必要的安全审查。例如，某些模型可能会生成包含</w:t>
      </w:r>
      <w:r w:rsidRPr="00351D26">
        <w:rPr>
          <w:rFonts w:hint="eastAsia"/>
          <w:kern w:val="0"/>
          <w:sz w:val="24"/>
          <w:szCs w:val="24"/>
        </w:rPr>
        <w:t>SQL</w:t>
      </w:r>
      <w:r w:rsidRPr="00351D26">
        <w:rPr>
          <w:rFonts w:hint="eastAsia"/>
          <w:kern w:val="0"/>
          <w:sz w:val="24"/>
          <w:szCs w:val="24"/>
        </w:rPr>
        <w:t>注入漏洞的代码，导致攻击者能够通过恶意输入操控数据库。又如，生成的代码中可能存在未验证的用户输入，进而引发跨站脚本攻击（</w:t>
      </w:r>
      <w:r w:rsidRPr="00351D26">
        <w:rPr>
          <w:rFonts w:hint="eastAsia"/>
          <w:kern w:val="0"/>
          <w:sz w:val="24"/>
          <w:szCs w:val="24"/>
        </w:rPr>
        <w:t>XSS</w:t>
      </w:r>
      <w:r w:rsidRPr="00351D26">
        <w:rPr>
          <w:rFonts w:hint="eastAsia"/>
          <w:kern w:val="0"/>
          <w:sz w:val="24"/>
          <w:szCs w:val="24"/>
        </w:rPr>
        <w:t>）等安全漏洞。</w:t>
      </w:r>
      <w:r w:rsidRPr="00351D26">
        <w:rPr>
          <w:rFonts w:hint="eastAsia"/>
          <w:kern w:val="0"/>
          <w:sz w:val="24"/>
          <w:szCs w:val="24"/>
        </w:rPr>
        <w:t>2024</w:t>
      </w:r>
      <w:r w:rsidRPr="00351D26">
        <w:rPr>
          <w:rFonts w:hint="eastAsia"/>
          <w:kern w:val="0"/>
          <w:sz w:val="24"/>
          <w:szCs w:val="24"/>
        </w:rPr>
        <w:t>年</w:t>
      </w:r>
      <w:r w:rsidRPr="00351D26">
        <w:rPr>
          <w:rFonts w:hint="eastAsia"/>
          <w:kern w:val="0"/>
          <w:sz w:val="24"/>
          <w:szCs w:val="24"/>
        </w:rPr>
        <w:t>11</w:t>
      </w:r>
      <w:r w:rsidRPr="00351D26">
        <w:rPr>
          <w:rFonts w:hint="eastAsia"/>
          <w:kern w:val="0"/>
          <w:sz w:val="24"/>
          <w:szCs w:val="24"/>
        </w:rPr>
        <w:t>月，一位用户通过</w:t>
      </w:r>
      <w:r w:rsidRPr="00351D26">
        <w:rPr>
          <w:rFonts w:hint="eastAsia"/>
          <w:kern w:val="0"/>
          <w:sz w:val="24"/>
          <w:szCs w:val="24"/>
        </w:rPr>
        <w:t>ChatGPT</w:t>
      </w:r>
      <w:r w:rsidRPr="00351D26">
        <w:rPr>
          <w:rFonts w:hint="eastAsia"/>
          <w:kern w:val="0"/>
          <w:sz w:val="24"/>
          <w:szCs w:val="24"/>
        </w:rPr>
        <w:t>生成的代码搭建了一个辅助交易机器人，但</w:t>
      </w:r>
      <w:r w:rsidR="00154AAF">
        <w:rPr>
          <w:rFonts w:hint="eastAsia"/>
          <w:kern w:val="0"/>
          <w:sz w:val="24"/>
          <w:szCs w:val="24"/>
        </w:rPr>
        <w:t>是，由于</w:t>
      </w:r>
      <w:r w:rsidRPr="00351D26">
        <w:rPr>
          <w:rFonts w:hint="eastAsia"/>
          <w:kern w:val="0"/>
          <w:sz w:val="24"/>
          <w:szCs w:val="24"/>
        </w:rPr>
        <w:t>模型生成的代码调用了一个恶意的</w:t>
      </w:r>
      <w:r w:rsidRPr="00351D26">
        <w:rPr>
          <w:rFonts w:hint="eastAsia"/>
          <w:kern w:val="0"/>
          <w:sz w:val="24"/>
          <w:szCs w:val="24"/>
        </w:rPr>
        <w:t>API</w:t>
      </w:r>
      <w:r w:rsidRPr="00351D26">
        <w:rPr>
          <w:rFonts w:hint="eastAsia"/>
          <w:kern w:val="0"/>
          <w:sz w:val="24"/>
          <w:szCs w:val="24"/>
        </w:rPr>
        <w:t>，并直接将用户的私钥传递给该</w:t>
      </w:r>
      <w:r w:rsidRPr="00351D26">
        <w:rPr>
          <w:rFonts w:hint="eastAsia"/>
          <w:kern w:val="0"/>
          <w:sz w:val="24"/>
          <w:szCs w:val="24"/>
        </w:rPr>
        <w:t>API</w:t>
      </w:r>
      <w:r w:rsidRPr="00351D26">
        <w:rPr>
          <w:rFonts w:hint="eastAsia"/>
          <w:kern w:val="0"/>
          <w:sz w:val="24"/>
          <w:szCs w:val="24"/>
        </w:rPr>
        <w:t>，导致用户钱包被盗取了</w:t>
      </w:r>
      <w:r w:rsidRPr="00351D26">
        <w:rPr>
          <w:rFonts w:hint="eastAsia"/>
          <w:kern w:val="0"/>
          <w:sz w:val="24"/>
          <w:szCs w:val="24"/>
        </w:rPr>
        <w:t>2.5k</w:t>
      </w:r>
      <w:r w:rsidRPr="00351D26">
        <w:rPr>
          <w:rFonts w:hint="eastAsia"/>
          <w:kern w:val="0"/>
          <w:sz w:val="24"/>
          <w:szCs w:val="24"/>
        </w:rPr>
        <w:t>美元。这一事件</w:t>
      </w:r>
      <w:r w:rsidR="00154AAF">
        <w:rPr>
          <w:rFonts w:hint="eastAsia"/>
          <w:kern w:val="0"/>
          <w:sz w:val="24"/>
          <w:szCs w:val="24"/>
        </w:rPr>
        <w:t>暴露</w:t>
      </w:r>
      <w:r w:rsidRPr="00351D26">
        <w:rPr>
          <w:rFonts w:hint="eastAsia"/>
          <w:kern w:val="0"/>
          <w:sz w:val="24"/>
          <w:szCs w:val="24"/>
        </w:rPr>
        <w:t>了在生成过程中未审查和过滤恶意代码</w:t>
      </w:r>
      <w:r w:rsidR="00154AAF">
        <w:rPr>
          <w:rFonts w:hint="eastAsia"/>
          <w:kern w:val="0"/>
          <w:sz w:val="24"/>
          <w:szCs w:val="24"/>
        </w:rPr>
        <w:t>可能会</w:t>
      </w:r>
      <w:r w:rsidRPr="00351D26">
        <w:rPr>
          <w:rFonts w:hint="eastAsia"/>
          <w:kern w:val="0"/>
          <w:sz w:val="24"/>
          <w:szCs w:val="24"/>
        </w:rPr>
        <w:t>带来的潜在安全威胁。</w:t>
      </w:r>
    </w:p>
    <w:p w14:paraId="2FE8AAD9" w14:textId="6E8F2B96" w:rsidR="00635A8D" w:rsidRPr="00351D26" w:rsidRDefault="00635A8D" w:rsidP="00154AAF">
      <w:pPr>
        <w:spacing w:line="264" w:lineRule="auto"/>
        <w:ind w:firstLine="420"/>
        <w:rPr>
          <w:kern w:val="0"/>
          <w:sz w:val="24"/>
          <w:szCs w:val="24"/>
        </w:rPr>
      </w:pPr>
      <w:r w:rsidRPr="00351D26">
        <w:rPr>
          <w:rFonts w:hint="eastAsia"/>
          <w:kern w:val="0"/>
          <w:sz w:val="24"/>
          <w:szCs w:val="24"/>
        </w:rPr>
        <w:t>更严重的是，现有的</w:t>
      </w:r>
      <w:r w:rsidRPr="00351D26">
        <w:rPr>
          <w:rFonts w:hint="eastAsia"/>
          <w:kern w:val="0"/>
          <w:sz w:val="24"/>
          <w:szCs w:val="24"/>
        </w:rPr>
        <w:t>LLMs</w:t>
      </w:r>
      <w:r w:rsidRPr="00351D26">
        <w:rPr>
          <w:rFonts w:hint="eastAsia"/>
          <w:kern w:val="0"/>
          <w:sz w:val="24"/>
          <w:szCs w:val="24"/>
        </w:rPr>
        <w:t>模型在生成代码时并不会主动评估其安全性，导致生成的代码在实际运行时可能引发无法预测的安全漏洞。以</w:t>
      </w:r>
      <w:r w:rsidRPr="00351D26">
        <w:rPr>
          <w:rFonts w:hint="eastAsia"/>
          <w:kern w:val="0"/>
          <w:sz w:val="24"/>
          <w:szCs w:val="24"/>
        </w:rPr>
        <w:t>SQL</w:t>
      </w:r>
      <w:r w:rsidRPr="00351D26">
        <w:rPr>
          <w:rFonts w:hint="eastAsia"/>
          <w:kern w:val="0"/>
          <w:sz w:val="24"/>
          <w:szCs w:val="24"/>
        </w:rPr>
        <w:t>注入为例，</w:t>
      </w:r>
      <w:r w:rsidRPr="00351D26">
        <w:rPr>
          <w:rFonts w:hint="eastAsia"/>
          <w:kern w:val="0"/>
          <w:sz w:val="24"/>
          <w:szCs w:val="24"/>
        </w:rPr>
        <w:t>LLMs</w:t>
      </w:r>
      <w:r w:rsidRPr="00351D26">
        <w:rPr>
          <w:rFonts w:hint="eastAsia"/>
          <w:kern w:val="0"/>
          <w:sz w:val="24"/>
          <w:szCs w:val="24"/>
        </w:rPr>
        <w:t>可能生成一个包含数据库查询的代码片段，但如果未正确处理用户输入，恶意用户通过输入</w:t>
      </w:r>
      <w:r w:rsidRPr="00351D26">
        <w:rPr>
          <w:rFonts w:hint="eastAsia"/>
          <w:kern w:val="0"/>
          <w:sz w:val="24"/>
          <w:szCs w:val="24"/>
        </w:rPr>
        <w:t>SQL</w:t>
      </w:r>
      <w:r w:rsidRPr="00351D26">
        <w:rPr>
          <w:rFonts w:hint="eastAsia"/>
          <w:kern w:val="0"/>
          <w:sz w:val="24"/>
          <w:szCs w:val="24"/>
        </w:rPr>
        <w:t>语句可能导致数据库被攻击和数据泄露。此外，随着越来越多的企业和组织将</w:t>
      </w:r>
      <w:r w:rsidRPr="00351D26">
        <w:rPr>
          <w:rFonts w:hint="eastAsia"/>
          <w:kern w:val="0"/>
          <w:sz w:val="24"/>
          <w:szCs w:val="24"/>
        </w:rPr>
        <w:t>LLMs</w:t>
      </w:r>
      <w:r w:rsidRPr="00351D26">
        <w:rPr>
          <w:rFonts w:hint="eastAsia"/>
          <w:kern w:val="0"/>
          <w:sz w:val="24"/>
          <w:szCs w:val="24"/>
        </w:rPr>
        <w:t>应用于实际工作流程，</w:t>
      </w:r>
      <w:r w:rsidR="00154AAF">
        <w:rPr>
          <w:rFonts w:hint="eastAsia"/>
          <w:kern w:val="0"/>
          <w:sz w:val="24"/>
          <w:szCs w:val="24"/>
        </w:rPr>
        <w:t>那么，</w:t>
      </w:r>
      <w:r w:rsidRPr="00351D26">
        <w:rPr>
          <w:rFonts w:hint="eastAsia"/>
          <w:kern w:val="0"/>
          <w:sz w:val="24"/>
          <w:szCs w:val="24"/>
        </w:rPr>
        <w:t>如何确保大语言模型在生成代码和其他内容时不包含潜在的安全风险和漏洞，已经成为一个</w:t>
      </w:r>
      <w:r w:rsidR="00154AAF">
        <w:rPr>
          <w:rFonts w:hint="eastAsia"/>
          <w:kern w:val="0"/>
          <w:sz w:val="24"/>
          <w:szCs w:val="24"/>
        </w:rPr>
        <w:t>急需</w:t>
      </w:r>
      <w:r w:rsidRPr="00351D26">
        <w:rPr>
          <w:rFonts w:hint="eastAsia"/>
          <w:kern w:val="0"/>
          <w:sz w:val="24"/>
          <w:szCs w:val="24"/>
        </w:rPr>
        <w:t>解决的</w:t>
      </w:r>
      <w:r w:rsidR="00154AAF">
        <w:rPr>
          <w:rFonts w:hint="eastAsia"/>
          <w:kern w:val="0"/>
          <w:sz w:val="24"/>
          <w:szCs w:val="24"/>
        </w:rPr>
        <w:t>技术</w:t>
      </w:r>
      <w:r w:rsidRPr="00351D26">
        <w:rPr>
          <w:rFonts w:hint="eastAsia"/>
          <w:kern w:val="0"/>
          <w:sz w:val="24"/>
          <w:szCs w:val="24"/>
        </w:rPr>
        <w:t>问题。</w:t>
      </w:r>
    </w:p>
    <w:p w14:paraId="7170228E" w14:textId="7CF99B9C" w:rsidR="00635A8D" w:rsidRDefault="00154AAF" w:rsidP="00635A8D">
      <w:pPr>
        <w:spacing w:line="264" w:lineRule="auto"/>
        <w:ind w:firstLine="420"/>
        <w:rPr>
          <w:kern w:val="0"/>
          <w:sz w:val="24"/>
          <w:szCs w:val="24"/>
        </w:rPr>
      </w:pPr>
      <w:r>
        <w:rPr>
          <w:rFonts w:hint="eastAsia"/>
          <w:kern w:val="0"/>
          <w:sz w:val="24"/>
          <w:szCs w:val="24"/>
        </w:rPr>
        <w:lastRenderedPageBreak/>
        <w:t>而</w:t>
      </w:r>
      <w:r w:rsidR="00635A8D" w:rsidRPr="00351D26">
        <w:rPr>
          <w:rFonts w:hint="eastAsia"/>
          <w:kern w:val="0"/>
          <w:sz w:val="24"/>
          <w:szCs w:val="24"/>
        </w:rPr>
        <w:t>现有的安全检测手段大多集中在代码生成之后的审查环节，例如使用静态代码分析工具</w:t>
      </w:r>
      <w:r>
        <w:rPr>
          <w:rFonts w:hint="eastAsia"/>
          <w:kern w:val="0"/>
          <w:sz w:val="24"/>
          <w:szCs w:val="24"/>
        </w:rPr>
        <w:t>和</w:t>
      </w:r>
      <w:r w:rsidR="00635A8D" w:rsidRPr="00351D26">
        <w:rPr>
          <w:rFonts w:hint="eastAsia"/>
          <w:kern w:val="0"/>
          <w:sz w:val="24"/>
          <w:szCs w:val="24"/>
        </w:rPr>
        <w:t>Fuzz</w:t>
      </w:r>
      <w:r w:rsidR="00635A8D" w:rsidRPr="00351D26">
        <w:rPr>
          <w:rFonts w:hint="eastAsia"/>
          <w:kern w:val="0"/>
          <w:sz w:val="24"/>
          <w:szCs w:val="24"/>
        </w:rPr>
        <w:t>测试等方法，</w:t>
      </w:r>
      <w:r>
        <w:rPr>
          <w:rFonts w:hint="eastAsia"/>
          <w:kern w:val="0"/>
          <w:sz w:val="24"/>
          <w:szCs w:val="24"/>
        </w:rPr>
        <w:t>这种现有的做法</w:t>
      </w:r>
      <w:r w:rsidR="00635A8D" w:rsidRPr="00351D26">
        <w:rPr>
          <w:rFonts w:hint="eastAsia"/>
          <w:kern w:val="0"/>
          <w:sz w:val="24"/>
          <w:szCs w:val="24"/>
        </w:rPr>
        <w:t>方法往往存在较高的成本和较长的时间延迟。在快速发展的开发环境中，这种事后</w:t>
      </w:r>
      <w:r w:rsidR="00F3156D">
        <w:rPr>
          <w:rFonts w:hint="eastAsia"/>
          <w:kern w:val="0"/>
          <w:sz w:val="24"/>
          <w:szCs w:val="24"/>
        </w:rPr>
        <w:t>进行</w:t>
      </w:r>
      <w:r w:rsidR="00635A8D" w:rsidRPr="00351D26">
        <w:rPr>
          <w:rFonts w:hint="eastAsia"/>
          <w:kern w:val="0"/>
          <w:sz w:val="24"/>
          <w:szCs w:val="24"/>
        </w:rPr>
        <w:t>修复的方法</w:t>
      </w:r>
      <w:r w:rsidR="00F3156D">
        <w:rPr>
          <w:rFonts w:hint="eastAsia"/>
          <w:kern w:val="0"/>
          <w:sz w:val="24"/>
          <w:szCs w:val="24"/>
        </w:rPr>
        <w:t>并</w:t>
      </w:r>
      <w:r w:rsidR="00635A8D" w:rsidRPr="00351D26">
        <w:rPr>
          <w:rFonts w:hint="eastAsia"/>
          <w:kern w:val="0"/>
          <w:sz w:val="24"/>
          <w:szCs w:val="24"/>
        </w:rPr>
        <w:t>不能有效地应对大规模自动化编程场景中的安全需求。因此，如何在生成过程中实现对代码的实时安全评估，成为了提升</w:t>
      </w:r>
      <w:r w:rsidR="00635A8D" w:rsidRPr="00351D26">
        <w:rPr>
          <w:rFonts w:hint="eastAsia"/>
          <w:kern w:val="0"/>
          <w:sz w:val="24"/>
          <w:szCs w:val="24"/>
        </w:rPr>
        <w:t>LLMs</w:t>
      </w:r>
      <w:r w:rsidR="00635A8D" w:rsidRPr="00351D26">
        <w:rPr>
          <w:rFonts w:hint="eastAsia"/>
          <w:kern w:val="0"/>
          <w:sz w:val="24"/>
          <w:szCs w:val="24"/>
        </w:rPr>
        <w:t>应用安全性的关键技术挑战之一。</w:t>
      </w:r>
    </w:p>
    <w:p w14:paraId="7CC2AFC7" w14:textId="51FD9B1A" w:rsidR="0090246C" w:rsidRPr="00F15A90" w:rsidRDefault="00F3156D" w:rsidP="00F3156D">
      <w:pPr>
        <w:spacing w:line="264" w:lineRule="auto"/>
        <w:ind w:firstLine="420"/>
        <w:rPr>
          <w:sz w:val="24"/>
          <w:szCs w:val="21"/>
        </w:rPr>
      </w:pPr>
      <w:r>
        <w:rPr>
          <w:rFonts w:hint="eastAsia"/>
          <w:kern w:val="0"/>
          <w:sz w:val="24"/>
          <w:szCs w:val="24"/>
        </w:rPr>
        <w:t>另外，</w:t>
      </w:r>
      <w:r w:rsidR="00F15A90" w:rsidRPr="00485E3C">
        <w:rPr>
          <w:rFonts w:hint="eastAsia"/>
          <w:kern w:val="0"/>
          <w:sz w:val="24"/>
          <w:szCs w:val="24"/>
        </w:rPr>
        <w:t>大多数现有方法主要集中在对特定模型的微调和安全对齐，或者侧重于输入输出端的内容过滤机制。这些</w:t>
      </w:r>
      <w:r>
        <w:rPr>
          <w:rFonts w:hint="eastAsia"/>
          <w:kern w:val="0"/>
          <w:sz w:val="24"/>
          <w:szCs w:val="24"/>
        </w:rPr>
        <w:t>现有的方案</w:t>
      </w:r>
      <w:r w:rsidR="00F15A90" w:rsidRPr="00485E3C">
        <w:rPr>
          <w:rFonts w:hint="eastAsia"/>
          <w:kern w:val="0"/>
          <w:sz w:val="24"/>
          <w:szCs w:val="24"/>
        </w:rPr>
        <w:t>虽然在一定程度上</w:t>
      </w:r>
      <w:r>
        <w:rPr>
          <w:rFonts w:hint="eastAsia"/>
          <w:kern w:val="0"/>
          <w:sz w:val="24"/>
          <w:szCs w:val="24"/>
        </w:rPr>
        <w:t>也能</w:t>
      </w:r>
      <w:r w:rsidR="00F15A90" w:rsidRPr="00485E3C">
        <w:rPr>
          <w:rFonts w:hint="eastAsia"/>
          <w:kern w:val="0"/>
          <w:sz w:val="24"/>
          <w:szCs w:val="24"/>
        </w:rPr>
        <w:t>解决</w:t>
      </w:r>
      <w:r>
        <w:rPr>
          <w:rFonts w:hint="eastAsia"/>
          <w:kern w:val="0"/>
          <w:sz w:val="24"/>
          <w:szCs w:val="24"/>
        </w:rPr>
        <w:t>部分</w:t>
      </w:r>
      <w:r w:rsidR="00F15A90" w:rsidRPr="00485E3C">
        <w:rPr>
          <w:rFonts w:hint="eastAsia"/>
          <w:kern w:val="0"/>
          <w:sz w:val="24"/>
          <w:szCs w:val="24"/>
        </w:rPr>
        <w:t>安全问题，但</w:t>
      </w:r>
      <w:r>
        <w:rPr>
          <w:rFonts w:hint="eastAsia"/>
          <w:kern w:val="0"/>
          <w:sz w:val="24"/>
          <w:szCs w:val="24"/>
        </w:rPr>
        <w:t>依然</w:t>
      </w:r>
      <w:r w:rsidR="00F15A90" w:rsidRPr="00485E3C">
        <w:rPr>
          <w:rFonts w:hint="eastAsia"/>
          <w:kern w:val="0"/>
          <w:sz w:val="24"/>
          <w:szCs w:val="24"/>
        </w:rPr>
        <w:t>存在一些限制和不足。例如，微调和安全对齐的方法需要大量的标注数据和训练资源，而输入输出端的过滤机制则依赖于规则和模板，难以适应复杂多变的生成任务。更为关键的是，这些方法通常是特定于某种模型</w:t>
      </w:r>
      <w:r>
        <w:rPr>
          <w:rFonts w:hint="eastAsia"/>
          <w:kern w:val="0"/>
          <w:sz w:val="24"/>
          <w:szCs w:val="24"/>
        </w:rPr>
        <w:t>或任务的，无法在不同模型之间通用，且存在一定的局限性，无法满足</w:t>
      </w:r>
      <w:r w:rsidR="00F15A90" w:rsidRPr="00485E3C">
        <w:rPr>
          <w:rFonts w:hint="eastAsia"/>
          <w:kern w:val="0"/>
          <w:sz w:val="24"/>
          <w:szCs w:val="24"/>
        </w:rPr>
        <w:t>大规模、实时</w:t>
      </w:r>
      <w:r>
        <w:rPr>
          <w:rFonts w:hint="eastAsia"/>
          <w:kern w:val="0"/>
          <w:sz w:val="24"/>
          <w:szCs w:val="24"/>
        </w:rPr>
        <w:t>以及</w:t>
      </w:r>
      <w:r w:rsidR="00F15A90" w:rsidRPr="00485E3C">
        <w:rPr>
          <w:rFonts w:hint="eastAsia"/>
          <w:kern w:val="0"/>
          <w:sz w:val="24"/>
          <w:szCs w:val="24"/>
        </w:rPr>
        <w:t>自动化生成</w:t>
      </w:r>
      <w:r>
        <w:rPr>
          <w:rFonts w:hint="eastAsia"/>
          <w:kern w:val="0"/>
          <w:sz w:val="24"/>
          <w:szCs w:val="24"/>
        </w:rPr>
        <w:t>的</w:t>
      </w:r>
      <w:r w:rsidR="00F15A90" w:rsidRPr="00485E3C">
        <w:rPr>
          <w:rFonts w:hint="eastAsia"/>
          <w:kern w:val="0"/>
          <w:sz w:val="24"/>
          <w:szCs w:val="24"/>
        </w:rPr>
        <w:t>安全要求。</w:t>
      </w:r>
    </w:p>
    <w:p w14:paraId="53DE5370" w14:textId="77777777" w:rsidR="0090246C" w:rsidRDefault="0090246C">
      <w:pPr>
        <w:spacing w:line="264" w:lineRule="auto"/>
        <w:ind w:firstLineChars="200" w:firstLine="480"/>
        <w:rPr>
          <w:sz w:val="24"/>
          <w:szCs w:val="21"/>
        </w:rPr>
      </w:pPr>
    </w:p>
    <w:p w14:paraId="1333CA21" w14:textId="77777777" w:rsidR="0090246C" w:rsidRDefault="00A958A5">
      <w:pPr>
        <w:spacing w:line="264" w:lineRule="auto"/>
        <w:rPr>
          <w:b/>
          <w:bCs/>
          <w:sz w:val="24"/>
        </w:rPr>
      </w:pPr>
      <w:r>
        <w:rPr>
          <w:b/>
          <w:sz w:val="24"/>
        </w:rPr>
        <w:t>发明</w:t>
      </w:r>
      <w:r>
        <w:rPr>
          <w:b/>
          <w:bCs/>
          <w:sz w:val="24"/>
        </w:rPr>
        <w:t>内容</w:t>
      </w:r>
    </w:p>
    <w:p w14:paraId="1632C200" w14:textId="655961B4" w:rsidR="0090246C" w:rsidRDefault="00A958A5">
      <w:pPr>
        <w:spacing w:line="264" w:lineRule="auto"/>
        <w:ind w:firstLineChars="200" w:firstLine="480"/>
        <w:rPr>
          <w:sz w:val="24"/>
        </w:rPr>
      </w:pPr>
      <w:r>
        <w:rPr>
          <w:sz w:val="24"/>
        </w:rPr>
        <w:t>本发明所要解决的技术问题是</w:t>
      </w:r>
      <w:r w:rsidR="00B130F6">
        <w:rPr>
          <w:rFonts w:hint="eastAsia"/>
          <w:sz w:val="24"/>
        </w:rPr>
        <w:t>需要提供一种基于大模型自身反思机制的即插式安全增强方法，旨在能够在代码生成过程的每一个阶段，通过自身反思机制进行自动修正、代码优化以及反思验证</w:t>
      </w:r>
      <w:r w:rsidR="005D0B36">
        <w:rPr>
          <w:rFonts w:hint="eastAsia"/>
          <w:sz w:val="24"/>
        </w:rPr>
        <w:t>；在此基础上，还</w:t>
      </w:r>
      <w:r w:rsidR="00B130F6">
        <w:rPr>
          <w:rFonts w:hint="eastAsia"/>
          <w:sz w:val="24"/>
        </w:rPr>
        <w:t>能够在</w:t>
      </w:r>
      <w:r w:rsidR="005D0B36">
        <w:rPr>
          <w:rFonts w:hint="eastAsia"/>
          <w:sz w:val="24"/>
        </w:rPr>
        <w:t>此</w:t>
      </w:r>
      <w:r w:rsidR="00B130F6">
        <w:rPr>
          <w:rFonts w:hint="eastAsia"/>
          <w:sz w:val="24"/>
        </w:rPr>
        <w:t>过程自生成和扩展</w:t>
      </w:r>
      <w:r w:rsidR="00B130F6" w:rsidRPr="00F25269">
        <w:rPr>
          <w:rFonts w:hint="eastAsia"/>
          <w:sz w:val="24"/>
        </w:rPr>
        <w:t>安全知识库</w:t>
      </w:r>
      <w:r w:rsidR="00B130F6">
        <w:rPr>
          <w:rFonts w:hint="eastAsia"/>
          <w:sz w:val="24"/>
        </w:rPr>
        <w:t>，与自身反思机制</w:t>
      </w:r>
      <w:r w:rsidR="005D0B36">
        <w:rPr>
          <w:rFonts w:hint="eastAsia"/>
          <w:sz w:val="24"/>
        </w:rPr>
        <w:t>互相支持和促进，以满足</w:t>
      </w:r>
      <w:r w:rsidR="005D0B36">
        <w:rPr>
          <w:rFonts w:hint="eastAsia"/>
          <w:kern w:val="0"/>
          <w:sz w:val="24"/>
          <w:szCs w:val="24"/>
        </w:rPr>
        <w:t>不同模型之间通用性需求，为满足</w:t>
      </w:r>
      <w:r w:rsidR="005D0B36" w:rsidRPr="00485E3C">
        <w:rPr>
          <w:rFonts w:hint="eastAsia"/>
          <w:kern w:val="0"/>
          <w:sz w:val="24"/>
          <w:szCs w:val="24"/>
        </w:rPr>
        <w:t>大规模、实时</w:t>
      </w:r>
      <w:r w:rsidR="005D0B36">
        <w:rPr>
          <w:rFonts w:hint="eastAsia"/>
          <w:kern w:val="0"/>
          <w:sz w:val="24"/>
          <w:szCs w:val="24"/>
        </w:rPr>
        <w:t>以及</w:t>
      </w:r>
      <w:r w:rsidR="005D0B36" w:rsidRPr="00485E3C">
        <w:rPr>
          <w:rFonts w:hint="eastAsia"/>
          <w:kern w:val="0"/>
          <w:sz w:val="24"/>
          <w:szCs w:val="24"/>
        </w:rPr>
        <w:t>自动化生成</w:t>
      </w:r>
      <w:r w:rsidR="005D0B36">
        <w:rPr>
          <w:rFonts w:hint="eastAsia"/>
          <w:kern w:val="0"/>
          <w:sz w:val="24"/>
          <w:szCs w:val="24"/>
        </w:rPr>
        <w:t>的</w:t>
      </w:r>
      <w:r w:rsidR="005D0B36" w:rsidRPr="00485E3C">
        <w:rPr>
          <w:rFonts w:hint="eastAsia"/>
          <w:kern w:val="0"/>
          <w:sz w:val="24"/>
          <w:szCs w:val="24"/>
        </w:rPr>
        <w:t>安全要求</w:t>
      </w:r>
      <w:r w:rsidR="005D0B36">
        <w:rPr>
          <w:rFonts w:hint="eastAsia"/>
          <w:kern w:val="0"/>
          <w:sz w:val="24"/>
          <w:szCs w:val="24"/>
        </w:rPr>
        <w:t>提供了更好的基础。进一步的，还提供</w:t>
      </w:r>
      <w:r w:rsidR="00B130F6">
        <w:rPr>
          <w:rFonts w:hint="eastAsia"/>
          <w:sz w:val="24"/>
        </w:rPr>
        <w:t>采用了该基于大模型自身反思机制的即插式安全增强方法的即插式安全增强系统</w:t>
      </w:r>
      <w:r w:rsidR="00B130F6">
        <w:rPr>
          <w:rFonts w:hint="eastAsia"/>
          <w:sz w:val="24"/>
          <w:szCs w:val="21"/>
        </w:rPr>
        <w:t>。</w:t>
      </w:r>
    </w:p>
    <w:p w14:paraId="4A94438F" w14:textId="288C0758" w:rsidR="001E6D7B" w:rsidRDefault="00A958A5" w:rsidP="001E6D7B">
      <w:pPr>
        <w:spacing w:line="264" w:lineRule="auto"/>
        <w:ind w:firstLineChars="200" w:firstLine="480"/>
        <w:rPr>
          <w:sz w:val="24"/>
        </w:rPr>
      </w:pPr>
      <w:r>
        <w:rPr>
          <w:rFonts w:hint="eastAsia"/>
          <w:sz w:val="24"/>
        </w:rPr>
        <w:t>对此，本发明提供</w:t>
      </w:r>
      <w:r w:rsidR="001E6D7B">
        <w:rPr>
          <w:sz w:val="24"/>
        </w:rPr>
        <w:t>一种</w:t>
      </w:r>
      <w:r w:rsidR="001E6D7B">
        <w:rPr>
          <w:rFonts w:hint="eastAsia"/>
          <w:sz w:val="24"/>
        </w:rPr>
        <w:t>基于大模型自身反思机制的即插式安全增强方法，包括以下步骤：</w:t>
      </w:r>
    </w:p>
    <w:p w14:paraId="34F08EAE"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1</w:t>
      </w:r>
      <w:r>
        <w:rPr>
          <w:rFonts w:hint="eastAsia"/>
          <w:sz w:val="24"/>
        </w:rPr>
        <w:t>，实时接收用户的输入需求，通过大语言模型生成初步代码，并通过大语言模型提取初步代码中的潜在风险，所述潜在风险包括</w:t>
      </w:r>
      <w:r w:rsidRPr="004452E1">
        <w:rPr>
          <w:rFonts w:hint="eastAsia"/>
          <w:kern w:val="0"/>
          <w:sz w:val="24"/>
          <w:szCs w:val="24"/>
        </w:rPr>
        <w:t>未加密的密码信息</w:t>
      </w:r>
      <w:r>
        <w:rPr>
          <w:rFonts w:hint="eastAsia"/>
          <w:kern w:val="0"/>
          <w:sz w:val="24"/>
          <w:szCs w:val="24"/>
        </w:rPr>
        <w:t>、</w:t>
      </w:r>
      <w:r>
        <w:rPr>
          <w:rFonts w:hint="eastAsia"/>
          <w:sz w:val="24"/>
        </w:rPr>
        <w:t>敏感数据以及不符合安全规则或编码规范的操作，所述敏感数据包括</w:t>
      </w:r>
      <w:r w:rsidRPr="0028479C">
        <w:rPr>
          <w:rFonts w:hint="eastAsia"/>
          <w:sz w:val="24"/>
        </w:rPr>
        <w:t>API</w:t>
      </w:r>
      <w:r w:rsidRPr="0028479C">
        <w:rPr>
          <w:rFonts w:hint="eastAsia"/>
          <w:sz w:val="24"/>
        </w:rPr>
        <w:t>密钥</w:t>
      </w:r>
      <w:r>
        <w:rPr>
          <w:rFonts w:hint="eastAsia"/>
          <w:sz w:val="24"/>
        </w:rPr>
        <w:t>和</w:t>
      </w:r>
      <w:r w:rsidRPr="0028479C">
        <w:rPr>
          <w:rFonts w:hint="eastAsia"/>
          <w:sz w:val="24"/>
        </w:rPr>
        <w:t>私密信息</w:t>
      </w:r>
      <w:r>
        <w:rPr>
          <w:rFonts w:hint="eastAsia"/>
          <w:sz w:val="24"/>
        </w:rPr>
        <w:t>；</w:t>
      </w:r>
    </w:p>
    <w:p w14:paraId="0B9E78DD"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2</w:t>
      </w:r>
      <w:r>
        <w:rPr>
          <w:rFonts w:hint="eastAsia"/>
          <w:sz w:val="24"/>
        </w:rPr>
        <w:t>，启动安全检测模块进行反思验证，识别潜在的安全问题，并通过大语言模型自生成的</w:t>
      </w:r>
      <w:r w:rsidRPr="00F25269">
        <w:rPr>
          <w:rFonts w:hint="eastAsia"/>
          <w:sz w:val="24"/>
        </w:rPr>
        <w:t>安全知识库</w:t>
      </w:r>
      <w:r>
        <w:rPr>
          <w:rFonts w:hint="eastAsia"/>
          <w:sz w:val="24"/>
        </w:rPr>
        <w:t>对安全问题进行标记；所述安全问题包括</w:t>
      </w:r>
      <w:r w:rsidRPr="00A005A1">
        <w:rPr>
          <w:rFonts w:hint="eastAsia"/>
          <w:sz w:val="24"/>
        </w:rPr>
        <w:t>SQL</w:t>
      </w:r>
      <w:r w:rsidRPr="00A005A1">
        <w:rPr>
          <w:rFonts w:hint="eastAsia"/>
          <w:sz w:val="24"/>
        </w:rPr>
        <w:t>注入、</w:t>
      </w:r>
      <w:r w:rsidRPr="00A005A1">
        <w:rPr>
          <w:rFonts w:hint="eastAsia"/>
          <w:sz w:val="24"/>
        </w:rPr>
        <w:t>XSS</w:t>
      </w:r>
      <w:r w:rsidRPr="00A005A1">
        <w:rPr>
          <w:rFonts w:hint="eastAsia"/>
          <w:sz w:val="24"/>
        </w:rPr>
        <w:t>攻击</w:t>
      </w:r>
      <w:r>
        <w:rPr>
          <w:rFonts w:hint="eastAsia"/>
          <w:sz w:val="24"/>
        </w:rPr>
        <w:t>以及</w:t>
      </w:r>
      <w:r w:rsidRPr="00A005A1">
        <w:rPr>
          <w:rFonts w:hint="eastAsia"/>
          <w:sz w:val="24"/>
        </w:rPr>
        <w:t>缓冲区溢出</w:t>
      </w:r>
      <w:r>
        <w:rPr>
          <w:rFonts w:hint="eastAsia"/>
          <w:sz w:val="24"/>
        </w:rPr>
        <w:t>；</w:t>
      </w:r>
    </w:p>
    <w:p w14:paraId="598F6CFB" w14:textId="43308DC4"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3</w:t>
      </w:r>
      <w:r>
        <w:rPr>
          <w:rFonts w:hint="eastAsia"/>
          <w:sz w:val="24"/>
        </w:rPr>
        <w:t>，调用修正模块进行代码优化，基于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，进行安全问题与安全知识库之间的匹配，在匹配后根据所述安全知识库进</w:t>
      </w:r>
      <w:r>
        <w:rPr>
          <w:rFonts w:hint="eastAsia"/>
          <w:sz w:val="24"/>
        </w:rPr>
        <w:lastRenderedPageBreak/>
        <w:t>行自动修正和代码优化，</w:t>
      </w:r>
      <w:r w:rsidR="008B64AE">
        <w:rPr>
          <w:rFonts w:hint="eastAsia"/>
          <w:sz w:val="24"/>
        </w:rPr>
        <w:t>并返回提取潜在风险和进行反思验证</w:t>
      </w:r>
      <w:r>
        <w:rPr>
          <w:rFonts w:hint="eastAsia"/>
          <w:sz w:val="24"/>
        </w:rPr>
        <w:t>；</w:t>
      </w:r>
    </w:p>
    <w:p w14:paraId="6E54C9F3" w14:textId="77777777" w:rsidR="001E6D7B" w:rsidRPr="008A376F"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4</w:t>
      </w:r>
      <w:r>
        <w:rPr>
          <w:rFonts w:hint="eastAsia"/>
          <w:sz w:val="24"/>
        </w:rPr>
        <w:t>，输出最终代码，生成安全分析报告，并将反思验证过程中所积累的安全知识进行总结，更新和拓展所述</w:t>
      </w:r>
      <w:r w:rsidRPr="00F25269">
        <w:rPr>
          <w:rFonts w:hint="eastAsia"/>
          <w:sz w:val="24"/>
        </w:rPr>
        <w:t>安全知识库</w:t>
      </w:r>
      <w:r>
        <w:rPr>
          <w:rFonts w:hint="eastAsia"/>
          <w:sz w:val="24"/>
        </w:rPr>
        <w:t>；所述安全分析报告的内容包括安全问题、优化代码以及评分。</w:t>
      </w:r>
    </w:p>
    <w:p w14:paraId="45D45747" w14:textId="4FC5E5B9" w:rsidR="001E6D7B" w:rsidRDefault="001D2E7B"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1</w:t>
      </w:r>
      <w:r w:rsidR="001E6D7B">
        <w:rPr>
          <w:rFonts w:hint="eastAsia"/>
          <w:sz w:val="24"/>
        </w:rPr>
        <w:t>包括以下子步骤：</w:t>
      </w:r>
    </w:p>
    <w:p w14:paraId="7E251D20"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101</w:t>
      </w:r>
      <w:r>
        <w:rPr>
          <w:rFonts w:hint="eastAsia"/>
          <w:sz w:val="24"/>
        </w:rPr>
        <w:t>，通过大语言模型对用户的输入需求进行解析，根据自然语言描述生成初步代码；</w:t>
      </w:r>
    </w:p>
    <w:p w14:paraId="70DB48C3"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102</w:t>
      </w:r>
      <w:r>
        <w:rPr>
          <w:rFonts w:hint="eastAsia"/>
          <w:sz w:val="24"/>
        </w:rPr>
        <w:t>，通过大语言模型对每一次生成的初步代码进行分析，提取与安全相关的知识，获取初步代码中的潜在风险；与安全相关的知识包括</w:t>
      </w:r>
      <w:r w:rsidRPr="004600FA">
        <w:rPr>
          <w:rFonts w:hint="eastAsia"/>
          <w:kern w:val="0"/>
          <w:sz w:val="24"/>
          <w:szCs w:val="24"/>
        </w:rPr>
        <w:t>安全漏洞、</w:t>
      </w:r>
      <w:r>
        <w:rPr>
          <w:rFonts w:hint="eastAsia"/>
          <w:kern w:val="0"/>
          <w:sz w:val="24"/>
          <w:szCs w:val="24"/>
        </w:rPr>
        <w:t>攻击方式、</w:t>
      </w:r>
      <w:r w:rsidRPr="004600FA">
        <w:rPr>
          <w:rFonts w:hint="eastAsia"/>
          <w:kern w:val="0"/>
          <w:sz w:val="24"/>
          <w:szCs w:val="24"/>
        </w:rPr>
        <w:t>安全规则和编码规范</w:t>
      </w:r>
      <w:r>
        <w:rPr>
          <w:rFonts w:hint="eastAsia"/>
          <w:kern w:val="0"/>
          <w:sz w:val="24"/>
          <w:szCs w:val="24"/>
        </w:rPr>
        <w:t>。</w:t>
      </w:r>
    </w:p>
    <w:p w14:paraId="27834FA9" w14:textId="5226B654" w:rsidR="001E6D7B" w:rsidRDefault="00B16327"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102</w:t>
      </w:r>
      <w:r w:rsidR="001E6D7B">
        <w:rPr>
          <w:rFonts w:hint="eastAsia"/>
          <w:sz w:val="24"/>
        </w:rPr>
        <w:t>中，针对与安全相关的知识，通过大语言模型识别出与代码模式对应的安全漏洞，识别出潜在的攻击方式，并将相应的</w:t>
      </w:r>
      <w:r w:rsidR="001E6D7B" w:rsidRPr="004600FA">
        <w:rPr>
          <w:rFonts w:hint="eastAsia"/>
          <w:kern w:val="0"/>
          <w:sz w:val="24"/>
          <w:szCs w:val="24"/>
        </w:rPr>
        <w:t>安全规则和编码规范</w:t>
      </w:r>
      <w:r w:rsidR="001E6D7B">
        <w:rPr>
          <w:rFonts w:hint="eastAsia"/>
          <w:sz w:val="24"/>
        </w:rPr>
        <w:t>同步存入至所述</w:t>
      </w:r>
      <w:r w:rsidR="001E6D7B" w:rsidRPr="00F25269">
        <w:rPr>
          <w:rFonts w:hint="eastAsia"/>
          <w:sz w:val="24"/>
        </w:rPr>
        <w:t>安全知识库</w:t>
      </w:r>
      <w:r w:rsidR="001E6D7B">
        <w:rPr>
          <w:rFonts w:hint="eastAsia"/>
          <w:sz w:val="24"/>
        </w:rPr>
        <w:t>中。</w:t>
      </w:r>
    </w:p>
    <w:p w14:paraId="7393D2BE" w14:textId="15C6BD90" w:rsidR="001E6D7B" w:rsidRDefault="00B16327"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2</w:t>
      </w:r>
      <w:r w:rsidR="001E6D7B">
        <w:rPr>
          <w:rFonts w:hint="eastAsia"/>
          <w:sz w:val="24"/>
        </w:rPr>
        <w:t>包括以下子步骤：</w:t>
      </w:r>
    </w:p>
    <w:p w14:paraId="0908C6C0"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201</w:t>
      </w:r>
      <w:r>
        <w:rPr>
          <w:rFonts w:hint="eastAsia"/>
          <w:sz w:val="24"/>
        </w:rPr>
        <w:t>，启动安全检测模块，通过</w:t>
      </w:r>
      <w:r w:rsidRPr="00123112">
        <w:rPr>
          <w:sz w:val="24"/>
        </w:rPr>
        <w:t>静态分析工具对</w:t>
      </w:r>
      <w:r>
        <w:rPr>
          <w:rFonts w:hint="eastAsia"/>
          <w:sz w:val="24"/>
        </w:rPr>
        <w:t>初步代码及其潜在风险进行分析，识别潜在的安全问题；</w:t>
      </w:r>
    </w:p>
    <w:p w14:paraId="30BD73D1"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202</w:t>
      </w:r>
      <w:r>
        <w:rPr>
          <w:rFonts w:hint="eastAsia"/>
          <w:sz w:val="24"/>
        </w:rPr>
        <w:t>，</w:t>
      </w:r>
      <w:r w:rsidRPr="000402C8">
        <w:rPr>
          <w:sz w:val="24"/>
        </w:rPr>
        <w:t>根据安全知识库中的</w:t>
      </w:r>
      <w:r w:rsidRPr="000402C8">
        <w:rPr>
          <w:rFonts w:hint="eastAsia"/>
          <w:sz w:val="24"/>
        </w:rPr>
        <w:t>安全知识，对</w:t>
      </w:r>
      <w:r>
        <w:rPr>
          <w:rFonts w:hint="eastAsia"/>
          <w:sz w:val="24"/>
        </w:rPr>
        <w:t>潜在的安全问题</w:t>
      </w:r>
      <w:r w:rsidRPr="000402C8">
        <w:rPr>
          <w:sz w:val="24"/>
        </w:rPr>
        <w:t>进行分类标记</w:t>
      </w:r>
      <w:r w:rsidRPr="000402C8">
        <w:rPr>
          <w:rFonts w:hint="eastAsia"/>
          <w:sz w:val="24"/>
        </w:rPr>
        <w:t>，并</w:t>
      </w:r>
      <w:r w:rsidRPr="000B118B">
        <w:rPr>
          <w:rFonts w:hint="eastAsia"/>
          <w:sz w:val="24"/>
        </w:rPr>
        <w:t>结合领域知识</w:t>
      </w:r>
      <w:r>
        <w:rPr>
          <w:rFonts w:hint="eastAsia"/>
          <w:sz w:val="24"/>
        </w:rPr>
        <w:t>以及最佳实践</w:t>
      </w:r>
      <w:r w:rsidRPr="000B118B">
        <w:rPr>
          <w:rFonts w:hint="eastAsia"/>
          <w:sz w:val="24"/>
        </w:rPr>
        <w:t>，提供针对性的修复建议或替代方案</w:t>
      </w:r>
      <w:r>
        <w:rPr>
          <w:rFonts w:hint="eastAsia"/>
          <w:sz w:val="24"/>
        </w:rPr>
        <w:t>。</w:t>
      </w:r>
    </w:p>
    <w:p w14:paraId="6F10D803" w14:textId="1D92D468" w:rsidR="001E6D7B" w:rsidRDefault="00B16327"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202</w:t>
      </w:r>
      <w:r w:rsidR="001E6D7B">
        <w:rPr>
          <w:rFonts w:hint="eastAsia"/>
          <w:sz w:val="24"/>
        </w:rPr>
        <w:t>中，</w:t>
      </w:r>
      <w:r w:rsidR="001E6D7B" w:rsidRPr="00142B5A">
        <w:rPr>
          <w:rFonts w:hint="eastAsia"/>
          <w:sz w:val="24"/>
        </w:rPr>
        <w:t>在生成涉及数据库交互的代码时，大语言模型通过参数化查询或</w:t>
      </w:r>
      <w:r w:rsidR="001E6D7B" w:rsidRPr="00142B5A">
        <w:rPr>
          <w:rFonts w:hint="eastAsia"/>
          <w:sz w:val="24"/>
        </w:rPr>
        <w:t>ORM</w:t>
      </w:r>
      <w:r w:rsidR="001E6D7B" w:rsidRPr="00142B5A">
        <w:rPr>
          <w:rFonts w:hint="eastAsia"/>
          <w:sz w:val="24"/>
        </w:rPr>
        <w:t>框架来规避</w:t>
      </w:r>
      <w:r w:rsidR="001E6D7B" w:rsidRPr="00142B5A">
        <w:rPr>
          <w:rFonts w:hint="eastAsia"/>
          <w:sz w:val="24"/>
        </w:rPr>
        <w:t>SQL</w:t>
      </w:r>
      <w:r w:rsidR="001E6D7B" w:rsidRPr="00142B5A">
        <w:rPr>
          <w:rFonts w:hint="eastAsia"/>
          <w:sz w:val="24"/>
        </w:rPr>
        <w:t>注入这一安全问题；在生成</w:t>
      </w:r>
      <w:r w:rsidR="001E6D7B" w:rsidRPr="00142B5A">
        <w:rPr>
          <w:rFonts w:hint="eastAsia"/>
          <w:sz w:val="24"/>
        </w:rPr>
        <w:t>Web</w:t>
      </w:r>
      <w:r w:rsidR="001E6D7B" w:rsidRPr="00142B5A">
        <w:rPr>
          <w:rFonts w:hint="eastAsia"/>
          <w:sz w:val="24"/>
        </w:rPr>
        <w:t>应用代码时，大语言模型将提醒对用户</w:t>
      </w:r>
      <w:r w:rsidR="001E6D7B">
        <w:rPr>
          <w:rFonts w:hint="eastAsia"/>
          <w:sz w:val="24"/>
        </w:rPr>
        <w:t>的输入需求</w:t>
      </w:r>
      <w:r w:rsidR="001E6D7B" w:rsidRPr="00142B5A">
        <w:rPr>
          <w:rFonts w:hint="eastAsia"/>
          <w:sz w:val="24"/>
        </w:rPr>
        <w:t>进行验证和转义，以避免出现</w:t>
      </w:r>
      <w:r w:rsidR="001E6D7B" w:rsidRPr="00142B5A">
        <w:rPr>
          <w:rFonts w:hint="eastAsia"/>
          <w:sz w:val="24"/>
        </w:rPr>
        <w:t>XSS</w:t>
      </w:r>
      <w:r w:rsidR="001E6D7B" w:rsidRPr="00142B5A">
        <w:rPr>
          <w:rFonts w:hint="eastAsia"/>
          <w:sz w:val="24"/>
        </w:rPr>
        <w:t>攻击这一安全问题；</w:t>
      </w:r>
      <w:r w:rsidR="001E6D7B">
        <w:rPr>
          <w:rFonts w:hint="eastAsia"/>
          <w:sz w:val="24"/>
        </w:rPr>
        <w:t>通过</w:t>
      </w:r>
      <w:r w:rsidR="001E6D7B" w:rsidRPr="00142B5A">
        <w:rPr>
          <w:rFonts w:hint="eastAsia"/>
          <w:sz w:val="24"/>
        </w:rPr>
        <w:t>大语言模型根据任务场景所对应的领域，</w:t>
      </w:r>
      <w:r w:rsidR="001E6D7B" w:rsidRPr="000B118B">
        <w:rPr>
          <w:rFonts w:hint="eastAsia"/>
          <w:sz w:val="24"/>
        </w:rPr>
        <w:t>结合领域知识</w:t>
      </w:r>
      <w:r w:rsidR="001E6D7B" w:rsidRPr="00142B5A">
        <w:rPr>
          <w:rFonts w:hint="eastAsia"/>
          <w:sz w:val="24"/>
        </w:rPr>
        <w:t>动态调整安全策略，确保生成的内容符合最新的安全规则、编码规范和行业标准。</w:t>
      </w:r>
    </w:p>
    <w:p w14:paraId="743BE90B" w14:textId="743898B5" w:rsidR="001E6D7B" w:rsidRDefault="00B16327"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3</w:t>
      </w:r>
      <w:r w:rsidR="001E6D7B">
        <w:rPr>
          <w:rFonts w:hint="eastAsia"/>
          <w:sz w:val="24"/>
        </w:rPr>
        <w:t>包括以下子步骤：</w:t>
      </w:r>
    </w:p>
    <w:p w14:paraId="396831E0"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301</w:t>
      </w:r>
      <w:r>
        <w:rPr>
          <w:rFonts w:hint="eastAsia"/>
          <w:sz w:val="24"/>
        </w:rPr>
        <w:t>，调用修正模块进行代码优化，基于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w:t>
      </w:r>
      <w:r w:rsidRPr="006F06F5">
        <w:rPr>
          <w:sz w:val="24"/>
        </w:rPr>
        <w:t>计算安全问题与安全知识库</w:t>
      </w:r>
      <w:r>
        <w:rPr>
          <w:rFonts w:hint="eastAsia"/>
          <w:sz w:val="24"/>
        </w:rPr>
        <w:t>之中</w:t>
      </w:r>
      <w:r w:rsidRPr="006F06F5">
        <w:rPr>
          <w:sz w:val="24"/>
        </w:rPr>
        <w:t>各知识条目的向量相似度</w:t>
      </w:r>
      <w:r>
        <w:rPr>
          <w:rFonts w:hint="eastAsia"/>
          <w:sz w:val="24"/>
        </w:rPr>
        <w:t>，获取</w:t>
      </w:r>
      <w:r w:rsidRPr="006F06F5">
        <w:rPr>
          <w:sz w:val="24"/>
        </w:rPr>
        <w:t>与安全问题</w:t>
      </w:r>
      <w:r>
        <w:rPr>
          <w:rFonts w:hint="eastAsia"/>
          <w:sz w:val="24"/>
        </w:rPr>
        <w:t>的向量相似度大于预设相似度阈值</w:t>
      </w:r>
      <w:r w:rsidRPr="006F06F5">
        <w:rPr>
          <w:sz w:val="24"/>
        </w:rPr>
        <w:t>的知识条目</w:t>
      </w:r>
      <w:r>
        <w:rPr>
          <w:rFonts w:hint="eastAsia"/>
          <w:sz w:val="24"/>
        </w:rPr>
        <w:t>作为匹配的</w:t>
      </w:r>
      <w:r w:rsidRPr="006F06F5">
        <w:rPr>
          <w:sz w:val="24"/>
        </w:rPr>
        <w:t>知识条目</w:t>
      </w:r>
      <w:r>
        <w:rPr>
          <w:rFonts w:hint="eastAsia"/>
          <w:sz w:val="24"/>
        </w:rPr>
        <w:t>；</w:t>
      </w:r>
    </w:p>
    <w:p w14:paraId="6D4E20FC"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302</w:t>
      </w:r>
      <w:r>
        <w:rPr>
          <w:rFonts w:hint="eastAsia"/>
          <w:sz w:val="24"/>
        </w:rPr>
        <w:t>，</w:t>
      </w:r>
      <w:r w:rsidRPr="006F06F5">
        <w:rPr>
          <w:sz w:val="24"/>
        </w:rPr>
        <w:t>将匹配到的知识条目作为上下文信息，输入</w:t>
      </w:r>
      <w:r w:rsidRPr="006F06F5">
        <w:rPr>
          <w:rFonts w:hint="eastAsia"/>
          <w:sz w:val="24"/>
        </w:rPr>
        <w:t>至所述</w:t>
      </w:r>
      <w:r w:rsidRPr="006F06F5">
        <w:rPr>
          <w:sz w:val="24"/>
        </w:rPr>
        <w:t>修正模块</w:t>
      </w:r>
      <w:r w:rsidRPr="006F06F5">
        <w:rPr>
          <w:rFonts w:hint="eastAsia"/>
          <w:sz w:val="24"/>
        </w:rPr>
        <w:t>，</w:t>
      </w:r>
      <w:r w:rsidRPr="006F06F5">
        <w:rPr>
          <w:sz w:val="24"/>
        </w:rPr>
        <w:t>生成针对</w:t>
      </w:r>
      <w:r w:rsidRPr="006F06F5">
        <w:rPr>
          <w:sz w:val="24"/>
        </w:rPr>
        <w:lastRenderedPageBreak/>
        <w:t>安全问题的代码修正建议</w:t>
      </w:r>
      <w:r>
        <w:rPr>
          <w:rFonts w:hint="eastAsia"/>
          <w:sz w:val="24"/>
        </w:rPr>
        <w:t>；</w:t>
      </w:r>
    </w:p>
    <w:p w14:paraId="69544FBE" w14:textId="77777777" w:rsidR="001E6D7B" w:rsidRDefault="001E6D7B" w:rsidP="001E6D7B">
      <w:pPr>
        <w:spacing w:line="264" w:lineRule="auto"/>
        <w:ind w:firstLineChars="200" w:firstLine="480"/>
        <w:rPr>
          <w:sz w:val="24"/>
        </w:rPr>
      </w:pPr>
      <w:r w:rsidRPr="006F06F5">
        <w:rPr>
          <w:rFonts w:hint="eastAsia"/>
          <w:sz w:val="24"/>
        </w:rPr>
        <w:t>步骤</w:t>
      </w:r>
      <w:r w:rsidRPr="006F06F5">
        <w:rPr>
          <w:rFonts w:hint="eastAsia"/>
          <w:sz w:val="24"/>
        </w:rPr>
        <w:t>S</w:t>
      </w:r>
      <w:r w:rsidRPr="006F06F5">
        <w:rPr>
          <w:sz w:val="24"/>
        </w:rPr>
        <w:t>303</w:t>
      </w:r>
      <w:r w:rsidRPr="006F06F5">
        <w:rPr>
          <w:rFonts w:hint="eastAsia"/>
          <w:sz w:val="24"/>
        </w:rPr>
        <w:t>，</w:t>
      </w:r>
      <w:r w:rsidRPr="006F06F5">
        <w:rPr>
          <w:sz w:val="24"/>
        </w:rPr>
        <w:t>根据生成的</w:t>
      </w:r>
      <w:r>
        <w:rPr>
          <w:rFonts w:hint="eastAsia"/>
          <w:sz w:val="24"/>
        </w:rPr>
        <w:t>代码</w:t>
      </w:r>
      <w:r w:rsidRPr="006F06F5">
        <w:rPr>
          <w:sz w:val="24"/>
        </w:rPr>
        <w:t>修正建议，对代码进行自动优化</w:t>
      </w:r>
      <w:r>
        <w:rPr>
          <w:rFonts w:hint="eastAsia"/>
          <w:sz w:val="24"/>
        </w:rPr>
        <w:t>；</w:t>
      </w:r>
    </w:p>
    <w:p w14:paraId="628410F3"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304</w:t>
      </w:r>
      <w:r>
        <w:rPr>
          <w:rFonts w:hint="eastAsia"/>
          <w:sz w:val="24"/>
        </w:rPr>
        <w:t>，返回步骤</w:t>
      </w:r>
      <w:r>
        <w:rPr>
          <w:rFonts w:hint="eastAsia"/>
          <w:sz w:val="24"/>
        </w:rPr>
        <w:t>S</w:t>
      </w:r>
      <w:r>
        <w:rPr>
          <w:sz w:val="24"/>
        </w:rPr>
        <w:t>2</w:t>
      </w:r>
      <w:r>
        <w:rPr>
          <w:rFonts w:hint="eastAsia"/>
          <w:sz w:val="24"/>
        </w:rPr>
        <w:t>，对每一次生成后的内容进行反思验证，若</w:t>
      </w:r>
      <w:r>
        <w:rPr>
          <w:rFonts w:hint="eastAsia"/>
          <w:kern w:val="0"/>
          <w:sz w:val="24"/>
          <w:szCs w:val="24"/>
        </w:rPr>
        <w:t>生成的代码包含不安全的函数调用或硬编码</w:t>
      </w:r>
      <w:r w:rsidRPr="004600FA">
        <w:rPr>
          <w:rFonts w:hint="eastAsia"/>
          <w:kern w:val="0"/>
          <w:sz w:val="24"/>
          <w:szCs w:val="24"/>
        </w:rPr>
        <w:t>密码，</w:t>
      </w:r>
      <w:r>
        <w:rPr>
          <w:rFonts w:hint="eastAsia"/>
          <w:kern w:val="0"/>
          <w:sz w:val="24"/>
          <w:szCs w:val="24"/>
        </w:rPr>
        <w:t>则</w:t>
      </w:r>
      <w:r w:rsidRPr="004600FA">
        <w:rPr>
          <w:rFonts w:hint="eastAsia"/>
          <w:kern w:val="0"/>
          <w:sz w:val="24"/>
          <w:szCs w:val="24"/>
        </w:rPr>
        <w:t>自动进行替换或删除，</w:t>
      </w:r>
      <w:r>
        <w:rPr>
          <w:rFonts w:hint="eastAsia"/>
          <w:kern w:val="0"/>
          <w:sz w:val="24"/>
          <w:szCs w:val="24"/>
        </w:rPr>
        <w:t>以</w:t>
      </w:r>
      <w:r w:rsidRPr="004600FA">
        <w:rPr>
          <w:rFonts w:hint="eastAsia"/>
          <w:kern w:val="0"/>
          <w:sz w:val="24"/>
          <w:szCs w:val="24"/>
        </w:rPr>
        <w:t>确保生成内容符合安全标准</w:t>
      </w:r>
      <w:r>
        <w:rPr>
          <w:rFonts w:hint="eastAsia"/>
          <w:kern w:val="0"/>
          <w:sz w:val="24"/>
          <w:szCs w:val="24"/>
        </w:rPr>
        <w:t>；</w:t>
      </w:r>
      <w:r w:rsidRPr="004452E1">
        <w:rPr>
          <w:rFonts w:hint="eastAsia"/>
          <w:kern w:val="0"/>
          <w:sz w:val="24"/>
          <w:szCs w:val="24"/>
        </w:rPr>
        <w:t>若生成的代码存在未加密的密码信息，</w:t>
      </w:r>
      <w:r>
        <w:rPr>
          <w:rFonts w:hint="eastAsia"/>
          <w:kern w:val="0"/>
          <w:sz w:val="24"/>
          <w:szCs w:val="24"/>
        </w:rPr>
        <w:t>则通过自身</w:t>
      </w:r>
      <w:r w:rsidRPr="004452E1">
        <w:rPr>
          <w:rFonts w:hint="eastAsia"/>
          <w:kern w:val="0"/>
          <w:sz w:val="24"/>
          <w:szCs w:val="24"/>
        </w:rPr>
        <w:t>反思机制自动加密密码或者删除敏感信息</w:t>
      </w:r>
      <w:r>
        <w:rPr>
          <w:rFonts w:hint="eastAsia"/>
          <w:kern w:val="0"/>
          <w:sz w:val="24"/>
          <w:szCs w:val="24"/>
        </w:rPr>
        <w:t>；直到</w:t>
      </w:r>
      <w:r>
        <w:rPr>
          <w:rFonts w:hint="eastAsia"/>
          <w:sz w:val="24"/>
        </w:rPr>
        <w:t>进行反思验证后的内容通过安全评估。</w:t>
      </w:r>
    </w:p>
    <w:p w14:paraId="7F8B2DD0" w14:textId="03976E0E" w:rsidR="001E6D7B" w:rsidRDefault="00B16327" w:rsidP="001E6D7B">
      <w:pPr>
        <w:spacing w:line="264" w:lineRule="auto"/>
        <w:ind w:firstLineChars="200" w:firstLine="480"/>
        <w:rPr>
          <w:kern w:val="0"/>
          <w:sz w:val="24"/>
          <w:szCs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303</w:t>
      </w:r>
      <w:r w:rsidR="001E6D7B">
        <w:rPr>
          <w:rFonts w:hint="eastAsia"/>
          <w:sz w:val="24"/>
        </w:rPr>
        <w:t>中，在进行自动</w:t>
      </w:r>
      <w:r w:rsidR="001E6D7B" w:rsidRPr="004600FA">
        <w:rPr>
          <w:rFonts w:hint="eastAsia"/>
          <w:kern w:val="0"/>
          <w:sz w:val="24"/>
          <w:szCs w:val="24"/>
        </w:rPr>
        <w:t>优化</w:t>
      </w:r>
      <w:r w:rsidR="001E6D7B">
        <w:rPr>
          <w:rFonts w:hint="eastAsia"/>
          <w:kern w:val="0"/>
          <w:sz w:val="24"/>
          <w:szCs w:val="24"/>
        </w:rPr>
        <w:t>的</w:t>
      </w:r>
      <w:r w:rsidR="001E6D7B" w:rsidRPr="004600FA">
        <w:rPr>
          <w:rFonts w:hint="eastAsia"/>
          <w:kern w:val="0"/>
          <w:sz w:val="24"/>
          <w:szCs w:val="24"/>
        </w:rPr>
        <w:t>过程中，</w:t>
      </w:r>
      <w:r w:rsidR="001E6D7B">
        <w:rPr>
          <w:rFonts w:hint="eastAsia"/>
          <w:kern w:val="0"/>
          <w:sz w:val="24"/>
          <w:szCs w:val="24"/>
        </w:rPr>
        <w:t>还</w:t>
      </w:r>
      <w:r w:rsidR="001E6D7B" w:rsidRPr="004600FA">
        <w:rPr>
          <w:rFonts w:hint="eastAsia"/>
          <w:kern w:val="0"/>
          <w:sz w:val="24"/>
          <w:szCs w:val="24"/>
        </w:rPr>
        <w:t>根据用户的反馈进行调整</w:t>
      </w:r>
      <w:r w:rsidR="001E6D7B">
        <w:rPr>
          <w:rFonts w:hint="eastAsia"/>
          <w:kern w:val="0"/>
          <w:sz w:val="24"/>
          <w:szCs w:val="24"/>
        </w:rPr>
        <w:t>，</w:t>
      </w:r>
      <w:r w:rsidR="001E6D7B" w:rsidRPr="004600FA">
        <w:rPr>
          <w:rFonts w:hint="eastAsia"/>
          <w:kern w:val="0"/>
          <w:sz w:val="24"/>
          <w:szCs w:val="24"/>
        </w:rPr>
        <w:t>如果用户对生成内容中的安全性提出异议或发现新的安全隐患，</w:t>
      </w:r>
      <w:r w:rsidR="001E6D7B">
        <w:rPr>
          <w:rFonts w:hint="eastAsia"/>
          <w:kern w:val="0"/>
          <w:sz w:val="24"/>
          <w:szCs w:val="24"/>
        </w:rPr>
        <w:t>通过大语言</w:t>
      </w:r>
      <w:r w:rsidR="001E6D7B" w:rsidRPr="004600FA">
        <w:rPr>
          <w:rFonts w:hint="eastAsia"/>
          <w:kern w:val="0"/>
          <w:sz w:val="24"/>
          <w:szCs w:val="24"/>
        </w:rPr>
        <w:t>模型再次对内容进行</w:t>
      </w:r>
      <w:r w:rsidR="001E6D7B">
        <w:rPr>
          <w:rFonts w:hint="eastAsia"/>
          <w:sz w:val="24"/>
        </w:rPr>
        <w:t>反思验证</w:t>
      </w:r>
      <w:r w:rsidR="001E6D7B" w:rsidRPr="004600FA">
        <w:rPr>
          <w:rFonts w:hint="eastAsia"/>
          <w:kern w:val="0"/>
          <w:sz w:val="24"/>
          <w:szCs w:val="24"/>
        </w:rPr>
        <w:t>，</w:t>
      </w:r>
      <w:r w:rsidR="001E6D7B">
        <w:rPr>
          <w:rFonts w:hint="eastAsia"/>
          <w:kern w:val="0"/>
          <w:sz w:val="24"/>
          <w:szCs w:val="24"/>
        </w:rPr>
        <w:t>以</w:t>
      </w:r>
      <w:r w:rsidR="001E6D7B" w:rsidRPr="004600FA">
        <w:rPr>
          <w:rFonts w:hint="eastAsia"/>
          <w:kern w:val="0"/>
          <w:sz w:val="24"/>
          <w:szCs w:val="24"/>
        </w:rPr>
        <w:t>确保输出结果符合安全要求。</w:t>
      </w:r>
    </w:p>
    <w:p w14:paraId="19698837" w14:textId="57523110" w:rsidR="001E6D7B" w:rsidRDefault="00B16327"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303</w:t>
      </w:r>
      <w:r w:rsidR="001E6D7B">
        <w:rPr>
          <w:rFonts w:hint="eastAsia"/>
          <w:sz w:val="24"/>
        </w:rPr>
        <w:t>中，对</w:t>
      </w:r>
      <w:r w:rsidR="001E6D7B" w:rsidRPr="006F06F5">
        <w:rPr>
          <w:sz w:val="24"/>
        </w:rPr>
        <w:t>代码进行自动优化</w:t>
      </w:r>
      <w:r w:rsidR="001E6D7B">
        <w:rPr>
          <w:rFonts w:hint="eastAsia"/>
          <w:sz w:val="24"/>
        </w:rPr>
        <w:t>之后，还针对优化后的代码自动添加校验和权限控制。</w:t>
      </w:r>
    </w:p>
    <w:p w14:paraId="009B5F01" w14:textId="6A1A0826" w:rsidR="001E6D7B" w:rsidRDefault="00B16327" w:rsidP="001E6D7B">
      <w:pPr>
        <w:spacing w:line="264" w:lineRule="auto"/>
        <w:ind w:firstLineChars="200" w:firstLine="480"/>
        <w:rPr>
          <w:sz w:val="24"/>
        </w:rPr>
      </w:pPr>
      <w:r>
        <w:rPr>
          <w:rFonts w:hint="eastAsia"/>
          <w:sz w:val="24"/>
        </w:rPr>
        <w:t>本发明的进一步改进</w:t>
      </w:r>
      <w:r w:rsidR="001E6D7B">
        <w:rPr>
          <w:rFonts w:hint="eastAsia"/>
          <w:sz w:val="24"/>
        </w:rPr>
        <w:t>在于，所述步骤</w:t>
      </w:r>
      <w:r w:rsidR="001E6D7B">
        <w:rPr>
          <w:rFonts w:hint="eastAsia"/>
          <w:sz w:val="24"/>
        </w:rPr>
        <w:t>S</w:t>
      </w:r>
      <w:r w:rsidR="001E6D7B">
        <w:rPr>
          <w:sz w:val="24"/>
        </w:rPr>
        <w:t>4</w:t>
      </w:r>
      <w:r w:rsidR="001E6D7B">
        <w:rPr>
          <w:rFonts w:hint="eastAsia"/>
          <w:sz w:val="24"/>
        </w:rPr>
        <w:t>包括以下子步骤：</w:t>
      </w:r>
    </w:p>
    <w:p w14:paraId="6398659B"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401</w:t>
      </w:r>
      <w:r>
        <w:rPr>
          <w:rFonts w:hint="eastAsia"/>
          <w:sz w:val="24"/>
        </w:rPr>
        <w:t>，</w:t>
      </w:r>
      <w:r w:rsidRPr="00AE26FF">
        <w:rPr>
          <w:sz w:val="24"/>
        </w:rPr>
        <w:t>在完成代码优化</w:t>
      </w:r>
      <w:r w:rsidRPr="00AE26FF">
        <w:rPr>
          <w:rFonts w:hint="eastAsia"/>
          <w:sz w:val="24"/>
        </w:rPr>
        <w:t>和</w:t>
      </w:r>
      <w:r>
        <w:rPr>
          <w:rFonts w:hint="eastAsia"/>
          <w:sz w:val="24"/>
        </w:rPr>
        <w:t>反思验证之后，输出最终代码；</w:t>
      </w:r>
    </w:p>
    <w:p w14:paraId="687EC6A5"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402</w:t>
      </w:r>
      <w:r>
        <w:rPr>
          <w:rFonts w:hint="eastAsia"/>
          <w:sz w:val="24"/>
        </w:rPr>
        <w:t>，</w:t>
      </w:r>
      <w:r w:rsidRPr="00AE26FF">
        <w:rPr>
          <w:sz w:val="24"/>
        </w:rPr>
        <w:t>列出在代码优化</w:t>
      </w:r>
      <w:r w:rsidRPr="00AE26FF">
        <w:rPr>
          <w:rFonts w:hint="eastAsia"/>
          <w:sz w:val="24"/>
        </w:rPr>
        <w:t>和</w:t>
      </w:r>
      <w:r>
        <w:rPr>
          <w:rFonts w:hint="eastAsia"/>
          <w:sz w:val="24"/>
        </w:rPr>
        <w:t>反思验证</w:t>
      </w:r>
      <w:r w:rsidRPr="00AE26FF">
        <w:rPr>
          <w:sz w:val="24"/>
        </w:rPr>
        <w:t>过程中发现的安全问题</w:t>
      </w:r>
      <w:r w:rsidRPr="00AE26FF">
        <w:rPr>
          <w:rFonts w:hint="eastAsia"/>
          <w:sz w:val="24"/>
        </w:rPr>
        <w:t>，展示</w:t>
      </w:r>
      <w:r w:rsidRPr="00AE26FF">
        <w:rPr>
          <w:sz w:val="24"/>
        </w:rPr>
        <w:t>经过优化后的代码片段</w:t>
      </w:r>
      <w:r w:rsidRPr="00AE26FF">
        <w:rPr>
          <w:rFonts w:hint="eastAsia"/>
          <w:sz w:val="24"/>
        </w:rPr>
        <w:t>，标识出优化前后的对比，并根据预设的评分标准对代码优化进行评分，以生成</w:t>
      </w:r>
      <w:r>
        <w:rPr>
          <w:rFonts w:hint="eastAsia"/>
          <w:sz w:val="24"/>
        </w:rPr>
        <w:t>安全分析报告；</w:t>
      </w:r>
    </w:p>
    <w:p w14:paraId="62979D5A" w14:textId="77777777" w:rsidR="001E6D7B" w:rsidRDefault="001E6D7B" w:rsidP="001E6D7B">
      <w:pPr>
        <w:spacing w:line="264" w:lineRule="auto"/>
        <w:ind w:firstLineChars="200" w:firstLine="480"/>
        <w:rPr>
          <w:sz w:val="24"/>
        </w:rPr>
      </w:pPr>
      <w:r>
        <w:rPr>
          <w:rFonts w:hint="eastAsia"/>
          <w:sz w:val="24"/>
        </w:rPr>
        <w:t>步骤</w:t>
      </w:r>
      <w:r>
        <w:rPr>
          <w:rFonts w:hint="eastAsia"/>
          <w:sz w:val="24"/>
        </w:rPr>
        <w:t>S</w:t>
      </w:r>
      <w:r>
        <w:rPr>
          <w:sz w:val="24"/>
        </w:rPr>
        <w:t>403</w:t>
      </w:r>
      <w:r>
        <w:rPr>
          <w:rFonts w:hint="eastAsia"/>
          <w:sz w:val="24"/>
        </w:rPr>
        <w:t>，将每一次</w:t>
      </w:r>
      <w:r w:rsidRPr="00AE26FF">
        <w:rPr>
          <w:sz w:val="24"/>
        </w:rPr>
        <w:t>代码优化</w:t>
      </w:r>
      <w:r w:rsidRPr="00AE26FF">
        <w:rPr>
          <w:rFonts w:hint="eastAsia"/>
          <w:sz w:val="24"/>
        </w:rPr>
        <w:t>和</w:t>
      </w:r>
      <w:r>
        <w:rPr>
          <w:rFonts w:hint="eastAsia"/>
          <w:sz w:val="24"/>
        </w:rPr>
        <w:t>反思验证</w:t>
      </w:r>
      <w:r w:rsidRPr="00AE26FF">
        <w:rPr>
          <w:sz w:val="24"/>
        </w:rPr>
        <w:t>过程中</w:t>
      </w:r>
      <w:r>
        <w:rPr>
          <w:rFonts w:hint="eastAsia"/>
          <w:sz w:val="24"/>
        </w:rPr>
        <w:t>所积累的安全知识进行总结，将安全问题、优化方案以及最佳实践进行关联，对所述</w:t>
      </w:r>
      <w:r w:rsidRPr="00F25269">
        <w:rPr>
          <w:rFonts w:hint="eastAsia"/>
          <w:sz w:val="24"/>
        </w:rPr>
        <w:t>安全知识库</w:t>
      </w:r>
      <w:r>
        <w:rPr>
          <w:rFonts w:hint="eastAsia"/>
          <w:sz w:val="24"/>
        </w:rPr>
        <w:t>进行更新和拓展，通过大语言模型实现并维护</w:t>
      </w:r>
      <w:r>
        <w:rPr>
          <w:rFonts w:hint="eastAsia"/>
          <w:kern w:val="0"/>
          <w:sz w:val="24"/>
          <w:szCs w:val="24"/>
        </w:rPr>
        <w:t>自身</w:t>
      </w:r>
      <w:r w:rsidRPr="004452E1">
        <w:rPr>
          <w:rFonts w:hint="eastAsia"/>
          <w:kern w:val="0"/>
          <w:sz w:val="24"/>
          <w:szCs w:val="24"/>
        </w:rPr>
        <w:t>反思机制</w:t>
      </w:r>
      <w:r>
        <w:rPr>
          <w:rFonts w:hint="eastAsia"/>
          <w:sz w:val="24"/>
        </w:rPr>
        <w:t>。</w:t>
      </w:r>
    </w:p>
    <w:p w14:paraId="6D7C77BC" w14:textId="44437C12" w:rsidR="001E6D7B" w:rsidRDefault="00B16327" w:rsidP="001E6D7B">
      <w:pPr>
        <w:spacing w:line="264" w:lineRule="auto"/>
        <w:ind w:firstLineChars="200" w:firstLine="480"/>
        <w:rPr>
          <w:sz w:val="24"/>
        </w:rPr>
      </w:pPr>
      <w:r>
        <w:rPr>
          <w:rFonts w:hint="eastAsia"/>
          <w:sz w:val="24"/>
        </w:rPr>
        <w:t>本发明还提供</w:t>
      </w:r>
      <w:r w:rsidR="001E6D7B">
        <w:rPr>
          <w:sz w:val="24"/>
        </w:rPr>
        <w:t>一种</w:t>
      </w:r>
      <w:r w:rsidR="001E6D7B">
        <w:rPr>
          <w:rFonts w:hint="eastAsia"/>
          <w:sz w:val="24"/>
        </w:rPr>
        <w:t>基于大模型自身反思机制的即插式安全增强系统，采用了如</w:t>
      </w:r>
      <w:r w:rsidR="002825E8">
        <w:rPr>
          <w:rFonts w:hint="eastAsia"/>
          <w:sz w:val="24"/>
        </w:rPr>
        <w:t>上</w:t>
      </w:r>
      <w:r w:rsidR="001E6D7B">
        <w:rPr>
          <w:rFonts w:hint="eastAsia"/>
          <w:sz w:val="24"/>
        </w:rPr>
        <w:t>所述的基于大模型自身反思机制的即插式安全增强方法，并包括：</w:t>
      </w:r>
    </w:p>
    <w:p w14:paraId="5B0A52AB" w14:textId="77777777" w:rsidR="001E6D7B" w:rsidRDefault="001E6D7B" w:rsidP="001E6D7B">
      <w:pPr>
        <w:spacing w:line="264" w:lineRule="auto"/>
        <w:ind w:firstLineChars="200" w:firstLine="480"/>
        <w:rPr>
          <w:sz w:val="24"/>
        </w:rPr>
      </w:pPr>
      <w:r>
        <w:rPr>
          <w:rFonts w:hint="eastAsia"/>
          <w:sz w:val="24"/>
        </w:rPr>
        <w:t>代码生成模块，实时接收用户的输入需求，通过大语言模型生成初步代码，并通过大语言模型提取初步代码中的潜在风险，所述潜在风险包括</w:t>
      </w:r>
      <w:r w:rsidRPr="004452E1">
        <w:rPr>
          <w:rFonts w:hint="eastAsia"/>
          <w:kern w:val="0"/>
          <w:sz w:val="24"/>
          <w:szCs w:val="24"/>
        </w:rPr>
        <w:t>未加密的密码信息</w:t>
      </w:r>
      <w:r>
        <w:rPr>
          <w:rFonts w:hint="eastAsia"/>
          <w:kern w:val="0"/>
          <w:sz w:val="24"/>
          <w:szCs w:val="24"/>
        </w:rPr>
        <w:t>、</w:t>
      </w:r>
      <w:r>
        <w:rPr>
          <w:rFonts w:hint="eastAsia"/>
          <w:sz w:val="24"/>
        </w:rPr>
        <w:t>敏感数据以及不符合安全规则或编码规范的操作，所述敏感数据包括</w:t>
      </w:r>
      <w:r w:rsidRPr="0028479C">
        <w:rPr>
          <w:rFonts w:hint="eastAsia"/>
          <w:sz w:val="24"/>
        </w:rPr>
        <w:t>API</w:t>
      </w:r>
      <w:r w:rsidRPr="0028479C">
        <w:rPr>
          <w:rFonts w:hint="eastAsia"/>
          <w:sz w:val="24"/>
        </w:rPr>
        <w:t>密钥</w:t>
      </w:r>
      <w:r>
        <w:rPr>
          <w:rFonts w:hint="eastAsia"/>
          <w:sz w:val="24"/>
        </w:rPr>
        <w:t>和</w:t>
      </w:r>
      <w:r w:rsidRPr="0028479C">
        <w:rPr>
          <w:rFonts w:hint="eastAsia"/>
          <w:sz w:val="24"/>
        </w:rPr>
        <w:t>私密信息</w:t>
      </w:r>
      <w:r>
        <w:rPr>
          <w:rFonts w:hint="eastAsia"/>
          <w:sz w:val="24"/>
        </w:rPr>
        <w:t>；</w:t>
      </w:r>
    </w:p>
    <w:p w14:paraId="36124F33" w14:textId="77777777" w:rsidR="001E6D7B" w:rsidRDefault="001E6D7B" w:rsidP="001E6D7B">
      <w:pPr>
        <w:spacing w:line="264" w:lineRule="auto"/>
        <w:ind w:firstLineChars="200" w:firstLine="480"/>
        <w:rPr>
          <w:sz w:val="24"/>
        </w:rPr>
      </w:pPr>
      <w:r>
        <w:rPr>
          <w:rFonts w:hint="eastAsia"/>
          <w:sz w:val="24"/>
        </w:rPr>
        <w:t>反思验证模块，启动安全检测模块进行反思验证，识别潜在的安全问题，并通过大语言模型自生成的</w:t>
      </w:r>
      <w:r w:rsidRPr="00F25269">
        <w:rPr>
          <w:rFonts w:hint="eastAsia"/>
          <w:sz w:val="24"/>
        </w:rPr>
        <w:t>安全知识库</w:t>
      </w:r>
      <w:r>
        <w:rPr>
          <w:rFonts w:hint="eastAsia"/>
          <w:sz w:val="24"/>
        </w:rPr>
        <w:t>对安全问题进行标记；</w:t>
      </w:r>
    </w:p>
    <w:p w14:paraId="777532A3" w14:textId="780E55F4" w:rsidR="001E6D7B" w:rsidRDefault="001E6D7B" w:rsidP="001E6D7B">
      <w:pPr>
        <w:spacing w:line="264" w:lineRule="auto"/>
        <w:ind w:firstLineChars="200" w:firstLine="480"/>
        <w:rPr>
          <w:sz w:val="24"/>
        </w:rPr>
      </w:pPr>
      <w:r>
        <w:rPr>
          <w:rFonts w:hint="eastAsia"/>
          <w:sz w:val="24"/>
        </w:rPr>
        <w:t>安全优化模块，调用修正模块进行代码优化，基于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，进行安全问题与安全知识库之间的匹配，在匹配后根据所述安全知识库进行自动修正和代码优化，</w:t>
      </w:r>
      <w:r w:rsidR="008B64AE">
        <w:rPr>
          <w:rFonts w:hint="eastAsia"/>
          <w:sz w:val="24"/>
        </w:rPr>
        <w:t>并返回提取潜在风险和进行反思验证</w:t>
      </w:r>
      <w:r>
        <w:rPr>
          <w:rFonts w:hint="eastAsia"/>
          <w:sz w:val="24"/>
        </w:rPr>
        <w:t>；</w:t>
      </w:r>
    </w:p>
    <w:p w14:paraId="344924DC" w14:textId="6624929F" w:rsidR="001E6D7B" w:rsidRDefault="001E6D7B" w:rsidP="001E6D7B">
      <w:pPr>
        <w:spacing w:line="264" w:lineRule="auto"/>
        <w:ind w:firstLineChars="200" w:firstLine="480"/>
        <w:rPr>
          <w:sz w:val="24"/>
        </w:rPr>
      </w:pPr>
      <w:r>
        <w:rPr>
          <w:rFonts w:hint="eastAsia"/>
          <w:sz w:val="24"/>
        </w:rPr>
        <w:lastRenderedPageBreak/>
        <w:t>输出模块，输出最终代码，生成安全分析报告，并将反思验证过程中所积累的安全知识进行总结，更新和拓展所述</w:t>
      </w:r>
      <w:r w:rsidRPr="00F25269">
        <w:rPr>
          <w:rFonts w:hint="eastAsia"/>
          <w:sz w:val="24"/>
        </w:rPr>
        <w:t>安全知识库</w:t>
      </w:r>
    </w:p>
    <w:p w14:paraId="1D9C5819" w14:textId="5E5921A2" w:rsidR="0090246C" w:rsidRDefault="002825E8" w:rsidP="00D751AB">
      <w:pPr>
        <w:spacing w:line="264" w:lineRule="auto"/>
        <w:ind w:firstLineChars="200" w:firstLine="480"/>
        <w:rPr>
          <w:sz w:val="24"/>
        </w:rPr>
      </w:pPr>
      <w:r>
        <w:rPr>
          <w:rFonts w:hint="eastAsia"/>
          <w:sz w:val="24"/>
        </w:rPr>
        <w:t>与现有技术相比，本发明的有益效果在于：</w:t>
      </w:r>
      <w:r w:rsidR="00D751AB">
        <w:rPr>
          <w:rFonts w:hint="eastAsia"/>
          <w:sz w:val="24"/>
        </w:rPr>
        <w:t>在实时接收用户的输入需求之后，先通过大语言模型生成初步代码，并通过大语言模型提取初步代码中的潜在风险；然后，启动安全检测模块进行反思验证，识别潜在的安全问题，并通过大语言模型自生成的</w:t>
      </w:r>
      <w:r w:rsidR="00D751AB" w:rsidRPr="00F25269">
        <w:rPr>
          <w:rFonts w:hint="eastAsia"/>
          <w:sz w:val="24"/>
        </w:rPr>
        <w:t>安全知识库</w:t>
      </w:r>
      <w:r w:rsidR="00D751AB">
        <w:rPr>
          <w:rFonts w:hint="eastAsia"/>
          <w:sz w:val="24"/>
        </w:rPr>
        <w:t>对安全问题进行标记；接着，调用修正模块进行代码优化，基于</w:t>
      </w:r>
      <w:r w:rsidR="00D751AB">
        <w:rPr>
          <w:rFonts w:hint="eastAsia"/>
          <w:sz w:val="24"/>
        </w:rPr>
        <w:t>R</w:t>
      </w:r>
      <w:r w:rsidR="00D751AB">
        <w:rPr>
          <w:sz w:val="24"/>
        </w:rPr>
        <w:t>AG</w:t>
      </w:r>
      <w:r w:rsidR="00D751AB" w:rsidRPr="002A28B7">
        <w:rPr>
          <w:sz w:val="24"/>
        </w:rPr>
        <w:t>检索增强生成</w:t>
      </w:r>
      <w:r w:rsidR="00D751AB" w:rsidRPr="002A28B7">
        <w:rPr>
          <w:rFonts w:hint="eastAsia"/>
          <w:sz w:val="24"/>
        </w:rPr>
        <w:t>模型</w:t>
      </w:r>
      <w:r w:rsidR="00D751AB">
        <w:rPr>
          <w:rFonts w:hint="eastAsia"/>
          <w:sz w:val="24"/>
        </w:rPr>
        <w:t>动态检索所述</w:t>
      </w:r>
      <w:r w:rsidR="00D751AB" w:rsidRPr="00F25269">
        <w:rPr>
          <w:rFonts w:hint="eastAsia"/>
          <w:sz w:val="24"/>
        </w:rPr>
        <w:t>安全知识库</w:t>
      </w:r>
      <w:r w:rsidR="00D751AB">
        <w:rPr>
          <w:rFonts w:hint="eastAsia"/>
          <w:sz w:val="24"/>
        </w:rPr>
        <w:t>，进行安全问题与安全知识库之间的匹配，在匹配后根据所述安全知识库进行自动修正和代码优化，在自动修正和优化之后返回进行反思验证，直到通过安全评估；最后，输出最终代码，生成安全分析报告，并将反思验证过程中所积累的安全知识进行总结，更新和拓展所述</w:t>
      </w:r>
      <w:r w:rsidR="00D751AB" w:rsidRPr="00F25269">
        <w:rPr>
          <w:rFonts w:hint="eastAsia"/>
          <w:sz w:val="24"/>
        </w:rPr>
        <w:t>安全知识库</w:t>
      </w:r>
      <w:r w:rsidR="00D751AB">
        <w:rPr>
          <w:rFonts w:hint="eastAsia"/>
          <w:sz w:val="24"/>
        </w:rPr>
        <w:t>。</w:t>
      </w:r>
    </w:p>
    <w:p w14:paraId="1B8603AF" w14:textId="253A5C71" w:rsidR="00D751AB" w:rsidRDefault="00D751AB" w:rsidP="00422C02">
      <w:pPr>
        <w:spacing w:line="264" w:lineRule="auto"/>
        <w:ind w:firstLineChars="200" w:firstLine="480"/>
        <w:rPr>
          <w:sz w:val="24"/>
        </w:rPr>
      </w:pPr>
      <w:r>
        <w:rPr>
          <w:rFonts w:hint="eastAsia"/>
          <w:sz w:val="24"/>
        </w:rPr>
        <w:t>因此，本申请能够在代码生成过程的每一个阶段，通过自身反思机制进行自动修正、代码优化以及反思验证，而不是像现有技术在生成任务</w:t>
      </w:r>
      <w:r>
        <w:rPr>
          <w:rFonts w:hint="eastAsia"/>
          <w:sz w:val="24"/>
        </w:rPr>
        <w:t>/</w:t>
      </w:r>
      <w:r>
        <w:rPr>
          <w:rFonts w:hint="eastAsia"/>
          <w:sz w:val="24"/>
        </w:rPr>
        <w:t>输出代码之后，才进行简单的错误修正，以</w:t>
      </w:r>
      <w:r w:rsidRPr="004600FA">
        <w:rPr>
          <w:rFonts w:hint="eastAsia"/>
          <w:kern w:val="0"/>
          <w:sz w:val="24"/>
          <w:szCs w:val="24"/>
        </w:rPr>
        <w:t>确保</w:t>
      </w:r>
      <w:r>
        <w:rPr>
          <w:rFonts w:hint="eastAsia"/>
          <w:kern w:val="0"/>
          <w:sz w:val="24"/>
          <w:szCs w:val="24"/>
        </w:rPr>
        <w:t>每一次的</w:t>
      </w:r>
      <w:r w:rsidRPr="004600FA">
        <w:rPr>
          <w:rFonts w:hint="eastAsia"/>
          <w:kern w:val="0"/>
          <w:sz w:val="24"/>
          <w:szCs w:val="24"/>
        </w:rPr>
        <w:t>输出结果</w:t>
      </w:r>
      <w:r>
        <w:rPr>
          <w:rFonts w:hint="eastAsia"/>
          <w:kern w:val="0"/>
          <w:sz w:val="24"/>
          <w:szCs w:val="24"/>
        </w:rPr>
        <w:t>均</w:t>
      </w:r>
      <w:r w:rsidRPr="004600FA">
        <w:rPr>
          <w:rFonts w:hint="eastAsia"/>
          <w:kern w:val="0"/>
          <w:sz w:val="24"/>
          <w:szCs w:val="24"/>
        </w:rPr>
        <w:t>符合安全要求</w:t>
      </w:r>
      <w:r>
        <w:rPr>
          <w:rFonts w:hint="eastAsia"/>
          <w:sz w:val="24"/>
        </w:rPr>
        <w:t>；在此基础上，还能够在此过程自生成和扩展</w:t>
      </w:r>
      <w:r w:rsidRPr="00F25269">
        <w:rPr>
          <w:rFonts w:hint="eastAsia"/>
          <w:sz w:val="24"/>
        </w:rPr>
        <w:t>安全知识库</w:t>
      </w:r>
      <w:r>
        <w:rPr>
          <w:rFonts w:hint="eastAsia"/>
          <w:sz w:val="24"/>
        </w:rPr>
        <w:t>，</w:t>
      </w:r>
      <w:r w:rsidR="00422C02">
        <w:rPr>
          <w:rFonts w:hint="eastAsia"/>
          <w:sz w:val="24"/>
        </w:rPr>
        <w:t>使得自生成的安全知识库与自身反思机制形成互相支持和促进的关系，</w:t>
      </w:r>
      <w:r>
        <w:rPr>
          <w:rFonts w:hint="eastAsia"/>
          <w:sz w:val="24"/>
        </w:rPr>
        <w:t>无需引用外部的知识库，</w:t>
      </w:r>
      <w:r w:rsidR="00422C02">
        <w:rPr>
          <w:rFonts w:hint="eastAsia"/>
          <w:sz w:val="24"/>
        </w:rPr>
        <w:t>也不再局限于</w:t>
      </w:r>
      <w:r w:rsidR="00422C02" w:rsidRPr="00485E3C">
        <w:rPr>
          <w:rFonts w:hint="eastAsia"/>
          <w:kern w:val="0"/>
          <w:sz w:val="24"/>
          <w:szCs w:val="24"/>
        </w:rPr>
        <w:t>某种</w:t>
      </w:r>
      <w:r w:rsidR="00422C02">
        <w:rPr>
          <w:rFonts w:hint="eastAsia"/>
          <w:kern w:val="0"/>
          <w:sz w:val="24"/>
          <w:szCs w:val="24"/>
        </w:rPr>
        <w:t>特定的</w:t>
      </w:r>
      <w:r w:rsidR="00422C02" w:rsidRPr="00485E3C">
        <w:rPr>
          <w:rFonts w:hint="eastAsia"/>
          <w:kern w:val="0"/>
          <w:sz w:val="24"/>
          <w:szCs w:val="24"/>
        </w:rPr>
        <w:t>模型</w:t>
      </w:r>
      <w:r w:rsidR="00422C02">
        <w:rPr>
          <w:rFonts w:hint="eastAsia"/>
          <w:kern w:val="0"/>
          <w:sz w:val="24"/>
          <w:szCs w:val="24"/>
        </w:rPr>
        <w:t>或任务，可以很好地</w:t>
      </w:r>
      <w:r>
        <w:rPr>
          <w:rFonts w:hint="eastAsia"/>
          <w:sz w:val="24"/>
        </w:rPr>
        <w:t>满足</w:t>
      </w:r>
      <w:r>
        <w:rPr>
          <w:rFonts w:hint="eastAsia"/>
          <w:kern w:val="0"/>
          <w:sz w:val="24"/>
          <w:szCs w:val="24"/>
        </w:rPr>
        <w:t>不同模型之间通用性需求，为满足</w:t>
      </w:r>
      <w:r w:rsidRPr="00485E3C">
        <w:rPr>
          <w:rFonts w:hint="eastAsia"/>
          <w:kern w:val="0"/>
          <w:sz w:val="24"/>
          <w:szCs w:val="24"/>
        </w:rPr>
        <w:t>大规模、实时</w:t>
      </w:r>
      <w:r>
        <w:rPr>
          <w:rFonts w:hint="eastAsia"/>
          <w:kern w:val="0"/>
          <w:sz w:val="24"/>
          <w:szCs w:val="24"/>
        </w:rPr>
        <w:t>以及</w:t>
      </w:r>
      <w:r w:rsidRPr="00485E3C">
        <w:rPr>
          <w:rFonts w:hint="eastAsia"/>
          <w:kern w:val="0"/>
          <w:sz w:val="24"/>
          <w:szCs w:val="24"/>
        </w:rPr>
        <w:t>自动化生成</w:t>
      </w:r>
      <w:r>
        <w:rPr>
          <w:rFonts w:hint="eastAsia"/>
          <w:kern w:val="0"/>
          <w:sz w:val="24"/>
          <w:szCs w:val="24"/>
        </w:rPr>
        <w:t>的</w:t>
      </w:r>
      <w:r w:rsidRPr="00485E3C">
        <w:rPr>
          <w:rFonts w:hint="eastAsia"/>
          <w:kern w:val="0"/>
          <w:sz w:val="24"/>
          <w:szCs w:val="24"/>
        </w:rPr>
        <w:t>安全要求</w:t>
      </w:r>
      <w:r>
        <w:rPr>
          <w:rFonts w:hint="eastAsia"/>
          <w:kern w:val="0"/>
          <w:sz w:val="24"/>
          <w:szCs w:val="24"/>
        </w:rPr>
        <w:t>提供了更好的基础。</w:t>
      </w:r>
    </w:p>
    <w:p w14:paraId="35144962" w14:textId="77777777" w:rsidR="0090246C" w:rsidRDefault="00A958A5">
      <w:pPr>
        <w:spacing w:line="264" w:lineRule="auto"/>
        <w:rPr>
          <w:b/>
          <w:bCs/>
          <w:sz w:val="24"/>
        </w:rPr>
      </w:pPr>
      <w:r>
        <w:rPr>
          <w:b/>
          <w:bCs/>
          <w:sz w:val="24"/>
        </w:rPr>
        <w:t>附图说明</w:t>
      </w:r>
    </w:p>
    <w:p w14:paraId="664FF8B6" w14:textId="1EFA3D45" w:rsidR="0090246C" w:rsidRDefault="00A958A5">
      <w:pPr>
        <w:spacing w:line="264" w:lineRule="auto"/>
        <w:ind w:firstLineChars="196" w:firstLine="470"/>
        <w:rPr>
          <w:sz w:val="24"/>
        </w:rPr>
      </w:pPr>
      <w:r>
        <w:rPr>
          <w:sz w:val="24"/>
        </w:rPr>
        <w:t>图</w:t>
      </w:r>
      <w:r>
        <w:rPr>
          <w:sz w:val="24"/>
        </w:rPr>
        <w:t>1</w:t>
      </w:r>
      <w:r>
        <w:rPr>
          <w:sz w:val="24"/>
        </w:rPr>
        <w:t>是</w:t>
      </w:r>
      <w:r>
        <w:rPr>
          <w:rFonts w:hint="eastAsia"/>
          <w:sz w:val="24"/>
        </w:rPr>
        <w:t>本发明</w:t>
      </w:r>
      <w:r>
        <w:rPr>
          <w:rFonts w:hint="eastAsia"/>
          <w:sz w:val="24"/>
          <w:szCs w:val="21"/>
        </w:rPr>
        <w:t>一种实施例的</w:t>
      </w:r>
      <w:r w:rsidR="00915F68">
        <w:rPr>
          <w:rFonts w:hint="eastAsia"/>
          <w:sz w:val="24"/>
          <w:szCs w:val="21"/>
        </w:rPr>
        <w:t>工作流程</w:t>
      </w:r>
      <w:r>
        <w:rPr>
          <w:rFonts w:hint="eastAsia"/>
          <w:sz w:val="24"/>
        </w:rPr>
        <w:t>示意图；</w:t>
      </w:r>
    </w:p>
    <w:p w14:paraId="57B5F101" w14:textId="701484E3" w:rsidR="0090246C" w:rsidRDefault="00A958A5">
      <w:pPr>
        <w:spacing w:line="264" w:lineRule="auto"/>
        <w:ind w:firstLineChars="196" w:firstLine="470"/>
        <w:rPr>
          <w:sz w:val="24"/>
        </w:rPr>
      </w:pPr>
      <w:r>
        <w:rPr>
          <w:sz w:val="24"/>
        </w:rPr>
        <w:t>图</w:t>
      </w:r>
      <w:r>
        <w:rPr>
          <w:sz w:val="24"/>
        </w:rPr>
        <w:t>2</w:t>
      </w:r>
      <w:r>
        <w:rPr>
          <w:sz w:val="24"/>
        </w:rPr>
        <w:t>是</w:t>
      </w:r>
      <w:r>
        <w:rPr>
          <w:sz w:val="24"/>
          <w:szCs w:val="21"/>
        </w:rPr>
        <w:t>本发明</w:t>
      </w:r>
      <w:r>
        <w:rPr>
          <w:rFonts w:hint="eastAsia"/>
          <w:sz w:val="24"/>
          <w:szCs w:val="21"/>
        </w:rPr>
        <w:t>一种实施例</w:t>
      </w:r>
      <w:r w:rsidR="00AB62F8">
        <w:rPr>
          <w:rFonts w:hint="eastAsia"/>
          <w:sz w:val="24"/>
          <w:szCs w:val="21"/>
        </w:rPr>
        <w:t>的自身反思机制的原理示意框图。</w:t>
      </w:r>
    </w:p>
    <w:p w14:paraId="79EB96F1" w14:textId="77777777" w:rsidR="0090246C" w:rsidRDefault="00A958A5">
      <w:pPr>
        <w:spacing w:line="264" w:lineRule="auto"/>
        <w:rPr>
          <w:b/>
          <w:bCs/>
          <w:sz w:val="24"/>
        </w:rPr>
      </w:pPr>
      <w:r>
        <w:rPr>
          <w:b/>
          <w:bCs/>
          <w:sz w:val="24"/>
        </w:rPr>
        <w:t>具体实施方式</w:t>
      </w:r>
    </w:p>
    <w:p w14:paraId="5493947D" w14:textId="502678CE" w:rsidR="004512FD" w:rsidRDefault="004512FD">
      <w:pPr>
        <w:spacing w:line="264" w:lineRule="auto"/>
        <w:ind w:firstLineChars="194" w:firstLine="466"/>
        <w:rPr>
          <w:sz w:val="24"/>
        </w:rPr>
      </w:pPr>
      <w:r>
        <w:rPr>
          <w:rFonts w:hint="eastAsia"/>
          <w:sz w:val="24"/>
        </w:rPr>
        <w:t>在</w:t>
      </w:r>
      <w:r>
        <w:rPr>
          <w:sz w:val="24"/>
        </w:rPr>
        <w:t>本发明</w:t>
      </w:r>
      <w:r w:rsidRPr="00EE1552">
        <w:rPr>
          <w:rFonts w:hint="eastAsia"/>
          <w:sz w:val="24"/>
        </w:rPr>
        <w:t>的描述中，如果涉及到“若干”，其含义是一个以上</w:t>
      </w:r>
      <w:r>
        <w:rPr>
          <w:rFonts w:hint="eastAsia"/>
          <w:sz w:val="24"/>
        </w:rPr>
        <w:t>；</w:t>
      </w:r>
      <w:r w:rsidRPr="00EE1552">
        <w:rPr>
          <w:rFonts w:hint="eastAsia"/>
          <w:sz w:val="24"/>
        </w:rPr>
        <w:t>如果涉及到</w:t>
      </w:r>
      <w:r w:rsidRPr="00EE1552">
        <w:rPr>
          <w:rFonts w:hint="eastAsia"/>
          <w:sz w:val="24"/>
        </w:rPr>
        <w:t xml:space="preserve"> </w:t>
      </w:r>
      <w:r w:rsidRPr="00EE1552">
        <w:rPr>
          <w:rFonts w:hint="eastAsia"/>
          <w:sz w:val="24"/>
        </w:rPr>
        <w:t>“多个”</w:t>
      </w:r>
      <w:r>
        <w:rPr>
          <w:rFonts w:hint="eastAsia"/>
          <w:sz w:val="24"/>
        </w:rPr>
        <w:t>，其含义是两个以上；</w:t>
      </w:r>
      <w:r w:rsidRPr="00EE1552">
        <w:rPr>
          <w:rFonts w:hint="eastAsia"/>
          <w:sz w:val="24"/>
        </w:rPr>
        <w:t>如果涉及到“大于”、“小于”、“超过”，均应理解为不包括本数</w:t>
      </w:r>
      <w:r>
        <w:rPr>
          <w:rFonts w:hint="eastAsia"/>
          <w:sz w:val="24"/>
        </w:rPr>
        <w:t>；</w:t>
      </w:r>
      <w:r w:rsidRPr="00EE1552">
        <w:rPr>
          <w:rFonts w:hint="eastAsia"/>
          <w:sz w:val="24"/>
        </w:rPr>
        <w:t>如果涉及到“以上”、“以下”、“以内”，均应理解为包括本数。如果涉及到“第一”、“第二”</w:t>
      </w:r>
      <w:r>
        <w:rPr>
          <w:rFonts w:hint="eastAsia"/>
          <w:sz w:val="24"/>
        </w:rPr>
        <w:t>等</w:t>
      </w:r>
      <w:r w:rsidRPr="00EE1552">
        <w:rPr>
          <w:rFonts w:hint="eastAsia"/>
          <w:sz w:val="24"/>
        </w:rPr>
        <w:t>，应当理解为</w:t>
      </w:r>
      <w:r>
        <w:rPr>
          <w:rFonts w:hint="eastAsia"/>
          <w:sz w:val="24"/>
        </w:rPr>
        <w:t>仅用于相同或是相似技术特征名称的</w:t>
      </w:r>
      <w:r w:rsidRPr="00EE1552">
        <w:rPr>
          <w:rFonts w:hint="eastAsia"/>
          <w:sz w:val="24"/>
        </w:rPr>
        <w:t>区分，而不能理解为暗示</w:t>
      </w:r>
      <w:r>
        <w:rPr>
          <w:rFonts w:hint="eastAsia"/>
          <w:sz w:val="24"/>
        </w:rPr>
        <w:t>/</w:t>
      </w:r>
      <w:r>
        <w:rPr>
          <w:rFonts w:hint="eastAsia"/>
          <w:sz w:val="24"/>
        </w:rPr>
        <w:t>指明技术特征的</w:t>
      </w:r>
      <w:r w:rsidRPr="00EE1552">
        <w:rPr>
          <w:rFonts w:hint="eastAsia"/>
          <w:sz w:val="24"/>
        </w:rPr>
        <w:t>相对重要性</w:t>
      </w:r>
      <w:r>
        <w:rPr>
          <w:rFonts w:hint="eastAsia"/>
          <w:sz w:val="24"/>
        </w:rPr>
        <w:t>，不能理解为</w:t>
      </w:r>
      <w:r w:rsidRPr="00EE1552">
        <w:rPr>
          <w:rFonts w:hint="eastAsia"/>
          <w:sz w:val="24"/>
        </w:rPr>
        <w:t>暗示</w:t>
      </w:r>
      <w:r>
        <w:rPr>
          <w:rFonts w:hint="eastAsia"/>
          <w:sz w:val="24"/>
        </w:rPr>
        <w:t>/</w:t>
      </w:r>
      <w:r>
        <w:rPr>
          <w:rFonts w:hint="eastAsia"/>
          <w:sz w:val="24"/>
        </w:rPr>
        <w:t>指明</w:t>
      </w:r>
      <w:r w:rsidRPr="00EE1552">
        <w:rPr>
          <w:rFonts w:hint="eastAsia"/>
          <w:sz w:val="24"/>
        </w:rPr>
        <w:t>技术特征的数量</w:t>
      </w:r>
      <w:r>
        <w:rPr>
          <w:rFonts w:hint="eastAsia"/>
          <w:sz w:val="24"/>
        </w:rPr>
        <w:t>，也不能理解为</w:t>
      </w:r>
      <w:r w:rsidRPr="00EE1552">
        <w:rPr>
          <w:rFonts w:hint="eastAsia"/>
          <w:sz w:val="24"/>
        </w:rPr>
        <w:t>暗示</w:t>
      </w:r>
      <w:r>
        <w:rPr>
          <w:rFonts w:hint="eastAsia"/>
          <w:sz w:val="24"/>
        </w:rPr>
        <w:t>/</w:t>
      </w:r>
      <w:r>
        <w:rPr>
          <w:rFonts w:hint="eastAsia"/>
          <w:sz w:val="24"/>
        </w:rPr>
        <w:t>指明</w:t>
      </w:r>
      <w:r w:rsidRPr="00EE1552">
        <w:rPr>
          <w:rFonts w:hint="eastAsia"/>
          <w:sz w:val="24"/>
        </w:rPr>
        <w:t>技术特征的先后关系。</w:t>
      </w:r>
    </w:p>
    <w:p w14:paraId="27F35BB7" w14:textId="52D0B081" w:rsidR="004709BF" w:rsidRDefault="004709BF" w:rsidP="004709BF">
      <w:pPr>
        <w:spacing w:line="264" w:lineRule="auto"/>
        <w:ind w:firstLineChars="194" w:firstLine="466"/>
        <w:rPr>
          <w:rFonts w:hAnsi="宋体" w:hint="eastAsia"/>
          <w:sz w:val="24"/>
          <w:szCs w:val="24"/>
        </w:rPr>
      </w:pPr>
      <w:r w:rsidRPr="00F1352B">
        <w:rPr>
          <w:rFonts w:hAnsi="宋体" w:hint="eastAsia"/>
          <w:sz w:val="24"/>
          <w:szCs w:val="24"/>
        </w:rPr>
        <w:t>在详细描述</w:t>
      </w:r>
      <w:r w:rsidRPr="00F1352B">
        <w:rPr>
          <w:rFonts w:hAnsi="宋体"/>
          <w:sz w:val="24"/>
          <w:szCs w:val="24"/>
        </w:rPr>
        <w:t>本发明</w:t>
      </w:r>
      <w:r w:rsidRPr="00F1352B">
        <w:rPr>
          <w:rFonts w:hAnsi="宋体" w:hint="eastAsia"/>
          <w:sz w:val="24"/>
          <w:szCs w:val="24"/>
        </w:rPr>
        <w:t>的较优的实施例之前，先对相关的技术进行说明。其中，涉及的</w:t>
      </w:r>
      <w:r>
        <w:rPr>
          <w:rFonts w:hAnsi="宋体"/>
          <w:sz w:val="24"/>
          <w:szCs w:val="24"/>
        </w:rPr>
        <w:t>缩略语和关键术语定义</w:t>
      </w:r>
      <w:r>
        <w:rPr>
          <w:rFonts w:hAnsi="宋体" w:hint="eastAsia"/>
          <w:sz w:val="24"/>
          <w:szCs w:val="24"/>
        </w:rPr>
        <w:t>包括：</w:t>
      </w:r>
      <w:r>
        <w:rPr>
          <w:rFonts w:hAnsi="宋体" w:hint="eastAsia"/>
          <w:sz w:val="24"/>
          <w:szCs w:val="24"/>
        </w:rPr>
        <w:t>LLM</w:t>
      </w:r>
      <w:r>
        <w:rPr>
          <w:rFonts w:hAnsi="宋体" w:hint="eastAsia"/>
          <w:sz w:val="24"/>
          <w:szCs w:val="24"/>
        </w:rPr>
        <w:t>，指的是</w:t>
      </w:r>
      <w:r>
        <w:rPr>
          <w:rFonts w:hAnsi="宋体" w:hint="eastAsia"/>
          <w:sz w:val="24"/>
          <w:szCs w:val="24"/>
        </w:rPr>
        <w:t>Large</w:t>
      </w:r>
      <w:r w:rsidRPr="00EE7225">
        <w:rPr>
          <w:rFonts w:hAnsi="宋体"/>
          <w:sz w:val="24"/>
          <w:szCs w:val="24"/>
        </w:rPr>
        <w:t xml:space="preserve"> </w:t>
      </w:r>
      <w:r>
        <w:rPr>
          <w:rFonts w:hAnsi="宋体" w:hint="eastAsia"/>
          <w:sz w:val="24"/>
          <w:szCs w:val="24"/>
        </w:rPr>
        <w:t>Language</w:t>
      </w:r>
      <w:r w:rsidRPr="00EE7225">
        <w:rPr>
          <w:rFonts w:hAnsi="宋体"/>
          <w:sz w:val="24"/>
          <w:szCs w:val="24"/>
        </w:rPr>
        <w:t xml:space="preserve"> </w:t>
      </w:r>
      <w:r>
        <w:rPr>
          <w:rFonts w:hAnsi="宋体" w:hint="eastAsia"/>
          <w:sz w:val="24"/>
          <w:szCs w:val="24"/>
        </w:rPr>
        <w:t>Model</w:t>
      </w:r>
      <w:r>
        <w:rPr>
          <w:rFonts w:hAnsi="宋体" w:hint="eastAsia"/>
          <w:sz w:val="24"/>
          <w:szCs w:val="24"/>
        </w:rPr>
        <w:t>，即</w:t>
      </w:r>
      <w:r w:rsidRPr="00924963">
        <w:rPr>
          <w:rFonts w:hAnsi="宋体" w:hint="eastAsia"/>
          <w:sz w:val="24"/>
          <w:szCs w:val="24"/>
        </w:rPr>
        <w:t>大型语言模型</w:t>
      </w:r>
      <w:r>
        <w:rPr>
          <w:rFonts w:hAnsi="宋体" w:hint="eastAsia"/>
          <w:sz w:val="24"/>
          <w:szCs w:val="24"/>
        </w:rPr>
        <w:t>，</w:t>
      </w:r>
      <w:r w:rsidRPr="00924963">
        <w:rPr>
          <w:rFonts w:hAnsi="宋体" w:hint="eastAsia"/>
          <w:sz w:val="24"/>
          <w:szCs w:val="24"/>
        </w:rPr>
        <w:lastRenderedPageBreak/>
        <w:t>是一种基于深度学习技术的人工智能模型，具有</w:t>
      </w:r>
      <w:r>
        <w:rPr>
          <w:rFonts w:hAnsi="宋体" w:hint="eastAsia"/>
          <w:sz w:val="24"/>
          <w:szCs w:val="24"/>
        </w:rPr>
        <w:t>规模庞大的参数量以及强大的自然语言处理能力。</w:t>
      </w:r>
      <w:r>
        <w:rPr>
          <w:rFonts w:hAnsi="宋体" w:hint="eastAsia"/>
          <w:sz w:val="24"/>
          <w:szCs w:val="24"/>
        </w:rPr>
        <w:t>Transformer</w:t>
      </w:r>
      <w:r>
        <w:rPr>
          <w:rFonts w:hAnsi="宋体" w:hint="eastAsia"/>
          <w:sz w:val="24"/>
          <w:szCs w:val="24"/>
        </w:rPr>
        <w:t>，</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r>
        <w:rPr>
          <w:rFonts w:hAnsi="宋体" w:hint="eastAsia"/>
          <w:sz w:val="24"/>
          <w:szCs w:val="24"/>
        </w:rPr>
        <w:t>Self-reflection</w:t>
      </w:r>
      <w:r>
        <w:rPr>
          <w:rFonts w:hAnsi="宋体" w:hint="eastAsia"/>
          <w:sz w:val="24"/>
          <w:szCs w:val="24"/>
        </w:rPr>
        <w:t>，自我反思，是指大型语言模型具有的一种评估并改善自身生成的输出的能力，旨在提升模型可靠性。</w:t>
      </w:r>
    </w:p>
    <w:p w14:paraId="17A23F1F" w14:textId="77777777" w:rsidR="00F1352B" w:rsidRDefault="00F1352B" w:rsidP="00F1352B">
      <w:pPr>
        <w:spacing w:line="264" w:lineRule="auto"/>
        <w:ind w:firstLineChars="194" w:firstLine="466"/>
        <w:rPr>
          <w:sz w:val="24"/>
        </w:rPr>
      </w:pPr>
      <w:r w:rsidRPr="00F1352B">
        <w:rPr>
          <w:rFonts w:hint="eastAsia"/>
          <w:sz w:val="24"/>
        </w:rPr>
        <w:t>现有的安全检测手段大多集中在代码输出之后的审查环节，这种事后修复的方法不能有效地应对大规模自动化编程场景中的安全需求。</w:t>
      </w:r>
    </w:p>
    <w:p w14:paraId="62C75F09" w14:textId="54CE2A00" w:rsidR="00F1352B" w:rsidRPr="00F1352B" w:rsidRDefault="00F1352B" w:rsidP="00F1352B">
      <w:pPr>
        <w:spacing w:line="264" w:lineRule="auto"/>
        <w:ind w:firstLineChars="194" w:firstLine="466"/>
        <w:rPr>
          <w:sz w:val="24"/>
        </w:rPr>
      </w:pPr>
      <w:r w:rsidRPr="00F1352B">
        <w:rPr>
          <w:rFonts w:hint="eastAsia"/>
          <w:sz w:val="24"/>
        </w:rPr>
        <w:t>针对上述问题，本</w:t>
      </w:r>
      <w:r>
        <w:rPr>
          <w:rFonts w:hint="eastAsia"/>
          <w:sz w:val="24"/>
        </w:rPr>
        <w:t>发明旨在</w:t>
      </w:r>
      <w:r w:rsidRPr="00F1352B">
        <w:rPr>
          <w:rFonts w:hint="eastAsia"/>
          <w:sz w:val="24"/>
        </w:rPr>
        <w:t>提出了一种</w:t>
      </w:r>
      <w:r>
        <w:rPr>
          <w:rFonts w:hint="eastAsia"/>
          <w:sz w:val="24"/>
        </w:rPr>
        <w:t>基于大模型自身反思机制的即插式安全增强</w:t>
      </w:r>
      <w:r w:rsidRPr="00F1352B">
        <w:rPr>
          <w:rFonts w:hint="eastAsia"/>
          <w:sz w:val="24"/>
        </w:rPr>
        <w:t>方法与系统，</w:t>
      </w:r>
      <w:r>
        <w:rPr>
          <w:rFonts w:hint="eastAsia"/>
          <w:sz w:val="24"/>
        </w:rPr>
        <w:t>大模型指的是大语言模型，</w:t>
      </w:r>
      <w:r w:rsidRPr="00F1352B">
        <w:rPr>
          <w:rFonts w:hint="eastAsia"/>
          <w:sz w:val="24"/>
        </w:rPr>
        <w:t>通过在代码生成过程中</w:t>
      </w:r>
      <w:r>
        <w:rPr>
          <w:rFonts w:hint="eastAsia"/>
          <w:sz w:val="24"/>
        </w:rPr>
        <w:t>的每一个阶段，</w:t>
      </w:r>
      <w:r w:rsidRPr="00F1352B">
        <w:rPr>
          <w:rFonts w:hint="eastAsia"/>
          <w:sz w:val="24"/>
        </w:rPr>
        <w:t>引入安全性自检机制，实时监控和修复生成代码中的潜在安全问题。具体而言，该方法通过引入反思机制，使得</w:t>
      </w:r>
      <w:r w:rsidRPr="00F1352B">
        <w:rPr>
          <w:rFonts w:hint="eastAsia"/>
          <w:sz w:val="24"/>
        </w:rPr>
        <w:t>LLMs</w:t>
      </w:r>
      <w:r w:rsidRPr="00F1352B">
        <w:rPr>
          <w:rFonts w:hint="eastAsia"/>
          <w:sz w:val="24"/>
        </w:rPr>
        <w:t>在生成代码时能够根</w:t>
      </w:r>
      <w:r>
        <w:rPr>
          <w:rFonts w:hint="eastAsia"/>
          <w:sz w:val="24"/>
        </w:rPr>
        <w:t>据预设的安全规则，对生成的代码进行自我验证和修正。在生成过程中，本发明的</w:t>
      </w:r>
      <w:r w:rsidRPr="00F1352B">
        <w:rPr>
          <w:rFonts w:hint="eastAsia"/>
          <w:sz w:val="24"/>
        </w:rPr>
        <w:t>模型不仅会评估代码的功能性，还会评估其安全性，及时发现并修复潜在的安全漏洞，从而减少后期修复的时间和成本。</w:t>
      </w:r>
    </w:p>
    <w:p w14:paraId="1595D50F" w14:textId="1414429D" w:rsidR="00F1352B" w:rsidRPr="00F1352B" w:rsidRDefault="00F1352B" w:rsidP="00F1352B">
      <w:pPr>
        <w:spacing w:line="264" w:lineRule="auto"/>
        <w:ind w:firstLineChars="194" w:firstLine="466"/>
        <w:rPr>
          <w:sz w:val="24"/>
        </w:rPr>
      </w:pPr>
      <w:r w:rsidRPr="00F1352B">
        <w:rPr>
          <w:rFonts w:hint="eastAsia"/>
          <w:sz w:val="24"/>
        </w:rPr>
        <w:t>例如，当用户请求生成一段包含数据库操作的代码时，反思机制会检查代码中是否存在潜在的</w:t>
      </w:r>
      <w:r w:rsidRPr="00F1352B">
        <w:rPr>
          <w:rFonts w:hint="eastAsia"/>
          <w:sz w:val="24"/>
        </w:rPr>
        <w:t>SQL</w:t>
      </w:r>
      <w:r w:rsidRPr="00F1352B">
        <w:rPr>
          <w:rFonts w:hint="eastAsia"/>
          <w:sz w:val="24"/>
        </w:rPr>
        <w:t>注入风险。如果检测到潜在的漏洞，模型将自动调整代码，使用参数化查询等安全手段替代不安全的字符串拼接方式，避免</w:t>
      </w:r>
      <w:r w:rsidRPr="00F1352B">
        <w:rPr>
          <w:rFonts w:hint="eastAsia"/>
          <w:sz w:val="24"/>
        </w:rPr>
        <w:t>SQL</w:t>
      </w:r>
      <w:r w:rsidRPr="00F1352B">
        <w:rPr>
          <w:rFonts w:hint="eastAsia"/>
          <w:sz w:val="24"/>
        </w:rPr>
        <w:t>注入攻击。又如，当生成包含用户输入处理的代码时，反思机制会检查是否对用户输入进行了严格的验证和消毒，以防止跨站脚本攻击（</w:t>
      </w:r>
      <w:r w:rsidRPr="00F1352B">
        <w:rPr>
          <w:rFonts w:hint="eastAsia"/>
          <w:sz w:val="24"/>
        </w:rPr>
        <w:t>XSS</w:t>
      </w:r>
      <w:r w:rsidRPr="00F1352B">
        <w:rPr>
          <w:rFonts w:hint="eastAsia"/>
          <w:sz w:val="24"/>
        </w:rPr>
        <w:t>）等</w:t>
      </w:r>
      <w:r>
        <w:rPr>
          <w:rFonts w:hint="eastAsia"/>
          <w:sz w:val="24"/>
        </w:rPr>
        <w:t>安全</w:t>
      </w:r>
      <w:r w:rsidRPr="00F1352B">
        <w:rPr>
          <w:rFonts w:hint="eastAsia"/>
          <w:sz w:val="24"/>
        </w:rPr>
        <w:t>问题的发生。</w:t>
      </w:r>
    </w:p>
    <w:p w14:paraId="301B4C6F" w14:textId="7BBB7495" w:rsidR="00F1352B" w:rsidRPr="00F1352B" w:rsidRDefault="00F1352B" w:rsidP="00F1352B">
      <w:pPr>
        <w:spacing w:line="264" w:lineRule="auto"/>
        <w:ind w:firstLineChars="194" w:firstLine="466"/>
        <w:rPr>
          <w:sz w:val="24"/>
        </w:rPr>
      </w:pPr>
      <w:r w:rsidRPr="00F1352B">
        <w:rPr>
          <w:rFonts w:hint="eastAsia"/>
          <w:sz w:val="24"/>
        </w:rPr>
        <w:t>此外，</w:t>
      </w:r>
      <w:r>
        <w:rPr>
          <w:rFonts w:hint="eastAsia"/>
          <w:sz w:val="24"/>
        </w:rPr>
        <w:t>自身</w:t>
      </w:r>
      <w:r w:rsidRPr="00F1352B">
        <w:rPr>
          <w:rFonts w:hint="eastAsia"/>
          <w:sz w:val="24"/>
        </w:rPr>
        <w:t>反思机制还可以针对模型生成的代码进行自我优化。例如，在生成涉及敏感信息（如</w:t>
      </w:r>
      <w:r w:rsidRPr="00F1352B">
        <w:rPr>
          <w:rFonts w:hint="eastAsia"/>
          <w:sz w:val="24"/>
        </w:rPr>
        <w:t>API</w:t>
      </w:r>
      <w:r w:rsidRPr="00F1352B">
        <w:rPr>
          <w:rFonts w:hint="eastAsia"/>
          <w:sz w:val="24"/>
        </w:rPr>
        <w:t>密钥、私钥等）的代码时，模型会自动检测是否存在将敏感信息暴露的风险，并提示用户进行加密或采用环境变量存储等更安全的方式。在此过程中，反思机制不仅提高了生成代码的安全性，还增强了代码的鲁棒性和稳定性。</w:t>
      </w:r>
    </w:p>
    <w:p w14:paraId="225009B4" w14:textId="64248D8D" w:rsidR="00F1352B" w:rsidRPr="00F1352B" w:rsidRDefault="00F1352B" w:rsidP="00F1352B">
      <w:pPr>
        <w:spacing w:line="264" w:lineRule="auto"/>
        <w:ind w:firstLineChars="194" w:firstLine="466"/>
        <w:rPr>
          <w:sz w:val="24"/>
        </w:rPr>
      </w:pPr>
      <w:r>
        <w:rPr>
          <w:rFonts w:hint="eastAsia"/>
          <w:sz w:val="24"/>
        </w:rPr>
        <w:t>在此基础上，</w:t>
      </w:r>
      <w:r w:rsidRPr="00F1352B">
        <w:rPr>
          <w:rFonts w:hint="eastAsia"/>
          <w:sz w:val="24"/>
        </w:rPr>
        <w:t>为了进一步提高生成过程中的安全性，本发明还提出了一种结合</w:t>
      </w:r>
      <w:r>
        <w:rPr>
          <w:rFonts w:hint="eastAsia"/>
          <w:sz w:val="24"/>
        </w:rPr>
        <w:t>安全</w:t>
      </w:r>
      <w:r w:rsidRPr="00F1352B">
        <w:rPr>
          <w:rFonts w:hint="eastAsia"/>
          <w:sz w:val="24"/>
        </w:rPr>
        <w:t>知识库的安全知识增强方法。通过引入安全知识库，</w:t>
      </w:r>
      <w:r w:rsidRPr="00F1352B">
        <w:rPr>
          <w:rFonts w:hint="eastAsia"/>
          <w:sz w:val="24"/>
        </w:rPr>
        <w:t>LLMs</w:t>
      </w:r>
      <w:r w:rsidRPr="00F1352B">
        <w:rPr>
          <w:rFonts w:hint="eastAsia"/>
          <w:sz w:val="24"/>
        </w:rPr>
        <w:t>可以在生成代码时实时调用安全知识，以进一步加强生成代码的安全性。例如，在生成涉及加密操作的代码时，模型可以参考安全知识库中的最佳实践，确保生成的代码符合当前的加密标准，避免常见的加密漏洞。</w:t>
      </w:r>
    </w:p>
    <w:p w14:paraId="43D51BD8" w14:textId="77777777" w:rsidR="00F1352B" w:rsidRDefault="00F1352B" w:rsidP="00F1352B">
      <w:pPr>
        <w:spacing w:line="264" w:lineRule="auto"/>
        <w:ind w:firstLineChars="194" w:firstLine="466"/>
        <w:rPr>
          <w:sz w:val="24"/>
        </w:rPr>
      </w:pPr>
      <w:r>
        <w:rPr>
          <w:rFonts w:hint="eastAsia"/>
          <w:sz w:val="24"/>
        </w:rPr>
        <w:t>需要说明的是，如果使用外部知识库</w:t>
      </w:r>
      <w:r w:rsidRPr="00F1352B">
        <w:rPr>
          <w:rFonts w:hint="eastAsia"/>
          <w:sz w:val="24"/>
        </w:rPr>
        <w:t>，也可能面临噪声和不相关信息的引入问题。为了解决这一</w:t>
      </w:r>
      <w:r>
        <w:rPr>
          <w:rFonts w:hint="eastAsia"/>
          <w:sz w:val="24"/>
        </w:rPr>
        <w:t>技术</w:t>
      </w:r>
      <w:r w:rsidRPr="00F1352B">
        <w:rPr>
          <w:rFonts w:hint="eastAsia"/>
          <w:sz w:val="24"/>
        </w:rPr>
        <w:t>问题，本发明提出了知识过滤和浓缩方法，通过对外部</w:t>
      </w:r>
      <w:r>
        <w:rPr>
          <w:rFonts w:hint="eastAsia"/>
          <w:sz w:val="24"/>
        </w:rPr>
        <w:t>的</w:t>
      </w:r>
      <w:r w:rsidRPr="00F1352B">
        <w:rPr>
          <w:rFonts w:hint="eastAsia"/>
          <w:sz w:val="24"/>
        </w:rPr>
        <w:t>安全知识进行过滤和精炼，</w:t>
      </w:r>
      <w:r>
        <w:rPr>
          <w:rFonts w:hint="eastAsia"/>
          <w:sz w:val="24"/>
        </w:rPr>
        <w:t>已形成自生成的安全知识库，</w:t>
      </w:r>
      <w:r w:rsidRPr="00F1352B">
        <w:rPr>
          <w:rFonts w:hint="eastAsia"/>
          <w:sz w:val="24"/>
        </w:rPr>
        <w:t>确保只将最相关的安全信息引入</w:t>
      </w:r>
      <w:r>
        <w:rPr>
          <w:rFonts w:hint="eastAsia"/>
          <w:sz w:val="24"/>
        </w:rPr>
        <w:t>至</w:t>
      </w:r>
      <w:r w:rsidRPr="00F1352B">
        <w:rPr>
          <w:rFonts w:hint="eastAsia"/>
          <w:sz w:val="24"/>
        </w:rPr>
        <w:t>生成过</w:t>
      </w:r>
      <w:r w:rsidRPr="00F1352B">
        <w:rPr>
          <w:rFonts w:hint="eastAsia"/>
          <w:sz w:val="24"/>
        </w:rPr>
        <w:lastRenderedPageBreak/>
        <w:t>程，从而避免引导模型产生错误的或不相关的安全建议</w:t>
      </w:r>
      <w:r>
        <w:rPr>
          <w:rFonts w:hint="eastAsia"/>
          <w:sz w:val="24"/>
        </w:rPr>
        <w:t>等问题</w:t>
      </w:r>
      <w:r w:rsidRPr="00F1352B">
        <w:rPr>
          <w:rFonts w:hint="eastAsia"/>
          <w:sz w:val="24"/>
        </w:rPr>
        <w:t>。</w:t>
      </w:r>
    </w:p>
    <w:p w14:paraId="640E7144" w14:textId="33FACBAD" w:rsidR="004709BF" w:rsidRPr="00F1352B" w:rsidRDefault="00F1352B" w:rsidP="00F1352B">
      <w:pPr>
        <w:spacing w:line="264" w:lineRule="auto"/>
        <w:ind w:firstLineChars="194" w:firstLine="466"/>
        <w:rPr>
          <w:sz w:val="24"/>
        </w:rPr>
      </w:pPr>
      <w:r>
        <w:rPr>
          <w:rFonts w:hint="eastAsia"/>
          <w:sz w:val="24"/>
        </w:rPr>
        <w:t>本发明</w:t>
      </w:r>
      <w:r w:rsidRPr="00F1352B">
        <w:rPr>
          <w:rFonts w:hint="eastAsia"/>
          <w:sz w:val="24"/>
        </w:rPr>
        <w:t>通过引入</w:t>
      </w:r>
      <w:r>
        <w:rPr>
          <w:rFonts w:hint="eastAsia"/>
          <w:sz w:val="24"/>
        </w:rPr>
        <w:t>自身</w:t>
      </w:r>
      <w:r w:rsidRPr="00F1352B">
        <w:rPr>
          <w:rFonts w:hint="eastAsia"/>
          <w:sz w:val="24"/>
        </w:rPr>
        <w:t>反思机制与安全知识增强，能够在代码生成过程</w:t>
      </w:r>
      <w:r>
        <w:rPr>
          <w:rFonts w:hint="eastAsia"/>
          <w:sz w:val="24"/>
        </w:rPr>
        <w:t>的每一个结算，</w:t>
      </w:r>
      <w:r w:rsidRPr="00F1352B">
        <w:rPr>
          <w:rFonts w:hint="eastAsia"/>
          <w:sz w:val="24"/>
        </w:rPr>
        <w:t>实现实时的安全审查和修复，从而降低代码中的安全风险，提升代码生成的可靠性和鲁棒性。这一</w:t>
      </w:r>
      <w:r>
        <w:rPr>
          <w:rFonts w:hint="eastAsia"/>
          <w:sz w:val="24"/>
        </w:rPr>
        <w:t>创新的技术方案，</w:t>
      </w:r>
      <w:r w:rsidRPr="00F1352B">
        <w:rPr>
          <w:rFonts w:hint="eastAsia"/>
          <w:sz w:val="24"/>
        </w:rPr>
        <w:t>不仅能够有效减少后期安全漏洞修复的成本，还能提升自动化编程的整体安全性，为大语言模型在更多实际应用中的推广和应用提供了技术保障。</w:t>
      </w:r>
    </w:p>
    <w:p w14:paraId="22A8CAC4" w14:textId="6971815C" w:rsidR="00F1352B" w:rsidRPr="00F1352B" w:rsidRDefault="00F1352B" w:rsidP="00F1352B">
      <w:pPr>
        <w:spacing w:line="264" w:lineRule="auto"/>
        <w:ind w:firstLineChars="194" w:firstLine="466"/>
        <w:rPr>
          <w:sz w:val="24"/>
        </w:rPr>
      </w:pPr>
      <w:r>
        <w:rPr>
          <w:rFonts w:hint="eastAsia"/>
          <w:sz w:val="24"/>
        </w:rPr>
        <w:t>在与本发明相关的一种</w:t>
      </w:r>
      <w:r w:rsidR="00473D54">
        <w:rPr>
          <w:rFonts w:hint="eastAsia"/>
          <w:sz w:val="24"/>
        </w:rPr>
        <w:t>技术方案之中</w:t>
      </w:r>
      <w:r>
        <w:rPr>
          <w:rFonts w:hint="eastAsia"/>
          <w:sz w:val="24"/>
        </w:rPr>
        <w:t>，</w:t>
      </w:r>
      <w:r w:rsidRPr="00F1352B">
        <w:rPr>
          <w:rFonts w:hint="eastAsia"/>
          <w:sz w:val="24"/>
        </w:rPr>
        <w:t>Rui Zhang</w:t>
      </w:r>
      <w:r w:rsidRPr="00F1352B">
        <w:rPr>
          <w:rFonts w:hint="eastAsia"/>
          <w:sz w:val="24"/>
        </w:rPr>
        <w:t>等人提出的两方博弈对齐框架在现有方法的基础上进行了显著的扩展和创新。传统的对齐方法，如基于人类反馈的强化学习（</w:t>
      </w:r>
      <w:r w:rsidRPr="00F1352B">
        <w:rPr>
          <w:rFonts w:hint="eastAsia"/>
          <w:sz w:val="24"/>
        </w:rPr>
        <w:t>RLHF</w:t>
      </w:r>
      <w:r w:rsidRPr="00F1352B">
        <w:rPr>
          <w:rFonts w:hint="eastAsia"/>
          <w:sz w:val="24"/>
        </w:rPr>
        <w:t>），虽然在实践中被广泛应用，但其局限性在于难以全面覆盖所有任务类型，并且容易因过度依赖预收集的提示而导致模型性能饱和。偏好学习方法和直接从偏好数据中学习的方法试图减少对人类反馈的依赖，但在实际应用中仍面临标注数据质量和动态调整能力的挑战。</w:t>
      </w:r>
    </w:p>
    <w:p w14:paraId="40778A8F" w14:textId="4AA43C0F" w:rsidR="00F1352B" w:rsidRPr="00F1352B" w:rsidRDefault="00F1352B" w:rsidP="00F1352B">
      <w:pPr>
        <w:spacing w:line="264" w:lineRule="auto"/>
        <w:ind w:firstLineChars="194" w:firstLine="466"/>
        <w:rPr>
          <w:sz w:val="24"/>
        </w:rPr>
      </w:pPr>
      <w:r w:rsidRPr="00F1352B">
        <w:rPr>
          <w:rFonts w:hint="eastAsia"/>
          <w:sz w:val="24"/>
        </w:rPr>
        <w:t>相比之下，</w:t>
      </w:r>
      <w:r w:rsidR="00473D54">
        <w:rPr>
          <w:rFonts w:hint="eastAsia"/>
          <w:sz w:val="24"/>
        </w:rPr>
        <w:t>这种技术方案所</w:t>
      </w:r>
      <w:r w:rsidRPr="00F1352B">
        <w:rPr>
          <w:rFonts w:hint="eastAsia"/>
          <w:sz w:val="24"/>
        </w:rPr>
        <w:t>提出的两方博弈框架通过引入对抗防御博弈机制，提供了一个更为动态和自适应的对齐环境。该方法的核心在于通过迭代交互来识别和利用潜在弱点，从而在多个方面超越了传统方法。首先，通过对抗方和防御方的互动，模型能够在不断变化的环境中持续学习和改进，显著提高了泛化能力。其次，引入多样性约束确保生成的攻击提示多样化，这不仅增强了模型的鲁棒性，还促进了更广泛的攻击防御策略的发展。</w:t>
      </w:r>
    </w:p>
    <w:p w14:paraId="44931E6B" w14:textId="2F21161E" w:rsidR="00F1352B" w:rsidRDefault="00F1352B" w:rsidP="00F1352B">
      <w:pPr>
        <w:spacing w:line="264" w:lineRule="auto"/>
        <w:ind w:firstLineChars="194" w:firstLine="466"/>
        <w:rPr>
          <w:sz w:val="24"/>
        </w:rPr>
      </w:pPr>
      <w:r w:rsidRPr="00F1352B">
        <w:rPr>
          <w:rFonts w:hint="eastAsia"/>
          <w:sz w:val="24"/>
        </w:rPr>
        <w:t>在理论上，</w:t>
      </w:r>
      <w:r w:rsidR="00473D54">
        <w:rPr>
          <w:rFonts w:hint="eastAsia"/>
          <w:sz w:val="24"/>
        </w:rPr>
        <w:t>这种技术方案</w:t>
      </w:r>
      <w:r w:rsidRPr="00F1352B">
        <w:rPr>
          <w:rFonts w:hint="eastAsia"/>
          <w:sz w:val="24"/>
        </w:rPr>
        <w:t>通过证明收敛到纳什均衡，提供了算法的稳定性保障。这一理论基础使得该方法在实践中更具可靠性和可预测性。然而，尽管</w:t>
      </w:r>
      <w:r w:rsidR="00473D54">
        <w:rPr>
          <w:rFonts w:hint="eastAsia"/>
          <w:sz w:val="24"/>
        </w:rPr>
        <w:t>这种技术方案在提高模型安全性和泛化能力方面具有显著优势，但也面临着一些挑战，包括：</w:t>
      </w:r>
      <w:r w:rsidRPr="00F1352B">
        <w:rPr>
          <w:rFonts w:hint="eastAsia"/>
          <w:sz w:val="24"/>
        </w:rPr>
        <w:t>计算复杂度高，需要多次迭代优化，依赖高性能计算资源，这对硬件设施提出了较高的要求</w:t>
      </w:r>
      <w:r w:rsidR="00473D54">
        <w:rPr>
          <w:rFonts w:hint="eastAsia"/>
          <w:sz w:val="24"/>
        </w:rPr>
        <w:t>；</w:t>
      </w:r>
      <w:r w:rsidRPr="00F1352B">
        <w:rPr>
          <w:rFonts w:hint="eastAsia"/>
          <w:sz w:val="24"/>
        </w:rPr>
        <w:t>实现难度较大，依赖高质量的数据集和标注，这在数据获取和处理方面增加了复杂性。</w:t>
      </w:r>
    </w:p>
    <w:p w14:paraId="2C70D671" w14:textId="77777777" w:rsidR="00473D54" w:rsidRPr="00473D54" w:rsidRDefault="00473D54" w:rsidP="00473D54">
      <w:pPr>
        <w:spacing w:line="264" w:lineRule="auto"/>
        <w:ind w:firstLineChars="194" w:firstLine="466"/>
        <w:rPr>
          <w:sz w:val="24"/>
        </w:rPr>
      </w:pPr>
      <w:r>
        <w:rPr>
          <w:rFonts w:hint="eastAsia"/>
          <w:sz w:val="24"/>
        </w:rPr>
        <w:t>在与本发明相关的另一种技术方案之中，</w:t>
      </w:r>
      <w:r w:rsidRPr="00473D54">
        <w:rPr>
          <w:rFonts w:hint="eastAsia"/>
          <w:sz w:val="24"/>
        </w:rPr>
        <w:t>Chen</w:t>
      </w:r>
      <w:r w:rsidRPr="00473D54">
        <w:rPr>
          <w:rFonts w:hint="eastAsia"/>
          <w:sz w:val="24"/>
        </w:rPr>
        <w:t>等人提出了</w:t>
      </w:r>
      <w:r w:rsidRPr="00473D54">
        <w:rPr>
          <w:rFonts w:hint="eastAsia"/>
          <w:sz w:val="24"/>
        </w:rPr>
        <w:t>SecAlign</w:t>
      </w:r>
      <w:r w:rsidRPr="00473D54">
        <w:rPr>
          <w:rFonts w:hint="eastAsia"/>
          <w:sz w:val="24"/>
        </w:rPr>
        <w:t>，这是一种基于偏好优化技术的防御方法，旨在保护大型语言模型（</w:t>
      </w:r>
      <w:r w:rsidRPr="00473D54">
        <w:rPr>
          <w:rFonts w:hint="eastAsia"/>
          <w:sz w:val="24"/>
        </w:rPr>
        <w:t>LLMs</w:t>
      </w:r>
      <w:r w:rsidRPr="00473D54">
        <w:rPr>
          <w:rFonts w:hint="eastAsia"/>
          <w:sz w:val="24"/>
        </w:rPr>
        <w:t>）免受提示注入攻击。</w:t>
      </w:r>
      <w:r w:rsidRPr="00473D54">
        <w:rPr>
          <w:rFonts w:hint="eastAsia"/>
          <w:sz w:val="24"/>
        </w:rPr>
        <w:t>SecAlign</w:t>
      </w:r>
      <w:r w:rsidRPr="00473D54">
        <w:rPr>
          <w:rFonts w:hint="eastAsia"/>
          <w:sz w:val="24"/>
        </w:rPr>
        <w:t>通过构建一个包含提示注入输入、安全输出（响应合法指令的输出）和不安全输出（响应注入的输出）的偏好数据集，并在该数据集上进行偏好优化，教导</w:t>
      </w:r>
      <w:r w:rsidRPr="00473D54">
        <w:rPr>
          <w:rFonts w:hint="eastAsia"/>
          <w:sz w:val="24"/>
        </w:rPr>
        <w:t>LLM</w:t>
      </w:r>
      <w:r w:rsidRPr="00473D54">
        <w:rPr>
          <w:rFonts w:hint="eastAsia"/>
          <w:sz w:val="24"/>
        </w:rPr>
        <w:t>优先选择安全输出而非不安全输出。这种方法首次将各种提示注入的成功率降低到约</w:t>
      </w:r>
      <w:r w:rsidRPr="00473D54">
        <w:rPr>
          <w:rFonts w:hint="eastAsia"/>
          <w:sz w:val="24"/>
        </w:rPr>
        <w:t>0%</w:t>
      </w:r>
      <w:r w:rsidRPr="00473D54">
        <w:rPr>
          <w:rFonts w:hint="eastAsia"/>
          <w:sz w:val="24"/>
        </w:rPr>
        <w:t>，即使面对比训练期间所见攻击更为复杂的攻击，也显示出良好的泛化能力。此外，经过防御训练的模型在实用性方面与防御训练前相当，具有相似的效用。</w:t>
      </w:r>
    </w:p>
    <w:p w14:paraId="2DB945E2" w14:textId="77777777" w:rsidR="00473D54" w:rsidRDefault="00473D54" w:rsidP="00473D54">
      <w:pPr>
        <w:spacing w:line="264" w:lineRule="auto"/>
        <w:ind w:firstLineChars="194" w:firstLine="466"/>
        <w:rPr>
          <w:sz w:val="24"/>
        </w:rPr>
      </w:pPr>
      <w:r w:rsidRPr="00473D54">
        <w:rPr>
          <w:rFonts w:hint="eastAsia"/>
          <w:sz w:val="24"/>
        </w:rPr>
        <w:lastRenderedPageBreak/>
        <w:t>SecAlign</w:t>
      </w:r>
      <w:r w:rsidRPr="00473D54">
        <w:rPr>
          <w:rFonts w:hint="eastAsia"/>
          <w:sz w:val="24"/>
        </w:rPr>
        <w:t>的主要优点在于其简单性、对模型效用的保持以及对未知攻击的强大安全性，甚至能够抵御基于优化的攻击。通过偏好优化，</w:t>
      </w:r>
      <w:r w:rsidRPr="00473D54">
        <w:rPr>
          <w:rFonts w:hint="eastAsia"/>
          <w:sz w:val="24"/>
        </w:rPr>
        <w:t>SecAlign</w:t>
      </w:r>
      <w:r w:rsidRPr="00473D54">
        <w:rPr>
          <w:rFonts w:hint="eastAsia"/>
          <w:sz w:val="24"/>
        </w:rPr>
        <w:t>还建立了</w:t>
      </w:r>
      <w:r w:rsidRPr="00473D54">
        <w:rPr>
          <w:rFonts w:hint="eastAsia"/>
          <w:sz w:val="24"/>
        </w:rPr>
        <w:t>LLM</w:t>
      </w:r>
      <w:r w:rsidRPr="00473D54">
        <w:rPr>
          <w:rFonts w:hint="eastAsia"/>
          <w:sz w:val="24"/>
        </w:rPr>
        <w:t>安全与对齐之间的联系，这两个主题之前是分开研究的。</w:t>
      </w:r>
    </w:p>
    <w:p w14:paraId="1268E70E" w14:textId="77777777" w:rsidR="00473D54" w:rsidRDefault="00473D54" w:rsidP="00473D54">
      <w:pPr>
        <w:spacing w:line="264" w:lineRule="auto"/>
        <w:ind w:firstLineChars="194" w:firstLine="466"/>
        <w:rPr>
          <w:sz w:val="24"/>
        </w:rPr>
      </w:pPr>
      <w:r w:rsidRPr="00473D54">
        <w:rPr>
          <w:rFonts w:hint="eastAsia"/>
          <w:sz w:val="24"/>
        </w:rPr>
        <w:t>然而，</w:t>
      </w:r>
      <w:r w:rsidRPr="00473D54">
        <w:rPr>
          <w:rFonts w:hint="eastAsia"/>
          <w:sz w:val="24"/>
        </w:rPr>
        <w:t>SecAlign</w:t>
      </w:r>
      <w:r w:rsidRPr="00473D54">
        <w:rPr>
          <w:rFonts w:hint="eastAsia"/>
          <w:sz w:val="24"/>
        </w:rPr>
        <w:t>也</w:t>
      </w:r>
      <w:r>
        <w:rPr>
          <w:rFonts w:hint="eastAsia"/>
          <w:sz w:val="24"/>
        </w:rPr>
        <w:t>依然</w:t>
      </w:r>
      <w:r w:rsidRPr="00473D54">
        <w:rPr>
          <w:rFonts w:hint="eastAsia"/>
          <w:sz w:val="24"/>
        </w:rPr>
        <w:t>存在一些局限性。首先，它仅适用于指令部分和数据部分有明确分隔（例如通过分隔符）的场景。其次，</w:t>
      </w:r>
      <w:r w:rsidRPr="00473D54">
        <w:rPr>
          <w:rFonts w:hint="eastAsia"/>
          <w:sz w:val="24"/>
        </w:rPr>
        <w:t>SecAlign</w:t>
      </w:r>
      <w:r w:rsidRPr="00473D54">
        <w:rPr>
          <w:rFonts w:hint="eastAsia"/>
          <w:sz w:val="24"/>
        </w:rPr>
        <w:t>构建的期望输出与其他基于微调的防御方法共享一个缺点：期望输出忽略了数据中的注入指令，而不是将其作为数据的一部分进行处理。这可能导致</w:t>
      </w:r>
      <w:r w:rsidRPr="00473D54">
        <w:rPr>
          <w:rFonts w:hint="eastAsia"/>
          <w:sz w:val="24"/>
        </w:rPr>
        <w:t>LLM</w:t>
      </w:r>
      <w:r w:rsidRPr="00473D54">
        <w:rPr>
          <w:rFonts w:hint="eastAsia"/>
          <w:sz w:val="24"/>
        </w:rPr>
        <w:t>忽略数据中的一些命令句（这些命令句可能并非注入，而应作为数据处理，例如需要翻译的命令句）。解决此问题需要根据良性指令仔细选择注入，并生成一个特别的期望响应，而不是来自</w:t>
      </w:r>
      <w:r w:rsidRPr="00473D54">
        <w:rPr>
          <w:rFonts w:hint="eastAsia"/>
          <w:sz w:val="24"/>
        </w:rPr>
        <w:t>SFT</w:t>
      </w:r>
      <w:r w:rsidRPr="00473D54">
        <w:rPr>
          <w:rFonts w:hint="eastAsia"/>
          <w:sz w:val="24"/>
        </w:rPr>
        <w:t>数据集的响应。此外，作为一种</w:t>
      </w:r>
      <w:r w:rsidRPr="00473D54">
        <w:rPr>
          <w:rFonts w:hint="eastAsia"/>
          <w:sz w:val="24"/>
        </w:rPr>
        <w:t>AI</w:t>
      </w:r>
      <w:r w:rsidRPr="00473D54">
        <w:rPr>
          <w:rFonts w:hint="eastAsia"/>
          <w:sz w:val="24"/>
        </w:rPr>
        <w:t>系统的防御方法，</w:t>
      </w:r>
      <w:r w:rsidRPr="00473D54">
        <w:rPr>
          <w:rFonts w:hint="eastAsia"/>
          <w:sz w:val="24"/>
        </w:rPr>
        <w:t>SecAlign</w:t>
      </w:r>
      <w:r w:rsidRPr="00473D54">
        <w:rPr>
          <w:rFonts w:hint="eastAsia"/>
          <w:sz w:val="24"/>
        </w:rPr>
        <w:t>还不能实现</w:t>
      </w:r>
      <w:r w:rsidRPr="00473D54">
        <w:rPr>
          <w:rFonts w:hint="eastAsia"/>
          <w:sz w:val="24"/>
        </w:rPr>
        <w:t>100%</w:t>
      </w:r>
      <w:r w:rsidRPr="00473D54">
        <w:rPr>
          <w:rFonts w:hint="eastAsia"/>
          <w:sz w:val="24"/>
        </w:rPr>
        <w:t>的安全性。对于</w:t>
      </w:r>
      <w:r w:rsidRPr="00473D54">
        <w:rPr>
          <w:rFonts w:hint="eastAsia"/>
          <w:sz w:val="24"/>
        </w:rPr>
        <w:t>LLM</w:t>
      </w:r>
      <w:r w:rsidRPr="00473D54">
        <w:rPr>
          <w:rFonts w:hint="eastAsia"/>
          <w:sz w:val="24"/>
        </w:rPr>
        <w:t>集成应用中的更强安全性</w:t>
      </w:r>
      <w:r>
        <w:rPr>
          <w:rFonts w:hint="eastAsia"/>
          <w:sz w:val="24"/>
        </w:rPr>
        <w:t>需求</w:t>
      </w:r>
      <w:r w:rsidRPr="00473D54">
        <w:rPr>
          <w:rFonts w:hint="eastAsia"/>
          <w:sz w:val="24"/>
        </w:rPr>
        <w:t>，可能需要一个多层级的防御体系，将</w:t>
      </w:r>
      <w:r w:rsidRPr="00473D54">
        <w:rPr>
          <w:rFonts w:hint="eastAsia"/>
          <w:sz w:val="24"/>
        </w:rPr>
        <w:t>SecAlign</w:t>
      </w:r>
      <w:r w:rsidRPr="00473D54">
        <w:rPr>
          <w:rFonts w:hint="eastAsia"/>
          <w:sz w:val="24"/>
        </w:rPr>
        <w:t>与其他技术（如检测和输入重新格式化）结合起来。最后，</w:t>
      </w:r>
      <w:r w:rsidRPr="00473D54">
        <w:rPr>
          <w:rFonts w:hint="eastAsia"/>
          <w:sz w:val="24"/>
        </w:rPr>
        <w:t>SecAlign</w:t>
      </w:r>
      <w:r w:rsidRPr="00473D54">
        <w:rPr>
          <w:rFonts w:hint="eastAsia"/>
          <w:sz w:val="24"/>
        </w:rPr>
        <w:t>目前还不能防御提示注入之外的攻击，例如越狱攻击和数据提取。</w:t>
      </w:r>
    </w:p>
    <w:p w14:paraId="0FC8D325" w14:textId="547E6692" w:rsidR="00F1352B" w:rsidRDefault="00473D54" w:rsidP="00473D54">
      <w:pPr>
        <w:spacing w:line="264" w:lineRule="auto"/>
        <w:ind w:firstLineChars="194" w:firstLine="466"/>
        <w:rPr>
          <w:sz w:val="24"/>
        </w:rPr>
      </w:pPr>
      <w:r>
        <w:rPr>
          <w:rFonts w:hint="eastAsia"/>
          <w:sz w:val="24"/>
        </w:rPr>
        <w:t>因此，以上两种相关的技术方案</w:t>
      </w:r>
      <w:r w:rsidR="00212DF0">
        <w:rPr>
          <w:rFonts w:hint="eastAsia"/>
          <w:sz w:val="24"/>
        </w:rPr>
        <w:t>明显</w:t>
      </w:r>
      <w:r>
        <w:rPr>
          <w:rFonts w:hint="eastAsia"/>
          <w:sz w:val="24"/>
        </w:rPr>
        <w:t>均不能解决本发明所需要解决的技术问题。</w:t>
      </w:r>
    </w:p>
    <w:p w14:paraId="1031D266" w14:textId="0C7E20CA" w:rsidR="00C214E8" w:rsidRPr="00C214E8" w:rsidRDefault="00C214E8" w:rsidP="00C214E8">
      <w:pPr>
        <w:spacing w:line="264" w:lineRule="auto"/>
        <w:ind w:firstLineChars="194" w:firstLine="466"/>
        <w:rPr>
          <w:b/>
          <w:sz w:val="24"/>
        </w:rPr>
      </w:pPr>
      <w:r>
        <w:rPr>
          <w:sz w:val="24"/>
        </w:rPr>
        <w:t>下面结合附图，对本发明</w:t>
      </w:r>
      <w:r>
        <w:rPr>
          <w:rFonts w:hint="eastAsia"/>
          <w:sz w:val="24"/>
        </w:rPr>
        <w:t>的较优的实施例</w:t>
      </w:r>
      <w:r>
        <w:rPr>
          <w:sz w:val="24"/>
        </w:rPr>
        <w:t>作进一步的详细说明</w:t>
      </w:r>
      <w:r>
        <w:rPr>
          <w:rFonts w:hint="eastAsia"/>
          <w:sz w:val="24"/>
        </w:rPr>
        <w:t>。</w:t>
      </w:r>
    </w:p>
    <w:p w14:paraId="3C6B1963" w14:textId="28E3AD56" w:rsidR="00C214E8" w:rsidRPr="004709BF" w:rsidRDefault="00C214E8" w:rsidP="00473D54">
      <w:pPr>
        <w:spacing w:line="264" w:lineRule="auto"/>
        <w:ind w:firstLineChars="194" w:firstLine="466"/>
        <w:rPr>
          <w:sz w:val="24"/>
        </w:rPr>
      </w:pPr>
      <w:r>
        <w:rPr>
          <w:rFonts w:hint="eastAsia"/>
          <w:sz w:val="24"/>
        </w:rPr>
        <w:t>需要说明的是，</w:t>
      </w:r>
      <w:r w:rsidRPr="00485E3C">
        <w:rPr>
          <w:rFonts w:hint="eastAsia"/>
          <w:kern w:val="0"/>
          <w:sz w:val="24"/>
          <w:szCs w:val="24"/>
        </w:rPr>
        <w:t>大多数现有</w:t>
      </w:r>
      <w:r>
        <w:rPr>
          <w:rFonts w:hint="eastAsia"/>
          <w:kern w:val="0"/>
          <w:sz w:val="24"/>
          <w:szCs w:val="24"/>
        </w:rPr>
        <w:t>的技术方案</w:t>
      </w:r>
      <w:r w:rsidRPr="00485E3C">
        <w:rPr>
          <w:rFonts w:hint="eastAsia"/>
          <w:kern w:val="0"/>
          <w:sz w:val="24"/>
          <w:szCs w:val="24"/>
        </w:rPr>
        <w:t>主要集中在对特定模型的微调和安全对齐，或者侧重于输入输出端的内容过滤机制。这些</w:t>
      </w:r>
      <w:r>
        <w:rPr>
          <w:rFonts w:hint="eastAsia"/>
          <w:kern w:val="0"/>
          <w:sz w:val="24"/>
          <w:szCs w:val="24"/>
        </w:rPr>
        <w:t>现有的方案</w:t>
      </w:r>
      <w:r w:rsidRPr="00485E3C">
        <w:rPr>
          <w:rFonts w:hint="eastAsia"/>
          <w:kern w:val="0"/>
          <w:sz w:val="24"/>
          <w:szCs w:val="24"/>
        </w:rPr>
        <w:t>虽然在一定程度上</w:t>
      </w:r>
      <w:r>
        <w:rPr>
          <w:rFonts w:hint="eastAsia"/>
          <w:kern w:val="0"/>
          <w:sz w:val="24"/>
          <w:szCs w:val="24"/>
        </w:rPr>
        <w:t>也能</w:t>
      </w:r>
      <w:r w:rsidRPr="00485E3C">
        <w:rPr>
          <w:rFonts w:hint="eastAsia"/>
          <w:kern w:val="0"/>
          <w:sz w:val="24"/>
          <w:szCs w:val="24"/>
        </w:rPr>
        <w:t>解决</w:t>
      </w:r>
      <w:r>
        <w:rPr>
          <w:rFonts w:hint="eastAsia"/>
          <w:kern w:val="0"/>
          <w:sz w:val="24"/>
          <w:szCs w:val="24"/>
        </w:rPr>
        <w:t>部分</w:t>
      </w:r>
      <w:r w:rsidRPr="00485E3C">
        <w:rPr>
          <w:rFonts w:hint="eastAsia"/>
          <w:kern w:val="0"/>
          <w:sz w:val="24"/>
          <w:szCs w:val="24"/>
        </w:rPr>
        <w:t>安全问题，但</w:t>
      </w:r>
      <w:r>
        <w:rPr>
          <w:rFonts w:hint="eastAsia"/>
          <w:kern w:val="0"/>
          <w:sz w:val="24"/>
          <w:szCs w:val="24"/>
        </w:rPr>
        <w:t>依然</w:t>
      </w:r>
      <w:r w:rsidRPr="00485E3C">
        <w:rPr>
          <w:rFonts w:hint="eastAsia"/>
          <w:kern w:val="0"/>
          <w:sz w:val="24"/>
          <w:szCs w:val="24"/>
        </w:rPr>
        <w:t>存在一些限制和不足。</w:t>
      </w:r>
      <w:r>
        <w:rPr>
          <w:rFonts w:hint="eastAsia"/>
          <w:kern w:val="0"/>
          <w:sz w:val="24"/>
          <w:szCs w:val="24"/>
        </w:rPr>
        <w:t>比如：</w:t>
      </w:r>
      <w:r w:rsidRPr="00485E3C">
        <w:rPr>
          <w:rFonts w:hint="eastAsia"/>
          <w:kern w:val="0"/>
          <w:sz w:val="24"/>
          <w:szCs w:val="24"/>
        </w:rPr>
        <w:t>微调和安全对齐的方法需要大量的标注数据和训练资源，而输入输出端的过滤机制则依赖于规则和模板，难以适应复杂多变的生成任务。更为关键的是，</w:t>
      </w:r>
      <w:r>
        <w:rPr>
          <w:rFonts w:hint="eastAsia"/>
          <w:kern w:val="0"/>
          <w:sz w:val="24"/>
          <w:szCs w:val="24"/>
        </w:rPr>
        <w:t>现有的方案，</w:t>
      </w:r>
      <w:r w:rsidRPr="00485E3C">
        <w:rPr>
          <w:rFonts w:hint="eastAsia"/>
          <w:kern w:val="0"/>
          <w:sz w:val="24"/>
          <w:szCs w:val="24"/>
        </w:rPr>
        <w:t>通常是特定于某种模型</w:t>
      </w:r>
      <w:r>
        <w:rPr>
          <w:rFonts w:hint="eastAsia"/>
          <w:kern w:val="0"/>
          <w:sz w:val="24"/>
          <w:szCs w:val="24"/>
        </w:rPr>
        <w:t>或任务的，无法在不同模型之间通用，且存在一定的局限性，无法满足</w:t>
      </w:r>
      <w:r w:rsidRPr="00485E3C">
        <w:rPr>
          <w:rFonts w:hint="eastAsia"/>
          <w:kern w:val="0"/>
          <w:sz w:val="24"/>
          <w:szCs w:val="24"/>
        </w:rPr>
        <w:t>大规模、实时</w:t>
      </w:r>
      <w:r>
        <w:rPr>
          <w:rFonts w:hint="eastAsia"/>
          <w:kern w:val="0"/>
          <w:sz w:val="24"/>
          <w:szCs w:val="24"/>
        </w:rPr>
        <w:t>以及</w:t>
      </w:r>
      <w:r w:rsidRPr="00485E3C">
        <w:rPr>
          <w:rFonts w:hint="eastAsia"/>
          <w:kern w:val="0"/>
          <w:sz w:val="24"/>
          <w:szCs w:val="24"/>
        </w:rPr>
        <w:t>自动化生成</w:t>
      </w:r>
      <w:r>
        <w:rPr>
          <w:rFonts w:hint="eastAsia"/>
          <w:kern w:val="0"/>
          <w:sz w:val="24"/>
          <w:szCs w:val="24"/>
        </w:rPr>
        <w:t>的</w:t>
      </w:r>
      <w:r w:rsidRPr="00485E3C">
        <w:rPr>
          <w:rFonts w:hint="eastAsia"/>
          <w:kern w:val="0"/>
          <w:sz w:val="24"/>
          <w:szCs w:val="24"/>
        </w:rPr>
        <w:t>安全要求。</w:t>
      </w:r>
    </w:p>
    <w:p w14:paraId="767C95B1" w14:textId="49505651" w:rsidR="008964B4" w:rsidRDefault="008964B4" w:rsidP="008964B4">
      <w:pPr>
        <w:spacing w:line="264" w:lineRule="auto"/>
        <w:ind w:firstLineChars="200" w:firstLine="480"/>
        <w:rPr>
          <w:sz w:val="24"/>
        </w:rPr>
      </w:pPr>
      <w:commentRangeStart w:id="4"/>
      <w:r>
        <w:rPr>
          <w:rFonts w:hint="eastAsia"/>
          <w:sz w:val="24"/>
        </w:rPr>
        <w:t>为此，</w:t>
      </w:r>
      <w:r w:rsidR="006A162A">
        <w:rPr>
          <w:rFonts w:hint="eastAsia"/>
          <w:sz w:val="24"/>
        </w:rPr>
        <w:t>如图</w:t>
      </w:r>
      <w:r w:rsidR="006A162A">
        <w:rPr>
          <w:rFonts w:hint="eastAsia"/>
          <w:sz w:val="24"/>
        </w:rPr>
        <w:t>1</w:t>
      </w:r>
      <w:r w:rsidR="006A162A">
        <w:rPr>
          <w:rFonts w:hint="eastAsia"/>
          <w:sz w:val="24"/>
        </w:rPr>
        <w:t>和图</w:t>
      </w:r>
      <w:r w:rsidR="006A162A">
        <w:rPr>
          <w:rFonts w:hint="eastAsia"/>
          <w:sz w:val="24"/>
        </w:rPr>
        <w:t>2</w:t>
      </w:r>
      <w:r w:rsidR="006A162A">
        <w:rPr>
          <w:rFonts w:hint="eastAsia"/>
          <w:sz w:val="24"/>
        </w:rPr>
        <w:t>所示，</w:t>
      </w:r>
      <w:r>
        <w:rPr>
          <w:rFonts w:hint="eastAsia"/>
          <w:sz w:val="24"/>
        </w:rPr>
        <w:t>本实施例提供</w:t>
      </w:r>
      <w:r>
        <w:rPr>
          <w:sz w:val="24"/>
        </w:rPr>
        <w:t>一种</w:t>
      </w:r>
      <w:r>
        <w:rPr>
          <w:rFonts w:hint="eastAsia"/>
          <w:sz w:val="24"/>
        </w:rPr>
        <w:t>基于大模型自身反思机制的即插式安全增强方法，包括以下步骤：</w:t>
      </w:r>
    </w:p>
    <w:p w14:paraId="2487AE79" w14:textId="784B9662"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1</w:t>
      </w:r>
      <w:r>
        <w:rPr>
          <w:rFonts w:hint="eastAsia"/>
          <w:sz w:val="24"/>
        </w:rPr>
        <w:t>，实时接收用户的输入需求，通过大语言模型生成初步代码，</w:t>
      </w:r>
      <w:ins w:id="5" w:author="墨 许" w:date="2025-02-13T22:46:00Z">
        <w:r w:rsidR="006B1775">
          <w:rPr>
            <w:rFonts w:hint="eastAsia"/>
            <w:sz w:val="24"/>
          </w:rPr>
          <w:t>首先基于规则匹配</w:t>
        </w:r>
        <w:r w:rsidR="006B1775" w:rsidRPr="006B1775">
          <w:rPr>
            <w:rFonts w:hint="eastAsia"/>
            <w:sz w:val="24"/>
          </w:rPr>
          <w:t>使用正则表达式和静态分析工具（如</w:t>
        </w:r>
        <w:r w:rsidR="006B1775" w:rsidRPr="006B1775">
          <w:rPr>
            <w:rFonts w:hint="eastAsia"/>
            <w:sz w:val="24"/>
          </w:rPr>
          <w:t>Semgrep</w:t>
        </w:r>
        <w:r w:rsidR="006B1775" w:rsidRPr="006B1775">
          <w:rPr>
            <w:rFonts w:hint="eastAsia"/>
            <w:sz w:val="24"/>
          </w:rPr>
          <w:t>）快速识别敏感信息（如</w:t>
        </w:r>
        <w:r w:rsidR="006B1775" w:rsidRPr="006B1775">
          <w:rPr>
            <w:rFonts w:hint="eastAsia"/>
            <w:sz w:val="24"/>
          </w:rPr>
          <w:t>API</w:t>
        </w:r>
        <w:r w:rsidR="006B1775" w:rsidRPr="006B1775">
          <w:rPr>
            <w:rFonts w:hint="eastAsia"/>
            <w:sz w:val="24"/>
          </w:rPr>
          <w:t>密钥、密码等）</w:t>
        </w:r>
        <w:r w:rsidR="006B1775">
          <w:rPr>
            <w:rFonts w:hint="eastAsia"/>
            <w:sz w:val="24"/>
          </w:rPr>
          <w:t>，</w:t>
        </w:r>
      </w:ins>
      <w:r>
        <w:rPr>
          <w:rFonts w:hint="eastAsia"/>
          <w:sz w:val="24"/>
        </w:rPr>
        <w:t>并通过大语言模型提取初步代码中的潜在风险，所述潜在风险包括</w:t>
      </w:r>
      <w:r w:rsidRPr="004452E1">
        <w:rPr>
          <w:rFonts w:hint="eastAsia"/>
          <w:kern w:val="0"/>
          <w:sz w:val="24"/>
          <w:szCs w:val="24"/>
        </w:rPr>
        <w:t>未加密的密码信息</w:t>
      </w:r>
      <w:r>
        <w:rPr>
          <w:rFonts w:hint="eastAsia"/>
          <w:kern w:val="0"/>
          <w:sz w:val="24"/>
          <w:szCs w:val="24"/>
        </w:rPr>
        <w:t>、</w:t>
      </w:r>
      <w:r>
        <w:rPr>
          <w:rFonts w:hint="eastAsia"/>
          <w:sz w:val="24"/>
        </w:rPr>
        <w:t>敏感数据以及不符合安全规则或编码规范的操作</w:t>
      </w:r>
      <w:r w:rsidR="00684123">
        <w:rPr>
          <w:rFonts w:hint="eastAsia"/>
          <w:sz w:val="24"/>
        </w:rPr>
        <w:t>等</w:t>
      </w:r>
      <w:ins w:id="6" w:author="墨 许" w:date="2025-02-13T22:46:00Z">
        <w:r w:rsidR="006B1775">
          <w:rPr>
            <w:rFonts w:hint="eastAsia"/>
            <w:sz w:val="24"/>
          </w:rPr>
          <w:t>，包括通过</w:t>
        </w:r>
        <w:r w:rsidR="006B1775" w:rsidRPr="006B1775">
          <w:rPr>
            <w:rFonts w:hint="eastAsia"/>
            <w:sz w:val="24"/>
          </w:rPr>
          <w:t>大语言模型分析代码上下文，识别不符合安全规则的操作</w:t>
        </w:r>
      </w:ins>
      <w:r>
        <w:rPr>
          <w:rFonts w:hint="eastAsia"/>
          <w:sz w:val="24"/>
        </w:rPr>
        <w:t>，所述敏感数据包括</w:t>
      </w:r>
      <w:r w:rsidRPr="0028479C">
        <w:rPr>
          <w:rFonts w:hint="eastAsia"/>
          <w:sz w:val="24"/>
        </w:rPr>
        <w:t>API</w:t>
      </w:r>
      <w:r w:rsidRPr="0028479C">
        <w:rPr>
          <w:rFonts w:hint="eastAsia"/>
          <w:sz w:val="24"/>
        </w:rPr>
        <w:t>密钥</w:t>
      </w:r>
      <w:r>
        <w:rPr>
          <w:rFonts w:hint="eastAsia"/>
          <w:sz w:val="24"/>
        </w:rPr>
        <w:t>和</w:t>
      </w:r>
      <w:r w:rsidRPr="0028479C">
        <w:rPr>
          <w:rFonts w:hint="eastAsia"/>
          <w:sz w:val="24"/>
        </w:rPr>
        <w:t>私密信息</w:t>
      </w:r>
      <w:r>
        <w:rPr>
          <w:rFonts w:hint="eastAsia"/>
          <w:sz w:val="24"/>
        </w:rPr>
        <w:t>；</w:t>
      </w:r>
    </w:p>
    <w:p w14:paraId="043D2583" w14:textId="37F7D24F" w:rsidR="008964B4" w:rsidRDefault="008964B4" w:rsidP="008964B4">
      <w:pPr>
        <w:spacing w:line="264" w:lineRule="auto"/>
        <w:ind w:firstLineChars="200" w:firstLine="480"/>
        <w:rPr>
          <w:sz w:val="24"/>
        </w:rPr>
      </w:pPr>
      <w:r>
        <w:rPr>
          <w:rFonts w:hint="eastAsia"/>
          <w:sz w:val="24"/>
        </w:rPr>
        <w:lastRenderedPageBreak/>
        <w:t>步骤</w:t>
      </w:r>
      <w:r>
        <w:rPr>
          <w:rFonts w:hint="eastAsia"/>
          <w:sz w:val="24"/>
        </w:rPr>
        <w:t>S</w:t>
      </w:r>
      <w:r>
        <w:rPr>
          <w:sz w:val="24"/>
        </w:rPr>
        <w:t>2</w:t>
      </w:r>
      <w:r>
        <w:rPr>
          <w:rFonts w:hint="eastAsia"/>
          <w:sz w:val="24"/>
        </w:rPr>
        <w:t>，启动安全检测模块进行反思验证，识别潜在的安全问题，并通过大语言模型自生成的</w:t>
      </w:r>
      <w:r w:rsidRPr="00F25269">
        <w:rPr>
          <w:rFonts w:hint="eastAsia"/>
          <w:sz w:val="24"/>
        </w:rPr>
        <w:t>安全知识库</w:t>
      </w:r>
      <w:ins w:id="7" w:author="墨 许" w:date="2025-02-13T22:47:00Z">
        <w:r w:rsidR="000F4454">
          <w:rPr>
            <w:rFonts w:hint="eastAsia"/>
            <w:sz w:val="24"/>
          </w:rPr>
          <w:t>（安全知识库</w:t>
        </w:r>
      </w:ins>
      <w:ins w:id="8" w:author="墨 许" w:date="2025-02-13T22:48:00Z">
        <w:r w:rsidR="000F4454">
          <w:rPr>
            <w:rFonts w:hint="eastAsia"/>
            <w:sz w:val="24"/>
          </w:rPr>
          <w:t>一个</w:t>
        </w:r>
        <w:r w:rsidR="000F4454" w:rsidRPr="000F4454">
          <w:rPr>
            <w:rFonts w:hint="eastAsia"/>
            <w:sz w:val="24"/>
          </w:rPr>
          <w:t>包含常见漏洞模式（如</w:t>
        </w:r>
        <w:r w:rsidR="000F4454" w:rsidRPr="000F4454">
          <w:rPr>
            <w:rFonts w:hint="eastAsia"/>
            <w:sz w:val="24"/>
          </w:rPr>
          <w:t>SQL</w:t>
        </w:r>
        <w:r w:rsidR="000F4454" w:rsidRPr="000F4454">
          <w:rPr>
            <w:rFonts w:hint="eastAsia"/>
            <w:sz w:val="24"/>
          </w:rPr>
          <w:t>注入、</w:t>
        </w:r>
        <w:r w:rsidR="000F4454" w:rsidRPr="000F4454">
          <w:rPr>
            <w:rFonts w:hint="eastAsia"/>
            <w:sz w:val="24"/>
          </w:rPr>
          <w:t>XSS</w:t>
        </w:r>
        <w:r w:rsidR="000F4454" w:rsidRPr="000F4454">
          <w:rPr>
            <w:rFonts w:hint="eastAsia"/>
            <w:sz w:val="24"/>
          </w:rPr>
          <w:t>攻击、缓冲区溢出等）的规则库</w:t>
        </w:r>
        <w:r w:rsidR="000F4454">
          <w:rPr>
            <w:rFonts w:hint="eastAsia"/>
            <w:sz w:val="24"/>
          </w:rPr>
          <w:t>，主要来源包括迭代检索的历史以及以往的对话历史</w:t>
        </w:r>
      </w:ins>
      <w:ins w:id="9" w:author="墨 许" w:date="2025-02-13T22:47:00Z">
        <w:r w:rsidR="000F4454">
          <w:rPr>
            <w:rFonts w:hint="eastAsia"/>
            <w:sz w:val="24"/>
          </w:rPr>
          <w:t>）</w:t>
        </w:r>
      </w:ins>
      <w:r>
        <w:rPr>
          <w:rFonts w:hint="eastAsia"/>
          <w:sz w:val="24"/>
        </w:rPr>
        <w:t>对安全问题进行标记；所述安全问题包括</w:t>
      </w:r>
      <w:r w:rsidRPr="00A005A1">
        <w:rPr>
          <w:rFonts w:hint="eastAsia"/>
          <w:sz w:val="24"/>
        </w:rPr>
        <w:t>SQL</w:t>
      </w:r>
      <w:r w:rsidRPr="00A005A1">
        <w:rPr>
          <w:rFonts w:hint="eastAsia"/>
          <w:sz w:val="24"/>
        </w:rPr>
        <w:t>注入、</w:t>
      </w:r>
      <w:r w:rsidRPr="00A005A1">
        <w:rPr>
          <w:rFonts w:hint="eastAsia"/>
          <w:sz w:val="24"/>
        </w:rPr>
        <w:t>XSS</w:t>
      </w:r>
      <w:r w:rsidRPr="00A005A1">
        <w:rPr>
          <w:rFonts w:hint="eastAsia"/>
          <w:sz w:val="24"/>
        </w:rPr>
        <w:t>攻击</w:t>
      </w:r>
      <w:r>
        <w:rPr>
          <w:rFonts w:hint="eastAsia"/>
          <w:sz w:val="24"/>
        </w:rPr>
        <w:t>以及</w:t>
      </w:r>
      <w:r w:rsidRPr="00A005A1">
        <w:rPr>
          <w:rFonts w:hint="eastAsia"/>
          <w:sz w:val="24"/>
        </w:rPr>
        <w:t>缓冲区溢出</w:t>
      </w:r>
      <w:r w:rsidR="00024658">
        <w:rPr>
          <w:rFonts w:hint="eastAsia"/>
          <w:sz w:val="24"/>
        </w:rPr>
        <w:t>等</w:t>
      </w:r>
      <w:r>
        <w:rPr>
          <w:rFonts w:hint="eastAsia"/>
          <w:sz w:val="24"/>
        </w:rPr>
        <w:t>；</w:t>
      </w:r>
    </w:p>
    <w:p w14:paraId="38D4C5FE" w14:textId="584B0D52"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3</w:t>
      </w:r>
      <w:r>
        <w:rPr>
          <w:rFonts w:hint="eastAsia"/>
          <w:sz w:val="24"/>
        </w:rPr>
        <w:t>，</w:t>
      </w:r>
      <w:ins w:id="10" w:author="墨 许" w:date="2025-02-13T22:51:00Z">
        <w:r w:rsidR="003367CC" w:rsidRPr="003367CC">
          <w:rPr>
            <w:rFonts w:hint="eastAsia"/>
            <w:sz w:val="24"/>
          </w:rPr>
          <w:t>动态检索安全知识库并生成修复建议</w:t>
        </w:r>
        <w:r w:rsidR="003367CC">
          <w:rPr>
            <w:rFonts w:hint="eastAsia"/>
            <w:sz w:val="24"/>
          </w:rPr>
          <w:t>，</w:t>
        </w:r>
        <w:r w:rsidR="002E4864">
          <w:rPr>
            <w:rFonts w:hint="eastAsia"/>
            <w:sz w:val="24"/>
          </w:rPr>
          <w:t>并</w:t>
        </w:r>
      </w:ins>
      <w:r>
        <w:rPr>
          <w:rFonts w:hint="eastAsia"/>
          <w:sz w:val="24"/>
        </w:rPr>
        <w:t>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，进行安全问题与安全知识库之间的匹配，在匹配后根据所述安全知识库进行自动修正和代码优化，</w:t>
      </w:r>
      <w:r w:rsidR="008B64AE">
        <w:rPr>
          <w:rFonts w:hint="eastAsia"/>
          <w:sz w:val="24"/>
        </w:rPr>
        <w:t>并返回提取潜在风险和进行反思验证</w:t>
      </w:r>
      <w:r>
        <w:rPr>
          <w:rFonts w:hint="eastAsia"/>
          <w:sz w:val="24"/>
        </w:rPr>
        <w:t>；</w:t>
      </w:r>
      <w:r w:rsidR="00A024B5">
        <w:rPr>
          <w:sz w:val="24"/>
        </w:rPr>
        <w:t xml:space="preserve"> </w:t>
      </w:r>
    </w:p>
    <w:p w14:paraId="55BC6BFA" w14:textId="370487A3"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4</w:t>
      </w:r>
      <w:r>
        <w:rPr>
          <w:rFonts w:hint="eastAsia"/>
          <w:sz w:val="24"/>
        </w:rPr>
        <w:t>，输出最终代码，生成安全分析报告，并将反思验证过程中所积累的安全知识进行总结，更新和拓展所述</w:t>
      </w:r>
      <w:r w:rsidRPr="00F25269">
        <w:rPr>
          <w:rFonts w:hint="eastAsia"/>
          <w:sz w:val="24"/>
        </w:rPr>
        <w:t>安全知识库</w:t>
      </w:r>
      <w:r>
        <w:rPr>
          <w:rFonts w:hint="eastAsia"/>
          <w:sz w:val="24"/>
        </w:rPr>
        <w:t>；所述安全分析报告的内容包括安全问题、优化代码以及评分。</w:t>
      </w:r>
      <w:commentRangeEnd w:id="4"/>
      <w:r w:rsidR="008E3273">
        <w:rPr>
          <w:rStyle w:val="a5"/>
        </w:rPr>
        <w:commentReference w:id="4"/>
      </w:r>
    </w:p>
    <w:p w14:paraId="39380871" w14:textId="36E113D7" w:rsidR="006115E6" w:rsidRDefault="009B603F" w:rsidP="006115E6">
      <w:pPr>
        <w:spacing w:line="264" w:lineRule="auto"/>
        <w:ind w:firstLineChars="200" w:firstLine="480"/>
        <w:rPr>
          <w:sz w:val="24"/>
        </w:rPr>
      </w:pPr>
      <w:r>
        <w:rPr>
          <w:rFonts w:hint="eastAsia"/>
          <w:sz w:val="24"/>
        </w:rPr>
        <w:t>本</w:t>
      </w:r>
      <w:r w:rsidR="00D037D8">
        <w:rPr>
          <w:rFonts w:hint="eastAsia"/>
          <w:sz w:val="24"/>
        </w:rPr>
        <w:t>实施例</w:t>
      </w:r>
      <w:r>
        <w:rPr>
          <w:rFonts w:hint="eastAsia"/>
          <w:sz w:val="24"/>
        </w:rPr>
        <w:t>旨在提供的是</w:t>
      </w:r>
      <w:r w:rsidRPr="00485E3C">
        <w:rPr>
          <w:rFonts w:hint="eastAsia"/>
          <w:kern w:val="0"/>
          <w:sz w:val="24"/>
          <w:szCs w:val="24"/>
        </w:rPr>
        <w:t>一种通用的、无需微调训练的</w:t>
      </w:r>
      <w:r>
        <w:rPr>
          <w:rFonts w:hint="eastAsia"/>
          <w:sz w:val="24"/>
        </w:rPr>
        <w:t>即插式安全增强方法与系统</w:t>
      </w:r>
      <w:r w:rsidRPr="00485E3C">
        <w:rPr>
          <w:rFonts w:hint="eastAsia"/>
          <w:kern w:val="0"/>
          <w:sz w:val="24"/>
          <w:szCs w:val="24"/>
        </w:rPr>
        <w:t>，旨在通过大</w:t>
      </w:r>
      <w:r>
        <w:rPr>
          <w:rFonts w:hint="eastAsia"/>
          <w:kern w:val="0"/>
          <w:sz w:val="24"/>
          <w:szCs w:val="24"/>
        </w:rPr>
        <w:t>语言</w:t>
      </w:r>
      <w:r w:rsidRPr="00485E3C">
        <w:rPr>
          <w:rFonts w:hint="eastAsia"/>
          <w:kern w:val="0"/>
          <w:sz w:val="24"/>
          <w:szCs w:val="24"/>
        </w:rPr>
        <w:t>模型自身的任务生成信息来</w:t>
      </w:r>
      <w:r>
        <w:rPr>
          <w:rFonts w:hint="eastAsia"/>
          <w:kern w:val="0"/>
          <w:sz w:val="24"/>
          <w:szCs w:val="24"/>
        </w:rPr>
        <w:t>进行反思并</w:t>
      </w:r>
      <w:r w:rsidRPr="00485E3C">
        <w:rPr>
          <w:rFonts w:hint="eastAsia"/>
          <w:kern w:val="0"/>
          <w:sz w:val="24"/>
          <w:szCs w:val="24"/>
        </w:rPr>
        <w:t>强化其安全性。</w:t>
      </w:r>
      <w:r>
        <w:rPr>
          <w:rFonts w:hint="eastAsia"/>
          <w:sz w:val="24"/>
        </w:rPr>
        <w:t>本实施例</w:t>
      </w:r>
      <w:r w:rsidR="00D71B7C">
        <w:rPr>
          <w:rFonts w:hint="eastAsia"/>
          <w:sz w:val="24"/>
        </w:rPr>
        <w:t>在实时接收用户的输入需求之后，先通过大语言模型生成初步代码，并通过大语言模型提取初步代码中的潜在风险；</w:t>
      </w:r>
      <w:r w:rsidR="006115E6">
        <w:rPr>
          <w:rFonts w:hint="eastAsia"/>
          <w:sz w:val="24"/>
        </w:rPr>
        <w:t>在代码生成阶段，提取初步代码可能存在的风险点。</w:t>
      </w:r>
      <w:r w:rsidR="00D71B7C">
        <w:rPr>
          <w:rFonts w:hint="eastAsia"/>
          <w:sz w:val="24"/>
        </w:rPr>
        <w:t>然后，</w:t>
      </w:r>
      <w:r w:rsidR="00020F75">
        <w:rPr>
          <w:rFonts w:hint="eastAsia"/>
          <w:sz w:val="24"/>
        </w:rPr>
        <w:t>在反思验证阶段，</w:t>
      </w:r>
      <w:r w:rsidR="00D71B7C">
        <w:rPr>
          <w:rFonts w:hint="eastAsia"/>
          <w:sz w:val="24"/>
        </w:rPr>
        <w:t>启动安全检测模块进行反思验证，识别潜在的安全问题，并通过大语言模型自生成的</w:t>
      </w:r>
      <w:r w:rsidR="00D71B7C" w:rsidRPr="00F25269">
        <w:rPr>
          <w:rFonts w:hint="eastAsia"/>
          <w:sz w:val="24"/>
        </w:rPr>
        <w:t>安全知识库</w:t>
      </w:r>
      <w:r w:rsidR="006115E6">
        <w:rPr>
          <w:rFonts w:hint="eastAsia"/>
          <w:sz w:val="24"/>
        </w:rPr>
        <w:t>对安全问题进行标记。</w:t>
      </w:r>
      <w:r w:rsidR="00D71B7C">
        <w:rPr>
          <w:rFonts w:hint="eastAsia"/>
          <w:sz w:val="24"/>
        </w:rPr>
        <w:t>接着，</w:t>
      </w:r>
      <w:r w:rsidR="00020F75">
        <w:rPr>
          <w:rFonts w:hint="eastAsia"/>
          <w:sz w:val="24"/>
        </w:rPr>
        <w:t>在安全优化阶段，</w:t>
      </w:r>
      <w:r w:rsidR="00D71B7C">
        <w:rPr>
          <w:rFonts w:hint="eastAsia"/>
          <w:sz w:val="24"/>
        </w:rPr>
        <w:t>调用修正模块进行代码优化，基于</w:t>
      </w:r>
      <w:r w:rsidR="00D71B7C">
        <w:rPr>
          <w:rFonts w:hint="eastAsia"/>
          <w:sz w:val="24"/>
        </w:rPr>
        <w:t>R</w:t>
      </w:r>
      <w:r w:rsidR="00D71B7C">
        <w:rPr>
          <w:sz w:val="24"/>
        </w:rPr>
        <w:t>AG</w:t>
      </w:r>
      <w:r w:rsidR="00D71B7C" w:rsidRPr="002A28B7">
        <w:rPr>
          <w:sz w:val="24"/>
        </w:rPr>
        <w:t>检索增强生成</w:t>
      </w:r>
      <w:r w:rsidR="00D71B7C" w:rsidRPr="002A28B7">
        <w:rPr>
          <w:rFonts w:hint="eastAsia"/>
          <w:sz w:val="24"/>
        </w:rPr>
        <w:t>模型</w:t>
      </w:r>
      <w:r w:rsidR="00D71B7C">
        <w:rPr>
          <w:rFonts w:hint="eastAsia"/>
          <w:sz w:val="24"/>
        </w:rPr>
        <w:t>动态检索所述</w:t>
      </w:r>
      <w:r w:rsidR="00D71B7C" w:rsidRPr="00F25269">
        <w:rPr>
          <w:rFonts w:hint="eastAsia"/>
          <w:sz w:val="24"/>
        </w:rPr>
        <w:t>安全知识库</w:t>
      </w:r>
      <w:r w:rsidR="00D71B7C">
        <w:rPr>
          <w:rFonts w:hint="eastAsia"/>
          <w:sz w:val="24"/>
        </w:rPr>
        <w:t>，进行安全问题与安全知识库之间的匹配，在匹配后根据所述安全知识库进行自动修正和代码优化，在自动修正和优化之后返回进行反思验证，直到通过安全评估</w:t>
      </w:r>
      <w:r w:rsidR="006115E6">
        <w:rPr>
          <w:rFonts w:hint="eastAsia"/>
          <w:sz w:val="24"/>
        </w:rPr>
        <w:t>。</w:t>
      </w:r>
      <w:r w:rsidR="00D71B7C">
        <w:rPr>
          <w:rFonts w:hint="eastAsia"/>
          <w:sz w:val="24"/>
        </w:rPr>
        <w:t>最后，</w:t>
      </w:r>
      <w:r w:rsidR="00502846">
        <w:rPr>
          <w:rFonts w:hint="eastAsia"/>
          <w:sz w:val="24"/>
        </w:rPr>
        <w:t>在输出阶段，</w:t>
      </w:r>
      <w:r w:rsidR="00D71B7C">
        <w:rPr>
          <w:rFonts w:hint="eastAsia"/>
          <w:sz w:val="24"/>
        </w:rPr>
        <w:t>输出最终代码，生成安全分析报告，并将反思验证过程中所积累的安全知识进行总结，更新和拓展所述</w:t>
      </w:r>
      <w:r w:rsidR="00D71B7C" w:rsidRPr="00F25269">
        <w:rPr>
          <w:rFonts w:hint="eastAsia"/>
          <w:sz w:val="24"/>
        </w:rPr>
        <w:t>安全知识库</w:t>
      </w:r>
      <w:r w:rsidR="00D71B7C">
        <w:rPr>
          <w:rFonts w:hint="eastAsia"/>
          <w:sz w:val="24"/>
        </w:rPr>
        <w:t>。</w:t>
      </w:r>
    </w:p>
    <w:p w14:paraId="73C2EE14" w14:textId="358CF2DC" w:rsidR="00A024B5" w:rsidRPr="00A024B5" w:rsidRDefault="00A024B5" w:rsidP="006115E6">
      <w:pPr>
        <w:spacing w:line="264" w:lineRule="auto"/>
        <w:ind w:firstLineChars="200" w:firstLine="480"/>
        <w:rPr>
          <w:sz w:val="24"/>
        </w:rPr>
      </w:pPr>
      <w:commentRangeStart w:id="11"/>
      <w:commentRangeStart w:id="12"/>
      <w:r>
        <w:rPr>
          <w:rFonts w:hint="eastAsia"/>
          <w:sz w:val="24"/>
        </w:rPr>
        <w:t>需要说明的是，本实施例所述步骤</w:t>
      </w:r>
      <w:r>
        <w:rPr>
          <w:rFonts w:hint="eastAsia"/>
          <w:sz w:val="24"/>
        </w:rPr>
        <w:t>S</w:t>
      </w:r>
      <w:r>
        <w:rPr>
          <w:sz w:val="24"/>
        </w:rPr>
        <w:t>3</w:t>
      </w:r>
      <w:r>
        <w:rPr>
          <w:rFonts w:hint="eastAsia"/>
          <w:sz w:val="24"/>
        </w:rPr>
        <w:t>中，在根据所述安全知识库进行自动修正和代码优化之后，</w:t>
      </w:r>
      <w:r w:rsidR="000C3096">
        <w:rPr>
          <w:rFonts w:hint="eastAsia"/>
          <w:sz w:val="24"/>
        </w:rPr>
        <w:t>自动</w:t>
      </w:r>
      <w:r>
        <w:rPr>
          <w:rFonts w:hint="eastAsia"/>
          <w:sz w:val="24"/>
        </w:rPr>
        <w:t>返回提取潜在风险和进行反思验证。在返回提取潜在风险的过程中，实际上返回的是步骤</w:t>
      </w:r>
      <w:r>
        <w:rPr>
          <w:rFonts w:hint="eastAsia"/>
          <w:sz w:val="24"/>
        </w:rPr>
        <w:t>S</w:t>
      </w:r>
      <w:r>
        <w:rPr>
          <w:sz w:val="24"/>
        </w:rPr>
        <w:t>1</w:t>
      </w:r>
      <w:r>
        <w:rPr>
          <w:rFonts w:hint="eastAsia"/>
          <w:sz w:val="24"/>
        </w:rPr>
        <w:t>对应的代码生产阶段，此时，直接跳过用户输入需求，再次进行潜在风险的识别，并顺序跳转至步骤</w:t>
      </w:r>
      <w:r>
        <w:rPr>
          <w:rFonts w:hint="eastAsia"/>
          <w:sz w:val="24"/>
        </w:rPr>
        <w:t>S</w:t>
      </w:r>
      <w:r>
        <w:rPr>
          <w:sz w:val="24"/>
        </w:rPr>
        <w:t>2</w:t>
      </w:r>
      <w:r>
        <w:rPr>
          <w:rFonts w:hint="eastAsia"/>
          <w:sz w:val="24"/>
        </w:rPr>
        <w:t>进行反思验证，直到通过</w:t>
      </w:r>
      <w:r w:rsidR="000C3096">
        <w:rPr>
          <w:rFonts w:hint="eastAsia"/>
          <w:sz w:val="24"/>
        </w:rPr>
        <w:t>步骤</w:t>
      </w:r>
      <w:r w:rsidR="000C3096">
        <w:rPr>
          <w:rFonts w:hint="eastAsia"/>
          <w:sz w:val="24"/>
        </w:rPr>
        <w:t>S</w:t>
      </w:r>
      <w:r w:rsidR="000C3096">
        <w:rPr>
          <w:sz w:val="24"/>
        </w:rPr>
        <w:t>3</w:t>
      </w:r>
      <w:r w:rsidR="000C3096">
        <w:rPr>
          <w:rFonts w:hint="eastAsia"/>
          <w:sz w:val="24"/>
        </w:rPr>
        <w:t>的代码优化和安全</w:t>
      </w:r>
      <w:r>
        <w:rPr>
          <w:rFonts w:hint="eastAsia"/>
          <w:sz w:val="24"/>
        </w:rPr>
        <w:t>评估</w:t>
      </w:r>
      <w:r w:rsidR="000C3096">
        <w:rPr>
          <w:rFonts w:hint="eastAsia"/>
          <w:sz w:val="24"/>
        </w:rPr>
        <w:t>之后</w:t>
      </w:r>
      <w:r>
        <w:rPr>
          <w:rFonts w:hint="eastAsia"/>
          <w:sz w:val="24"/>
        </w:rPr>
        <w:t>，才跳转至步骤</w:t>
      </w:r>
      <w:r>
        <w:rPr>
          <w:rFonts w:hint="eastAsia"/>
          <w:sz w:val="24"/>
        </w:rPr>
        <w:t>S</w:t>
      </w:r>
      <w:r>
        <w:rPr>
          <w:sz w:val="24"/>
        </w:rPr>
        <w:t>4</w:t>
      </w:r>
      <w:r>
        <w:rPr>
          <w:rFonts w:hint="eastAsia"/>
          <w:sz w:val="24"/>
        </w:rPr>
        <w:t>输出最终代码，生成安全分析报告。</w:t>
      </w:r>
      <w:commentRangeEnd w:id="11"/>
      <w:r w:rsidR="00C636F8">
        <w:rPr>
          <w:rStyle w:val="a5"/>
        </w:rPr>
        <w:commentReference w:id="11"/>
      </w:r>
      <w:commentRangeEnd w:id="12"/>
      <w:r w:rsidR="00132B65">
        <w:rPr>
          <w:rStyle w:val="a5"/>
        </w:rPr>
        <w:commentReference w:id="12"/>
      </w:r>
    </w:p>
    <w:p w14:paraId="111005F7" w14:textId="4E9129A1" w:rsidR="00BB73F8" w:rsidRDefault="00A34DE5" w:rsidP="00BB73F8">
      <w:pPr>
        <w:spacing w:line="264" w:lineRule="auto"/>
        <w:ind w:firstLineChars="200" w:firstLine="480"/>
        <w:rPr>
          <w:sz w:val="24"/>
        </w:rPr>
      </w:pPr>
      <w:r>
        <w:rPr>
          <w:rFonts w:hint="eastAsia"/>
          <w:sz w:val="24"/>
        </w:rPr>
        <w:t>因此，本实施例</w:t>
      </w:r>
      <w:r w:rsidR="00BB73F8">
        <w:rPr>
          <w:rFonts w:hint="eastAsia"/>
          <w:sz w:val="24"/>
        </w:rPr>
        <w:t>在代码生成过程的每一个阶段，通过自身反思机制进行自动修正、代码优化以及反思验证，而不是像现有技术</w:t>
      </w:r>
      <w:r w:rsidR="00BB04AC">
        <w:rPr>
          <w:rFonts w:hint="eastAsia"/>
          <w:sz w:val="24"/>
        </w:rPr>
        <w:t>那样</w:t>
      </w:r>
      <w:r w:rsidR="00BB73F8">
        <w:rPr>
          <w:rFonts w:hint="eastAsia"/>
          <w:sz w:val="24"/>
        </w:rPr>
        <w:t>在生成任务</w:t>
      </w:r>
      <w:r w:rsidR="00BB73F8">
        <w:rPr>
          <w:rFonts w:hint="eastAsia"/>
          <w:sz w:val="24"/>
        </w:rPr>
        <w:t>/</w:t>
      </w:r>
      <w:r w:rsidR="00BB73F8">
        <w:rPr>
          <w:rFonts w:hint="eastAsia"/>
          <w:sz w:val="24"/>
        </w:rPr>
        <w:t>输出代码之后，才进行简单</w:t>
      </w:r>
      <w:r w:rsidR="00BB73F8">
        <w:rPr>
          <w:rFonts w:hint="eastAsia"/>
          <w:sz w:val="24"/>
        </w:rPr>
        <w:lastRenderedPageBreak/>
        <w:t>的错误修正，以</w:t>
      </w:r>
      <w:r w:rsidR="00BB73F8" w:rsidRPr="004600FA">
        <w:rPr>
          <w:rFonts w:hint="eastAsia"/>
          <w:kern w:val="0"/>
          <w:sz w:val="24"/>
          <w:szCs w:val="24"/>
        </w:rPr>
        <w:t>确保</w:t>
      </w:r>
      <w:r w:rsidR="00BB73F8">
        <w:rPr>
          <w:rFonts w:hint="eastAsia"/>
          <w:kern w:val="0"/>
          <w:sz w:val="24"/>
          <w:szCs w:val="24"/>
        </w:rPr>
        <w:t>每一次的</w:t>
      </w:r>
      <w:r w:rsidR="00BB73F8" w:rsidRPr="004600FA">
        <w:rPr>
          <w:rFonts w:hint="eastAsia"/>
          <w:kern w:val="0"/>
          <w:sz w:val="24"/>
          <w:szCs w:val="24"/>
        </w:rPr>
        <w:t>输出结果</w:t>
      </w:r>
      <w:r w:rsidR="00BB73F8">
        <w:rPr>
          <w:rFonts w:hint="eastAsia"/>
          <w:kern w:val="0"/>
          <w:sz w:val="24"/>
          <w:szCs w:val="24"/>
        </w:rPr>
        <w:t>均</w:t>
      </w:r>
      <w:r w:rsidR="00BB73F8" w:rsidRPr="004600FA">
        <w:rPr>
          <w:rFonts w:hint="eastAsia"/>
          <w:kern w:val="0"/>
          <w:sz w:val="24"/>
          <w:szCs w:val="24"/>
        </w:rPr>
        <w:t>符合安全要求</w:t>
      </w:r>
      <w:r w:rsidR="00BB73F8">
        <w:rPr>
          <w:rFonts w:hint="eastAsia"/>
          <w:sz w:val="24"/>
        </w:rPr>
        <w:t>；在此基础上，还能够在此过程自生成和扩展</w:t>
      </w:r>
      <w:r w:rsidR="00BB73F8" w:rsidRPr="00F25269">
        <w:rPr>
          <w:rFonts w:hint="eastAsia"/>
          <w:sz w:val="24"/>
        </w:rPr>
        <w:t>安全知识库</w:t>
      </w:r>
      <w:r w:rsidR="00BB73F8">
        <w:rPr>
          <w:rFonts w:hint="eastAsia"/>
          <w:sz w:val="24"/>
        </w:rPr>
        <w:t>，使得自生成的安全知识库与自身反思机制形成互相支持和促进的关系，无需引用外部的知识库，也不再局限于</w:t>
      </w:r>
      <w:r w:rsidR="00BB73F8" w:rsidRPr="00485E3C">
        <w:rPr>
          <w:rFonts w:hint="eastAsia"/>
          <w:kern w:val="0"/>
          <w:sz w:val="24"/>
          <w:szCs w:val="24"/>
        </w:rPr>
        <w:t>某种</w:t>
      </w:r>
      <w:r w:rsidR="00BB73F8">
        <w:rPr>
          <w:rFonts w:hint="eastAsia"/>
          <w:kern w:val="0"/>
          <w:sz w:val="24"/>
          <w:szCs w:val="24"/>
        </w:rPr>
        <w:t>特定的</w:t>
      </w:r>
      <w:r w:rsidR="00BB73F8" w:rsidRPr="00485E3C">
        <w:rPr>
          <w:rFonts w:hint="eastAsia"/>
          <w:kern w:val="0"/>
          <w:sz w:val="24"/>
          <w:szCs w:val="24"/>
        </w:rPr>
        <w:t>模型</w:t>
      </w:r>
      <w:r w:rsidR="00BB73F8">
        <w:rPr>
          <w:rFonts w:hint="eastAsia"/>
          <w:kern w:val="0"/>
          <w:sz w:val="24"/>
          <w:szCs w:val="24"/>
        </w:rPr>
        <w:t>或任务，可以很好地</w:t>
      </w:r>
      <w:r w:rsidR="00BB73F8">
        <w:rPr>
          <w:rFonts w:hint="eastAsia"/>
          <w:sz w:val="24"/>
        </w:rPr>
        <w:t>满足</w:t>
      </w:r>
      <w:r w:rsidR="00BB73F8">
        <w:rPr>
          <w:rFonts w:hint="eastAsia"/>
          <w:kern w:val="0"/>
          <w:sz w:val="24"/>
          <w:szCs w:val="24"/>
        </w:rPr>
        <w:t>不同模型之间通用性需求，为满足</w:t>
      </w:r>
      <w:r w:rsidR="00BB73F8" w:rsidRPr="00485E3C">
        <w:rPr>
          <w:rFonts w:hint="eastAsia"/>
          <w:kern w:val="0"/>
          <w:sz w:val="24"/>
          <w:szCs w:val="24"/>
        </w:rPr>
        <w:t>大规模、实时</w:t>
      </w:r>
      <w:r w:rsidR="00BB73F8">
        <w:rPr>
          <w:rFonts w:hint="eastAsia"/>
          <w:kern w:val="0"/>
          <w:sz w:val="24"/>
          <w:szCs w:val="24"/>
        </w:rPr>
        <w:t>以及</w:t>
      </w:r>
      <w:r w:rsidR="00BB73F8" w:rsidRPr="00485E3C">
        <w:rPr>
          <w:rFonts w:hint="eastAsia"/>
          <w:kern w:val="0"/>
          <w:sz w:val="24"/>
          <w:szCs w:val="24"/>
        </w:rPr>
        <w:t>自动化生成</w:t>
      </w:r>
      <w:r w:rsidR="00BB73F8">
        <w:rPr>
          <w:rFonts w:hint="eastAsia"/>
          <w:kern w:val="0"/>
          <w:sz w:val="24"/>
          <w:szCs w:val="24"/>
        </w:rPr>
        <w:t>的</w:t>
      </w:r>
      <w:r w:rsidR="00BB73F8" w:rsidRPr="00485E3C">
        <w:rPr>
          <w:rFonts w:hint="eastAsia"/>
          <w:kern w:val="0"/>
          <w:sz w:val="24"/>
          <w:szCs w:val="24"/>
        </w:rPr>
        <w:t>安全要求</w:t>
      </w:r>
      <w:r w:rsidR="00BB73F8">
        <w:rPr>
          <w:rFonts w:hint="eastAsia"/>
          <w:kern w:val="0"/>
          <w:sz w:val="24"/>
          <w:szCs w:val="24"/>
        </w:rPr>
        <w:t>提供了更好的基础。</w:t>
      </w:r>
    </w:p>
    <w:p w14:paraId="3C89B74B" w14:textId="09D0BE90" w:rsidR="006115E6" w:rsidRPr="006115E6" w:rsidRDefault="00E227B4" w:rsidP="006115E6">
      <w:pPr>
        <w:spacing w:line="264" w:lineRule="auto"/>
        <w:ind w:firstLineChars="200" w:firstLine="480"/>
        <w:rPr>
          <w:sz w:val="24"/>
        </w:rPr>
      </w:pPr>
      <w:r>
        <w:rPr>
          <w:rFonts w:hint="eastAsia"/>
          <w:kern w:val="0"/>
          <w:sz w:val="24"/>
          <w:szCs w:val="24"/>
        </w:rPr>
        <w:t>具体的，</w:t>
      </w:r>
      <w:r w:rsidR="006115E6">
        <w:rPr>
          <w:rFonts w:hint="eastAsia"/>
          <w:sz w:val="24"/>
        </w:rPr>
        <w:t>本申请</w:t>
      </w:r>
      <w:r w:rsidR="006115E6" w:rsidRPr="006115E6">
        <w:rPr>
          <w:rFonts w:hint="eastAsia"/>
          <w:sz w:val="24"/>
        </w:rPr>
        <w:t>通过引入</w:t>
      </w:r>
      <w:r w:rsidR="006115E6">
        <w:rPr>
          <w:rFonts w:hint="eastAsia"/>
          <w:sz w:val="24"/>
        </w:rPr>
        <w:t>自身</w:t>
      </w:r>
      <w:r w:rsidR="006115E6" w:rsidRPr="006115E6">
        <w:rPr>
          <w:rFonts w:hint="eastAsia"/>
          <w:sz w:val="24"/>
        </w:rPr>
        <w:t>反思机制，使得大模型</w:t>
      </w:r>
      <w:r w:rsidR="006115E6">
        <w:rPr>
          <w:rFonts w:hint="eastAsia"/>
          <w:sz w:val="24"/>
        </w:rPr>
        <w:t>（即大语言模型）</w:t>
      </w:r>
      <w:r w:rsidR="006115E6" w:rsidRPr="006115E6">
        <w:rPr>
          <w:rFonts w:hint="eastAsia"/>
          <w:sz w:val="24"/>
        </w:rPr>
        <w:t>能够在生成过程中</w:t>
      </w:r>
      <w:r w:rsidR="00020F75">
        <w:rPr>
          <w:rFonts w:hint="eastAsia"/>
          <w:sz w:val="24"/>
        </w:rPr>
        <w:t>的每一个阶段，</w:t>
      </w:r>
      <w:r w:rsidR="006115E6" w:rsidRPr="006115E6">
        <w:rPr>
          <w:rFonts w:hint="eastAsia"/>
          <w:sz w:val="24"/>
        </w:rPr>
        <w:t>自动识别和修复其中潜在的安全漏洞，</w:t>
      </w:r>
      <w:r w:rsidR="00020F75">
        <w:rPr>
          <w:rFonts w:hint="eastAsia"/>
          <w:sz w:val="24"/>
        </w:rPr>
        <w:t>包括潜在风险以及安全问题，</w:t>
      </w:r>
      <w:r w:rsidR="006115E6" w:rsidRPr="006115E6">
        <w:rPr>
          <w:rFonts w:hint="eastAsia"/>
          <w:sz w:val="24"/>
        </w:rPr>
        <w:t>并通过自我总结和凝练生成安全相关的知识。与传统的依赖外部安全知识库或人工干预的</w:t>
      </w:r>
      <w:r w:rsidR="004A4EF7">
        <w:rPr>
          <w:rFonts w:hint="eastAsia"/>
          <w:sz w:val="24"/>
        </w:rPr>
        <w:t>技术</w:t>
      </w:r>
      <w:r w:rsidR="006115E6" w:rsidRPr="006115E6">
        <w:rPr>
          <w:rFonts w:hint="eastAsia"/>
          <w:sz w:val="24"/>
        </w:rPr>
        <w:t>方案不同，本</w:t>
      </w:r>
      <w:r w:rsidR="004A4EF7">
        <w:rPr>
          <w:rFonts w:hint="eastAsia"/>
          <w:sz w:val="24"/>
        </w:rPr>
        <w:t>实施例</w:t>
      </w:r>
      <w:r w:rsidR="006115E6" w:rsidRPr="006115E6">
        <w:rPr>
          <w:rFonts w:hint="eastAsia"/>
          <w:sz w:val="24"/>
        </w:rPr>
        <w:t>的安全机制基于模型内部的生成过程，能够实时识别安全问题，生成</w:t>
      </w:r>
      <w:r w:rsidR="00221252" w:rsidRPr="004600FA">
        <w:rPr>
          <w:rFonts w:hint="eastAsia"/>
          <w:kern w:val="0"/>
          <w:sz w:val="24"/>
          <w:szCs w:val="24"/>
        </w:rPr>
        <w:t>安全规则</w:t>
      </w:r>
      <w:r w:rsidR="00221252">
        <w:rPr>
          <w:rFonts w:hint="eastAsia"/>
          <w:kern w:val="0"/>
          <w:sz w:val="24"/>
          <w:szCs w:val="24"/>
        </w:rPr>
        <w:t>、</w:t>
      </w:r>
      <w:r w:rsidR="00221252" w:rsidRPr="004600FA">
        <w:rPr>
          <w:rFonts w:hint="eastAsia"/>
          <w:kern w:val="0"/>
          <w:sz w:val="24"/>
          <w:szCs w:val="24"/>
        </w:rPr>
        <w:t>编码规范</w:t>
      </w:r>
      <w:r w:rsidR="000161A3">
        <w:rPr>
          <w:rFonts w:hint="eastAsia"/>
          <w:sz w:val="24"/>
        </w:rPr>
        <w:t>以及</w:t>
      </w:r>
      <w:r w:rsidR="006115E6" w:rsidRPr="006115E6">
        <w:rPr>
          <w:rFonts w:hint="eastAsia"/>
          <w:sz w:val="24"/>
        </w:rPr>
        <w:t>安全知识等，形成大模型自生成的安全知识库，并在后续生成任务中加以应用。</w:t>
      </w:r>
    </w:p>
    <w:p w14:paraId="41657449" w14:textId="3426BB45" w:rsidR="006115E6" w:rsidRPr="003A2E9D" w:rsidRDefault="003A2E9D" w:rsidP="003A2E9D">
      <w:pPr>
        <w:spacing w:line="264" w:lineRule="auto"/>
        <w:ind w:firstLineChars="200" w:firstLine="480"/>
        <w:rPr>
          <w:kern w:val="0"/>
          <w:sz w:val="24"/>
          <w:szCs w:val="24"/>
        </w:rPr>
      </w:pPr>
      <w:r>
        <w:rPr>
          <w:rFonts w:hint="eastAsia"/>
          <w:sz w:val="24"/>
        </w:rPr>
        <w:t>值得说明的是，本实施例的</w:t>
      </w:r>
      <w:r w:rsidRPr="00485E3C">
        <w:rPr>
          <w:rFonts w:hint="eastAsia"/>
          <w:kern w:val="0"/>
          <w:sz w:val="24"/>
          <w:szCs w:val="24"/>
        </w:rPr>
        <w:t>安全机制不依赖于外部的知识库，</w:t>
      </w:r>
      <w:r>
        <w:rPr>
          <w:rFonts w:hint="eastAsia"/>
          <w:kern w:val="0"/>
          <w:sz w:val="24"/>
          <w:szCs w:val="24"/>
        </w:rPr>
        <w:t>而是在</w:t>
      </w:r>
      <w:r w:rsidRPr="006115E6">
        <w:rPr>
          <w:rFonts w:hint="eastAsia"/>
          <w:sz w:val="24"/>
        </w:rPr>
        <w:t>生成过程中</w:t>
      </w:r>
      <w:r>
        <w:rPr>
          <w:rFonts w:hint="eastAsia"/>
          <w:sz w:val="24"/>
        </w:rPr>
        <w:t>的每一个阶段，伴随着自身反思机制自生成并维护其安全知识库。</w:t>
      </w:r>
      <w:r w:rsidRPr="00485E3C">
        <w:rPr>
          <w:rFonts w:hint="eastAsia"/>
          <w:kern w:val="0"/>
          <w:sz w:val="24"/>
          <w:szCs w:val="24"/>
        </w:rPr>
        <w:t>因此</w:t>
      </w:r>
      <w:r>
        <w:rPr>
          <w:rFonts w:hint="eastAsia"/>
          <w:kern w:val="0"/>
          <w:sz w:val="24"/>
          <w:szCs w:val="24"/>
        </w:rPr>
        <w:t>可以有效地</w:t>
      </w:r>
      <w:r w:rsidR="00740194">
        <w:rPr>
          <w:rFonts w:hint="eastAsia"/>
          <w:kern w:val="0"/>
          <w:sz w:val="24"/>
          <w:szCs w:val="24"/>
        </w:rPr>
        <w:t>避免</w:t>
      </w:r>
      <w:r w:rsidRPr="00485E3C">
        <w:rPr>
          <w:rFonts w:hint="eastAsia"/>
          <w:kern w:val="0"/>
          <w:sz w:val="24"/>
          <w:szCs w:val="24"/>
        </w:rPr>
        <w:t>外部信息的不相关性或噪声对模型的干扰，同时也减少了对外部安全资源的依赖，具有更高的独立性和灵活性。</w:t>
      </w:r>
      <w:r w:rsidR="00740194">
        <w:rPr>
          <w:rFonts w:hint="eastAsia"/>
          <w:kern w:val="0"/>
          <w:sz w:val="24"/>
          <w:szCs w:val="24"/>
        </w:rPr>
        <w:t>本实施例</w:t>
      </w:r>
      <w:r w:rsidRPr="00485E3C">
        <w:rPr>
          <w:rFonts w:hint="eastAsia"/>
          <w:kern w:val="0"/>
          <w:sz w:val="24"/>
          <w:szCs w:val="24"/>
        </w:rPr>
        <w:t>通过对模型生成内容的深度反思和知识凝练，能够实现大模型在生成过程中自我优化，提升生成任务的安全性。这一</w:t>
      </w:r>
      <w:r w:rsidR="00740194">
        <w:rPr>
          <w:rFonts w:hint="eastAsia"/>
          <w:kern w:val="0"/>
          <w:sz w:val="24"/>
          <w:szCs w:val="24"/>
        </w:rPr>
        <w:t>技术方案</w:t>
      </w:r>
      <w:r w:rsidRPr="00485E3C">
        <w:rPr>
          <w:rFonts w:hint="eastAsia"/>
          <w:kern w:val="0"/>
          <w:sz w:val="24"/>
          <w:szCs w:val="24"/>
        </w:rPr>
        <w:t>的核心优势在于其“开箱即用”的能力，</w:t>
      </w:r>
      <w:r w:rsidR="00740194">
        <w:rPr>
          <w:rFonts w:hint="eastAsia"/>
          <w:kern w:val="0"/>
          <w:sz w:val="24"/>
          <w:szCs w:val="24"/>
        </w:rPr>
        <w:t>也就是</w:t>
      </w:r>
      <w:r w:rsidR="00740194">
        <w:rPr>
          <w:rFonts w:hint="eastAsia"/>
          <w:sz w:val="24"/>
        </w:rPr>
        <w:t>即插式安全增强方法与系统，</w:t>
      </w:r>
      <w:r w:rsidRPr="00485E3C">
        <w:rPr>
          <w:rFonts w:hint="eastAsia"/>
          <w:kern w:val="0"/>
          <w:sz w:val="24"/>
          <w:szCs w:val="24"/>
        </w:rPr>
        <w:t>可以适用于各种大模型，无需专门的微调或训练，</w:t>
      </w:r>
      <w:r w:rsidR="00740194">
        <w:rPr>
          <w:rFonts w:hint="eastAsia"/>
          <w:kern w:val="0"/>
          <w:sz w:val="24"/>
          <w:szCs w:val="24"/>
        </w:rPr>
        <w:t>不</w:t>
      </w:r>
      <w:r w:rsidR="00740194">
        <w:rPr>
          <w:rFonts w:hint="eastAsia"/>
          <w:sz w:val="24"/>
        </w:rPr>
        <w:t>再局限于</w:t>
      </w:r>
      <w:r w:rsidR="00740194" w:rsidRPr="00485E3C">
        <w:rPr>
          <w:rFonts w:hint="eastAsia"/>
          <w:kern w:val="0"/>
          <w:sz w:val="24"/>
          <w:szCs w:val="24"/>
        </w:rPr>
        <w:t>某种</w:t>
      </w:r>
      <w:r w:rsidR="00740194">
        <w:rPr>
          <w:rFonts w:hint="eastAsia"/>
          <w:kern w:val="0"/>
          <w:sz w:val="24"/>
          <w:szCs w:val="24"/>
        </w:rPr>
        <w:t>特定的</w:t>
      </w:r>
      <w:r w:rsidR="00740194" w:rsidRPr="00485E3C">
        <w:rPr>
          <w:rFonts w:hint="eastAsia"/>
          <w:kern w:val="0"/>
          <w:sz w:val="24"/>
          <w:szCs w:val="24"/>
        </w:rPr>
        <w:t>模型</w:t>
      </w:r>
      <w:r w:rsidR="00740194">
        <w:rPr>
          <w:rFonts w:hint="eastAsia"/>
          <w:kern w:val="0"/>
          <w:sz w:val="24"/>
          <w:szCs w:val="24"/>
        </w:rPr>
        <w:t>或任务，</w:t>
      </w:r>
      <w:r w:rsidRPr="00485E3C">
        <w:rPr>
          <w:rFonts w:hint="eastAsia"/>
          <w:kern w:val="0"/>
          <w:sz w:val="24"/>
          <w:szCs w:val="24"/>
        </w:rPr>
        <w:t>从而大大简化了安全防护的实施过程，并提升了大模型应用的普遍适用性和安全性。</w:t>
      </w:r>
    </w:p>
    <w:p w14:paraId="375E362E" w14:textId="2D6F74AE" w:rsidR="008A585C" w:rsidRDefault="00BB73F8" w:rsidP="008964B4">
      <w:pPr>
        <w:spacing w:line="264" w:lineRule="auto"/>
        <w:ind w:firstLineChars="200" w:firstLine="480"/>
        <w:rPr>
          <w:kern w:val="0"/>
          <w:sz w:val="24"/>
          <w:szCs w:val="24"/>
        </w:rPr>
      </w:pPr>
      <w:r w:rsidRPr="00485E3C">
        <w:rPr>
          <w:rFonts w:hint="eastAsia"/>
          <w:kern w:val="0"/>
          <w:sz w:val="24"/>
          <w:szCs w:val="24"/>
        </w:rPr>
        <w:t>在实际应用中，尤其是在政府和企业等对数据安全要求极高的领域，这种通用的</w:t>
      </w:r>
      <w:r w:rsidR="00E227B4">
        <w:rPr>
          <w:rFonts w:hint="eastAsia"/>
          <w:sz w:val="24"/>
        </w:rPr>
        <w:t>即插式安全增强方法与系统</w:t>
      </w:r>
      <w:r w:rsidRPr="00485E3C">
        <w:rPr>
          <w:rFonts w:hint="eastAsia"/>
          <w:kern w:val="0"/>
          <w:sz w:val="24"/>
          <w:szCs w:val="24"/>
        </w:rPr>
        <w:t>显得尤为重要。大模型生成的内容，如文本、代码等，往往涉及到敏感数据和信息，如果缺乏足够的安全防护，可能会引发严重的安全隐患。例如，生成的代码可能包含未加密的敏感信息或存在未验证的用户输入，导致数据泄露或攻击风险。因此，</w:t>
      </w:r>
      <w:r w:rsidR="00C02EE2">
        <w:rPr>
          <w:rFonts w:hint="eastAsia"/>
          <w:kern w:val="0"/>
          <w:sz w:val="24"/>
          <w:szCs w:val="24"/>
        </w:rPr>
        <w:t>本实施例</w:t>
      </w:r>
      <w:r w:rsidRPr="00485E3C">
        <w:rPr>
          <w:rFonts w:hint="eastAsia"/>
          <w:kern w:val="0"/>
          <w:sz w:val="24"/>
          <w:szCs w:val="24"/>
        </w:rPr>
        <w:t>能够对大模型生成的内容进行实时的安全审查和修复，确保其</w:t>
      </w:r>
      <w:r w:rsidR="00CC5DC0">
        <w:rPr>
          <w:rFonts w:hint="eastAsia"/>
          <w:kern w:val="0"/>
          <w:sz w:val="24"/>
          <w:szCs w:val="24"/>
        </w:rPr>
        <w:t>输出</w:t>
      </w:r>
      <w:r w:rsidRPr="00485E3C">
        <w:rPr>
          <w:rFonts w:hint="eastAsia"/>
          <w:kern w:val="0"/>
          <w:sz w:val="24"/>
          <w:szCs w:val="24"/>
        </w:rPr>
        <w:t>不含有潜在的风险和安全漏洞，</w:t>
      </w:r>
      <w:r w:rsidR="00C02EE2">
        <w:rPr>
          <w:rFonts w:hint="eastAsia"/>
          <w:kern w:val="0"/>
          <w:sz w:val="24"/>
          <w:szCs w:val="24"/>
        </w:rPr>
        <w:t>并且没有使用的局限性，</w:t>
      </w:r>
      <w:r w:rsidRPr="00485E3C">
        <w:rPr>
          <w:rFonts w:hint="eastAsia"/>
          <w:kern w:val="0"/>
          <w:sz w:val="24"/>
          <w:szCs w:val="24"/>
        </w:rPr>
        <w:t>将对保护数据安全、提升大模型应用的可信度和可靠性具有重要意义。</w:t>
      </w:r>
    </w:p>
    <w:p w14:paraId="532DBDB6" w14:textId="207DFA27" w:rsidR="00CC5DC0" w:rsidRPr="00CC5DC0" w:rsidRDefault="00CC5DC0" w:rsidP="008964B4">
      <w:pPr>
        <w:spacing w:line="264" w:lineRule="auto"/>
        <w:ind w:firstLineChars="200" w:firstLine="480"/>
        <w:rPr>
          <w:kern w:val="0"/>
          <w:sz w:val="24"/>
          <w:szCs w:val="24"/>
        </w:rPr>
      </w:pPr>
      <w:r w:rsidRPr="00CC5DC0">
        <w:rPr>
          <w:rFonts w:hint="eastAsia"/>
          <w:kern w:val="0"/>
          <w:sz w:val="24"/>
          <w:szCs w:val="24"/>
        </w:rPr>
        <w:t>本实施例的核心在于相互协作并促进的</w:t>
      </w:r>
      <w:r w:rsidRPr="004452E1">
        <w:rPr>
          <w:rFonts w:hint="eastAsia"/>
          <w:kern w:val="0"/>
          <w:sz w:val="24"/>
          <w:szCs w:val="24"/>
        </w:rPr>
        <w:t>大模型自身反思机制</w:t>
      </w:r>
      <w:r>
        <w:rPr>
          <w:rFonts w:hint="eastAsia"/>
          <w:kern w:val="0"/>
          <w:sz w:val="24"/>
          <w:szCs w:val="24"/>
        </w:rPr>
        <w:t>以及</w:t>
      </w:r>
      <w:r w:rsidRPr="004452E1">
        <w:rPr>
          <w:rFonts w:hint="eastAsia"/>
          <w:kern w:val="0"/>
          <w:sz w:val="24"/>
          <w:szCs w:val="24"/>
        </w:rPr>
        <w:t>自生成</w:t>
      </w:r>
      <w:r>
        <w:rPr>
          <w:rFonts w:hint="eastAsia"/>
          <w:kern w:val="0"/>
          <w:sz w:val="24"/>
          <w:szCs w:val="24"/>
        </w:rPr>
        <w:t>的</w:t>
      </w:r>
      <w:r w:rsidRPr="004452E1">
        <w:rPr>
          <w:rFonts w:hint="eastAsia"/>
          <w:kern w:val="0"/>
          <w:sz w:val="24"/>
          <w:szCs w:val="24"/>
        </w:rPr>
        <w:t>安全知识库</w:t>
      </w:r>
      <w:r>
        <w:rPr>
          <w:rFonts w:hint="eastAsia"/>
          <w:kern w:val="0"/>
          <w:sz w:val="24"/>
          <w:szCs w:val="24"/>
        </w:rPr>
        <w:t>，能够</w:t>
      </w:r>
      <w:r w:rsidRPr="004452E1">
        <w:rPr>
          <w:rFonts w:hint="eastAsia"/>
          <w:kern w:val="0"/>
          <w:sz w:val="24"/>
          <w:szCs w:val="24"/>
        </w:rPr>
        <w:t>在不依赖外部知识库的情况下，通过大模型自身的生成任务和</w:t>
      </w:r>
      <w:r>
        <w:rPr>
          <w:rFonts w:hint="eastAsia"/>
          <w:kern w:val="0"/>
          <w:sz w:val="24"/>
          <w:szCs w:val="24"/>
        </w:rPr>
        <w:t>自身</w:t>
      </w:r>
      <w:r w:rsidRPr="004452E1">
        <w:rPr>
          <w:rFonts w:hint="eastAsia"/>
          <w:kern w:val="0"/>
          <w:sz w:val="24"/>
          <w:szCs w:val="24"/>
        </w:rPr>
        <w:t>反思机制，提高生成内容的安全性。</w:t>
      </w:r>
    </w:p>
    <w:p w14:paraId="38873355" w14:textId="4E40FEBA" w:rsidR="008964B4" w:rsidRDefault="00CC5DC0" w:rsidP="008964B4">
      <w:pPr>
        <w:spacing w:line="264" w:lineRule="auto"/>
        <w:ind w:firstLineChars="200" w:firstLine="480"/>
        <w:rPr>
          <w:sz w:val="24"/>
        </w:rPr>
      </w:pPr>
      <w:r>
        <w:rPr>
          <w:rFonts w:hint="eastAsia"/>
          <w:sz w:val="24"/>
        </w:rPr>
        <w:lastRenderedPageBreak/>
        <w:t>具体的，本实施例</w:t>
      </w:r>
      <w:r w:rsidR="008964B4">
        <w:rPr>
          <w:rFonts w:hint="eastAsia"/>
          <w:sz w:val="24"/>
        </w:rPr>
        <w:t>所述步骤</w:t>
      </w:r>
      <w:r w:rsidR="008964B4">
        <w:rPr>
          <w:rFonts w:hint="eastAsia"/>
          <w:sz w:val="24"/>
        </w:rPr>
        <w:t>S</w:t>
      </w:r>
      <w:r w:rsidR="008964B4">
        <w:rPr>
          <w:sz w:val="24"/>
        </w:rPr>
        <w:t>1</w:t>
      </w:r>
      <w:r w:rsidR="008964B4">
        <w:rPr>
          <w:rFonts w:hint="eastAsia"/>
          <w:sz w:val="24"/>
        </w:rPr>
        <w:t>包括以下子步骤：</w:t>
      </w:r>
    </w:p>
    <w:p w14:paraId="35C911BB" w14:textId="77777777"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101</w:t>
      </w:r>
      <w:r>
        <w:rPr>
          <w:rFonts w:hint="eastAsia"/>
          <w:sz w:val="24"/>
        </w:rPr>
        <w:t>，通过大语言模型对用户的输入需求进行解析，根据自然语言描述生成初步代码；</w:t>
      </w:r>
    </w:p>
    <w:p w14:paraId="7DBA0234" w14:textId="67C10454"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102</w:t>
      </w:r>
      <w:r>
        <w:rPr>
          <w:rFonts w:hint="eastAsia"/>
          <w:sz w:val="24"/>
        </w:rPr>
        <w:t>，通过大语言模型对每一次生成的初步代码进行分析，提取与安全相关的知识，获取初步代码中的潜在风险；与安全相关的知识包括</w:t>
      </w:r>
      <w:r w:rsidRPr="004600FA">
        <w:rPr>
          <w:rFonts w:hint="eastAsia"/>
          <w:kern w:val="0"/>
          <w:sz w:val="24"/>
          <w:szCs w:val="24"/>
        </w:rPr>
        <w:t>安全漏洞、</w:t>
      </w:r>
      <w:r>
        <w:rPr>
          <w:rFonts w:hint="eastAsia"/>
          <w:kern w:val="0"/>
          <w:sz w:val="24"/>
          <w:szCs w:val="24"/>
        </w:rPr>
        <w:t>攻击方式、</w:t>
      </w:r>
      <w:r w:rsidRPr="004600FA">
        <w:rPr>
          <w:rFonts w:hint="eastAsia"/>
          <w:kern w:val="0"/>
          <w:sz w:val="24"/>
          <w:szCs w:val="24"/>
        </w:rPr>
        <w:t>安全规则和编码规范</w:t>
      </w:r>
      <w:r w:rsidR="0018378C">
        <w:rPr>
          <w:rFonts w:hint="eastAsia"/>
          <w:kern w:val="0"/>
          <w:sz w:val="24"/>
          <w:szCs w:val="24"/>
        </w:rPr>
        <w:t>，简称安全知识</w:t>
      </w:r>
      <w:r>
        <w:rPr>
          <w:rFonts w:hint="eastAsia"/>
          <w:kern w:val="0"/>
          <w:sz w:val="24"/>
          <w:szCs w:val="24"/>
        </w:rPr>
        <w:t>。</w:t>
      </w:r>
    </w:p>
    <w:p w14:paraId="63F38BD6" w14:textId="25A11DD5" w:rsidR="008964B4" w:rsidRDefault="003B26DC" w:rsidP="008964B4">
      <w:pPr>
        <w:spacing w:line="264" w:lineRule="auto"/>
        <w:ind w:firstLineChars="200" w:firstLine="480"/>
        <w:rPr>
          <w:sz w:val="24"/>
        </w:rPr>
      </w:pPr>
      <w:r>
        <w:rPr>
          <w:rFonts w:hint="eastAsia"/>
          <w:sz w:val="24"/>
        </w:rPr>
        <w:t>本实施例</w:t>
      </w:r>
      <w:r w:rsidR="008964B4">
        <w:rPr>
          <w:rFonts w:hint="eastAsia"/>
          <w:sz w:val="24"/>
        </w:rPr>
        <w:t>所述步骤</w:t>
      </w:r>
      <w:r w:rsidR="008964B4">
        <w:rPr>
          <w:rFonts w:hint="eastAsia"/>
          <w:sz w:val="24"/>
        </w:rPr>
        <w:t>S</w:t>
      </w:r>
      <w:r w:rsidR="008964B4">
        <w:rPr>
          <w:sz w:val="24"/>
        </w:rPr>
        <w:t>102</w:t>
      </w:r>
      <w:r w:rsidR="008964B4">
        <w:rPr>
          <w:rFonts w:hint="eastAsia"/>
          <w:sz w:val="24"/>
        </w:rPr>
        <w:t>中，针对与安全相关的知识，通过大语言模型识别出与代码模式对应的安全漏洞，</w:t>
      </w:r>
      <w:r w:rsidR="00684123">
        <w:rPr>
          <w:rFonts w:hint="eastAsia"/>
          <w:sz w:val="24"/>
        </w:rPr>
        <w:t>安全漏洞对应的安全问题</w:t>
      </w:r>
      <w:r>
        <w:rPr>
          <w:rFonts w:hint="eastAsia"/>
          <w:sz w:val="24"/>
        </w:rPr>
        <w:t>包括且不限于</w:t>
      </w:r>
      <w:r w:rsidRPr="003B26DC">
        <w:rPr>
          <w:sz w:val="24"/>
        </w:rPr>
        <w:t>SQL</w:t>
      </w:r>
      <w:r w:rsidRPr="003B26DC">
        <w:rPr>
          <w:rFonts w:hint="eastAsia"/>
          <w:sz w:val="24"/>
        </w:rPr>
        <w:t>注入、</w:t>
      </w:r>
      <w:r w:rsidRPr="003B26DC">
        <w:rPr>
          <w:sz w:val="24"/>
        </w:rPr>
        <w:t>XSS</w:t>
      </w:r>
      <w:r w:rsidRPr="003B26DC">
        <w:rPr>
          <w:rFonts w:hint="eastAsia"/>
          <w:sz w:val="24"/>
        </w:rPr>
        <w:t>攻击</w:t>
      </w:r>
      <w:r>
        <w:rPr>
          <w:rFonts w:hint="eastAsia"/>
          <w:sz w:val="24"/>
        </w:rPr>
        <w:t>、</w:t>
      </w:r>
      <w:r w:rsidRPr="003B26DC">
        <w:rPr>
          <w:sz w:val="24"/>
        </w:rPr>
        <w:t>跨站请求伪造、缓冲区溢出等；</w:t>
      </w:r>
      <w:r w:rsidR="008964B4">
        <w:rPr>
          <w:rFonts w:hint="eastAsia"/>
          <w:sz w:val="24"/>
        </w:rPr>
        <w:t>识别出潜在的攻击方式</w:t>
      </w:r>
      <w:r>
        <w:rPr>
          <w:rFonts w:hint="eastAsia"/>
          <w:sz w:val="24"/>
        </w:rPr>
        <w:t>（</w:t>
      </w:r>
      <w:r w:rsidRPr="003B26DC">
        <w:rPr>
          <w:rFonts w:hint="eastAsia"/>
          <w:sz w:val="24"/>
        </w:rPr>
        <w:t>如</w:t>
      </w:r>
      <w:r w:rsidRPr="003B26DC">
        <w:rPr>
          <w:sz w:val="24"/>
        </w:rPr>
        <w:t>SQL</w:t>
      </w:r>
      <w:r w:rsidRPr="003B26DC">
        <w:rPr>
          <w:rFonts w:hint="eastAsia"/>
          <w:sz w:val="24"/>
        </w:rPr>
        <w:t>注入、</w:t>
      </w:r>
      <w:r w:rsidRPr="003B26DC">
        <w:rPr>
          <w:sz w:val="24"/>
        </w:rPr>
        <w:t>XSS</w:t>
      </w:r>
      <w:r w:rsidRPr="003B26DC">
        <w:rPr>
          <w:rFonts w:hint="eastAsia"/>
          <w:sz w:val="24"/>
        </w:rPr>
        <w:t>攻击等</w:t>
      </w:r>
      <w:r>
        <w:rPr>
          <w:rFonts w:hint="eastAsia"/>
          <w:sz w:val="24"/>
        </w:rPr>
        <w:t>）</w:t>
      </w:r>
      <w:r w:rsidR="008964B4">
        <w:rPr>
          <w:rFonts w:hint="eastAsia"/>
          <w:sz w:val="24"/>
        </w:rPr>
        <w:t>，并将相应的</w:t>
      </w:r>
      <w:r w:rsidR="008964B4" w:rsidRPr="003B26DC">
        <w:rPr>
          <w:rFonts w:hint="eastAsia"/>
          <w:sz w:val="24"/>
        </w:rPr>
        <w:t>安全规则和编码规范</w:t>
      </w:r>
      <w:r w:rsidR="008964B4">
        <w:rPr>
          <w:rFonts w:hint="eastAsia"/>
          <w:sz w:val="24"/>
        </w:rPr>
        <w:t>同步存入至所述</w:t>
      </w:r>
      <w:r w:rsidR="008964B4" w:rsidRPr="00F25269">
        <w:rPr>
          <w:rFonts w:hint="eastAsia"/>
          <w:sz w:val="24"/>
        </w:rPr>
        <w:t>安全知识库</w:t>
      </w:r>
      <w:r>
        <w:rPr>
          <w:rFonts w:hint="eastAsia"/>
          <w:sz w:val="24"/>
        </w:rPr>
        <w:t>中；</w:t>
      </w:r>
      <w:r w:rsidRPr="003B26DC">
        <w:rPr>
          <w:sz w:val="24"/>
        </w:rPr>
        <w:t>例如，对于</w:t>
      </w:r>
      <w:r w:rsidRPr="003B26DC">
        <w:rPr>
          <w:sz w:val="24"/>
        </w:rPr>
        <w:t>SQL</w:t>
      </w:r>
      <w:r w:rsidRPr="003B26DC">
        <w:rPr>
          <w:sz w:val="24"/>
        </w:rPr>
        <w:t>注入漏洞，提取的安全规则可以是</w:t>
      </w:r>
      <w:r w:rsidRPr="003B26DC">
        <w:rPr>
          <w:sz w:val="24"/>
        </w:rPr>
        <w:t>“</w:t>
      </w:r>
      <w:r w:rsidRPr="003B26DC">
        <w:rPr>
          <w:sz w:val="24"/>
        </w:rPr>
        <w:t>使用参数化查询</w:t>
      </w:r>
      <w:r w:rsidRPr="003B26DC">
        <w:rPr>
          <w:sz w:val="24"/>
        </w:rPr>
        <w:t>”</w:t>
      </w:r>
      <w:r w:rsidRPr="003B26DC">
        <w:rPr>
          <w:sz w:val="24"/>
        </w:rPr>
        <w:t>，对应的编码规范可以是</w:t>
      </w:r>
      <w:r w:rsidRPr="003B26DC">
        <w:rPr>
          <w:sz w:val="24"/>
        </w:rPr>
        <w:t>“</w:t>
      </w:r>
      <w:r w:rsidRPr="003B26DC">
        <w:rPr>
          <w:sz w:val="24"/>
        </w:rPr>
        <w:t>在编写</w:t>
      </w:r>
      <w:r w:rsidRPr="003B26DC">
        <w:rPr>
          <w:sz w:val="24"/>
        </w:rPr>
        <w:t>SQL</w:t>
      </w:r>
      <w:r w:rsidRPr="003B26DC">
        <w:rPr>
          <w:sz w:val="24"/>
        </w:rPr>
        <w:t>语句时，避免直接拼接用户输入，而是使用参数化的方式传递用户输入</w:t>
      </w:r>
      <w:r w:rsidRPr="003B26DC">
        <w:rPr>
          <w:sz w:val="24"/>
        </w:rPr>
        <w:t>”</w:t>
      </w:r>
      <w:r w:rsidRPr="003B26DC">
        <w:rPr>
          <w:rFonts w:hint="eastAsia"/>
          <w:sz w:val="24"/>
        </w:rPr>
        <w:t>等。</w:t>
      </w:r>
    </w:p>
    <w:p w14:paraId="1EB562A1" w14:textId="77777777" w:rsidR="003B26DC" w:rsidRPr="003B26DC" w:rsidRDefault="003B26DC" w:rsidP="003B26DC">
      <w:pPr>
        <w:spacing w:line="264" w:lineRule="auto"/>
        <w:ind w:firstLineChars="200" w:firstLine="480"/>
        <w:rPr>
          <w:sz w:val="24"/>
        </w:rPr>
      </w:pPr>
      <w:r>
        <w:rPr>
          <w:rFonts w:hint="eastAsia"/>
          <w:sz w:val="24"/>
        </w:rPr>
        <w:t>在本实施例之中，自身反思机制是核心之一，</w:t>
      </w:r>
      <w:r w:rsidRPr="003B26DC">
        <w:rPr>
          <w:rFonts w:hint="eastAsia"/>
          <w:sz w:val="24"/>
        </w:rPr>
        <w:t>目的是让大模型能够在生成内容时进行实时的安全审查与优化。在生成任务开始时，大模型根据用户输入生成输出内容，可能是文本、代码等形式。生成后的内容会进入一个安全审查环节，这一环节对生成的内容进行全面评估，识别潜在的安全隐患。</w:t>
      </w:r>
    </w:p>
    <w:p w14:paraId="2F957755" w14:textId="6AB025BD" w:rsidR="003B26DC" w:rsidRPr="003B26DC" w:rsidRDefault="003B26DC" w:rsidP="003B26DC">
      <w:pPr>
        <w:spacing w:line="264" w:lineRule="auto"/>
        <w:ind w:firstLineChars="200" w:firstLine="480"/>
        <w:rPr>
          <w:sz w:val="24"/>
        </w:rPr>
      </w:pPr>
      <w:r w:rsidRPr="003B26DC">
        <w:rPr>
          <w:rFonts w:hint="eastAsia"/>
          <w:sz w:val="24"/>
        </w:rPr>
        <w:t>例如，在生成代码时，模型可能会发现生成的代码中包含敏感数据（如</w:t>
      </w:r>
      <w:r w:rsidRPr="003B26DC">
        <w:rPr>
          <w:rFonts w:hint="eastAsia"/>
          <w:sz w:val="24"/>
        </w:rPr>
        <w:t>API</w:t>
      </w:r>
      <w:r w:rsidRPr="003B26DC">
        <w:rPr>
          <w:rFonts w:hint="eastAsia"/>
          <w:sz w:val="24"/>
        </w:rPr>
        <w:t>密钥、私密信息等）或不符合安全规范的操作。此时，</w:t>
      </w:r>
      <w:r>
        <w:rPr>
          <w:rFonts w:hint="eastAsia"/>
          <w:sz w:val="24"/>
        </w:rPr>
        <w:t>自身</w:t>
      </w:r>
      <w:r w:rsidRPr="003B26DC">
        <w:rPr>
          <w:rFonts w:hint="eastAsia"/>
          <w:sz w:val="24"/>
        </w:rPr>
        <w:t>反思机制会启动，分析生成内容中可能的风险源，进而对其进行修正。这一过程能够帮助大模型在生成内容时，自动避免泄露敏感信息、绕过安全控制等潜在的安全漏洞。</w:t>
      </w:r>
    </w:p>
    <w:p w14:paraId="37DD3972" w14:textId="2E93975B" w:rsidR="003B26DC" w:rsidRDefault="003B26DC" w:rsidP="003B26DC">
      <w:pPr>
        <w:spacing w:line="264" w:lineRule="auto"/>
        <w:ind w:firstLineChars="200" w:firstLine="480"/>
        <w:rPr>
          <w:sz w:val="24"/>
        </w:rPr>
      </w:pPr>
      <w:r w:rsidRPr="003B26DC">
        <w:rPr>
          <w:rFonts w:hint="eastAsia"/>
          <w:sz w:val="24"/>
        </w:rPr>
        <w:t>如果在第一次生成后，发现内容有问题，</w:t>
      </w:r>
      <w:r>
        <w:rPr>
          <w:rFonts w:hint="eastAsia"/>
          <w:sz w:val="24"/>
        </w:rPr>
        <w:t>大</w:t>
      </w:r>
      <w:r w:rsidRPr="003B26DC">
        <w:rPr>
          <w:rFonts w:hint="eastAsia"/>
          <w:sz w:val="24"/>
        </w:rPr>
        <w:t>模型会进一步思考并修正输出内容，确保其符合安全标准。例如，若发现生成的代码存在未加密的密码信息，</w:t>
      </w:r>
      <w:r>
        <w:rPr>
          <w:rFonts w:hint="eastAsia"/>
          <w:sz w:val="24"/>
        </w:rPr>
        <w:t>自身</w:t>
      </w:r>
      <w:r w:rsidRPr="003B26DC">
        <w:rPr>
          <w:rFonts w:hint="eastAsia"/>
          <w:sz w:val="24"/>
        </w:rPr>
        <w:t>反思机制会自动加密密码或者删除敏感信息，修正后的内容会再次提交给</w:t>
      </w:r>
      <w:r>
        <w:rPr>
          <w:rFonts w:hint="eastAsia"/>
          <w:sz w:val="24"/>
        </w:rPr>
        <w:t>安全检测模块</w:t>
      </w:r>
      <w:r w:rsidRPr="003B26DC">
        <w:rPr>
          <w:rFonts w:hint="eastAsia"/>
          <w:sz w:val="24"/>
        </w:rPr>
        <w:t>进行</w:t>
      </w:r>
      <w:r w:rsidR="00086F03">
        <w:rPr>
          <w:rFonts w:hint="eastAsia"/>
          <w:sz w:val="24"/>
        </w:rPr>
        <w:t>分析和</w:t>
      </w:r>
      <w:r w:rsidRPr="003B26DC">
        <w:rPr>
          <w:rFonts w:hint="eastAsia"/>
          <w:sz w:val="24"/>
        </w:rPr>
        <w:t>评估</w:t>
      </w:r>
      <w:r w:rsidR="003A6176">
        <w:rPr>
          <w:rFonts w:hint="eastAsia"/>
          <w:sz w:val="24"/>
        </w:rPr>
        <w:t>。</w:t>
      </w:r>
    </w:p>
    <w:p w14:paraId="11486FD4" w14:textId="232D8DB4" w:rsidR="008964B4" w:rsidRDefault="00F509C9" w:rsidP="008964B4">
      <w:pPr>
        <w:spacing w:line="264" w:lineRule="auto"/>
        <w:ind w:firstLineChars="200" w:firstLine="480"/>
        <w:rPr>
          <w:sz w:val="24"/>
        </w:rPr>
      </w:pPr>
      <w:r>
        <w:rPr>
          <w:rFonts w:hint="eastAsia"/>
          <w:sz w:val="24"/>
        </w:rPr>
        <w:t>具体的，本实施例</w:t>
      </w:r>
      <w:r w:rsidR="008964B4">
        <w:rPr>
          <w:rFonts w:hint="eastAsia"/>
          <w:sz w:val="24"/>
        </w:rPr>
        <w:t>所述步骤</w:t>
      </w:r>
      <w:r w:rsidR="008964B4">
        <w:rPr>
          <w:rFonts w:hint="eastAsia"/>
          <w:sz w:val="24"/>
        </w:rPr>
        <w:t>S</w:t>
      </w:r>
      <w:r w:rsidR="008964B4">
        <w:rPr>
          <w:sz w:val="24"/>
        </w:rPr>
        <w:t>2</w:t>
      </w:r>
      <w:r w:rsidR="00154929">
        <w:rPr>
          <w:rFonts w:hint="eastAsia"/>
          <w:sz w:val="24"/>
        </w:rPr>
        <w:t>用于实现反思验证阶段，</w:t>
      </w:r>
      <w:r w:rsidR="008964B4">
        <w:rPr>
          <w:rFonts w:hint="eastAsia"/>
          <w:sz w:val="24"/>
        </w:rPr>
        <w:t>包括以下子步骤：</w:t>
      </w:r>
    </w:p>
    <w:p w14:paraId="22F6DEC0" w14:textId="77777777"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201</w:t>
      </w:r>
      <w:r>
        <w:rPr>
          <w:rFonts w:hint="eastAsia"/>
          <w:sz w:val="24"/>
        </w:rPr>
        <w:t>，启动安全检测模块，通过</w:t>
      </w:r>
      <w:r w:rsidRPr="00123112">
        <w:rPr>
          <w:sz w:val="24"/>
        </w:rPr>
        <w:t>静态分析工具对</w:t>
      </w:r>
      <w:r>
        <w:rPr>
          <w:rFonts w:hint="eastAsia"/>
          <w:sz w:val="24"/>
        </w:rPr>
        <w:t>初步代码及其潜在风险进行分析，识别潜在的安全问题；</w:t>
      </w:r>
    </w:p>
    <w:p w14:paraId="73CC3135" w14:textId="77777777"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202</w:t>
      </w:r>
      <w:r>
        <w:rPr>
          <w:rFonts w:hint="eastAsia"/>
          <w:sz w:val="24"/>
        </w:rPr>
        <w:t>，</w:t>
      </w:r>
      <w:r w:rsidRPr="000402C8">
        <w:rPr>
          <w:sz w:val="24"/>
        </w:rPr>
        <w:t>根据安全知识库中的</w:t>
      </w:r>
      <w:r w:rsidRPr="000402C8">
        <w:rPr>
          <w:rFonts w:hint="eastAsia"/>
          <w:sz w:val="24"/>
        </w:rPr>
        <w:t>安全知识，对</w:t>
      </w:r>
      <w:r>
        <w:rPr>
          <w:rFonts w:hint="eastAsia"/>
          <w:sz w:val="24"/>
        </w:rPr>
        <w:t>潜在的安全问题</w:t>
      </w:r>
      <w:r w:rsidRPr="000402C8">
        <w:rPr>
          <w:sz w:val="24"/>
        </w:rPr>
        <w:t>进行分类标记</w:t>
      </w:r>
      <w:r w:rsidRPr="000402C8">
        <w:rPr>
          <w:rFonts w:hint="eastAsia"/>
          <w:sz w:val="24"/>
        </w:rPr>
        <w:t>，并</w:t>
      </w:r>
      <w:r w:rsidRPr="000B118B">
        <w:rPr>
          <w:rFonts w:hint="eastAsia"/>
          <w:sz w:val="24"/>
        </w:rPr>
        <w:t>结合领域知识</w:t>
      </w:r>
      <w:r>
        <w:rPr>
          <w:rFonts w:hint="eastAsia"/>
          <w:sz w:val="24"/>
        </w:rPr>
        <w:t>以及最佳实践</w:t>
      </w:r>
      <w:r w:rsidRPr="000B118B">
        <w:rPr>
          <w:rFonts w:hint="eastAsia"/>
          <w:sz w:val="24"/>
        </w:rPr>
        <w:t>，提供针对性的修复建议或替代方案</w:t>
      </w:r>
      <w:r>
        <w:rPr>
          <w:rFonts w:hint="eastAsia"/>
          <w:sz w:val="24"/>
        </w:rPr>
        <w:t>。</w:t>
      </w:r>
    </w:p>
    <w:p w14:paraId="7B88A6B3" w14:textId="1D87A958" w:rsidR="008964B4" w:rsidRDefault="00684123" w:rsidP="00684123">
      <w:pPr>
        <w:spacing w:line="264" w:lineRule="auto"/>
        <w:ind w:firstLineChars="200" w:firstLine="480"/>
        <w:rPr>
          <w:sz w:val="24"/>
        </w:rPr>
      </w:pPr>
      <w:r>
        <w:rPr>
          <w:rFonts w:hint="eastAsia"/>
          <w:sz w:val="24"/>
        </w:rPr>
        <w:lastRenderedPageBreak/>
        <w:t>本实施例</w:t>
      </w:r>
      <w:r w:rsidR="008964B4">
        <w:rPr>
          <w:rFonts w:hint="eastAsia"/>
          <w:sz w:val="24"/>
        </w:rPr>
        <w:t>所述步骤</w:t>
      </w:r>
      <w:r w:rsidR="008964B4">
        <w:rPr>
          <w:rFonts w:hint="eastAsia"/>
          <w:sz w:val="24"/>
        </w:rPr>
        <w:t>S</w:t>
      </w:r>
      <w:r w:rsidR="008964B4">
        <w:rPr>
          <w:sz w:val="24"/>
        </w:rPr>
        <w:t>202</w:t>
      </w:r>
      <w:r w:rsidR="008964B4">
        <w:rPr>
          <w:rFonts w:hint="eastAsia"/>
          <w:sz w:val="24"/>
        </w:rPr>
        <w:t>中，</w:t>
      </w:r>
      <w:r w:rsidR="008964B4" w:rsidRPr="00142B5A">
        <w:rPr>
          <w:rFonts w:hint="eastAsia"/>
          <w:sz w:val="24"/>
        </w:rPr>
        <w:t>在生成涉及数据库交互的代码时，大语言模型通过参数化查询或</w:t>
      </w:r>
      <w:r w:rsidR="008964B4" w:rsidRPr="00142B5A">
        <w:rPr>
          <w:rFonts w:hint="eastAsia"/>
          <w:sz w:val="24"/>
        </w:rPr>
        <w:t>ORM</w:t>
      </w:r>
      <w:r w:rsidR="008964B4" w:rsidRPr="00142B5A">
        <w:rPr>
          <w:rFonts w:hint="eastAsia"/>
          <w:sz w:val="24"/>
        </w:rPr>
        <w:t>框架来规避</w:t>
      </w:r>
      <w:r w:rsidR="008964B4" w:rsidRPr="00142B5A">
        <w:rPr>
          <w:rFonts w:hint="eastAsia"/>
          <w:sz w:val="24"/>
        </w:rPr>
        <w:t>SQL</w:t>
      </w:r>
      <w:r w:rsidR="008964B4" w:rsidRPr="00142B5A">
        <w:rPr>
          <w:rFonts w:hint="eastAsia"/>
          <w:sz w:val="24"/>
        </w:rPr>
        <w:t>注入这一安全问题；在生成</w:t>
      </w:r>
      <w:r w:rsidR="008964B4" w:rsidRPr="00142B5A">
        <w:rPr>
          <w:rFonts w:hint="eastAsia"/>
          <w:sz w:val="24"/>
        </w:rPr>
        <w:t>Web</w:t>
      </w:r>
      <w:r w:rsidR="008964B4" w:rsidRPr="00142B5A">
        <w:rPr>
          <w:rFonts w:hint="eastAsia"/>
          <w:sz w:val="24"/>
        </w:rPr>
        <w:t>应用代码时，大语言模型将提醒对用户</w:t>
      </w:r>
      <w:r w:rsidR="008964B4">
        <w:rPr>
          <w:rFonts w:hint="eastAsia"/>
          <w:sz w:val="24"/>
        </w:rPr>
        <w:t>的输入需求</w:t>
      </w:r>
      <w:r w:rsidR="008964B4" w:rsidRPr="00142B5A">
        <w:rPr>
          <w:rFonts w:hint="eastAsia"/>
          <w:sz w:val="24"/>
        </w:rPr>
        <w:t>进行验证和转义，以避免出现</w:t>
      </w:r>
      <w:r w:rsidR="008964B4" w:rsidRPr="00142B5A">
        <w:rPr>
          <w:rFonts w:hint="eastAsia"/>
          <w:sz w:val="24"/>
        </w:rPr>
        <w:t>XSS</w:t>
      </w:r>
      <w:r w:rsidR="008964B4" w:rsidRPr="00142B5A">
        <w:rPr>
          <w:rFonts w:hint="eastAsia"/>
          <w:sz w:val="24"/>
        </w:rPr>
        <w:t>攻击这一安全问题；</w:t>
      </w:r>
      <w:r>
        <w:rPr>
          <w:rFonts w:hint="eastAsia"/>
          <w:sz w:val="24"/>
        </w:rPr>
        <w:t>在任务生成过中，</w:t>
      </w:r>
      <w:r w:rsidRPr="00684123">
        <w:rPr>
          <w:sz w:val="24"/>
        </w:rPr>
        <w:t>对</w:t>
      </w:r>
      <w:r w:rsidRPr="00684123">
        <w:rPr>
          <w:rFonts w:hint="eastAsia"/>
          <w:sz w:val="24"/>
        </w:rPr>
        <w:t>生成的</w:t>
      </w:r>
      <w:r w:rsidRPr="00684123">
        <w:rPr>
          <w:sz w:val="24"/>
        </w:rPr>
        <w:t>数据长度</w:t>
      </w:r>
      <w:r w:rsidRPr="00684123">
        <w:rPr>
          <w:rFonts w:hint="eastAsia"/>
          <w:sz w:val="24"/>
        </w:rPr>
        <w:t>进行限制，</w:t>
      </w:r>
      <w:r w:rsidRPr="00684123">
        <w:rPr>
          <w:sz w:val="24"/>
        </w:rPr>
        <w:t>使用正则表达式或其他验证机制</w:t>
      </w:r>
      <w:r w:rsidRPr="00684123">
        <w:rPr>
          <w:rFonts w:hint="eastAsia"/>
          <w:sz w:val="24"/>
        </w:rPr>
        <w:t>检查数据格式，</w:t>
      </w:r>
      <w:r w:rsidRPr="00684123">
        <w:rPr>
          <w:sz w:val="24"/>
        </w:rPr>
        <w:t>在对数组进行访问时确保索引值在数组的有效范围内</w:t>
      </w:r>
      <w:r w:rsidRPr="00684123">
        <w:rPr>
          <w:rFonts w:hint="eastAsia"/>
          <w:sz w:val="24"/>
        </w:rPr>
        <w:t>，</w:t>
      </w:r>
      <w:r w:rsidRPr="00684123">
        <w:rPr>
          <w:sz w:val="24"/>
        </w:rPr>
        <w:t>在使用动态分配的内存时确保操作不会超出分配的内存范围</w:t>
      </w:r>
      <w:r w:rsidRPr="00684123">
        <w:rPr>
          <w:rFonts w:hint="eastAsia"/>
          <w:sz w:val="24"/>
        </w:rPr>
        <w:t>，并使用</w:t>
      </w:r>
      <w:r w:rsidRPr="00684123">
        <w:rPr>
          <w:sz w:val="24"/>
        </w:rPr>
        <w:t>strncpy()</w:t>
      </w:r>
      <w:r w:rsidRPr="00684123">
        <w:rPr>
          <w:sz w:val="24"/>
        </w:rPr>
        <w:t>、</w:t>
      </w:r>
      <w:r w:rsidRPr="00684123">
        <w:rPr>
          <w:sz w:val="24"/>
        </w:rPr>
        <w:t>strncat()</w:t>
      </w:r>
      <w:r w:rsidRPr="00684123">
        <w:rPr>
          <w:sz w:val="24"/>
        </w:rPr>
        <w:t>和</w:t>
      </w:r>
      <w:r w:rsidRPr="00684123">
        <w:rPr>
          <w:sz w:val="24"/>
        </w:rPr>
        <w:t>fgets()</w:t>
      </w:r>
      <w:r w:rsidRPr="00684123">
        <w:rPr>
          <w:sz w:val="24"/>
        </w:rPr>
        <w:t>等等</w:t>
      </w:r>
      <w:r w:rsidRPr="00684123">
        <w:rPr>
          <w:rFonts w:hint="eastAsia"/>
          <w:sz w:val="24"/>
        </w:rPr>
        <w:t>安全函数进行数据处理和调用；</w:t>
      </w:r>
      <w:r w:rsidR="00620C54">
        <w:rPr>
          <w:rFonts w:hint="eastAsia"/>
          <w:sz w:val="24"/>
        </w:rPr>
        <w:t>此外，还</w:t>
      </w:r>
      <w:r w:rsidR="008964B4">
        <w:rPr>
          <w:rFonts w:hint="eastAsia"/>
          <w:sz w:val="24"/>
        </w:rPr>
        <w:t>通过</w:t>
      </w:r>
      <w:r w:rsidR="008964B4" w:rsidRPr="00142B5A">
        <w:rPr>
          <w:rFonts w:hint="eastAsia"/>
          <w:sz w:val="24"/>
        </w:rPr>
        <w:t>大语言模型根据任务场景所对应的领域，</w:t>
      </w:r>
      <w:r w:rsidR="008964B4" w:rsidRPr="000B118B">
        <w:rPr>
          <w:rFonts w:hint="eastAsia"/>
          <w:sz w:val="24"/>
        </w:rPr>
        <w:t>结合领域知识</w:t>
      </w:r>
      <w:r w:rsidR="008964B4" w:rsidRPr="00142B5A">
        <w:rPr>
          <w:rFonts w:hint="eastAsia"/>
          <w:sz w:val="24"/>
        </w:rPr>
        <w:t>动态调整安全策略，确保生成的内容符合最新的安全规则、编码规范和行业标准。</w:t>
      </w:r>
    </w:p>
    <w:p w14:paraId="3D5B07FA" w14:textId="6544A618" w:rsidR="00620C54" w:rsidRDefault="00620C54" w:rsidP="00684123">
      <w:pPr>
        <w:spacing w:line="264" w:lineRule="auto"/>
        <w:ind w:firstLineChars="200" w:firstLine="480"/>
        <w:rPr>
          <w:sz w:val="24"/>
        </w:rPr>
      </w:pPr>
      <w:r w:rsidRPr="00620C54">
        <w:rPr>
          <w:rFonts w:hint="eastAsia"/>
          <w:sz w:val="24"/>
        </w:rPr>
        <w:t>随着模型不断生成新的内容并进行反思，安全知识库中的知识将不断得到更新和扩展。每次生成任务后，模型会分析生成的内容，识别出新出现的</w:t>
      </w:r>
      <w:r>
        <w:rPr>
          <w:rFonts w:hint="eastAsia"/>
          <w:sz w:val="24"/>
        </w:rPr>
        <w:t>潜在安全问题</w:t>
      </w:r>
      <w:r w:rsidRPr="00620C54">
        <w:rPr>
          <w:rFonts w:hint="eastAsia"/>
          <w:sz w:val="24"/>
        </w:rPr>
        <w:t>，并将相应的安全规则</w:t>
      </w:r>
      <w:r>
        <w:rPr>
          <w:rFonts w:hint="eastAsia"/>
          <w:sz w:val="24"/>
        </w:rPr>
        <w:t>和</w:t>
      </w:r>
      <w:r w:rsidRPr="00620C54">
        <w:rPr>
          <w:rFonts w:hint="eastAsia"/>
          <w:sz w:val="24"/>
        </w:rPr>
        <w:t>编码规范等信息加入到安全知识库中，从而保持其更新性和时效性</w:t>
      </w:r>
      <w:r w:rsidRPr="00620C54">
        <w:rPr>
          <w:sz w:val="24"/>
        </w:rPr>
        <w:t>。</w:t>
      </w:r>
    </w:p>
    <w:p w14:paraId="15A4C2BC" w14:textId="332EB756" w:rsidR="00C33AC8" w:rsidRDefault="00C33AC8" w:rsidP="00684123">
      <w:pPr>
        <w:spacing w:line="264" w:lineRule="auto"/>
        <w:ind w:firstLineChars="200" w:firstLine="480"/>
        <w:rPr>
          <w:sz w:val="24"/>
        </w:rPr>
      </w:pPr>
      <w:r w:rsidRPr="004D5D95">
        <w:rPr>
          <w:rFonts w:hint="eastAsia"/>
          <w:sz w:val="24"/>
          <w:szCs w:val="24"/>
        </w:rPr>
        <w:t>在未来的生成任务中，</w:t>
      </w:r>
      <w:r>
        <w:rPr>
          <w:rFonts w:hint="eastAsia"/>
          <w:sz w:val="24"/>
          <w:szCs w:val="24"/>
        </w:rPr>
        <w:t>本实施例可以</w:t>
      </w:r>
      <w:r w:rsidRPr="004D5D95">
        <w:rPr>
          <w:rFonts w:hint="eastAsia"/>
          <w:sz w:val="24"/>
          <w:szCs w:val="24"/>
        </w:rPr>
        <w:t>调用安全知识库中的内容，快速识别和避免潜在的安全问题。例如，在生成一段</w:t>
      </w:r>
      <w:r w:rsidRPr="004D5D95">
        <w:rPr>
          <w:sz w:val="24"/>
          <w:szCs w:val="24"/>
        </w:rPr>
        <w:t>API</w:t>
      </w:r>
      <w:r w:rsidRPr="004D5D95">
        <w:rPr>
          <w:rFonts w:hint="eastAsia"/>
          <w:sz w:val="24"/>
          <w:szCs w:val="24"/>
        </w:rPr>
        <w:t>调用代码时，模型可以参考安全知识库中的规范，确保生成的代码没有泄露敏感信息或包含潜在的攻击漏洞</w:t>
      </w:r>
      <w:r w:rsidRPr="004D5D95">
        <w:rPr>
          <w:sz w:val="24"/>
          <w:szCs w:val="24"/>
        </w:rPr>
        <w:t>。</w:t>
      </w:r>
    </w:p>
    <w:p w14:paraId="44702952" w14:textId="270AF222" w:rsidR="008964B4" w:rsidRDefault="008964B4" w:rsidP="008964B4">
      <w:pPr>
        <w:spacing w:line="264" w:lineRule="auto"/>
        <w:ind w:firstLineChars="200" w:firstLine="480"/>
        <w:rPr>
          <w:sz w:val="24"/>
        </w:rPr>
      </w:pPr>
      <w:r>
        <w:rPr>
          <w:rFonts w:hint="eastAsia"/>
          <w:sz w:val="24"/>
        </w:rPr>
        <w:t>本</w:t>
      </w:r>
      <w:r w:rsidR="00CD4B56">
        <w:rPr>
          <w:rFonts w:hint="eastAsia"/>
          <w:sz w:val="24"/>
        </w:rPr>
        <w:t>实施例</w:t>
      </w:r>
      <w:r>
        <w:rPr>
          <w:rFonts w:hint="eastAsia"/>
          <w:sz w:val="24"/>
        </w:rPr>
        <w:t>所述步骤</w:t>
      </w:r>
      <w:r>
        <w:rPr>
          <w:rFonts w:hint="eastAsia"/>
          <w:sz w:val="24"/>
        </w:rPr>
        <w:t>S</w:t>
      </w:r>
      <w:r>
        <w:rPr>
          <w:sz w:val="24"/>
        </w:rPr>
        <w:t>3</w:t>
      </w:r>
      <w:r w:rsidR="00CD4B56">
        <w:rPr>
          <w:rFonts w:hint="eastAsia"/>
          <w:sz w:val="24"/>
        </w:rPr>
        <w:t>用于实现安全优化阶段，</w:t>
      </w:r>
      <w:r>
        <w:rPr>
          <w:rFonts w:hint="eastAsia"/>
          <w:sz w:val="24"/>
        </w:rPr>
        <w:t>包括以下子步骤：</w:t>
      </w:r>
    </w:p>
    <w:p w14:paraId="1DEE1837" w14:textId="72061A73"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301</w:t>
      </w:r>
      <w:r>
        <w:rPr>
          <w:rFonts w:hint="eastAsia"/>
          <w:sz w:val="24"/>
        </w:rPr>
        <w:t>，调用修正模块进行代码优化，基于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w:t>
      </w:r>
      <w:r w:rsidRPr="006F06F5">
        <w:rPr>
          <w:sz w:val="24"/>
        </w:rPr>
        <w:t>计算安全问题与安全知识库</w:t>
      </w:r>
      <w:r>
        <w:rPr>
          <w:rFonts w:hint="eastAsia"/>
          <w:sz w:val="24"/>
        </w:rPr>
        <w:t>之中</w:t>
      </w:r>
      <w:r w:rsidRPr="006F06F5">
        <w:rPr>
          <w:sz w:val="24"/>
        </w:rPr>
        <w:t>各知识条目的向量相似度</w:t>
      </w:r>
      <w:r>
        <w:rPr>
          <w:rFonts w:hint="eastAsia"/>
          <w:sz w:val="24"/>
        </w:rPr>
        <w:t>，获取</w:t>
      </w:r>
      <w:r w:rsidRPr="006F06F5">
        <w:rPr>
          <w:sz w:val="24"/>
        </w:rPr>
        <w:t>与安全问题</w:t>
      </w:r>
      <w:r>
        <w:rPr>
          <w:rFonts w:hint="eastAsia"/>
          <w:sz w:val="24"/>
        </w:rPr>
        <w:t>的向量相似度大于预设相似度阈值</w:t>
      </w:r>
      <w:r w:rsidRPr="006F06F5">
        <w:rPr>
          <w:sz w:val="24"/>
        </w:rPr>
        <w:t>的知识条目</w:t>
      </w:r>
      <w:r>
        <w:rPr>
          <w:rFonts w:hint="eastAsia"/>
          <w:sz w:val="24"/>
        </w:rPr>
        <w:t>作为匹配的</w:t>
      </w:r>
      <w:r w:rsidRPr="006F06F5">
        <w:rPr>
          <w:sz w:val="24"/>
        </w:rPr>
        <w:t>知识条目</w:t>
      </w:r>
      <w:r>
        <w:rPr>
          <w:rFonts w:hint="eastAsia"/>
          <w:sz w:val="24"/>
        </w:rPr>
        <w:t>；</w:t>
      </w:r>
      <w:r w:rsidR="00CD4B56">
        <w:rPr>
          <w:rFonts w:hint="eastAsia"/>
          <w:sz w:val="24"/>
        </w:rPr>
        <w:t>预设相似度阈值指的是预先设置的相似度阈值，可以根据实际情况和需求进行设置与调整；</w:t>
      </w:r>
    </w:p>
    <w:p w14:paraId="5223BF42" w14:textId="77777777"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302</w:t>
      </w:r>
      <w:r>
        <w:rPr>
          <w:rFonts w:hint="eastAsia"/>
          <w:sz w:val="24"/>
        </w:rPr>
        <w:t>，</w:t>
      </w:r>
      <w:r w:rsidRPr="006F06F5">
        <w:rPr>
          <w:sz w:val="24"/>
        </w:rPr>
        <w:t>将匹配到的知识条目作为上下文信息，输入</w:t>
      </w:r>
      <w:r w:rsidRPr="006F06F5">
        <w:rPr>
          <w:rFonts w:hint="eastAsia"/>
          <w:sz w:val="24"/>
        </w:rPr>
        <w:t>至所述</w:t>
      </w:r>
      <w:r w:rsidRPr="006F06F5">
        <w:rPr>
          <w:sz w:val="24"/>
        </w:rPr>
        <w:t>修正模块</w:t>
      </w:r>
      <w:r w:rsidRPr="006F06F5">
        <w:rPr>
          <w:rFonts w:hint="eastAsia"/>
          <w:sz w:val="24"/>
        </w:rPr>
        <w:t>，</w:t>
      </w:r>
      <w:r w:rsidRPr="006F06F5">
        <w:rPr>
          <w:sz w:val="24"/>
        </w:rPr>
        <w:t>生成针对安全问题的代码修正建议</w:t>
      </w:r>
      <w:r>
        <w:rPr>
          <w:rFonts w:hint="eastAsia"/>
          <w:sz w:val="24"/>
        </w:rPr>
        <w:t>；</w:t>
      </w:r>
    </w:p>
    <w:p w14:paraId="406D398B" w14:textId="77777777" w:rsidR="008964B4" w:rsidRDefault="008964B4" w:rsidP="008964B4">
      <w:pPr>
        <w:spacing w:line="264" w:lineRule="auto"/>
        <w:ind w:firstLineChars="200" w:firstLine="480"/>
        <w:rPr>
          <w:sz w:val="24"/>
        </w:rPr>
      </w:pPr>
      <w:r w:rsidRPr="006F06F5">
        <w:rPr>
          <w:rFonts w:hint="eastAsia"/>
          <w:sz w:val="24"/>
        </w:rPr>
        <w:t>步骤</w:t>
      </w:r>
      <w:r w:rsidRPr="006F06F5">
        <w:rPr>
          <w:rFonts w:hint="eastAsia"/>
          <w:sz w:val="24"/>
        </w:rPr>
        <w:t>S</w:t>
      </w:r>
      <w:r w:rsidRPr="006F06F5">
        <w:rPr>
          <w:sz w:val="24"/>
        </w:rPr>
        <w:t>303</w:t>
      </w:r>
      <w:r w:rsidRPr="006F06F5">
        <w:rPr>
          <w:rFonts w:hint="eastAsia"/>
          <w:sz w:val="24"/>
        </w:rPr>
        <w:t>，</w:t>
      </w:r>
      <w:r w:rsidRPr="006F06F5">
        <w:rPr>
          <w:sz w:val="24"/>
        </w:rPr>
        <w:t>根据生成的</w:t>
      </w:r>
      <w:r>
        <w:rPr>
          <w:rFonts w:hint="eastAsia"/>
          <w:sz w:val="24"/>
        </w:rPr>
        <w:t>代码</w:t>
      </w:r>
      <w:r w:rsidRPr="006F06F5">
        <w:rPr>
          <w:sz w:val="24"/>
        </w:rPr>
        <w:t>修正建议，对代码进行自动优化</w:t>
      </w:r>
      <w:r>
        <w:rPr>
          <w:rFonts w:hint="eastAsia"/>
          <w:sz w:val="24"/>
        </w:rPr>
        <w:t>；</w:t>
      </w:r>
    </w:p>
    <w:p w14:paraId="394558EC" w14:textId="0B0C9B5C"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304</w:t>
      </w:r>
      <w:r>
        <w:rPr>
          <w:rFonts w:hint="eastAsia"/>
          <w:sz w:val="24"/>
        </w:rPr>
        <w:t>，返回步骤</w:t>
      </w:r>
      <w:r>
        <w:rPr>
          <w:rFonts w:hint="eastAsia"/>
          <w:sz w:val="24"/>
        </w:rPr>
        <w:t>S</w:t>
      </w:r>
      <w:r>
        <w:rPr>
          <w:sz w:val="24"/>
        </w:rPr>
        <w:t>2</w:t>
      </w:r>
      <w:r>
        <w:rPr>
          <w:rFonts w:hint="eastAsia"/>
          <w:sz w:val="24"/>
        </w:rPr>
        <w:t>，对每一次生成后的内容进行反思验证，若</w:t>
      </w:r>
      <w:r>
        <w:rPr>
          <w:rFonts w:hint="eastAsia"/>
          <w:kern w:val="0"/>
          <w:sz w:val="24"/>
          <w:szCs w:val="24"/>
        </w:rPr>
        <w:t>生成的代码包含不安全的函数调用或硬编码</w:t>
      </w:r>
      <w:r w:rsidRPr="004600FA">
        <w:rPr>
          <w:rFonts w:hint="eastAsia"/>
          <w:kern w:val="0"/>
          <w:sz w:val="24"/>
          <w:szCs w:val="24"/>
        </w:rPr>
        <w:t>密码，</w:t>
      </w:r>
      <w:r>
        <w:rPr>
          <w:rFonts w:hint="eastAsia"/>
          <w:kern w:val="0"/>
          <w:sz w:val="24"/>
          <w:szCs w:val="24"/>
        </w:rPr>
        <w:t>则</w:t>
      </w:r>
      <w:r w:rsidRPr="004600FA">
        <w:rPr>
          <w:rFonts w:hint="eastAsia"/>
          <w:kern w:val="0"/>
          <w:sz w:val="24"/>
          <w:szCs w:val="24"/>
        </w:rPr>
        <w:t>自动进行替换或删除，</w:t>
      </w:r>
      <w:r>
        <w:rPr>
          <w:rFonts w:hint="eastAsia"/>
          <w:kern w:val="0"/>
          <w:sz w:val="24"/>
          <w:szCs w:val="24"/>
        </w:rPr>
        <w:t>以</w:t>
      </w:r>
      <w:r w:rsidRPr="004600FA">
        <w:rPr>
          <w:rFonts w:hint="eastAsia"/>
          <w:kern w:val="0"/>
          <w:sz w:val="24"/>
          <w:szCs w:val="24"/>
        </w:rPr>
        <w:t>确保生成内容符合安全标准</w:t>
      </w:r>
      <w:r>
        <w:rPr>
          <w:rFonts w:hint="eastAsia"/>
          <w:kern w:val="0"/>
          <w:sz w:val="24"/>
          <w:szCs w:val="24"/>
        </w:rPr>
        <w:t>；</w:t>
      </w:r>
      <w:r w:rsidRPr="004452E1">
        <w:rPr>
          <w:rFonts w:hint="eastAsia"/>
          <w:kern w:val="0"/>
          <w:sz w:val="24"/>
          <w:szCs w:val="24"/>
        </w:rPr>
        <w:t>若生成的代码存在未加密的密码信息，</w:t>
      </w:r>
      <w:r>
        <w:rPr>
          <w:rFonts w:hint="eastAsia"/>
          <w:kern w:val="0"/>
          <w:sz w:val="24"/>
          <w:szCs w:val="24"/>
        </w:rPr>
        <w:t>则通过自身</w:t>
      </w:r>
      <w:r w:rsidRPr="004452E1">
        <w:rPr>
          <w:rFonts w:hint="eastAsia"/>
          <w:kern w:val="0"/>
          <w:sz w:val="24"/>
          <w:szCs w:val="24"/>
        </w:rPr>
        <w:t>反思机制自动加密密码或者删除敏感信息</w:t>
      </w:r>
      <w:r>
        <w:rPr>
          <w:rFonts w:hint="eastAsia"/>
          <w:kern w:val="0"/>
          <w:sz w:val="24"/>
          <w:szCs w:val="24"/>
        </w:rPr>
        <w:t>；</w:t>
      </w:r>
      <w:commentRangeStart w:id="13"/>
      <w:r>
        <w:rPr>
          <w:rFonts w:hint="eastAsia"/>
          <w:kern w:val="0"/>
          <w:sz w:val="24"/>
          <w:szCs w:val="24"/>
        </w:rPr>
        <w:t>直到</w:t>
      </w:r>
      <w:r>
        <w:rPr>
          <w:rFonts w:hint="eastAsia"/>
          <w:sz w:val="24"/>
        </w:rPr>
        <w:t>进行反思验证后的内容通过安全评估</w:t>
      </w:r>
      <w:commentRangeEnd w:id="13"/>
      <w:r w:rsidR="00312C80">
        <w:rPr>
          <w:rStyle w:val="a5"/>
        </w:rPr>
        <w:commentReference w:id="13"/>
      </w:r>
      <w:ins w:id="14" w:author="墨 许" w:date="2025-02-13T22:55:00Z">
        <w:r w:rsidR="00132B65">
          <w:rPr>
            <w:rFonts w:hint="eastAsia"/>
            <w:sz w:val="24"/>
          </w:rPr>
          <w:t>（安全评估包括静态评估以及动态评估，静态评估包括</w:t>
        </w:r>
      </w:ins>
      <w:ins w:id="15" w:author="墨 许" w:date="2025-02-13T22:56:00Z">
        <w:r w:rsidR="00132B65" w:rsidRPr="00132B65">
          <w:rPr>
            <w:sz w:val="24"/>
          </w:rPr>
          <w:t>SonarQube</w:t>
        </w:r>
        <w:r w:rsidR="00132B65">
          <w:rPr>
            <w:rFonts w:hint="eastAsia"/>
            <w:sz w:val="24"/>
          </w:rPr>
          <w:t>、</w:t>
        </w:r>
        <w:r w:rsidR="00132B65" w:rsidRPr="00132B65">
          <w:rPr>
            <w:sz w:val="24"/>
          </w:rPr>
          <w:t>Pyroscope</w:t>
        </w:r>
        <w:r w:rsidR="00132B65">
          <w:rPr>
            <w:rFonts w:hint="eastAsia"/>
            <w:sz w:val="24"/>
          </w:rPr>
          <w:t>代码安全验证工具，动态评估主要是通过大模型对生成的代码进行安全检查，判断</w:t>
        </w:r>
        <w:r w:rsidR="008274F6">
          <w:rPr>
            <w:rFonts w:hint="eastAsia"/>
            <w:sz w:val="24"/>
          </w:rPr>
          <w:t>代码</w:t>
        </w:r>
      </w:ins>
      <w:ins w:id="16" w:author="墨 许" w:date="2025-02-13T22:57:00Z">
        <w:r w:rsidR="008274F6">
          <w:rPr>
            <w:rFonts w:hint="eastAsia"/>
            <w:sz w:val="24"/>
          </w:rPr>
          <w:t>范式中</w:t>
        </w:r>
      </w:ins>
      <w:ins w:id="17" w:author="墨 许" w:date="2025-02-13T22:56:00Z">
        <w:r w:rsidR="00132B65">
          <w:rPr>
            <w:rFonts w:hint="eastAsia"/>
            <w:sz w:val="24"/>
          </w:rPr>
          <w:t>是否存在</w:t>
        </w:r>
        <w:r w:rsidR="008274F6">
          <w:rPr>
            <w:rFonts w:hint="eastAsia"/>
            <w:sz w:val="24"/>
          </w:rPr>
          <w:t>常见的漏洞代码</w:t>
        </w:r>
      </w:ins>
      <w:ins w:id="18" w:author="墨 许" w:date="2025-02-13T22:55:00Z">
        <w:r w:rsidR="00132B65">
          <w:rPr>
            <w:rFonts w:hint="eastAsia"/>
            <w:sz w:val="24"/>
          </w:rPr>
          <w:t>）</w:t>
        </w:r>
      </w:ins>
      <w:r>
        <w:rPr>
          <w:rFonts w:hint="eastAsia"/>
          <w:sz w:val="24"/>
        </w:rPr>
        <w:t>。</w:t>
      </w:r>
    </w:p>
    <w:p w14:paraId="560E00DC" w14:textId="3ED372FC" w:rsidR="00056F72" w:rsidRDefault="00AB694A" w:rsidP="00056F72">
      <w:pPr>
        <w:spacing w:line="264" w:lineRule="auto"/>
        <w:ind w:firstLineChars="200" w:firstLine="480"/>
        <w:rPr>
          <w:sz w:val="24"/>
        </w:rPr>
      </w:pPr>
      <w:r>
        <w:rPr>
          <w:rFonts w:hint="eastAsia"/>
          <w:sz w:val="24"/>
        </w:rPr>
        <w:lastRenderedPageBreak/>
        <w:t>本实施例所述</w:t>
      </w:r>
      <w:r w:rsidR="00056F72">
        <w:rPr>
          <w:rFonts w:hint="eastAsia"/>
          <w:sz w:val="24"/>
        </w:rPr>
        <w:t>步骤</w:t>
      </w:r>
      <w:r w:rsidR="00056F72">
        <w:rPr>
          <w:rFonts w:hint="eastAsia"/>
          <w:sz w:val="24"/>
        </w:rPr>
        <w:t>S</w:t>
      </w:r>
      <w:r w:rsidR="00056F72">
        <w:rPr>
          <w:sz w:val="24"/>
        </w:rPr>
        <w:t>2</w:t>
      </w:r>
      <w:r w:rsidR="00056F72">
        <w:rPr>
          <w:rFonts w:hint="eastAsia"/>
          <w:sz w:val="24"/>
        </w:rPr>
        <w:t>至步骤</w:t>
      </w:r>
      <w:r w:rsidR="00056F72">
        <w:rPr>
          <w:rFonts w:hint="eastAsia"/>
          <w:sz w:val="24"/>
        </w:rPr>
        <w:t>S</w:t>
      </w:r>
      <w:r w:rsidR="00056F72">
        <w:rPr>
          <w:sz w:val="24"/>
        </w:rPr>
        <w:t>3</w:t>
      </w:r>
      <w:r w:rsidR="00056F72">
        <w:rPr>
          <w:rFonts w:hint="eastAsia"/>
          <w:sz w:val="24"/>
        </w:rPr>
        <w:t>所实现安全性检测与优化的过程，存在于</w:t>
      </w:r>
      <w:r w:rsidR="00056F72" w:rsidRPr="00056F72">
        <w:rPr>
          <w:rFonts w:hint="eastAsia"/>
          <w:sz w:val="24"/>
        </w:rPr>
        <w:t>每一次生成任务中。</w:t>
      </w:r>
      <w:r w:rsidR="00056F72">
        <w:rPr>
          <w:rFonts w:hint="eastAsia"/>
          <w:sz w:val="24"/>
        </w:rPr>
        <w:t>在生成内容初步完成后，本实施例</w:t>
      </w:r>
      <w:r w:rsidR="00056F72" w:rsidRPr="00056F72">
        <w:rPr>
          <w:rFonts w:hint="eastAsia"/>
          <w:sz w:val="24"/>
        </w:rPr>
        <w:t>将</w:t>
      </w:r>
      <w:r w:rsidR="00056F72">
        <w:rPr>
          <w:rFonts w:hint="eastAsia"/>
          <w:sz w:val="24"/>
        </w:rPr>
        <w:t>通过大模型</w:t>
      </w:r>
      <w:r w:rsidR="00056F72" w:rsidRPr="00056F72">
        <w:rPr>
          <w:rFonts w:hint="eastAsia"/>
          <w:sz w:val="24"/>
        </w:rPr>
        <w:t>对其进行安全性评估。这一评估不仅包括检查内容是否存在敏感信息泄露、恶意代码</w:t>
      </w:r>
      <w:r w:rsidR="00056F72">
        <w:rPr>
          <w:rFonts w:hint="eastAsia"/>
          <w:sz w:val="24"/>
        </w:rPr>
        <w:t>和</w:t>
      </w:r>
      <w:r w:rsidR="00056F72" w:rsidRPr="00056F72">
        <w:rPr>
          <w:rFonts w:hint="eastAsia"/>
          <w:sz w:val="24"/>
        </w:rPr>
        <w:t>隐私侵犯等问题，还会对内容是否符合行业安全规范进行全面审查。</w:t>
      </w:r>
    </w:p>
    <w:p w14:paraId="76EB1242" w14:textId="2135AFBE" w:rsidR="00AB694A" w:rsidRDefault="00056F72" w:rsidP="00AB694A">
      <w:pPr>
        <w:spacing w:line="264" w:lineRule="auto"/>
        <w:ind w:firstLineChars="200" w:firstLine="480"/>
        <w:rPr>
          <w:sz w:val="24"/>
        </w:rPr>
      </w:pPr>
      <w:r w:rsidRPr="00056F72">
        <w:rPr>
          <w:rFonts w:hint="eastAsia"/>
          <w:sz w:val="24"/>
        </w:rPr>
        <w:t>一旦检测到潜在的安全问题，系统会启动自动化修正机制</w:t>
      </w:r>
      <w:r>
        <w:rPr>
          <w:rFonts w:hint="eastAsia"/>
          <w:sz w:val="24"/>
        </w:rPr>
        <w:t>，通过自生成的安全知识库进行</w:t>
      </w:r>
      <w:r w:rsidRPr="00056F72">
        <w:rPr>
          <w:rFonts w:hint="eastAsia"/>
          <w:sz w:val="24"/>
        </w:rPr>
        <w:t>优化</w:t>
      </w:r>
      <w:r w:rsidR="00AB694A">
        <w:rPr>
          <w:rFonts w:hint="eastAsia"/>
          <w:sz w:val="24"/>
        </w:rPr>
        <w:t>。例如，如果生成的代码包含不安全的函数调用或硬编码的密码，</w:t>
      </w:r>
      <w:r w:rsidRPr="00056F72">
        <w:rPr>
          <w:rFonts w:hint="eastAsia"/>
          <w:sz w:val="24"/>
        </w:rPr>
        <w:t>会自动进行替换或删除，确保生成内容符合安全标准。这一过程不仅提高了生成内容的安全性，还增强了模型对潜在风险的敏感度，使其能够在实时生成任务中进行安全优化。</w:t>
      </w:r>
    </w:p>
    <w:p w14:paraId="227D492A" w14:textId="19D33190" w:rsidR="00AB694A" w:rsidRDefault="00AB694A" w:rsidP="00AB694A">
      <w:pPr>
        <w:spacing w:line="264" w:lineRule="auto"/>
        <w:ind w:firstLineChars="200" w:firstLine="480"/>
        <w:rPr>
          <w:kern w:val="0"/>
          <w:sz w:val="24"/>
          <w:szCs w:val="24"/>
        </w:rPr>
      </w:pPr>
      <w:r>
        <w:rPr>
          <w:rFonts w:hint="eastAsia"/>
          <w:sz w:val="24"/>
        </w:rPr>
        <w:t>本实施例所述步骤</w:t>
      </w:r>
      <w:r>
        <w:rPr>
          <w:rFonts w:hint="eastAsia"/>
          <w:sz w:val="24"/>
        </w:rPr>
        <w:t>S</w:t>
      </w:r>
      <w:r>
        <w:rPr>
          <w:sz w:val="24"/>
        </w:rPr>
        <w:t>303</w:t>
      </w:r>
      <w:r>
        <w:rPr>
          <w:rFonts w:hint="eastAsia"/>
          <w:sz w:val="24"/>
        </w:rPr>
        <w:t>中，在进行自动</w:t>
      </w:r>
      <w:r w:rsidRPr="004600FA">
        <w:rPr>
          <w:rFonts w:hint="eastAsia"/>
          <w:kern w:val="0"/>
          <w:sz w:val="24"/>
          <w:szCs w:val="24"/>
        </w:rPr>
        <w:t>优化</w:t>
      </w:r>
      <w:r>
        <w:rPr>
          <w:rFonts w:hint="eastAsia"/>
          <w:kern w:val="0"/>
          <w:sz w:val="24"/>
          <w:szCs w:val="24"/>
        </w:rPr>
        <w:t>的</w:t>
      </w:r>
      <w:r w:rsidRPr="004600FA">
        <w:rPr>
          <w:rFonts w:hint="eastAsia"/>
          <w:kern w:val="0"/>
          <w:sz w:val="24"/>
          <w:szCs w:val="24"/>
        </w:rPr>
        <w:t>过程中，</w:t>
      </w:r>
      <w:r>
        <w:rPr>
          <w:rFonts w:hint="eastAsia"/>
          <w:kern w:val="0"/>
          <w:sz w:val="24"/>
          <w:szCs w:val="24"/>
        </w:rPr>
        <w:t>还</w:t>
      </w:r>
      <w:r w:rsidRPr="004600FA">
        <w:rPr>
          <w:rFonts w:hint="eastAsia"/>
          <w:kern w:val="0"/>
          <w:sz w:val="24"/>
          <w:szCs w:val="24"/>
        </w:rPr>
        <w:t>根据用户的反馈进行调整</w:t>
      </w:r>
      <w:r>
        <w:rPr>
          <w:rFonts w:hint="eastAsia"/>
          <w:kern w:val="0"/>
          <w:sz w:val="24"/>
          <w:szCs w:val="24"/>
        </w:rPr>
        <w:t>，</w:t>
      </w:r>
      <w:r w:rsidRPr="004600FA">
        <w:rPr>
          <w:rFonts w:hint="eastAsia"/>
          <w:kern w:val="0"/>
          <w:sz w:val="24"/>
          <w:szCs w:val="24"/>
        </w:rPr>
        <w:t>如果用户对生成内容中的安全性提出异议或发现新的安全隐患，</w:t>
      </w:r>
      <w:r>
        <w:rPr>
          <w:rFonts w:hint="eastAsia"/>
          <w:kern w:val="0"/>
          <w:sz w:val="24"/>
          <w:szCs w:val="24"/>
        </w:rPr>
        <w:t>通过大语言</w:t>
      </w:r>
      <w:r w:rsidRPr="004600FA">
        <w:rPr>
          <w:rFonts w:hint="eastAsia"/>
          <w:kern w:val="0"/>
          <w:sz w:val="24"/>
          <w:szCs w:val="24"/>
        </w:rPr>
        <w:t>模型再次对内容进行</w:t>
      </w:r>
      <w:r>
        <w:rPr>
          <w:rFonts w:hint="eastAsia"/>
          <w:sz w:val="24"/>
        </w:rPr>
        <w:t>反思验证</w:t>
      </w:r>
      <w:r w:rsidRPr="004600FA">
        <w:rPr>
          <w:rFonts w:hint="eastAsia"/>
          <w:kern w:val="0"/>
          <w:sz w:val="24"/>
          <w:szCs w:val="24"/>
        </w:rPr>
        <w:t>，</w:t>
      </w:r>
      <w:r>
        <w:rPr>
          <w:rFonts w:hint="eastAsia"/>
          <w:kern w:val="0"/>
          <w:sz w:val="24"/>
          <w:szCs w:val="24"/>
        </w:rPr>
        <w:t>以</w:t>
      </w:r>
      <w:r w:rsidRPr="004600FA">
        <w:rPr>
          <w:rFonts w:hint="eastAsia"/>
          <w:kern w:val="0"/>
          <w:sz w:val="24"/>
          <w:szCs w:val="24"/>
        </w:rPr>
        <w:t>确保输出结果符合安全要求。</w:t>
      </w:r>
      <w:r w:rsidRPr="00056F72">
        <w:rPr>
          <w:rFonts w:hint="eastAsia"/>
          <w:sz w:val="24"/>
        </w:rPr>
        <w:t>通过这种反馈机制，模型的安全性得到了持续改进，保障了最终输出的内容始终处于安全的状态。</w:t>
      </w:r>
    </w:p>
    <w:p w14:paraId="55242E48" w14:textId="31BCC961" w:rsidR="00056F72" w:rsidRPr="00056F72" w:rsidRDefault="00AB694A" w:rsidP="008964B4">
      <w:pPr>
        <w:spacing w:line="264" w:lineRule="auto"/>
        <w:ind w:firstLineChars="200" w:firstLine="480"/>
        <w:rPr>
          <w:sz w:val="24"/>
        </w:rPr>
      </w:pPr>
      <w:r>
        <w:rPr>
          <w:rFonts w:hint="eastAsia"/>
          <w:sz w:val="24"/>
        </w:rPr>
        <w:t>本实施例所述步骤</w:t>
      </w:r>
      <w:r>
        <w:rPr>
          <w:rFonts w:hint="eastAsia"/>
          <w:sz w:val="24"/>
        </w:rPr>
        <w:t>S</w:t>
      </w:r>
      <w:r>
        <w:rPr>
          <w:sz w:val="24"/>
        </w:rPr>
        <w:t>303</w:t>
      </w:r>
      <w:r>
        <w:rPr>
          <w:rFonts w:hint="eastAsia"/>
          <w:sz w:val="24"/>
        </w:rPr>
        <w:t>中，对</w:t>
      </w:r>
      <w:r w:rsidRPr="006F06F5">
        <w:rPr>
          <w:sz w:val="24"/>
        </w:rPr>
        <w:t>代码进行自动优化</w:t>
      </w:r>
      <w:r>
        <w:rPr>
          <w:rFonts w:hint="eastAsia"/>
          <w:sz w:val="24"/>
        </w:rPr>
        <w:t>之后，还针对优化后的代码自动添加校验和权限控制，以进一步提高安全优化阶段的可靠性，降低反思验证不通过的可能性。</w:t>
      </w:r>
    </w:p>
    <w:p w14:paraId="4795D018" w14:textId="68756425" w:rsidR="008964B4" w:rsidRDefault="008964B4" w:rsidP="008964B4">
      <w:pPr>
        <w:spacing w:line="264" w:lineRule="auto"/>
        <w:ind w:firstLineChars="200" w:firstLine="480"/>
        <w:rPr>
          <w:sz w:val="24"/>
        </w:rPr>
      </w:pPr>
      <w:r>
        <w:rPr>
          <w:rFonts w:hint="eastAsia"/>
          <w:sz w:val="24"/>
        </w:rPr>
        <w:t>本</w:t>
      </w:r>
      <w:r w:rsidR="00154929">
        <w:rPr>
          <w:rFonts w:hint="eastAsia"/>
          <w:sz w:val="24"/>
        </w:rPr>
        <w:t>实施例</w:t>
      </w:r>
      <w:r>
        <w:rPr>
          <w:rFonts w:hint="eastAsia"/>
          <w:sz w:val="24"/>
        </w:rPr>
        <w:t>所述步骤</w:t>
      </w:r>
      <w:r>
        <w:rPr>
          <w:rFonts w:hint="eastAsia"/>
          <w:sz w:val="24"/>
        </w:rPr>
        <w:t>S</w:t>
      </w:r>
      <w:r>
        <w:rPr>
          <w:sz w:val="24"/>
        </w:rPr>
        <w:t>4</w:t>
      </w:r>
      <w:r w:rsidR="00154929">
        <w:rPr>
          <w:rFonts w:hint="eastAsia"/>
          <w:sz w:val="24"/>
        </w:rPr>
        <w:t>用于实现输出阶段，</w:t>
      </w:r>
      <w:r>
        <w:rPr>
          <w:rFonts w:hint="eastAsia"/>
          <w:sz w:val="24"/>
        </w:rPr>
        <w:t>包括以下子步骤：</w:t>
      </w:r>
    </w:p>
    <w:p w14:paraId="595D11B1" w14:textId="77777777"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401</w:t>
      </w:r>
      <w:r>
        <w:rPr>
          <w:rFonts w:hint="eastAsia"/>
          <w:sz w:val="24"/>
        </w:rPr>
        <w:t>，</w:t>
      </w:r>
      <w:r w:rsidRPr="00AE26FF">
        <w:rPr>
          <w:sz w:val="24"/>
        </w:rPr>
        <w:t>在完成代码优化</w:t>
      </w:r>
      <w:r w:rsidRPr="00AE26FF">
        <w:rPr>
          <w:rFonts w:hint="eastAsia"/>
          <w:sz w:val="24"/>
        </w:rPr>
        <w:t>和</w:t>
      </w:r>
      <w:r>
        <w:rPr>
          <w:rFonts w:hint="eastAsia"/>
          <w:sz w:val="24"/>
        </w:rPr>
        <w:t>反思验证之后，输出最终代码；</w:t>
      </w:r>
    </w:p>
    <w:p w14:paraId="627C9F7F" w14:textId="77777777"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402</w:t>
      </w:r>
      <w:r>
        <w:rPr>
          <w:rFonts w:hint="eastAsia"/>
          <w:sz w:val="24"/>
        </w:rPr>
        <w:t>，</w:t>
      </w:r>
      <w:r w:rsidRPr="00AE26FF">
        <w:rPr>
          <w:sz w:val="24"/>
        </w:rPr>
        <w:t>列出在代码优化</w:t>
      </w:r>
      <w:r w:rsidRPr="00AE26FF">
        <w:rPr>
          <w:rFonts w:hint="eastAsia"/>
          <w:sz w:val="24"/>
        </w:rPr>
        <w:t>和</w:t>
      </w:r>
      <w:r>
        <w:rPr>
          <w:rFonts w:hint="eastAsia"/>
          <w:sz w:val="24"/>
        </w:rPr>
        <w:t>反思验证</w:t>
      </w:r>
      <w:r w:rsidRPr="00AE26FF">
        <w:rPr>
          <w:sz w:val="24"/>
        </w:rPr>
        <w:t>过程中发现的安全问题</w:t>
      </w:r>
      <w:r w:rsidRPr="00AE26FF">
        <w:rPr>
          <w:rFonts w:hint="eastAsia"/>
          <w:sz w:val="24"/>
        </w:rPr>
        <w:t>，展示</w:t>
      </w:r>
      <w:r w:rsidRPr="00AE26FF">
        <w:rPr>
          <w:sz w:val="24"/>
        </w:rPr>
        <w:t>经过优化后的代码片段</w:t>
      </w:r>
      <w:r w:rsidRPr="00AE26FF">
        <w:rPr>
          <w:rFonts w:hint="eastAsia"/>
          <w:sz w:val="24"/>
        </w:rPr>
        <w:t>，标识出优化前后的对比，并根据预设的评分标准对代码优化进行评分，以生成</w:t>
      </w:r>
      <w:r>
        <w:rPr>
          <w:rFonts w:hint="eastAsia"/>
          <w:sz w:val="24"/>
        </w:rPr>
        <w:t>安全分析报告；</w:t>
      </w:r>
    </w:p>
    <w:p w14:paraId="61FFB010" w14:textId="6C1DA733" w:rsidR="008964B4" w:rsidRDefault="008964B4" w:rsidP="008964B4">
      <w:pPr>
        <w:spacing w:line="264" w:lineRule="auto"/>
        <w:ind w:firstLineChars="200" w:firstLine="480"/>
        <w:rPr>
          <w:sz w:val="24"/>
        </w:rPr>
      </w:pPr>
      <w:r>
        <w:rPr>
          <w:rFonts w:hint="eastAsia"/>
          <w:sz w:val="24"/>
        </w:rPr>
        <w:t>步骤</w:t>
      </w:r>
      <w:r>
        <w:rPr>
          <w:rFonts w:hint="eastAsia"/>
          <w:sz w:val="24"/>
        </w:rPr>
        <w:t>S</w:t>
      </w:r>
      <w:r>
        <w:rPr>
          <w:sz w:val="24"/>
        </w:rPr>
        <w:t>403</w:t>
      </w:r>
      <w:r>
        <w:rPr>
          <w:rFonts w:hint="eastAsia"/>
          <w:sz w:val="24"/>
        </w:rPr>
        <w:t>，将每一次</w:t>
      </w:r>
      <w:r w:rsidRPr="00AE26FF">
        <w:rPr>
          <w:sz w:val="24"/>
        </w:rPr>
        <w:t>代码优化</w:t>
      </w:r>
      <w:r w:rsidRPr="00AE26FF">
        <w:rPr>
          <w:rFonts w:hint="eastAsia"/>
          <w:sz w:val="24"/>
        </w:rPr>
        <w:t>和</w:t>
      </w:r>
      <w:r>
        <w:rPr>
          <w:rFonts w:hint="eastAsia"/>
          <w:sz w:val="24"/>
        </w:rPr>
        <w:t>反思验证</w:t>
      </w:r>
      <w:r w:rsidRPr="00AE26FF">
        <w:rPr>
          <w:sz w:val="24"/>
        </w:rPr>
        <w:t>过程中</w:t>
      </w:r>
      <w:r>
        <w:rPr>
          <w:rFonts w:hint="eastAsia"/>
          <w:sz w:val="24"/>
        </w:rPr>
        <w:t>所积累的安全知识进行总结，将安全问题、优化方案以及最佳实践进行关联，对所述</w:t>
      </w:r>
      <w:r w:rsidRPr="00F25269">
        <w:rPr>
          <w:rFonts w:hint="eastAsia"/>
          <w:sz w:val="24"/>
        </w:rPr>
        <w:t>安全知识库</w:t>
      </w:r>
      <w:r>
        <w:rPr>
          <w:rFonts w:hint="eastAsia"/>
          <w:sz w:val="24"/>
        </w:rPr>
        <w:t>进行更新和拓展，通过大语言模型实现并维护</w:t>
      </w:r>
      <w:r>
        <w:rPr>
          <w:rFonts w:hint="eastAsia"/>
          <w:kern w:val="0"/>
          <w:sz w:val="24"/>
          <w:szCs w:val="24"/>
        </w:rPr>
        <w:t>自身</w:t>
      </w:r>
      <w:r w:rsidRPr="004452E1">
        <w:rPr>
          <w:rFonts w:hint="eastAsia"/>
          <w:kern w:val="0"/>
          <w:sz w:val="24"/>
          <w:szCs w:val="24"/>
        </w:rPr>
        <w:t>反思机制</w:t>
      </w:r>
      <w:r>
        <w:rPr>
          <w:rFonts w:hint="eastAsia"/>
          <w:sz w:val="24"/>
        </w:rPr>
        <w:t>。</w:t>
      </w:r>
    </w:p>
    <w:p w14:paraId="2C106307" w14:textId="79190D62" w:rsidR="00056F72" w:rsidRPr="00056F72" w:rsidRDefault="00056F72" w:rsidP="00056F72">
      <w:pPr>
        <w:spacing w:line="264" w:lineRule="auto"/>
        <w:ind w:firstLineChars="200" w:firstLine="480"/>
        <w:rPr>
          <w:sz w:val="24"/>
        </w:rPr>
      </w:pPr>
      <w:r>
        <w:rPr>
          <w:rFonts w:hint="eastAsia"/>
          <w:sz w:val="24"/>
        </w:rPr>
        <w:t>也就是说，本实施例</w:t>
      </w:r>
      <w:r w:rsidRPr="00056F72">
        <w:rPr>
          <w:rFonts w:hint="eastAsia"/>
          <w:sz w:val="24"/>
        </w:rPr>
        <w:t>在每次生成任务后，</w:t>
      </w:r>
      <w:r>
        <w:rPr>
          <w:rFonts w:hint="eastAsia"/>
          <w:sz w:val="24"/>
        </w:rPr>
        <w:t>会</w:t>
      </w:r>
      <w:r w:rsidRPr="00056F72">
        <w:rPr>
          <w:rFonts w:hint="eastAsia"/>
          <w:sz w:val="24"/>
        </w:rPr>
        <w:t>将生成过程中积累的安全知识进行总结，形成自生成的安全知识库。该自生成的</w:t>
      </w:r>
      <w:r>
        <w:rPr>
          <w:rFonts w:hint="eastAsia"/>
          <w:sz w:val="24"/>
        </w:rPr>
        <w:t>安全</w:t>
      </w:r>
      <w:r w:rsidRPr="00056F72">
        <w:rPr>
          <w:rFonts w:hint="eastAsia"/>
          <w:sz w:val="24"/>
        </w:rPr>
        <w:t>知识库包含了关于不同类型的安全漏洞、编码规范和安全规则等内容。这一</w:t>
      </w:r>
      <w:r>
        <w:rPr>
          <w:rFonts w:hint="eastAsia"/>
          <w:sz w:val="24"/>
        </w:rPr>
        <w:t>安全</w:t>
      </w:r>
      <w:r w:rsidRPr="00056F72">
        <w:rPr>
          <w:rFonts w:hint="eastAsia"/>
          <w:sz w:val="24"/>
        </w:rPr>
        <w:t>知识库并非静态，而是随着模型生成任务的不断进行而扩展和更新</w:t>
      </w:r>
      <w:r>
        <w:rPr>
          <w:rFonts w:hint="eastAsia"/>
          <w:sz w:val="24"/>
        </w:rPr>
        <w:t>，</w:t>
      </w:r>
      <w:r w:rsidRPr="00056F72">
        <w:rPr>
          <w:rFonts w:hint="eastAsia"/>
          <w:sz w:val="24"/>
        </w:rPr>
        <w:t>每当模型在生成任务中发现新的潜在风险或新的安全知识，它都会自动将其加入到知识库中</w:t>
      </w:r>
      <w:r>
        <w:rPr>
          <w:rFonts w:hint="eastAsia"/>
          <w:sz w:val="24"/>
        </w:rPr>
        <w:t>。此为其一</w:t>
      </w:r>
      <w:r w:rsidRPr="00056F72">
        <w:rPr>
          <w:rFonts w:hint="eastAsia"/>
          <w:sz w:val="24"/>
        </w:rPr>
        <w:t>。</w:t>
      </w:r>
    </w:p>
    <w:p w14:paraId="0BB3C602" w14:textId="77777777" w:rsidR="00056F72" w:rsidRPr="00056F72" w:rsidRDefault="00056F72" w:rsidP="00056F72">
      <w:pPr>
        <w:spacing w:line="264" w:lineRule="auto"/>
        <w:ind w:firstLineChars="200" w:firstLine="480"/>
        <w:rPr>
          <w:sz w:val="24"/>
        </w:rPr>
      </w:pPr>
      <w:r w:rsidRPr="00056F72">
        <w:rPr>
          <w:rFonts w:hint="eastAsia"/>
          <w:sz w:val="24"/>
        </w:rPr>
        <w:t>这种自生成的安全知识库具有高度的可扩展性和自适应能力。当模型进行新的生成</w:t>
      </w:r>
      <w:r w:rsidRPr="00056F72">
        <w:rPr>
          <w:rFonts w:hint="eastAsia"/>
          <w:sz w:val="24"/>
        </w:rPr>
        <w:lastRenderedPageBreak/>
        <w:t>任务时，它可以从知识库中提取出相关的安全知识，并将其应用到当前任务中。比如，在生成</w:t>
      </w:r>
      <w:r w:rsidRPr="00056F72">
        <w:rPr>
          <w:rFonts w:hint="eastAsia"/>
          <w:sz w:val="24"/>
        </w:rPr>
        <w:t>API</w:t>
      </w:r>
      <w:r w:rsidRPr="00056F72">
        <w:rPr>
          <w:rFonts w:hint="eastAsia"/>
          <w:sz w:val="24"/>
        </w:rPr>
        <w:t>调用代码时，模型可以参考安全知识库中的规范，确保生成的代码不包含可能的攻击面或不符合安全要求的代码模式。</w:t>
      </w:r>
    </w:p>
    <w:p w14:paraId="48A44C22" w14:textId="3A52EEB0" w:rsidR="00C33AC8" w:rsidRDefault="00056F72" w:rsidP="00056F72">
      <w:pPr>
        <w:spacing w:line="264" w:lineRule="auto"/>
        <w:ind w:firstLineChars="200" w:firstLine="480"/>
        <w:rPr>
          <w:sz w:val="24"/>
        </w:rPr>
      </w:pPr>
      <w:r>
        <w:rPr>
          <w:rFonts w:hint="eastAsia"/>
          <w:sz w:val="24"/>
        </w:rPr>
        <w:t>其二，本实施例的安全</w:t>
      </w:r>
      <w:r w:rsidRPr="00056F72">
        <w:rPr>
          <w:rFonts w:hint="eastAsia"/>
          <w:sz w:val="24"/>
        </w:rPr>
        <w:t>知识库的最大优势在于它不依赖外部资源，完全由大模型自身生成和维护。这使得大模型能够在没有外部干预的情况下，独立扩展其安全能力，持续增强生成任务中的安全性。</w:t>
      </w:r>
      <w:r w:rsidR="00AB694A">
        <w:rPr>
          <w:rFonts w:hint="eastAsia"/>
          <w:kern w:val="0"/>
          <w:sz w:val="24"/>
          <w:szCs w:val="24"/>
        </w:rPr>
        <w:t>因此，本实施例</w:t>
      </w:r>
      <w:r w:rsidR="00AB694A" w:rsidRPr="004600FA">
        <w:rPr>
          <w:rFonts w:hint="eastAsia"/>
          <w:kern w:val="0"/>
          <w:sz w:val="24"/>
          <w:szCs w:val="24"/>
        </w:rPr>
        <w:t>不仅为大模型的广泛应用提供了安全保障，还为需要高安全性的应用场景（如金融、医疗、政府等）提供了强有力的技术支持。</w:t>
      </w:r>
    </w:p>
    <w:p w14:paraId="2912495B" w14:textId="76CCC7C4" w:rsidR="008964B4" w:rsidRDefault="008964B4" w:rsidP="008964B4">
      <w:pPr>
        <w:spacing w:line="264" w:lineRule="auto"/>
        <w:ind w:firstLineChars="200" w:firstLine="480"/>
        <w:rPr>
          <w:sz w:val="24"/>
        </w:rPr>
      </w:pPr>
      <w:r>
        <w:rPr>
          <w:rFonts w:hint="eastAsia"/>
          <w:sz w:val="24"/>
        </w:rPr>
        <w:t>本</w:t>
      </w:r>
      <w:r w:rsidR="00AB694A">
        <w:rPr>
          <w:rFonts w:hint="eastAsia"/>
          <w:sz w:val="24"/>
        </w:rPr>
        <w:t>实施例</w:t>
      </w:r>
      <w:r>
        <w:rPr>
          <w:rFonts w:hint="eastAsia"/>
          <w:sz w:val="24"/>
        </w:rPr>
        <w:t>还提供</w:t>
      </w:r>
      <w:r>
        <w:rPr>
          <w:sz w:val="24"/>
        </w:rPr>
        <w:t>一种</w:t>
      </w:r>
      <w:r>
        <w:rPr>
          <w:rFonts w:hint="eastAsia"/>
          <w:sz w:val="24"/>
        </w:rPr>
        <w:t>基于大模型自身反思机制的即插式安全增强系统，采用了如上所述的基于大模型自身反思机制的即插式安全增强方法，并包括：</w:t>
      </w:r>
    </w:p>
    <w:p w14:paraId="3D94DEFB" w14:textId="77777777" w:rsidR="008964B4" w:rsidRDefault="008964B4" w:rsidP="008964B4">
      <w:pPr>
        <w:spacing w:line="264" w:lineRule="auto"/>
        <w:ind w:firstLineChars="200" w:firstLine="480"/>
        <w:rPr>
          <w:sz w:val="24"/>
        </w:rPr>
      </w:pPr>
      <w:r>
        <w:rPr>
          <w:rFonts w:hint="eastAsia"/>
          <w:sz w:val="24"/>
        </w:rPr>
        <w:t>代码生成模块，实时接收用户的输入需求，通过大语言模型生成初步代码，并通过大语言模型提取初步代码中的潜在风险，所述潜在风险包括</w:t>
      </w:r>
      <w:r w:rsidRPr="004452E1">
        <w:rPr>
          <w:rFonts w:hint="eastAsia"/>
          <w:kern w:val="0"/>
          <w:sz w:val="24"/>
          <w:szCs w:val="24"/>
        </w:rPr>
        <w:t>未加密的密码信息</w:t>
      </w:r>
      <w:r>
        <w:rPr>
          <w:rFonts w:hint="eastAsia"/>
          <w:kern w:val="0"/>
          <w:sz w:val="24"/>
          <w:szCs w:val="24"/>
        </w:rPr>
        <w:t>、</w:t>
      </w:r>
      <w:r>
        <w:rPr>
          <w:rFonts w:hint="eastAsia"/>
          <w:sz w:val="24"/>
        </w:rPr>
        <w:t>敏感数据以及不符合安全规则或编码规范的操作，所述敏感数据包括</w:t>
      </w:r>
      <w:r w:rsidRPr="0028479C">
        <w:rPr>
          <w:rFonts w:hint="eastAsia"/>
          <w:sz w:val="24"/>
        </w:rPr>
        <w:t>API</w:t>
      </w:r>
      <w:r w:rsidRPr="0028479C">
        <w:rPr>
          <w:rFonts w:hint="eastAsia"/>
          <w:sz w:val="24"/>
        </w:rPr>
        <w:t>密钥</w:t>
      </w:r>
      <w:r>
        <w:rPr>
          <w:rFonts w:hint="eastAsia"/>
          <w:sz w:val="24"/>
        </w:rPr>
        <w:t>和</w:t>
      </w:r>
      <w:r w:rsidRPr="0028479C">
        <w:rPr>
          <w:rFonts w:hint="eastAsia"/>
          <w:sz w:val="24"/>
        </w:rPr>
        <w:t>私密信息</w:t>
      </w:r>
      <w:r>
        <w:rPr>
          <w:rFonts w:hint="eastAsia"/>
          <w:sz w:val="24"/>
        </w:rPr>
        <w:t>；</w:t>
      </w:r>
    </w:p>
    <w:p w14:paraId="133B227F" w14:textId="77777777" w:rsidR="008964B4" w:rsidRDefault="008964B4" w:rsidP="008964B4">
      <w:pPr>
        <w:spacing w:line="264" w:lineRule="auto"/>
        <w:ind w:firstLineChars="200" w:firstLine="480"/>
        <w:rPr>
          <w:sz w:val="24"/>
        </w:rPr>
      </w:pPr>
      <w:r>
        <w:rPr>
          <w:rFonts w:hint="eastAsia"/>
          <w:sz w:val="24"/>
        </w:rPr>
        <w:t>反思验证模块，启动安全检测模块进行反思验证，识别潜在的安全问题，并通过大语言模型自生成的</w:t>
      </w:r>
      <w:r w:rsidRPr="00F25269">
        <w:rPr>
          <w:rFonts w:hint="eastAsia"/>
          <w:sz w:val="24"/>
        </w:rPr>
        <w:t>安全知识库</w:t>
      </w:r>
      <w:r>
        <w:rPr>
          <w:rFonts w:hint="eastAsia"/>
          <w:sz w:val="24"/>
        </w:rPr>
        <w:t>对安全问题进行标记；</w:t>
      </w:r>
    </w:p>
    <w:p w14:paraId="5EA71769" w14:textId="17E13C0D" w:rsidR="008964B4" w:rsidRDefault="008964B4" w:rsidP="008964B4">
      <w:pPr>
        <w:spacing w:line="264" w:lineRule="auto"/>
        <w:ind w:firstLineChars="200" w:firstLine="480"/>
        <w:rPr>
          <w:sz w:val="24"/>
        </w:rPr>
      </w:pPr>
      <w:r>
        <w:rPr>
          <w:rFonts w:hint="eastAsia"/>
          <w:sz w:val="24"/>
        </w:rPr>
        <w:t>安全优化模块，调用修正模块进行代码优化，基于</w:t>
      </w:r>
      <w:r>
        <w:rPr>
          <w:rFonts w:hint="eastAsia"/>
          <w:sz w:val="24"/>
        </w:rPr>
        <w:t>R</w:t>
      </w:r>
      <w:r>
        <w:rPr>
          <w:sz w:val="24"/>
        </w:rPr>
        <w:t>AG</w:t>
      </w:r>
      <w:r w:rsidRPr="002A28B7">
        <w:rPr>
          <w:sz w:val="24"/>
        </w:rPr>
        <w:t>检索增强生成</w:t>
      </w:r>
      <w:r w:rsidRPr="002A28B7">
        <w:rPr>
          <w:rFonts w:hint="eastAsia"/>
          <w:sz w:val="24"/>
        </w:rPr>
        <w:t>模型</w:t>
      </w:r>
      <w:r>
        <w:rPr>
          <w:rFonts w:hint="eastAsia"/>
          <w:sz w:val="24"/>
        </w:rPr>
        <w:t>动态检索所述</w:t>
      </w:r>
      <w:r w:rsidRPr="00F25269">
        <w:rPr>
          <w:rFonts w:hint="eastAsia"/>
          <w:sz w:val="24"/>
        </w:rPr>
        <w:t>安全知识库</w:t>
      </w:r>
      <w:r>
        <w:rPr>
          <w:rFonts w:hint="eastAsia"/>
          <w:sz w:val="24"/>
        </w:rPr>
        <w:t>，进行安全问题与安全知识库之间的匹配，在匹配后根据所述安全知识库进行自动修正和代码优化，</w:t>
      </w:r>
      <w:r w:rsidR="008B64AE">
        <w:rPr>
          <w:rFonts w:hint="eastAsia"/>
          <w:sz w:val="24"/>
        </w:rPr>
        <w:t>并返回提取潜在风险和进行反思验证</w:t>
      </w:r>
      <w:r>
        <w:rPr>
          <w:rFonts w:hint="eastAsia"/>
          <w:sz w:val="24"/>
        </w:rPr>
        <w:t>；</w:t>
      </w:r>
    </w:p>
    <w:p w14:paraId="4B39F69A" w14:textId="77777777" w:rsidR="008964B4" w:rsidRDefault="008964B4" w:rsidP="008964B4">
      <w:pPr>
        <w:spacing w:line="264" w:lineRule="auto"/>
        <w:ind w:firstLineChars="200" w:firstLine="480"/>
        <w:rPr>
          <w:sz w:val="24"/>
        </w:rPr>
      </w:pPr>
      <w:r>
        <w:rPr>
          <w:rFonts w:hint="eastAsia"/>
          <w:sz w:val="24"/>
        </w:rPr>
        <w:t>输出模块，输出最终代码，生成安全分析报告，并将反思验证过程中所积累的安全知识进行总结，更新和拓展所述</w:t>
      </w:r>
      <w:r w:rsidRPr="00F25269">
        <w:rPr>
          <w:rFonts w:hint="eastAsia"/>
          <w:sz w:val="24"/>
        </w:rPr>
        <w:t>安全知识库</w:t>
      </w:r>
    </w:p>
    <w:p w14:paraId="1A8E51A8" w14:textId="791A21CA" w:rsidR="00AB694A" w:rsidRDefault="00AB694A" w:rsidP="00AB694A">
      <w:pPr>
        <w:spacing w:line="264" w:lineRule="auto"/>
        <w:ind w:firstLineChars="200" w:firstLine="480"/>
        <w:rPr>
          <w:sz w:val="24"/>
        </w:rPr>
      </w:pPr>
      <w:r>
        <w:rPr>
          <w:rFonts w:hint="eastAsia"/>
          <w:sz w:val="24"/>
        </w:rPr>
        <w:t>综上所述，第一，本实施例能够</w:t>
      </w:r>
      <w:r w:rsidRPr="00AB694A">
        <w:rPr>
          <w:rFonts w:hint="eastAsia"/>
          <w:sz w:val="24"/>
        </w:rPr>
        <w:t>通过</w:t>
      </w:r>
      <w:r>
        <w:rPr>
          <w:rFonts w:hint="eastAsia"/>
          <w:sz w:val="24"/>
        </w:rPr>
        <w:t>自身反思机制</w:t>
      </w:r>
      <w:r w:rsidRPr="00AB694A">
        <w:rPr>
          <w:rFonts w:hint="eastAsia"/>
          <w:sz w:val="24"/>
        </w:rPr>
        <w:t>对大模型生成内容</w:t>
      </w:r>
      <w:r>
        <w:rPr>
          <w:rFonts w:hint="eastAsia"/>
          <w:sz w:val="24"/>
        </w:rPr>
        <w:t>进行</w:t>
      </w:r>
      <w:r w:rsidRPr="00AB694A">
        <w:rPr>
          <w:rFonts w:hint="eastAsia"/>
          <w:sz w:val="24"/>
        </w:rPr>
        <w:t>自我审查和反思，使其能够主动识别生成内容中的潜在安全</w:t>
      </w:r>
      <w:r>
        <w:rPr>
          <w:rFonts w:hint="eastAsia"/>
          <w:sz w:val="24"/>
        </w:rPr>
        <w:t>漏洞及其安全问题</w:t>
      </w:r>
      <w:r w:rsidRPr="00AB694A">
        <w:rPr>
          <w:rFonts w:hint="eastAsia"/>
          <w:sz w:val="24"/>
        </w:rPr>
        <w:t>，并进行实时修正。</w:t>
      </w:r>
      <w:r>
        <w:rPr>
          <w:rFonts w:hint="eastAsia"/>
          <w:sz w:val="24"/>
        </w:rPr>
        <w:t>需要说明的是，本实施例的自身</w:t>
      </w:r>
      <w:r w:rsidRPr="00AB694A">
        <w:rPr>
          <w:rFonts w:hint="eastAsia"/>
          <w:sz w:val="24"/>
        </w:rPr>
        <w:t>反思机制并不是</w:t>
      </w:r>
      <w:r>
        <w:rPr>
          <w:rFonts w:hint="eastAsia"/>
          <w:sz w:val="24"/>
        </w:rPr>
        <w:t>像现有技术那样，</w:t>
      </w:r>
      <w:r w:rsidRPr="00AB694A">
        <w:rPr>
          <w:rFonts w:hint="eastAsia"/>
          <w:sz w:val="24"/>
        </w:rPr>
        <w:t>在生成任务</w:t>
      </w:r>
      <w:r>
        <w:rPr>
          <w:rFonts w:hint="eastAsia"/>
          <w:sz w:val="24"/>
        </w:rPr>
        <w:t>/</w:t>
      </w:r>
      <w:r>
        <w:rPr>
          <w:rFonts w:hint="eastAsia"/>
          <w:sz w:val="24"/>
        </w:rPr>
        <w:t>输出代码之</w:t>
      </w:r>
      <w:r w:rsidRPr="00AB694A">
        <w:rPr>
          <w:rFonts w:hint="eastAsia"/>
          <w:sz w:val="24"/>
        </w:rPr>
        <w:t>后进行简单的错误修正，而是在生成内容的每一个阶段进行持续的安全评估，确保每一次生成输出都符合安全标准。</w:t>
      </w:r>
      <w:r>
        <w:rPr>
          <w:rFonts w:hint="eastAsia"/>
          <w:sz w:val="24"/>
        </w:rPr>
        <w:t>这种即插式安全增强方法与系统，</w:t>
      </w:r>
      <w:r w:rsidRPr="00AB694A">
        <w:rPr>
          <w:rFonts w:hint="eastAsia"/>
          <w:sz w:val="24"/>
        </w:rPr>
        <w:t>不仅提高了生成任务中的安全性，还增强了大模型在实际应用中的安全性和可靠性。</w:t>
      </w:r>
    </w:p>
    <w:p w14:paraId="6D9FE01E" w14:textId="4B8A219C" w:rsidR="0090246C" w:rsidRPr="008964B4" w:rsidRDefault="00AB694A" w:rsidP="00AB694A">
      <w:pPr>
        <w:spacing w:line="264" w:lineRule="auto"/>
        <w:ind w:firstLineChars="200" w:firstLine="480"/>
        <w:rPr>
          <w:sz w:val="24"/>
        </w:rPr>
      </w:pPr>
      <w:r>
        <w:rPr>
          <w:rFonts w:hint="eastAsia"/>
          <w:sz w:val="24"/>
        </w:rPr>
        <w:t>第二，</w:t>
      </w:r>
      <w:r w:rsidR="00A350AC" w:rsidRPr="00F95DC7">
        <w:rPr>
          <w:rFonts w:hint="eastAsia"/>
          <w:kern w:val="0"/>
          <w:sz w:val="24"/>
          <w:szCs w:val="24"/>
        </w:rPr>
        <w:t>大模型通过自生成</w:t>
      </w:r>
      <w:r w:rsidR="00A350AC">
        <w:rPr>
          <w:rFonts w:hint="eastAsia"/>
          <w:kern w:val="0"/>
          <w:sz w:val="24"/>
          <w:szCs w:val="24"/>
        </w:rPr>
        <w:t>的</w:t>
      </w:r>
      <w:r w:rsidR="00A350AC" w:rsidRPr="00F95DC7">
        <w:rPr>
          <w:rFonts w:hint="eastAsia"/>
          <w:kern w:val="0"/>
          <w:sz w:val="24"/>
          <w:szCs w:val="24"/>
        </w:rPr>
        <w:t>安全知识库，持续积累和扩展安全知识。这一</w:t>
      </w:r>
      <w:r w:rsidR="00A350AC">
        <w:rPr>
          <w:rFonts w:hint="eastAsia"/>
          <w:kern w:val="0"/>
          <w:sz w:val="24"/>
          <w:szCs w:val="24"/>
        </w:rPr>
        <w:t>安全</w:t>
      </w:r>
      <w:r w:rsidR="00A350AC" w:rsidRPr="00F95DC7">
        <w:rPr>
          <w:rFonts w:hint="eastAsia"/>
          <w:kern w:val="0"/>
          <w:sz w:val="24"/>
          <w:szCs w:val="24"/>
        </w:rPr>
        <w:t>知识库不仅涵盖了常见的安全漏洞、编码规范和安全规则，还能够随着大模型生成任务的不断进行，自动从生成任务中总结出新的安全知识，形成可持续更新的安全知识体系。</w:t>
      </w:r>
      <w:r w:rsidRPr="00AB694A">
        <w:rPr>
          <w:rFonts w:hint="eastAsia"/>
          <w:sz w:val="24"/>
        </w:rPr>
        <w:t>尤其是在没有外部知识库的支持下，</w:t>
      </w:r>
      <w:r w:rsidR="00A350AC">
        <w:rPr>
          <w:rFonts w:hint="eastAsia"/>
          <w:sz w:val="24"/>
        </w:rPr>
        <w:t>本实施例</w:t>
      </w:r>
      <w:r w:rsidRPr="00AB694A">
        <w:rPr>
          <w:rFonts w:hint="eastAsia"/>
          <w:sz w:val="24"/>
        </w:rPr>
        <w:t>依然能够通过自身的反思和学习生成安全知</w:t>
      </w:r>
      <w:r w:rsidRPr="00AB694A">
        <w:rPr>
          <w:rFonts w:hint="eastAsia"/>
          <w:sz w:val="24"/>
        </w:rPr>
        <w:lastRenderedPageBreak/>
        <w:t>识，适应不同任务中的安全需求。通过这种自生成和自优化的安全机制，能够显著降低大模型在实际应用中出现安全漏洞的风险，特别是在需要高度保障数据安全的行业领域中，具有重要的应用价值。</w:t>
      </w:r>
    </w:p>
    <w:p w14:paraId="431BA667" w14:textId="5175FF7C" w:rsidR="0090246C" w:rsidRDefault="00A350AC">
      <w:pPr>
        <w:spacing w:line="264" w:lineRule="auto"/>
        <w:ind w:firstLineChars="200" w:firstLine="480"/>
        <w:rPr>
          <w:sz w:val="24"/>
        </w:rPr>
      </w:pPr>
      <w:r>
        <w:rPr>
          <w:rFonts w:hint="eastAsia"/>
          <w:sz w:val="24"/>
        </w:rPr>
        <w:t>第三、</w:t>
      </w:r>
      <w:r w:rsidRPr="00F95DC7">
        <w:rPr>
          <w:rFonts w:hint="eastAsia"/>
          <w:kern w:val="0"/>
          <w:sz w:val="24"/>
          <w:szCs w:val="24"/>
        </w:rPr>
        <w:t>在生成过程中加入自动化的安全检测与修正机制，确保大模型能够实时识别并修复输出中的安全问题</w:t>
      </w:r>
      <w:r>
        <w:rPr>
          <w:rFonts w:hint="eastAsia"/>
          <w:kern w:val="0"/>
          <w:sz w:val="24"/>
          <w:szCs w:val="24"/>
        </w:rPr>
        <w:t>，以便</w:t>
      </w:r>
      <w:r w:rsidRPr="00F95DC7">
        <w:rPr>
          <w:rFonts w:hint="eastAsia"/>
          <w:kern w:val="0"/>
          <w:sz w:val="24"/>
          <w:szCs w:val="24"/>
        </w:rPr>
        <w:t>可以在生成内容后对其进行全面检查，及时发现内容中的敏感数据泄露、恶意代码</w:t>
      </w:r>
      <w:r>
        <w:rPr>
          <w:rFonts w:hint="eastAsia"/>
          <w:kern w:val="0"/>
          <w:sz w:val="24"/>
          <w:szCs w:val="24"/>
        </w:rPr>
        <w:t>和</w:t>
      </w:r>
      <w:r w:rsidRPr="00F95DC7">
        <w:rPr>
          <w:rFonts w:hint="eastAsia"/>
          <w:kern w:val="0"/>
          <w:sz w:val="24"/>
          <w:szCs w:val="24"/>
        </w:rPr>
        <w:t>隐私侵犯等风险点，并采取相应措施进行修正。</w:t>
      </w:r>
    </w:p>
    <w:p w14:paraId="16CB9EAD" w14:textId="77777777" w:rsidR="0090246C" w:rsidRDefault="00A958A5">
      <w:pPr>
        <w:spacing w:line="264" w:lineRule="auto"/>
        <w:ind w:firstLineChars="200" w:firstLine="480"/>
        <w:rPr>
          <w:sz w:val="24"/>
        </w:rPr>
      </w:pPr>
      <w:r>
        <w:rPr>
          <w:sz w:val="24"/>
        </w:rPr>
        <w:t>以上内容是结合具体的优选实施方式对本发明所作的进一步详细说明，不能认定本发明的具体实施只局限于这些说明。对于本发明所属技术领域的普通技术人员来说，在不脱离本发明构思的前提下，还可以做出若干简单推演或替换，都应当视为属于本发明的保护范围。</w:t>
      </w:r>
    </w:p>
    <w:p w14:paraId="1C9323D9" w14:textId="77777777" w:rsidR="0090246C" w:rsidRDefault="0090246C">
      <w:pPr>
        <w:spacing w:line="700" w:lineRule="exact"/>
        <w:rPr>
          <w:sz w:val="24"/>
        </w:rPr>
        <w:sectPr w:rsidR="0090246C">
          <w:footerReference w:type="default" r:id="rId21"/>
          <w:pgSz w:w="11906" w:h="16838"/>
          <w:pgMar w:top="1418" w:right="1418" w:bottom="851" w:left="1418" w:header="851" w:footer="284" w:gutter="0"/>
          <w:pgNumType w:start="1"/>
          <w:cols w:space="720"/>
          <w:docGrid w:type="linesAndChars" w:linePitch="455"/>
        </w:sectPr>
      </w:pPr>
    </w:p>
    <w:p w14:paraId="6FD9A31C" w14:textId="5F599C2E" w:rsidR="0090246C" w:rsidRDefault="00605012">
      <w:pPr>
        <w:spacing w:before="60"/>
        <w:jc w:val="center"/>
        <w:rPr>
          <w:sz w:val="24"/>
        </w:rPr>
      </w:pPr>
      <w:r>
        <w:object w:dxaOrig="9042" w:dyaOrig="9751" w14:anchorId="08BE268E">
          <v:shape id="_x0000_i1026" type="#_x0000_t75" style="width:452.5pt;height:486.85pt" o:ole="">
            <v:imagedata r:id="rId9" o:title=""/>
          </v:shape>
          <o:OLEObject Type="Embed" ProgID="Visio.Drawing.11" ShapeID="_x0000_i1026" DrawAspect="Content" ObjectID="_1800992983" r:id="rId22"/>
        </w:object>
      </w:r>
      <w:commentRangeStart w:id="19"/>
      <w:commentRangeStart w:id="20"/>
      <w:r w:rsidR="006E1719">
        <w:rPr>
          <w:noProof/>
          <w:sz w:val="24"/>
          <w:szCs w:val="21"/>
        </w:rPr>
        <mc:AlternateContent>
          <mc:Choice Requires="wps">
            <w:drawing>
              <wp:anchor distT="0" distB="0" distL="114300" distR="114300" simplePos="0" relativeHeight="251659264" behindDoc="0" locked="0" layoutInCell="1" allowOverlap="1" wp14:anchorId="0DF77760" wp14:editId="4A595C8A">
                <wp:simplePos x="0" y="0"/>
                <wp:positionH relativeFrom="column">
                  <wp:posOffset>981075</wp:posOffset>
                </wp:positionH>
                <wp:positionV relativeFrom="paragraph">
                  <wp:posOffset>-568325</wp:posOffset>
                </wp:positionV>
                <wp:extent cx="3981450" cy="495300"/>
                <wp:effectExtent l="9525" t="12700" r="9525" b="6350"/>
                <wp:wrapNone/>
                <wp:docPr id="2"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495300"/>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5346A57" w14:textId="77777777" w:rsidR="008A585C" w:rsidRDefault="008A585C">
                            <w:pPr>
                              <w:spacing w:before="60"/>
                              <w:jc w:val="center"/>
                              <w:rPr>
                                <w:rFonts w:eastAsia="黑体"/>
                                <w:spacing w:val="90"/>
                              </w:rPr>
                            </w:pPr>
                            <w:r>
                              <w:rPr>
                                <w:rFonts w:eastAsia="黑体" w:hint="eastAsia"/>
                                <w:spacing w:val="90"/>
                              </w:rPr>
                              <w:t>说明书附图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77760" id="矩形 11" o:spid="_x0000_s1030" style="position:absolute;left:0;text-align:left;margin-left:77.25pt;margin-top:-44.75pt;width:313.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" filled="f" strokecolor="white">
                <v:textbox>
                  <w:txbxContent>
                    <w:p w14:paraId="15346A57" w14:textId="77777777" w:rsidR="008A585C" w:rsidRDefault="008A585C">
                      <w:pPr>
                        <w:spacing w:before="60"/>
                        <w:jc w:val="center"/>
                        <w:rPr>
                          <w:rFonts w:eastAsia="黑体"/>
                          <w:spacing w:val="90"/>
                        </w:rPr>
                      </w:pPr>
                      <w:r>
                        <w:rPr>
                          <w:rFonts w:eastAsia="黑体" w:hint="eastAsia"/>
                          <w:spacing w:val="90"/>
                        </w:rPr>
                        <w:t>说明书附图</w:t>
                      </w:r>
                    </w:p>
                  </w:txbxContent>
                </v:textbox>
              </v:rect>
            </w:pict>
          </mc:Fallback>
        </mc:AlternateContent>
      </w:r>
      <w:r w:rsidR="006E1719">
        <w:rPr>
          <w:noProof/>
          <w:sz w:val="24"/>
          <w:szCs w:val="21"/>
        </w:rPr>
        <mc:AlternateContent>
          <mc:Choice Requires="wps">
            <w:drawing>
              <wp:anchor distT="0" distB="0" distL="114300" distR="114300" simplePos="0" relativeHeight="251656192" behindDoc="0" locked="0" layoutInCell="1" allowOverlap="1" wp14:anchorId="6E148794" wp14:editId="613FFE63">
                <wp:simplePos x="0" y="0"/>
                <wp:positionH relativeFrom="column">
                  <wp:posOffset>-1905</wp:posOffset>
                </wp:positionH>
                <wp:positionV relativeFrom="paragraph">
                  <wp:posOffset>0</wp:posOffset>
                </wp:positionV>
                <wp:extent cx="5777865" cy="0"/>
                <wp:effectExtent l="7620" t="9525" r="15240" b="9525"/>
                <wp:wrapNone/>
                <wp:docPr id="1"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812F4" id="直线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0" to="45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" strokeweight="1pt"/>
            </w:pict>
          </mc:Fallback>
        </mc:AlternateContent>
      </w:r>
      <w:r w:rsidR="00A958A5">
        <w:rPr>
          <w:rFonts w:hint="eastAsia"/>
          <w:sz w:val="24"/>
        </w:rPr>
        <w:t>图</w:t>
      </w:r>
      <w:r w:rsidR="00A958A5">
        <w:rPr>
          <w:rFonts w:hint="eastAsia"/>
          <w:sz w:val="24"/>
        </w:rPr>
        <w:t>1</w:t>
      </w:r>
      <w:commentRangeEnd w:id="19"/>
      <w:r w:rsidR="00612411">
        <w:rPr>
          <w:rStyle w:val="a5"/>
        </w:rPr>
        <w:commentReference w:id="19"/>
      </w:r>
      <w:commentRangeEnd w:id="20"/>
      <w:r w:rsidR="00BB67CF">
        <w:rPr>
          <w:rStyle w:val="a5"/>
        </w:rPr>
        <w:commentReference w:id="20"/>
      </w:r>
    </w:p>
    <w:p w14:paraId="16EABD0F" w14:textId="07DE9D91" w:rsidR="0090246C" w:rsidRDefault="007F5C53">
      <w:pPr>
        <w:spacing w:before="60"/>
        <w:jc w:val="center"/>
      </w:pPr>
      <w:r w:rsidRPr="007F5C53">
        <w:rPr>
          <w:noProof/>
        </w:rPr>
        <w:drawing>
          <wp:inline distT="0" distB="0" distL="0" distR="0" wp14:anchorId="024F8ADD" wp14:editId="6F3500E1">
            <wp:extent cx="5759450" cy="35159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515995"/>
                    </a:xfrm>
                    <a:prstGeom prst="rect">
                      <a:avLst/>
                    </a:prstGeom>
                  </pic:spPr>
                </pic:pic>
              </a:graphicData>
            </a:graphic>
          </wp:inline>
        </w:drawing>
      </w:r>
    </w:p>
    <w:p w14:paraId="6FE782D2" w14:textId="02259B9B" w:rsidR="00A958A5" w:rsidRDefault="00A958A5" w:rsidP="0043549D">
      <w:pPr>
        <w:spacing w:before="60"/>
        <w:jc w:val="center"/>
        <w:rPr>
          <w:sz w:val="24"/>
        </w:rPr>
      </w:pPr>
      <w:r>
        <w:rPr>
          <w:rFonts w:hint="eastAsia"/>
          <w:sz w:val="24"/>
        </w:rPr>
        <w:t>图</w:t>
      </w:r>
      <w:r>
        <w:rPr>
          <w:rFonts w:hint="eastAsia"/>
          <w:sz w:val="24"/>
        </w:rPr>
        <w:t>2</w:t>
      </w:r>
    </w:p>
    <w:sectPr w:rsidR="00A958A5">
      <w:headerReference w:type="default" r:id="rId24"/>
      <w:footerReference w:type="default" r:id="rId25"/>
      <w:pgSz w:w="11906" w:h="16838"/>
      <w:pgMar w:top="1418" w:right="1418" w:bottom="851" w:left="1418" w:header="851" w:footer="284" w:gutter="0"/>
      <w:pgNumType w:start="1"/>
      <w:cols w:space="720"/>
      <w:docGrid w:type="linesAndChars" w:linePitch="45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n" w:date="2025-02-09T17:07:00Z" w:initials="W">
    <w:p w14:paraId="3136DCA7" w14:textId="70466E6D" w:rsidR="008E3273" w:rsidRDefault="008E3273">
      <w:pPr>
        <w:pStyle w:val="aa"/>
        <w:rPr>
          <w:rFonts w:ascii="Arial" w:hAnsi="Arial" w:cs="Arial"/>
          <w:color w:val="333333"/>
          <w:sz w:val="21"/>
          <w:szCs w:val="21"/>
          <w:shd w:val="clear" w:color="auto" w:fill="FFFFFF"/>
        </w:rPr>
      </w:pPr>
      <w:r>
        <w:rPr>
          <w:rStyle w:val="a5"/>
        </w:rPr>
        <w:annotationRef/>
      </w:r>
      <w:r>
        <w:rPr>
          <w:rFonts w:hint="eastAsia"/>
        </w:rPr>
        <w:t>跟已公开的</w:t>
      </w:r>
      <w:r>
        <w:rPr>
          <w:rFonts w:ascii="Arial" w:hAnsi="Arial" w:cs="Arial"/>
          <w:color w:val="333333"/>
          <w:sz w:val="21"/>
          <w:szCs w:val="21"/>
          <w:shd w:val="clear" w:color="auto" w:fill="FFFFFF"/>
        </w:rPr>
        <w:t>基于大数据的漏洞挖掘和修复方法</w:t>
      </w:r>
      <w:r>
        <w:rPr>
          <w:rFonts w:ascii="Arial" w:hAnsi="Arial" w:cs="Arial" w:hint="eastAsia"/>
          <w:color w:val="333333"/>
          <w:sz w:val="21"/>
          <w:szCs w:val="21"/>
          <w:shd w:val="clear" w:color="auto" w:fill="FFFFFF"/>
        </w:rPr>
        <w:t>，在大的步骤上，相识度稍高。</w:t>
      </w:r>
    </w:p>
    <w:p w14:paraId="59074A9A" w14:textId="289B3F17" w:rsidR="008E3273" w:rsidRDefault="008E3273">
      <w:pPr>
        <w:pStyle w:val="aa"/>
      </w:pPr>
      <w:r>
        <w:rPr>
          <w:rFonts w:ascii="Arial" w:hAnsi="Arial" w:cs="Arial" w:hint="eastAsia"/>
          <w:color w:val="333333"/>
          <w:sz w:val="21"/>
          <w:szCs w:val="21"/>
          <w:shd w:val="clear" w:color="auto" w:fill="FFFFFF"/>
        </w:rPr>
        <w:t>各个的步骤，是否有</w:t>
      </w:r>
      <w:r w:rsidRPr="008E3273">
        <w:rPr>
          <w:rFonts w:ascii="Arial" w:hAnsi="Arial" w:cs="Arial" w:hint="eastAsia"/>
          <w:color w:val="FF0000"/>
          <w:sz w:val="21"/>
          <w:szCs w:val="21"/>
          <w:shd w:val="clear" w:color="auto" w:fill="FFFFFF"/>
        </w:rPr>
        <w:t>自设计的算法、或特殊的跳转指令</w:t>
      </w:r>
      <w:r>
        <w:rPr>
          <w:rFonts w:ascii="Arial" w:hAnsi="Arial" w:cs="Arial" w:hint="eastAsia"/>
          <w:color w:val="FF0000"/>
          <w:sz w:val="21"/>
          <w:szCs w:val="21"/>
          <w:shd w:val="clear" w:color="auto" w:fill="FFFFFF"/>
        </w:rPr>
        <w:t>或详细的实现过程呢</w:t>
      </w:r>
      <w:r>
        <w:rPr>
          <w:rFonts w:ascii="Arial" w:hAnsi="Arial" w:cs="Arial" w:hint="eastAsia"/>
          <w:color w:val="333333"/>
          <w:sz w:val="21"/>
          <w:szCs w:val="21"/>
          <w:shd w:val="clear" w:color="auto" w:fill="FFFFFF"/>
        </w:rPr>
        <w:t>？若有，请务必尽量提供，以尽可能降低创造性</w:t>
      </w:r>
      <w:r w:rsidR="00BF34E3">
        <w:rPr>
          <w:rFonts w:ascii="Arial" w:hAnsi="Arial" w:cs="Arial" w:hint="eastAsia"/>
          <w:color w:val="333333"/>
          <w:sz w:val="21"/>
          <w:szCs w:val="21"/>
          <w:shd w:val="clear" w:color="auto" w:fill="FFFFFF"/>
        </w:rPr>
        <w:t>不足</w:t>
      </w:r>
      <w:r>
        <w:rPr>
          <w:rFonts w:ascii="Arial" w:hAnsi="Arial" w:cs="Arial" w:hint="eastAsia"/>
          <w:color w:val="333333"/>
          <w:sz w:val="21"/>
          <w:szCs w:val="21"/>
          <w:shd w:val="clear" w:color="auto" w:fill="FFFFFF"/>
        </w:rPr>
        <w:t>的风险。</w:t>
      </w:r>
    </w:p>
  </w:comment>
  <w:comment w:id="11" w:author="Wen" w:date="2025-02-09T17:03:00Z" w:initials="W">
    <w:p w14:paraId="29A30E4F" w14:textId="77777777" w:rsidR="00C636F8" w:rsidRDefault="00C636F8">
      <w:pPr>
        <w:pStyle w:val="aa"/>
      </w:pPr>
      <w:r>
        <w:rPr>
          <w:rStyle w:val="a5"/>
        </w:rPr>
        <w:annotationRef/>
      </w:r>
      <w:r>
        <w:rPr>
          <w:rFonts w:hint="eastAsia"/>
        </w:rPr>
        <w:t>请确认这一理解</w:t>
      </w:r>
      <w:r>
        <w:rPr>
          <w:rFonts w:hint="eastAsia"/>
        </w:rPr>
        <w:t>/</w:t>
      </w:r>
      <w:r>
        <w:rPr>
          <w:rFonts w:hint="eastAsia"/>
        </w:rPr>
        <w:t>描述，是否正确。</w:t>
      </w:r>
    </w:p>
    <w:p w14:paraId="02E485A3" w14:textId="538336C0" w:rsidR="00C636F8" w:rsidRDefault="00C636F8">
      <w:pPr>
        <w:pStyle w:val="aa"/>
      </w:pPr>
      <w:r>
        <w:rPr>
          <w:rFonts w:hint="eastAsia"/>
        </w:rPr>
        <w:t>若不正确，请修正。</w:t>
      </w:r>
    </w:p>
    <w:p w14:paraId="6BD843F5" w14:textId="77777777" w:rsidR="00C636F8" w:rsidRDefault="00C636F8">
      <w:pPr>
        <w:pStyle w:val="aa"/>
      </w:pPr>
    </w:p>
    <w:p w14:paraId="62BBB09D" w14:textId="4CD4F622" w:rsidR="00C636F8" w:rsidRDefault="00C636F8">
      <w:pPr>
        <w:pStyle w:val="aa"/>
      </w:pPr>
      <w:r>
        <w:rPr>
          <w:rFonts w:hint="eastAsia"/>
        </w:rPr>
        <w:t>注：原交底附图写的是返回代码生成模块，那么，实际上指的是返回步骤</w:t>
      </w:r>
      <w:r>
        <w:rPr>
          <w:rFonts w:hint="eastAsia"/>
        </w:rPr>
        <w:t>S</w:t>
      </w:r>
      <w:r>
        <w:t>1</w:t>
      </w:r>
      <w:r>
        <w:rPr>
          <w:rFonts w:hint="eastAsia"/>
        </w:rPr>
        <w:t>的代码生成步骤，只是在用户的新输入之前，无需再次进行初步代码的生成，对吧？</w:t>
      </w:r>
    </w:p>
    <w:p w14:paraId="20F3676C" w14:textId="768103E2" w:rsidR="00B3101A" w:rsidRDefault="00B3101A">
      <w:pPr>
        <w:pStyle w:val="aa"/>
      </w:pPr>
      <w:r>
        <w:rPr>
          <w:rFonts w:hint="eastAsia"/>
        </w:rPr>
        <w:t>若是的话，那么通过怎样的步骤或特殊处理，进而跳转至代码生成步骤的</w:t>
      </w:r>
      <w:r w:rsidR="00343721">
        <w:rPr>
          <w:rFonts w:hint="eastAsia"/>
        </w:rPr>
        <w:t>某</w:t>
      </w:r>
      <w:r>
        <w:rPr>
          <w:rFonts w:hint="eastAsia"/>
        </w:rPr>
        <w:t>一个节点，而不是这个步骤的开头呢？请详细说明</w:t>
      </w:r>
    </w:p>
    <w:p w14:paraId="60D88199" w14:textId="654358CF" w:rsidR="00B3101A" w:rsidRDefault="00B3101A">
      <w:pPr>
        <w:pStyle w:val="aa"/>
      </w:pPr>
      <w:r>
        <w:rPr>
          <w:rFonts w:hint="eastAsia"/>
        </w:rPr>
        <w:t>若有算法或是特殊的函数跳转</w:t>
      </w:r>
      <w:r>
        <w:rPr>
          <w:rFonts w:hint="eastAsia"/>
        </w:rPr>
        <w:t>/</w:t>
      </w:r>
      <w:r>
        <w:rPr>
          <w:rFonts w:hint="eastAsia"/>
        </w:rPr>
        <w:t>调用，请结合补充清楚和完整。</w:t>
      </w:r>
    </w:p>
  </w:comment>
  <w:comment w:id="12" w:author="墨 许" w:date="2025-02-13T22:55:00Z" w:initials="墨许">
    <w:p w14:paraId="079CAF39" w14:textId="77777777" w:rsidR="00132B65" w:rsidRDefault="00132B65" w:rsidP="00132B65">
      <w:pPr>
        <w:pStyle w:val="aa"/>
      </w:pPr>
      <w:r>
        <w:rPr>
          <w:rStyle w:val="a5"/>
        </w:rPr>
        <w:annotationRef/>
      </w:r>
      <w:r>
        <w:rPr>
          <w:rFonts w:hint="eastAsia"/>
        </w:rPr>
        <w:t>正确</w:t>
      </w:r>
    </w:p>
  </w:comment>
  <w:comment w:id="13" w:author="Wen" w:date="2025-02-09T17:13:00Z" w:initials="W">
    <w:p w14:paraId="040861DB" w14:textId="5C3CDB84" w:rsidR="00312C80" w:rsidRDefault="00312C80">
      <w:pPr>
        <w:pStyle w:val="aa"/>
      </w:pPr>
      <w:r>
        <w:rPr>
          <w:rStyle w:val="a5"/>
        </w:rPr>
        <w:annotationRef/>
      </w:r>
      <w:r>
        <w:rPr>
          <w:rFonts w:hint="eastAsia"/>
        </w:rPr>
        <w:t>怎样判断为通过了安全评估，请说明。</w:t>
      </w:r>
    </w:p>
  </w:comment>
  <w:comment w:id="19" w:author="Wen" w:date="2025-02-09T17:10:00Z" w:initials="W">
    <w:p w14:paraId="07F25A3A" w14:textId="1B709A5C" w:rsidR="00612411" w:rsidRDefault="00612411">
      <w:pPr>
        <w:pStyle w:val="aa"/>
      </w:pPr>
      <w:r>
        <w:rPr>
          <w:rStyle w:val="a5"/>
        </w:rPr>
        <w:annotationRef/>
      </w:r>
      <w:r>
        <w:rPr>
          <w:rFonts w:hint="eastAsia"/>
        </w:rPr>
        <w:t>该图，我根据交底中的流程图进行了适应性重画，请确认。</w:t>
      </w:r>
    </w:p>
  </w:comment>
  <w:comment w:id="20" w:author="墨 许" w:date="2025-02-13T22:59:00Z" w:initials="墨许">
    <w:p w14:paraId="37E356D3" w14:textId="77777777" w:rsidR="00BB67CF" w:rsidRDefault="00BB67CF" w:rsidP="00BB67CF">
      <w:pPr>
        <w:pStyle w:val="aa"/>
      </w:pPr>
      <w:r>
        <w:rPr>
          <w:rStyle w:val="a5"/>
        </w:rPr>
        <w:annotationRef/>
      </w:r>
      <w:r>
        <w:rPr>
          <w:rFonts w:hint="eastAsia"/>
        </w:rPr>
        <w:t>无误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074A9A" w15:done="0"/>
  <w15:commentEx w15:paraId="60D88199" w15:done="0"/>
  <w15:commentEx w15:paraId="079CAF39" w15:paraIdParent="60D88199" w15:done="0"/>
  <w15:commentEx w15:paraId="040861DB" w15:done="0"/>
  <w15:commentEx w15:paraId="07F25A3A" w15:done="0"/>
  <w15:commentEx w15:paraId="37E356D3" w15:paraIdParent="07F25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30F692" w16cex:dateUtc="2025-02-13T14:55:00Z"/>
  <w16cex:commentExtensible w16cex:durableId="638E34C4" w16cex:dateUtc="2025-02-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74A9A" w16cid:durableId="7E0C9B71"/>
  <w16cid:commentId w16cid:paraId="60D88199" w16cid:durableId="363B4ED8"/>
  <w16cid:commentId w16cid:paraId="079CAF39" w16cid:durableId="0630F692"/>
  <w16cid:commentId w16cid:paraId="040861DB" w16cid:durableId="341DE5C8"/>
  <w16cid:commentId w16cid:paraId="07F25A3A" w16cid:durableId="716E47BC"/>
  <w16cid:commentId w16cid:paraId="37E356D3" w16cid:durableId="638E34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265A" w14:textId="77777777" w:rsidR="00181ECF" w:rsidRDefault="00181ECF">
      <w:r>
        <w:separator/>
      </w:r>
    </w:p>
  </w:endnote>
  <w:endnote w:type="continuationSeparator" w:id="0">
    <w:p w14:paraId="3BFBCDD4" w14:textId="77777777" w:rsidR="00181ECF" w:rsidRDefault="0018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DA29" w14:textId="77777777"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end"/>
    </w:r>
  </w:p>
  <w:p w14:paraId="5A564C4E" w14:textId="77777777" w:rsidR="008A585C" w:rsidRDefault="008A585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B41D" w14:textId="75B8C38F"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separate"/>
    </w:r>
    <w:r w:rsidR="00343721">
      <w:rPr>
        <w:rStyle w:val="a4"/>
        <w:noProof/>
      </w:rPr>
      <w:t>1</w:t>
    </w:r>
    <w:r>
      <w:fldChar w:fldCharType="end"/>
    </w:r>
  </w:p>
  <w:p w14:paraId="16DCC3C9" w14:textId="77777777" w:rsidR="008A585C" w:rsidRDefault="008A585C">
    <w:pPr>
      <w:pStyle w:val="a6"/>
      <w:spacing w:line="200" w:lineRule="exact"/>
      <w:jc w:val="both"/>
      <w:rPr>
        <w:rFonts w:ascii="黑体" w:eastAsia="黑体"/>
      </w:rPr>
    </w:pPr>
  </w:p>
  <w:p w14:paraId="2E4FA440" w14:textId="77777777" w:rsidR="008A585C" w:rsidRDefault="008A585C">
    <w:pPr>
      <w:pStyle w:val="a6"/>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E48E" w14:textId="77777777"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end"/>
    </w:r>
  </w:p>
  <w:p w14:paraId="64F0D820" w14:textId="77777777" w:rsidR="008A585C" w:rsidRDefault="008A585C">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FD35" w14:textId="69519C31"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separate"/>
    </w:r>
    <w:r w:rsidR="00343721">
      <w:rPr>
        <w:rStyle w:val="a4"/>
        <w:noProof/>
      </w:rPr>
      <w:t>1</w:t>
    </w:r>
    <w:r>
      <w:fldChar w:fldCharType="end"/>
    </w:r>
  </w:p>
  <w:p w14:paraId="69E7AF72" w14:textId="77777777" w:rsidR="008A585C" w:rsidRDefault="008A585C">
    <w:pPr>
      <w:pStyle w:val="a6"/>
      <w:spacing w:line="200" w:lineRule="exact"/>
      <w:jc w:val="both"/>
      <w:rPr>
        <w:rFonts w:ascii="黑体" w:eastAsia="黑体"/>
      </w:rPr>
    </w:pPr>
  </w:p>
  <w:p w14:paraId="78429668" w14:textId="77777777" w:rsidR="008A585C" w:rsidRDefault="008A585C">
    <w:pPr>
      <w:pStyle w:val="a6"/>
      <w:spacing w:line="200" w:lineRule="exact"/>
      <w:jc w:val="both"/>
      <w:rPr>
        <w:rFonts w:ascii="黑体" w:eastAsia="黑体"/>
      </w:rPr>
    </w:pPr>
  </w:p>
  <w:p w14:paraId="2D91067F" w14:textId="77777777" w:rsidR="008A585C" w:rsidRDefault="008A585C">
    <w:pPr>
      <w:pStyle w:val="a6"/>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E538" w14:textId="77777777"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end"/>
    </w:r>
  </w:p>
  <w:p w14:paraId="475A5183" w14:textId="77777777" w:rsidR="008A585C" w:rsidRDefault="008A585C">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BF12" w14:textId="55BE0042"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separate"/>
    </w:r>
    <w:r w:rsidR="00343721">
      <w:rPr>
        <w:rStyle w:val="a4"/>
        <w:noProof/>
      </w:rPr>
      <w:t>3</w:t>
    </w:r>
    <w:r>
      <w:fldChar w:fldCharType="end"/>
    </w:r>
  </w:p>
  <w:p w14:paraId="1F7F0F4D" w14:textId="77777777" w:rsidR="008A585C" w:rsidRDefault="008A585C">
    <w:pPr>
      <w:pStyle w:val="a6"/>
      <w:spacing w:line="200" w:lineRule="exact"/>
      <w:jc w:val="both"/>
      <w:rPr>
        <w:rFonts w:ascii="黑体" w:eastAsia="黑体"/>
      </w:rPr>
    </w:pPr>
  </w:p>
  <w:p w14:paraId="687AB6D1" w14:textId="77777777" w:rsidR="008A585C" w:rsidRDefault="008A585C">
    <w:pPr>
      <w:pStyle w:val="a6"/>
      <w:spacing w:line="200" w:lineRule="exact"/>
      <w:jc w:val="both"/>
      <w:rPr>
        <w:rFonts w:ascii="黑体" w:eastAsia="黑体"/>
      </w:rPr>
    </w:pPr>
  </w:p>
  <w:p w14:paraId="46C45275" w14:textId="77777777" w:rsidR="008A585C" w:rsidRDefault="008A585C">
    <w:pPr>
      <w:pStyle w:val="a6"/>
      <w:spacing w:line="200"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2715" w14:textId="1BF82256"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separate"/>
    </w:r>
    <w:r w:rsidR="00343721">
      <w:rPr>
        <w:rStyle w:val="a4"/>
        <w:noProof/>
      </w:rPr>
      <w:t>10</w:t>
    </w:r>
    <w:r>
      <w:fldChar w:fldCharType="end"/>
    </w:r>
  </w:p>
  <w:p w14:paraId="0CC42407" w14:textId="77777777" w:rsidR="008A585C" w:rsidRDefault="008A585C">
    <w:pPr>
      <w:pStyle w:val="a6"/>
      <w:spacing w:line="200" w:lineRule="exact"/>
      <w:jc w:val="both"/>
      <w:rPr>
        <w:rFonts w:ascii="黑体" w:eastAsia="黑体"/>
      </w:rPr>
    </w:pPr>
  </w:p>
  <w:p w14:paraId="5BA6DA63" w14:textId="77777777" w:rsidR="008A585C" w:rsidRDefault="008A585C">
    <w:pPr>
      <w:pStyle w:val="a6"/>
      <w:spacing w:line="200" w:lineRule="exact"/>
      <w:jc w:val="both"/>
      <w:rPr>
        <w:rFonts w:ascii="黑体" w:eastAsia="黑体"/>
      </w:rPr>
    </w:pPr>
  </w:p>
  <w:p w14:paraId="2B14EA7F" w14:textId="77777777" w:rsidR="008A585C" w:rsidRDefault="008A585C">
    <w:pPr>
      <w:pStyle w:val="a6"/>
      <w:spacing w:line="200"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20AF" w14:textId="367236FE" w:rsidR="008A585C" w:rsidRDefault="008A585C">
    <w:pPr>
      <w:pStyle w:val="a6"/>
      <w:framePr w:wrap="around" w:vAnchor="text" w:hAnchor="margin" w:xAlign="center" w:y="1"/>
      <w:rPr>
        <w:rStyle w:val="a4"/>
      </w:rPr>
    </w:pPr>
    <w:r>
      <w:fldChar w:fldCharType="begin"/>
    </w:r>
    <w:r>
      <w:rPr>
        <w:rStyle w:val="a4"/>
      </w:rPr>
      <w:instrText xml:space="preserve">PAGE  </w:instrText>
    </w:r>
    <w:r>
      <w:fldChar w:fldCharType="separate"/>
    </w:r>
    <w:r w:rsidR="00343721">
      <w:rPr>
        <w:rStyle w:val="a4"/>
        <w:noProof/>
      </w:rPr>
      <w:t>2</w:t>
    </w:r>
    <w:r>
      <w:fldChar w:fldCharType="end"/>
    </w:r>
  </w:p>
  <w:p w14:paraId="2BDE99DD" w14:textId="77777777" w:rsidR="008A585C" w:rsidRDefault="008A585C">
    <w:pPr>
      <w:pStyle w:val="a6"/>
      <w:spacing w:line="200" w:lineRule="exact"/>
      <w:jc w:val="both"/>
      <w:rPr>
        <w:rFonts w:ascii="黑体" w:eastAsia="黑体"/>
      </w:rPr>
    </w:pPr>
  </w:p>
  <w:p w14:paraId="15C18748" w14:textId="77777777" w:rsidR="008A585C" w:rsidRDefault="008A585C">
    <w:pPr>
      <w:pStyle w:val="a6"/>
      <w:spacing w:line="200" w:lineRule="exact"/>
      <w:jc w:val="both"/>
      <w:rPr>
        <w:rFonts w:ascii="黑体" w:eastAsia="黑体"/>
      </w:rPr>
    </w:pPr>
  </w:p>
  <w:p w14:paraId="3C6FA063" w14:textId="77777777" w:rsidR="008A585C" w:rsidRDefault="008A585C">
    <w:pPr>
      <w:pStyle w:val="a6"/>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8518" w14:textId="77777777" w:rsidR="00181ECF" w:rsidRDefault="00181ECF">
      <w:r>
        <w:separator/>
      </w:r>
    </w:p>
  </w:footnote>
  <w:footnote w:type="continuationSeparator" w:id="0">
    <w:p w14:paraId="355A00DE" w14:textId="77777777" w:rsidR="00181ECF" w:rsidRDefault="00181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D40F" w14:textId="77777777" w:rsidR="008A585C" w:rsidRDefault="008A585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703E" w14:textId="77777777" w:rsidR="008A585C" w:rsidRDefault="008A585C">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B54A" w14:textId="77777777" w:rsidR="008A585C" w:rsidRDefault="008A585C">
    <w:pPr>
      <w:pStyle w:val="a9"/>
      <w:pBdr>
        <w:bottom w:val="none" w:sz="0" w:space="0" w:color="auto"/>
      </w:pBdr>
      <w:rPr>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E8F0" w14:textId="77777777" w:rsidR="008A585C" w:rsidRDefault="008A585C">
    <w:pPr>
      <w:pStyle w:val="a9"/>
      <w:pBdr>
        <w:bottom w:val="none" w:sz="0" w:space="0" w:color="auto"/>
      </w:pBdr>
      <w:rPr>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墨 许">
    <w15:presenceInfo w15:providerId="Windows Live" w15:userId="aea6933c09fce44a"/>
  </w15:person>
  <w15:person w15:author="Wen">
    <w15:presenceInfo w15:providerId="None" w15:userId="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3"/>
  <w:drawingGridVerticalSpacing w:val="5"/>
  <w:displayHorizontalDrawingGridEvery w:val="0"/>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8E"/>
    <w:rsid w:val="000033D0"/>
    <w:rsid w:val="0000373C"/>
    <w:rsid w:val="00005017"/>
    <w:rsid w:val="00005CAA"/>
    <w:rsid w:val="000101ED"/>
    <w:rsid w:val="00010635"/>
    <w:rsid w:val="00010E94"/>
    <w:rsid w:val="00012F03"/>
    <w:rsid w:val="00012F19"/>
    <w:rsid w:val="0001455B"/>
    <w:rsid w:val="000147BF"/>
    <w:rsid w:val="00015195"/>
    <w:rsid w:val="000161A3"/>
    <w:rsid w:val="000175C2"/>
    <w:rsid w:val="00020A03"/>
    <w:rsid w:val="00020F47"/>
    <w:rsid w:val="00020F75"/>
    <w:rsid w:val="00021D83"/>
    <w:rsid w:val="00022143"/>
    <w:rsid w:val="000226CD"/>
    <w:rsid w:val="000230DA"/>
    <w:rsid w:val="000231B6"/>
    <w:rsid w:val="00024658"/>
    <w:rsid w:val="00025B6F"/>
    <w:rsid w:val="0002686D"/>
    <w:rsid w:val="000271F1"/>
    <w:rsid w:val="00027D14"/>
    <w:rsid w:val="00027ED1"/>
    <w:rsid w:val="00030484"/>
    <w:rsid w:val="000312FE"/>
    <w:rsid w:val="000313F8"/>
    <w:rsid w:val="000325DF"/>
    <w:rsid w:val="00032DB5"/>
    <w:rsid w:val="00032E55"/>
    <w:rsid w:val="000345B0"/>
    <w:rsid w:val="00034AA4"/>
    <w:rsid w:val="00037758"/>
    <w:rsid w:val="00037B2F"/>
    <w:rsid w:val="00037F49"/>
    <w:rsid w:val="000402C8"/>
    <w:rsid w:val="00041DC5"/>
    <w:rsid w:val="000420E2"/>
    <w:rsid w:val="0004554C"/>
    <w:rsid w:val="00045822"/>
    <w:rsid w:val="00046264"/>
    <w:rsid w:val="0004657E"/>
    <w:rsid w:val="000476E5"/>
    <w:rsid w:val="00050BB9"/>
    <w:rsid w:val="000514EA"/>
    <w:rsid w:val="00052049"/>
    <w:rsid w:val="0005226E"/>
    <w:rsid w:val="00052D28"/>
    <w:rsid w:val="00053410"/>
    <w:rsid w:val="0005363B"/>
    <w:rsid w:val="0005593D"/>
    <w:rsid w:val="00056F72"/>
    <w:rsid w:val="000572EB"/>
    <w:rsid w:val="000616C5"/>
    <w:rsid w:val="00062690"/>
    <w:rsid w:val="0006348E"/>
    <w:rsid w:val="0006355D"/>
    <w:rsid w:val="000639F8"/>
    <w:rsid w:val="00064850"/>
    <w:rsid w:val="000656B1"/>
    <w:rsid w:val="00065737"/>
    <w:rsid w:val="0006651B"/>
    <w:rsid w:val="00067609"/>
    <w:rsid w:val="00070752"/>
    <w:rsid w:val="000730C0"/>
    <w:rsid w:val="00073CF3"/>
    <w:rsid w:val="00075E8B"/>
    <w:rsid w:val="00080046"/>
    <w:rsid w:val="0008023C"/>
    <w:rsid w:val="000809BA"/>
    <w:rsid w:val="00080DDC"/>
    <w:rsid w:val="00081A51"/>
    <w:rsid w:val="00081A9D"/>
    <w:rsid w:val="00083502"/>
    <w:rsid w:val="00084ACD"/>
    <w:rsid w:val="0008594C"/>
    <w:rsid w:val="00085E0F"/>
    <w:rsid w:val="00086F03"/>
    <w:rsid w:val="00086F70"/>
    <w:rsid w:val="00091446"/>
    <w:rsid w:val="000971D0"/>
    <w:rsid w:val="000974E0"/>
    <w:rsid w:val="000A1195"/>
    <w:rsid w:val="000A27C3"/>
    <w:rsid w:val="000A356F"/>
    <w:rsid w:val="000A3B29"/>
    <w:rsid w:val="000A4ABE"/>
    <w:rsid w:val="000A4E8A"/>
    <w:rsid w:val="000A51D6"/>
    <w:rsid w:val="000A5EDD"/>
    <w:rsid w:val="000A60BA"/>
    <w:rsid w:val="000A6177"/>
    <w:rsid w:val="000A6700"/>
    <w:rsid w:val="000A7EE9"/>
    <w:rsid w:val="000B0F98"/>
    <w:rsid w:val="000B118B"/>
    <w:rsid w:val="000B1F55"/>
    <w:rsid w:val="000B2B84"/>
    <w:rsid w:val="000B3045"/>
    <w:rsid w:val="000B445D"/>
    <w:rsid w:val="000B4859"/>
    <w:rsid w:val="000B486D"/>
    <w:rsid w:val="000B5197"/>
    <w:rsid w:val="000B671F"/>
    <w:rsid w:val="000B72D4"/>
    <w:rsid w:val="000B7889"/>
    <w:rsid w:val="000B79EB"/>
    <w:rsid w:val="000B7ACC"/>
    <w:rsid w:val="000C1AAF"/>
    <w:rsid w:val="000C221E"/>
    <w:rsid w:val="000C3096"/>
    <w:rsid w:val="000C3C9D"/>
    <w:rsid w:val="000C3CE0"/>
    <w:rsid w:val="000C59E5"/>
    <w:rsid w:val="000C5AE3"/>
    <w:rsid w:val="000C7846"/>
    <w:rsid w:val="000C78E5"/>
    <w:rsid w:val="000D1CAC"/>
    <w:rsid w:val="000D2483"/>
    <w:rsid w:val="000D24E7"/>
    <w:rsid w:val="000D4604"/>
    <w:rsid w:val="000D52E6"/>
    <w:rsid w:val="000D6029"/>
    <w:rsid w:val="000D6BD7"/>
    <w:rsid w:val="000D7314"/>
    <w:rsid w:val="000E1F5B"/>
    <w:rsid w:val="000E2030"/>
    <w:rsid w:val="000E287E"/>
    <w:rsid w:val="000E300D"/>
    <w:rsid w:val="000E3F70"/>
    <w:rsid w:val="000E4320"/>
    <w:rsid w:val="000E556B"/>
    <w:rsid w:val="000E5671"/>
    <w:rsid w:val="000E667B"/>
    <w:rsid w:val="000E7AED"/>
    <w:rsid w:val="000E7BAF"/>
    <w:rsid w:val="000F400A"/>
    <w:rsid w:val="000F4454"/>
    <w:rsid w:val="000F5968"/>
    <w:rsid w:val="000F6B01"/>
    <w:rsid w:val="000F7EE7"/>
    <w:rsid w:val="00100BCE"/>
    <w:rsid w:val="00102304"/>
    <w:rsid w:val="001035D8"/>
    <w:rsid w:val="0010510A"/>
    <w:rsid w:val="0010659A"/>
    <w:rsid w:val="00106C95"/>
    <w:rsid w:val="00110F35"/>
    <w:rsid w:val="00111A09"/>
    <w:rsid w:val="0011252E"/>
    <w:rsid w:val="00113823"/>
    <w:rsid w:val="00114E58"/>
    <w:rsid w:val="00114FE4"/>
    <w:rsid w:val="001150D4"/>
    <w:rsid w:val="001154A2"/>
    <w:rsid w:val="00115B84"/>
    <w:rsid w:val="001169F3"/>
    <w:rsid w:val="001179BF"/>
    <w:rsid w:val="00120D05"/>
    <w:rsid w:val="00121D76"/>
    <w:rsid w:val="00123112"/>
    <w:rsid w:val="00123C21"/>
    <w:rsid w:val="00124060"/>
    <w:rsid w:val="00124118"/>
    <w:rsid w:val="001255A4"/>
    <w:rsid w:val="001257F7"/>
    <w:rsid w:val="00126F94"/>
    <w:rsid w:val="00127231"/>
    <w:rsid w:val="00132B65"/>
    <w:rsid w:val="001331CE"/>
    <w:rsid w:val="00134B9E"/>
    <w:rsid w:val="001371E6"/>
    <w:rsid w:val="00140AC1"/>
    <w:rsid w:val="00142243"/>
    <w:rsid w:val="00142434"/>
    <w:rsid w:val="00142B5A"/>
    <w:rsid w:val="00143DB4"/>
    <w:rsid w:val="00143E57"/>
    <w:rsid w:val="00143ED1"/>
    <w:rsid w:val="00144A1D"/>
    <w:rsid w:val="00145B3B"/>
    <w:rsid w:val="00154388"/>
    <w:rsid w:val="0015443D"/>
    <w:rsid w:val="00154929"/>
    <w:rsid w:val="00154AAF"/>
    <w:rsid w:val="00154DF1"/>
    <w:rsid w:val="0015512E"/>
    <w:rsid w:val="0015600A"/>
    <w:rsid w:val="00156EA7"/>
    <w:rsid w:val="00156ECF"/>
    <w:rsid w:val="0015759E"/>
    <w:rsid w:val="001576C0"/>
    <w:rsid w:val="001618B4"/>
    <w:rsid w:val="001627C5"/>
    <w:rsid w:val="001639C5"/>
    <w:rsid w:val="00164E09"/>
    <w:rsid w:val="00165987"/>
    <w:rsid w:val="001668AC"/>
    <w:rsid w:val="00167D27"/>
    <w:rsid w:val="001711C6"/>
    <w:rsid w:val="0017128C"/>
    <w:rsid w:val="001718CA"/>
    <w:rsid w:val="00171C0D"/>
    <w:rsid w:val="00172C41"/>
    <w:rsid w:val="001741B2"/>
    <w:rsid w:val="00174B50"/>
    <w:rsid w:val="00175009"/>
    <w:rsid w:val="00175D37"/>
    <w:rsid w:val="00176AF5"/>
    <w:rsid w:val="00177AD9"/>
    <w:rsid w:val="00181473"/>
    <w:rsid w:val="001815AD"/>
    <w:rsid w:val="00181ECF"/>
    <w:rsid w:val="00182C7B"/>
    <w:rsid w:val="0018318D"/>
    <w:rsid w:val="0018378C"/>
    <w:rsid w:val="00185446"/>
    <w:rsid w:val="00186C16"/>
    <w:rsid w:val="00187421"/>
    <w:rsid w:val="00190FEA"/>
    <w:rsid w:val="00192126"/>
    <w:rsid w:val="001925DB"/>
    <w:rsid w:val="0019394F"/>
    <w:rsid w:val="00193B99"/>
    <w:rsid w:val="00195457"/>
    <w:rsid w:val="00197A29"/>
    <w:rsid w:val="001A0826"/>
    <w:rsid w:val="001A0BB3"/>
    <w:rsid w:val="001A1EFB"/>
    <w:rsid w:val="001A2654"/>
    <w:rsid w:val="001A2AE7"/>
    <w:rsid w:val="001A3503"/>
    <w:rsid w:val="001A3D9A"/>
    <w:rsid w:val="001A4532"/>
    <w:rsid w:val="001A4E53"/>
    <w:rsid w:val="001A58C0"/>
    <w:rsid w:val="001A64D3"/>
    <w:rsid w:val="001A7AB5"/>
    <w:rsid w:val="001B07C1"/>
    <w:rsid w:val="001B0DC4"/>
    <w:rsid w:val="001B25AC"/>
    <w:rsid w:val="001B3F85"/>
    <w:rsid w:val="001B4EB3"/>
    <w:rsid w:val="001B66AF"/>
    <w:rsid w:val="001B6E38"/>
    <w:rsid w:val="001B7098"/>
    <w:rsid w:val="001B757C"/>
    <w:rsid w:val="001B7E3A"/>
    <w:rsid w:val="001C1297"/>
    <w:rsid w:val="001C42B1"/>
    <w:rsid w:val="001C504F"/>
    <w:rsid w:val="001C611E"/>
    <w:rsid w:val="001C7614"/>
    <w:rsid w:val="001D0089"/>
    <w:rsid w:val="001D1E7D"/>
    <w:rsid w:val="001D2959"/>
    <w:rsid w:val="001D2E7B"/>
    <w:rsid w:val="001D4515"/>
    <w:rsid w:val="001D470B"/>
    <w:rsid w:val="001D4EC1"/>
    <w:rsid w:val="001D5D05"/>
    <w:rsid w:val="001D6341"/>
    <w:rsid w:val="001D6EAE"/>
    <w:rsid w:val="001D7F9B"/>
    <w:rsid w:val="001E03BA"/>
    <w:rsid w:val="001E07CB"/>
    <w:rsid w:val="001E1099"/>
    <w:rsid w:val="001E1218"/>
    <w:rsid w:val="001E21F5"/>
    <w:rsid w:val="001E269B"/>
    <w:rsid w:val="001E3C98"/>
    <w:rsid w:val="001E59F4"/>
    <w:rsid w:val="001E5CD0"/>
    <w:rsid w:val="001E6506"/>
    <w:rsid w:val="001E6D0C"/>
    <w:rsid w:val="001E6D7B"/>
    <w:rsid w:val="001E713A"/>
    <w:rsid w:val="001F2C52"/>
    <w:rsid w:val="001F3665"/>
    <w:rsid w:val="001F6C0A"/>
    <w:rsid w:val="001F6F7C"/>
    <w:rsid w:val="0020112E"/>
    <w:rsid w:val="002011D9"/>
    <w:rsid w:val="00201BAC"/>
    <w:rsid w:val="002022BE"/>
    <w:rsid w:val="00202595"/>
    <w:rsid w:val="00202A3E"/>
    <w:rsid w:val="00202AD2"/>
    <w:rsid w:val="0020372C"/>
    <w:rsid w:val="00205327"/>
    <w:rsid w:val="002060CC"/>
    <w:rsid w:val="00207549"/>
    <w:rsid w:val="002077DD"/>
    <w:rsid w:val="00207954"/>
    <w:rsid w:val="00210E79"/>
    <w:rsid w:val="002110B0"/>
    <w:rsid w:val="00211BB4"/>
    <w:rsid w:val="00211CB8"/>
    <w:rsid w:val="00212DF0"/>
    <w:rsid w:val="002145D5"/>
    <w:rsid w:val="00215765"/>
    <w:rsid w:val="0022057B"/>
    <w:rsid w:val="00221252"/>
    <w:rsid w:val="00221C25"/>
    <w:rsid w:val="00221C3B"/>
    <w:rsid w:val="00226697"/>
    <w:rsid w:val="00226C15"/>
    <w:rsid w:val="00227CC8"/>
    <w:rsid w:val="002317DC"/>
    <w:rsid w:val="002324E1"/>
    <w:rsid w:val="002324E2"/>
    <w:rsid w:val="0023260E"/>
    <w:rsid w:val="00232948"/>
    <w:rsid w:val="00232B82"/>
    <w:rsid w:val="00233587"/>
    <w:rsid w:val="00234E6E"/>
    <w:rsid w:val="002352A1"/>
    <w:rsid w:val="00240FE7"/>
    <w:rsid w:val="002426B9"/>
    <w:rsid w:val="002435EE"/>
    <w:rsid w:val="00244AA4"/>
    <w:rsid w:val="00245045"/>
    <w:rsid w:val="00245187"/>
    <w:rsid w:val="0024587D"/>
    <w:rsid w:val="00245A5E"/>
    <w:rsid w:val="0024783A"/>
    <w:rsid w:val="00247952"/>
    <w:rsid w:val="0024798B"/>
    <w:rsid w:val="00247E6A"/>
    <w:rsid w:val="0025106B"/>
    <w:rsid w:val="002515F1"/>
    <w:rsid w:val="00251EBF"/>
    <w:rsid w:val="002525C9"/>
    <w:rsid w:val="00253830"/>
    <w:rsid w:val="00253899"/>
    <w:rsid w:val="002557BF"/>
    <w:rsid w:val="00255C9B"/>
    <w:rsid w:val="0025746C"/>
    <w:rsid w:val="00257A43"/>
    <w:rsid w:val="00257B0A"/>
    <w:rsid w:val="00257D65"/>
    <w:rsid w:val="00260C14"/>
    <w:rsid w:val="00263693"/>
    <w:rsid w:val="00264747"/>
    <w:rsid w:val="00264D57"/>
    <w:rsid w:val="002650A7"/>
    <w:rsid w:val="00266AD5"/>
    <w:rsid w:val="002674B8"/>
    <w:rsid w:val="002732B2"/>
    <w:rsid w:val="00273FD7"/>
    <w:rsid w:val="002750CF"/>
    <w:rsid w:val="00275DB0"/>
    <w:rsid w:val="00276A80"/>
    <w:rsid w:val="002774C0"/>
    <w:rsid w:val="002777D7"/>
    <w:rsid w:val="002808AC"/>
    <w:rsid w:val="00280D85"/>
    <w:rsid w:val="002825E8"/>
    <w:rsid w:val="002830F4"/>
    <w:rsid w:val="002838AF"/>
    <w:rsid w:val="00283E1E"/>
    <w:rsid w:val="0028479C"/>
    <w:rsid w:val="00284818"/>
    <w:rsid w:val="002861F2"/>
    <w:rsid w:val="002863FA"/>
    <w:rsid w:val="002904D7"/>
    <w:rsid w:val="002906FD"/>
    <w:rsid w:val="002907B6"/>
    <w:rsid w:val="00290E20"/>
    <w:rsid w:val="00290E42"/>
    <w:rsid w:val="00291108"/>
    <w:rsid w:val="00291279"/>
    <w:rsid w:val="00291EFB"/>
    <w:rsid w:val="00292768"/>
    <w:rsid w:val="00294293"/>
    <w:rsid w:val="002945F3"/>
    <w:rsid w:val="00294749"/>
    <w:rsid w:val="00297E90"/>
    <w:rsid w:val="002A1918"/>
    <w:rsid w:val="002A1D84"/>
    <w:rsid w:val="002A288D"/>
    <w:rsid w:val="002A28B7"/>
    <w:rsid w:val="002A405B"/>
    <w:rsid w:val="002A4BD2"/>
    <w:rsid w:val="002B0035"/>
    <w:rsid w:val="002B042C"/>
    <w:rsid w:val="002B07E0"/>
    <w:rsid w:val="002B1098"/>
    <w:rsid w:val="002B1541"/>
    <w:rsid w:val="002B1BBC"/>
    <w:rsid w:val="002B2BAE"/>
    <w:rsid w:val="002B2D0B"/>
    <w:rsid w:val="002B3FEF"/>
    <w:rsid w:val="002B4C69"/>
    <w:rsid w:val="002B5623"/>
    <w:rsid w:val="002B5C9E"/>
    <w:rsid w:val="002B62B5"/>
    <w:rsid w:val="002C2999"/>
    <w:rsid w:val="002C2DDB"/>
    <w:rsid w:val="002C2E54"/>
    <w:rsid w:val="002C4F89"/>
    <w:rsid w:val="002C6A09"/>
    <w:rsid w:val="002C6F99"/>
    <w:rsid w:val="002C7C12"/>
    <w:rsid w:val="002C7CB3"/>
    <w:rsid w:val="002D054B"/>
    <w:rsid w:val="002D32DC"/>
    <w:rsid w:val="002D33B5"/>
    <w:rsid w:val="002D3B64"/>
    <w:rsid w:val="002D4159"/>
    <w:rsid w:val="002D44D7"/>
    <w:rsid w:val="002D52E9"/>
    <w:rsid w:val="002E0A5B"/>
    <w:rsid w:val="002E0FE3"/>
    <w:rsid w:val="002E22B4"/>
    <w:rsid w:val="002E2A20"/>
    <w:rsid w:val="002E39E4"/>
    <w:rsid w:val="002E3A28"/>
    <w:rsid w:val="002E4348"/>
    <w:rsid w:val="002E4864"/>
    <w:rsid w:val="002E4BCC"/>
    <w:rsid w:val="002E5609"/>
    <w:rsid w:val="002E6FE5"/>
    <w:rsid w:val="002E7062"/>
    <w:rsid w:val="002E7B28"/>
    <w:rsid w:val="002E7CA7"/>
    <w:rsid w:val="002F031F"/>
    <w:rsid w:val="002F3256"/>
    <w:rsid w:val="002F451C"/>
    <w:rsid w:val="002F4E39"/>
    <w:rsid w:val="002F5077"/>
    <w:rsid w:val="002F5717"/>
    <w:rsid w:val="002F78F1"/>
    <w:rsid w:val="00301643"/>
    <w:rsid w:val="0030272E"/>
    <w:rsid w:val="00302BDB"/>
    <w:rsid w:val="00303370"/>
    <w:rsid w:val="00303982"/>
    <w:rsid w:val="0030594A"/>
    <w:rsid w:val="00305F56"/>
    <w:rsid w:val="00306F9E"/>
    <w:rsid w:val="00310244"/>
    <w:rsid w:val="00312C80"/>
    <w:rsid w:val="003130A4"/>
    <w:rsid w:val="00313388"/>
    <w:rsid w:val="003157DE"/>
    <w:rsid w:val="00315B33"/>
    <w:rsid w:val="00317B55"/>
    <w:rsid w:val="00320030"/>
    <w:rsid w:val="003200D5"/>
    <w:rsid w:val="00320DD2"/>
    <w:rsid w:val="00322A9C"/>
    <w:rsid w:val="00322B92"/>
    <w:rsid w:val="00323F0F"/>
    <w:rsid w:val="0032470E"/>
    <w:rsid w:val="00324C59"/>
    <w:rsid w:val="0032704C"/>
    <w:rsid w:val="0032793A"/>
    <w:rsid w:val="003300EB"/>
    <w:rsid w:val="00330179"/>
    <w:rsid w:val="003304E3"/>
    <w:rsid w:val="00331E20"/>
    <w:rsid w:val="00332AFF"/>
    <w:rsid w:val="0033388F"/>
    <w:rsid w:val="0033585B"/>
    <w:rsid w:val="003367CC"/>
    <w:rsid w:val="00337226"/>
    <w:rsid w:val="0033783D"/>
    <w:rsid w:val="00340396"/>
    <w:rsid w:val="003426EC"/>
    <w:rsid w:val="00343721"/>
    <w:rsid w:val="00343887"/>
    <w:rsid w:val="00343CA9"/>
    <w:rsid w:val="00343E50"/>
    <w:rsid w:val="0034573C"/>
    <w:rsid w:val="003464D4"/>
    <w:rsid w:val="00346D0A"/>
    <w:rsid w:val="0034719E"/>
    <w:rsid w:val="003479A0"/>
    <w:rsid w:val="003500B1"/>
    <w:rsid w:val="003508EA"/>
    <w:rsid w:val="0035244B"/>
    <w:rsid w:val="00353952"/>
    <w:rsid w:val="00353D7B"/>
    <w:rsid w:val="00354539"/>
    <w:rsid w:val="00354908"/>
    <w:rsid w:val="0035540B"/>
    <w:rsid w:val="00355717"/>
    <w:rsid w:val="00355985"/>
    <w:rsid w:val="003574D8"/>
    <w:rsid w:val="003578EA"/>
    <w:rsid w:val="00360B73"/>
    <w:rsid w:val="00360D48"/>
    <w:rsid w:val="0036118C"/>
    <w:rsid w:val="0036191C"/>
    <w:rsid w:val="00362725"/>
    <w:rsid w:val="003652B9"/>
    <w:rsid w:val="00365D7D"/>
    <w:rsid w:val="00365ECB"/>
    <w:rsid w:val="00365F3D"/>
    <w:rsid w:val="00366936"/>
    <w:rsid w:val="00367B6F"/>
    <w:rsid w:val="003706B0"/>
    <w:rsid w:val="003715DF"/>
    <w:rsid w:val="00371788"/>
    <w:rsid w:val="00374568"/>
    <w:rsid w:val="00374C1A"/>
    <w:rsid w:val="00376E72"/>
    <w:rsid w:val="0037720B"/>
    <w:rsid w:val="003775F2"/>
    <w:rsid w:val="00377979"/>
    <w:rsid w:val="00377C7E"/>
    <w:rsid w:val="003803BD"/>
    <w:rsid w:val="00383313"/>
    <w:rsid w:val="00383440"/>
    <w:rsid w:val="003866B4"/>
    <w:rsid w:val="00386DFD"/>
    <w:rsid w:val="00393FA0"/>
    <w:rsid w:val="0039424E"/>
    <w:rsid w:val="00394295"/>
    <w:rsid w:val="003953D8"/>
    <w:rsid w:val="00396AEA"/>
    <w:rsid w:val="00397503"/>
    <w:rsid w:val="003A0DCD"/>
    <w:rsid w:val="003A1B22"/>
    <w:rsid w:val="003A2927"/>
    <w:rsid w:val="003A2D00"/>
    <w:rsid w:val="003A2E9D"/>
    <w:rsid w:val="003A4099"/>
    <w:rsid w:val="003A6104"/>
    <w:rsid w:val="003A6176"/>
    <w:rsid w:val="003A677B"/>
    <w:rsid w:val="003A78D3"/>
    <w:rsid w:val="003B0F63"/>
    <w:rsid w:val="003B0FCB"/>
    <w:rsid w:val="003B1007"/>
    <w:rsid w:val="003B109C"/>
    <w:rsid w:val="003B23C1"/>
    <w:rsid w:val="003B245C"/>
    <w:rsid w:val="003B26DC"/>
    <w:rsid w:val="003B2C8E"/>
    <w:rsid w:val="003B4044"/>
    <w:rsid w:val="003B4821"/>
    <w:rsid w:val="003B5A72"/>
    <w:rsid w:val="003B6083"/>
    <w:rsid w:val="003B62E4"/>
    <w:rsid w:val="003B780A"/>
    <w:rsid w:val="003B794E"/>
    <w:rsid w:val="003C096D"/>
    <w:rsid w:val="003C0CFD"/>
    <w:rsid w:val="003C0F77"/>
    <w:rsid w:val="003C12AA"/>
    <w:rsid w:val="003C2BBD"/>
    <w:rsid w:val="003C3314"/>
    <w:rsid w:val="003C385B"/>
    <w:rsid w:val="003C392F"/>
    <w:rsid w:val="003C3944"/>
    <w:rsid w:val="003C4022"/>
    <w:rsid w:val="003C4A07"/>
    <w:rsid w:val="003C60FB"/>
    <w:rsid w:val="003C717F"/>
    <w:rsid w:val="003C725B"/>
    <w:rsid w:val="003C7A7D"/>
    <w:rsid w:val="003D0104"/>
    <w:rsid w:val="003D06D2"/>
    <w:rsid w:val="003D0CB6"/>
    <w:rsid w:val="003D2565"/>
    <w:rsid w:val="003D2D17"/>
    <w:rsid w:val="003D2D7C"/>
    <w:rsid w:val="003D3533"/>
    <w:rsid w:val="003D4800"/>
    <w:rsid w:val="003D5718"/>
    <w:rsid w:val="003D751D"/>
    <w:rsid w:val="003E02C3"/>
    <w:rsid w:val="003E05B7"/>
    <w:rsid w:val="003E0726"/>
    <w:rsid w:val="003E0CD6"/>
    <w:rsid w:val="003E0DB2"/>
    <w:rsid w:val="003E14A6"/>
    <w:rsid w:val="003E4688"/>
    <w:rsid w:val="003E66C1"/>
    <w:rsid w:val="003E6944"/>
    <w:rsid w:val="003E7285"/>
    <w:rsid w:val="003F09A4"/>
    <w:rsid w:val="003F0E63"/>
    <w:rsid w:val="003F0F63"/>
    <w:rsid w:val="003F1F0B"/>
    <w:rsid w:val="003F2742"/>
    <w:rsid w:val="003F4BD4"/>
    <w:rsid w:val="003F4C2A"/>
    <w:rsid w:val="003F676F"/>
    <w:rsid w:val="003F7EA1"/>
    <w:rsid w:val="0040215F"/>
    <w:rsid w:val="00402A58"/>
    <w:rsid w:val="004037C5"/>
    <w:rsid w:val="00405C77"/>
    <w:rsid w:val="00407F10"/>
    <w:rsid w:val="00410DA4"/>
    <w:rsid w:val="00410DF0"/>
    <w:rsid w:val="0041149C"/>
    <w:rsid w:val="00411BDA"/>
    <w:rsid w:val="004122D0"/>
    <w:rsid w:val="00412D91"/>
    <w:rsid w:val="004132F1"/>
    <w:rsid w:val="004137EB"/>
    <w:rsid w:val="00414DBE"/>
    <w:rsid w:val="004152CC"/>
    <w:rsid w:val="00416CE1"/>
    <w:rsid w:val="00421607"/>
    <w:rsid w:val="00421910"/>
    <w:rsid w:val="004229F3"/>
    <w:rsid w:val="00422C02"/>
    <w:rsid w:val="00424EFC"/>
    <w:rsid w:val="00425622"/>
    <w:rsid w:val="004269E2"/>
    <w:rsid w:val="0042736C"/>
    <w:rsid w:val="00427E6F"/>
    <w:rsid w:val="00431AC9"/>
    <w:rsid w:val="00431E73"/>
    <w:rsid w:val="0043254D"/>
    <w:rsid w:val="00432B98"/>
    <w:rsid w:val="00432D64"/>
    <w:rsid w:val="00433731"/>
    <w:rsid w:val="004344BA"/>
    <w:rsid w:val="0043549D"/>
    <w:rsid w:val="0043728B"/>
    <w:rsid w:val="00437713"/>
    <w:rsid w:val="00441632"/>
    <w:rsid w:val="00441A5D"/>
    <w:rsid w:val="004428AE"/>
    <w:rsid w:val="00444172"/>
    <w:rsid w:val="00444B98"/>
    <w:rsid w:val="00446564"/>
    <w:rsid w:val="00446F0D"/>
    <w:rsid w:val="004512FD"/>
    <w:rsid w:val="004514DE"/>
    <w:rsid w:val="0045160D"/>
    <w:rsid w:val="004519AF"/>
    <w:rsid w:val="00451AD9"/>
    <w:rsid w:val="00451D25"/>
    <w:rsid w:val="00452E86"/>
    <w:rsid w:val="004544E0"/>
    <w:rsid w:val="0046274E"/>
    <w:rsid w:val="00464190"/>
    <w:rsid w:val="00464E52"/>
    <w:rsid w:val="004653F0"/>
    <w:rsid w:val="00465639"/>
    <w:rsid w:val="00465D9B"/>
    <w:rsid w:val="0047000D"/>
    <w:rsid w:val="004709BF"/>
    <w:rsid w:val="00472D92"/>
    <w:rsid w:val="00473D54"/>
    <w:rsid w:val="004760DF"/>
    <w:rsid w:val="0047721A"/>
    <w:rsid w:val="0048091F"/>
    <w:rsid w:val="004809E7"/>
    <w:rsid w:val="00482B15"/>
    <w:rsid w:val="00482E1F"/>
    <w:rsid w:val="00482FD5"/>
    <w:rsid w:val="00484FDB"/>
    <w:rsid w:val="00485310"/>
    <w:rsid w:val="00485941"/>
    <w:rsid w:val="00485E74"/>
    <w:rsid w:val="00486D59"/>
    <w:rsid w:val="004878BE"/>
    <w:rsid w:val="004918ED"/>
    <w:rsid w:val="00491C44"/>
    <w:rsid w:val="004948EF"/>
    <w:rsid w:val="0049633C"/>
    <w:rsid w:val="0049643D"/>
    <w:rsid w:val="00497146"/>
    <w:rsid w:val="004A1B9A"/>
    <w:rsid w:val="004A1F93"/>
    <w:rsid w:val="004A47CA"/>
    <w:rsid w:val="004A4B1E"/>
    <w:rsid w:val="004A4EA5"/>
    <w:rsid w:val="004A4EF7"/>
    <w:rsid w:val="004A5879"/>
    <w:rsid w:val="004A5B6D"/>
    <w:rsid w:val="004A7301"/>
    <w:rsid w:val="004B15AE"/>
    <w:rsid w:val="004B1645"/>
    <w:rsid w:val="004B1CD4"/>
    <w:rsid w:val="004B420D"/>
    <w:rsid w:val="004B4F81"/>
    <w:rsid w:val="004B708E"/>
    <w:rsid w:val="004B7CFE"/>
    <w:rsid w:val="004B7ECC"/>
    <w:rsid w:val="004C28F8"/>
    <w:rsid w:val="004C2AB7"/>
    <w:rsid w:val="004C504B"/>
    <w:rsid w:val="004C5207"/>
    <w:rsid w:val="004C520D"/>
    <w:rsid w:val="004C5734"/>
    <w:rsid w:val="004C5970"/>
    <w:rsid w:val="004C5EA5"/>
    <w:rsid w:val="004C7319"/>
    <w:rsid w:val="004D0DF1"/>
    <w:rsid w:val="004D2D22"/>
    <w:rsid w:val="004D2E1D"/>
    <w:rsid w:val="004D39D5"/>
    <w:rsid w:val="004D3CCE"/>
    <w:rsid w:val="004D6771"/>
    <w:rsid w:val="004D686F"/>
    <w:rsid w:val="004E1014"/>
    <w:rsid w:val="004E1190"/>
    <w:rsid w:val="004E1C8F"/>
    <w:rsid w:val="004E2159"/>
    <w:rsid w:val="004E30E0"/>
    <w:rsid w:val="004E4874"/>
    <w:rsid w:val="004E4C90"/>
    <w:rsid w:val="004E699B"/>
    <w:rsid w:val="004F010C"/>
    <w:rsid w:val="004F1C6F"/>
    <w:rsid w:val="004F233C"/>
    <w:rsid w:val="004F3BC0"/>
    <w:rsid w:val="004F3E7B"/>
    <w:rsid w:val="004F5D02"/>
    <w:rsid w:val="004F6440"/>
    <w:rsid w:val="004F653D"/>
    <w:rsid w:val="004F7666"/>
    <w:rsid w:val="00500490"/>
    <w:rsid w:val="005007C0"/>
    <w:rsid w:val="005007CC"/>
    <w:rsid w:val="00502846"/>
    <w:rsid w:val="00502EC2"/>
    <w:rsid w:val="005044D0"/>
    <w:rsid w:val="00505182"/>
    <w:rsid w:val="00505B27"/>
    <w:rsid w:val="0050674C"/>
    <w:rsid w:val="0050682B"/>
    <w:rsid w:val="0050687B"/>
    <w:rsid w:val="00506E0D"/>
    <w:rsid w:val="00513E96"/>
    <w:rsid w:val="005141DE"/>
    <w:rsid w:val="0051477F"/>
    <w:rsid w:val="00515677"/>
    <w:rsid w:val="00515788"/>
    <w:rsid w:val="00515E6B"/>
    <w:rsid w:val="00516CED"/>
    <w:rsid w:val="00520FDD"/>
    <w:rsid w:val="005225FE"/>
    <w:rsid w:val="00524D87"/>
    <w:rsid w:val="00525B25"/>
    <w:rsid w:val="00525C5F"/>
    <w:rsid w:val="00526ABE"/>
    <w:rsid w:val="005275B6"/>
    <w:rsid w:val="0052778F"/>
    <w:rsid w:val="00527907"/>
    <w:rsid w:val="00527DF8"/>
    <w:rsid w:val="005324B5"/>
    <w:rsid w:val="00532BEF"/>
    <w:rsid w:val="00533BCD"/>
    <w:rsid w:val="00533D5F"/>
    <w:rsid w:val="00534014"/>
    <w:rsid w:val="005346EE"/>
    <w:rsid w:val="0053567B"/>
    <w:rsid w:val="00536C4F"/>
    <w:rsid w:val="00536DB5"/>
    <w:rsid w:val="00537A94"/>
    <w:rsid w:val="00537BE1"/>
    <w:rsid w:val="00537ED9"/>
    <w:rsid w:val="00540377"/>
    <w:rsid w:val="00540B2E"/>
    <w:rsid w:val="0054110A"/>
    <w:rsid w:val="005413E0"/>
    <w:rsid w:val="0054303E"/>
    <w:rsid w:val="00544FC4"/>
    <w:rsid w:val="00545387"/>
    <w:rsid w:val="00545E69"/>
    <w:rsid w:val="005467B1"/>
    <w:rsid w:val="005467BA"/>
    <w:rsid w:val="0054718E"/>
    <w:rsid w:val="00551425"/>
    <w:rsid w:val="00551BD2"/>
    <w:rsid w:val="0055248C"/>
    <w:rsid w:val="00553287"/>
    <w:rsid w:val="005538C1"/>
    <w:rsid w:val="0055634F"/>
    <w:rsid w:val="00556460"/>
    <w:rsid w:val="00557A1D"/>
    <w:rsid w:val="00560576"/>
    <w:rsid w:val="00560FA7"/>
    <w:rsid w:val="00560FF4"/>
    <w:rsid w:val="00562016"/>
    <w:rsid w:val="005623F8"/>
    <w:rsid w:val="0056377D"/>
    <w:rsid w:val="005659E6"/>
    <w:rsid w:val="00566412"/>
    <w:rsid w:val="00566D31"/>
    <w:rsid w:val="00566E77"/>
    <w:rsid w:val="00567AF4"/>
    <w:rsid w:val="00570C2A"/>
    <w:rsid w:val="0057152F"/>
    <w:rsid w:val="00571980"/>
    <w:rsid w:val="00572919"/>
    <w:rsid w:val="00574E95"/>
    <w:rsid w:val="00575363"/>
    <w:rsid w:val="00581B81"/>
    <w:rsid w:val="00581BA4"/>
    <w:rsid w:val="005831EB"/>
    <w:rsid w:val="00583AEA"/>
    <w:rsid w:val="00584498"/>
    <w:rsid w:val="005854DD"/>
    <w:rsid w:val="00585D1B"/>
    <w:rsid w:val="00586412"/>
    <w:rsid w:val="00590123"/>
    <w:rsid w:val="00590C99"/>
    <w:rsid w:val="00592420"/>
    <w:rsid w:val="00592835"/>
    <w:rsid w:val="0059328E"/>
    <w:rsid w:val="00594D0E"/>
    <w:rsid w:val="00595E33"/>
    <w:rsid w:val="0059614B"/>
    <w:rsid w:val="005966EF"/>
    <w:rsid w:val="00597157"/>
    <w:rsid w:val="005978FA"/>
    <w:rsid w:val="005A087C"/>
    <w:rsid w:val="005A1768"/>
    <w:rsid w:val="005A1B97"/>
    <w:rsid w:val="005A35A4"/>
    <w:rsid w:val="005A36C4"/>
    <w:rsid w:val="005A56AF"/>
    <w:rsid w:val="005A6D23"/>
    <w:rsid w:val="005A7DCE"/>
    <w:rsid w:val="005B016E"/>
    <w:rsid w:val="005B2091"/>
    <w:rsid w:val="005B2251"/>
    <w:rsid w:val="005B30C7"/>
    <w:rsid w:val="005B3DC4"/>
    <w:rsid w:val="005B493E"/>
    <w:rsid w:val="005B5773"/>
    <w:rsid w:val="005B59FB"/>
    <w:rsid w:val="005B5B0B"/>
    <w:rsid w:val="005B6231"/>
    <w:rsid w:val="005B7E70"/>
    <w:rsid w:val="005C0914"/>
    <w:rsid w:val="005C0FE6"/>
    <w:rsid w:val="005C2713"/>
    <w:rsid w:val="005C2DA6"/>
    <w:rsid w:val="005C304D"/>
    <w:rsid w:val="005C33AC"/>
    <w:rsid w:val="005C4486"/>
    <w:rsid w:val="005C7CFB"/>
    <w:rsid w:val="005D0B36"/>
    <w:rsid w:val="005D35F8"/>
    <w:rsid w:val="005D49F6"/>
    <w:rsid w:val="005D6BDC"/>
    <w:rsid w:val="005D7268"/>
    <w:rsid w:val="005D7C24"/>
    <w:rsid w:val="005E1721"/>
    <w:rsid w:val="005E1CA5"/>
    <w:rsid w:val="005E3719"/>
    <w:rsid w:val="005E41EC"/>
    <w:rsid w:val="005E47F2"/>
    <w:rsid w:val="005E4991"/>
    <w:rsid w:val="005E51CA"/>
    <w:rsid w:val="005E6665"/>
    <w:rsid w:val="005E6B58"/>
    <w:rsid w:val="005E7D3B"/>
    <w:rsid w:val="005F0613"/>
    <w:rsid w:val="005F0B6A"/>
    <w:rsid w:val="005F488E"/>
    <w:rsid w:val="005F49BF"/>
    <w:rsid w:val="005F7135"/>
    <w:rsid w:val="00600B03"/>
    <w:rsid w:val="00601850"/>
    <w:rsid w:val="006033D5"/>
    <w:rsid w:val="00603A80"/>
    <w:rsid w:val="00605012"/>
    <w:rsid w:val="00605976"/>
    <w:rsid w:val="006079EC"/>
    <w:rsid w:val="00610C1E"/>
    <w:rsid w:val="00610CD8"/>
    <w:rsid w:val="006115E6"/>
    <w:rsid w:val="00612411"/>
    <w:rsid w:val="00612D48"/>
    <w:rsid w:val="00613E3F"/>
    <w:rsid w:val="00617295"/>
    <w:rsid w:val="00617F52"/>
    <w:rsid w:val="00620C54"/>
    <w:rsid w:val="00621751"/>
    <w:rsid w:val="0062250E"/>
    <w:rsid w:val="00624482"/>
    <w:rsid w:val="006257BA"/>
    <w:rsid w:val="00626EB8"/>
    <w:rsid w:val="00630FD0"/>
    <w:rsid w:val="0063156A"/>
    <w:rsid w:val="00635A8D"/>
    <w:rsid w:val="00635B57"/>
    <w:rsid w:val="00635C2C"/>
    <w:rsid w:val="00635C56"/>
    <w:rsid w:val="00636AF1"/>
    <w:rsid w:val="00636D30"/>
    <w:rsid w:val="006416E2"/>
    <w:rsid w:val="0064350E"/>
    <w:rsid w:val="006443EF"/>
    <w:rsid w:val="00644FC1"/>
    <w:rsid w:val="00646B5E"/>
    <w:rsid w:val="00646FC6"/>
    <w:rsid w:val="00647359"/>
    <w:rsid w:val="0064758A"/>
    <w:rsid w:val="00651886"/>
    <w:rsid w:val="0065222C"/>
    <w:rsid w:val="00652426"/>
    <w:rsid w:val="00652617"/>
    <w:rsid w:val="00653DED"/>
    <w:rsid w:val="0065407C"/>
    <w:rsid w:val="0065546F"/>
    <w:rsid w:val="00655787"/>
    <w:rsid w:val="00657063"/>
    <w:rsid w:val="00657AB2"/>
    <w:rsid w:val="00657B58"/>
    <w:rsid w:val="006617AE"/>
    <w:rsid w:val="00661F0D"/>
    <w:rsid w:val="0066336E"/>
    <w:rsid w:val="00663FA7"/>
    <w:rsid w:val="00665304"/>
    <w:rsid w:val="00670DBC"/>
    <w:rsid w:val="00672EC5"/>
    <w:rsid w:val="00674420"/>
    <w:rsid w:val="006747B4"/>
    <w:rsid w:val="00674930"/>
    <w:rsid w:val="006750A4"/>
    <w:rsid w:val="006754D6"/>
    <w:rsid w:val="00676017"/>
    <w:rsid w:val="006765CE"/>
    <w:rsid w:val="006779D4"/>
    <w:rsid w:val="00680063"/>
    <w:rsid w:val="00680F38"/>
    <w:rsid w:val="006838F4"/>
    <w:rsid w:val="006839A6"/>
    <w:rsid w:val="00684123"/>
    <w:rsid w:val="00685411"/>
    <w:rsid w:val="00686055"/>
    <w:rsid w:val="00687C06"/>
    <w:rsid w:val="00690CD4"/>
    <w:rsid w:val="00691AF5"/>
    <w:rsid w:val="00694681"/>
    <w:rsid w:val="00695561"/>
    <w:rsid w:val="00697240"/>
    <w:rsid w:val="006A162A"/>
    <w:rsid w:val="006A16CF"/>
    <w:rsid w:val="006A25E9"/>
    <w:rsid w:val="006A57C2"/>
    <w:rsid w:val="006A6CC1"/>
    <w:rsid w:val="006A7C73"/>
    <w:rsid w:val="006B00B3"/>
    <w:rsid w:val="006B0A8C"/>
    <w:rsid w:val="006B1775"/>
    <w:rsid w:val="006B2054"/>
    <w:rsid w:val="006B3015"/>
    <w:rsid w:val="006B37E7"/>
    <w:rsid w:val="006B39E9"/>
    <w:rsid w:val="006B4D6E"/>
    <w:rsid w:val="006B56A6"/>
    <w:rsid w:val="006B6327"/>
    <w:rsid w:val="006B6629"/>
    <w:rsid w:val="006B6A03"/>
    <w:rsid w:val="006B6BE4"/>
    <w:rsid w:val="006C00CD"/>
    <w:rsid w:val="006C0966"/>
    <w:rsid w:val="006C231E"/>
    <w:rsid w:val="006C2BD3"/>
    <w:rsid w:val="006C2DE3"/>
    <w:rsid w:val="006C36C2"/>
    <w:rsid w:val="006C3CD6"/>
    <w:rsid w:val="006C4223"/>
    <w:rsid w:val="006C4620"/>
    <w:rsid w:val="006C5014"/>
    <w:rsid w:val="006C53F1"/>
    <w:rsid w:val="006C5B1C"/>
    <w:rsid w:val="006C7211"/>
    <w:rsid w:val="006C7842"/>
    <w:rsid w:val="006D0A56"/>
    <w:rsid w:val="006D0CB4"/>
    <w:rsid w:val="006D1F87"/>
    <w:rsid w:val="006D1FE3"/>
    <w:rsid w:val="006D2149"/>
    <w:rsid w:val="006D2AA0"/>
    <w:rsid w:val="006D3017"/>
    <w:rsid w:val="006D3960"/>
    <w:rsid w:val="006D3E18"/>
    <w:rsid w:val="006D44C8"/>
    <w:rsid w:val="006D6EF3"/>
    <w:rsid w:val="006D7BBD"/>
    <w:rsid w:val="006E01CB"/>
    <w:rsid w:val="006E1566"/>
    <w:rsid w:val="006E1719"/>
    <w:rsid w:val="006E2716"/>
    <w:rsid w:val="006E27DA"/>
    <w:rsid w:val="006E3918"/>
    <w:rsid w:val="006E7EE0"/>
    <w:rsid w:val="006F06F5"/>
    <w:rsid w:val="006F0C8F"/>
    <w:rsid w:val="006F12F5"/>
    <w:rsid w:val="006F142F"/>
    <w:rsid w:val="006F17F8"/>
    <w:rsid w:val="006F1814"/>
    <w:rsid w:val="006F1E7A"/>
    <w:rsid w:val="006F34BE"/>
    <w:rsid w:val="006F368D"/>
    <w:rsid w:val="006F3F21"/>
    <w:rsid w:val="006F4348"/>
    <w:rsid w:val="006F5101"/>
    <w:rsid w:val="007002E6"/>
    <w:rsid w:val="0070185D"/>
    <w:rsid w:val="007029F6"/>
    <w:rsid w:val="007055FE"/>
    <w:rsid w:val="00705600"/>
    <w:rsid w:val="00705D74"/>
    <w:rsid w:val="00705EB8"/>
    <w:rsid w:val="0070649B"/>
    <w:rsid w:val="00706802"/>
    <w:rsid w:val="00707513"/>
    <w:rsid w:val="00710CE4"/>
    <w:rsid w:val="007111E4"/>
    <w:rsid w:val="00711366"/>
    <w:rsid w:val="007115FC"/>
    <w:rsid w:val="00712A53"/>
    <w:rsid w:val="00712C58"/>
    <w:rsid w:val="00715000"/>
    <w:rsid w:val="0071529D"/>
    <w:rsid w:val="00715913"/>
    <w:rsid w:val="0071666A"/>
    <w:rsid w:val="00717487"/>
    <w:rsid w:val="00717980"/>
    <w:rsid w:val="00717CF3"/>
    <w:rsid w:val="007200DE"/>
    <w:rsid w:val="0072354B"/>
    <w:rsid w:val="00724423"/>
    <w:rsid w:val="0072580D"/>
    <w:rsid w:val="00726CB0"/>
    <w:rsid w:val="007273BE"/>
    <w:rsid w:val="00727CF9"/>
    <w:rsid w:val="007314C1"/>
    <w:rsid w:val="00731EF8"/>
    <w:rsid w:val="007330D3"/>
    <w:rsid w:val="007357FF"/>
    <w:rsid w:val="007358DD"/>
    <w:rsid w:val="00736822"/>
    <w:rsid w:val="00737565"/>
    <w:rsid w:val="00740194"/>
    <w:rsid w:val="00740E85"/>
    <w:rsid w:val="007415A3"/>
    <w:rsid w:val="007434B1"/>
    <w:rsid w:val="00745E5C"/>
    <w:rsid w:val="00746432"/>
    <w:rsid w:val="00746A9C"/>
    <w:rsid w:val="00747B24"/>
    <w:rsid w:val="00747E92"/>
    <w:rsid w:val="0075041C"/>
    <w:rsid w:val="00751753"/>
    <w:rsid w:val="00751D46"/>
    <w:rsid w:val="007529DD"/>
    <w:rsid w:val="00752BE2"/>
    <w:rsid w:val="00752D90"/>
    <w:rsid w:val="007531FD"/>
    <w:rsid w:val="00754054"/>
    <w:rsid w:val="00756772"/>
    <w:rsid w:val="00757625"/>
    <w:rsid w:val="007605F0"/>
    <w:rsid w:val="0076185D"/>
    <w:rsid w:val="007626F9"/>
    <w:rsid w:val="00764F95"/>
    <w:rsid w:val="007660FA"/>
    <w:rsid w:val="00766B53"/>
    <w:rsid w:val="00771EFE"/>
    <w:rsid w:val="007724EC"/>
    <w:rsid w:val="00772EAB"/>
    <w:rsid w:val="00773769"/>
    <w:rsid w:val="00773D24"/>
    <w:rsid w:val="00774099"/>
    <w:rsid w:val="007742BB"/>
    <w:rsid w:val="00775212"/>
    <w:rsid w:val="007753D0"/>
    <w:rsid w:val="0077715F"/>
    <w:rsid w:val="007805B7"/>
    <w:rsid w:val="00781035"/>
    <w:rsid w:val="007810D5"/>
    <w:rsid w:val="00781F07"/>
    <w:rsid w:val="00782B13"/>
    <w:rsid w:val="00783AB3"/>
    <w:rsid w:val="0078530C"/>
    <w:rsid w:val="00785927"/>
    <w:rsid w:val="00785945"/>
    <w:rsid w:val="007864B4"/>
    <w:rsid w:val="00786BEA"/>
    <w:rsid w:val="007871EB"/>
    <w:rsid w:val="00790C3C"/>
    <w:rsid w:val="007930B0"/>
    <w:rsid w:val="0079397C"/>
    <w:rsid w:val="00794135"/>
    <w:rsid w:val="007950D4"/>
    <w:rsid w:val="00795BD2"/>
    <w:rsid w:val="0079690C"/>
    <w:rsid w:val="007978FF"/>
    <w:rsid w:val="007A0AE0"/>
    <w:rsid w:val="007A0AEC"/>
    <w:rsid w:val="007A1044"/>
    <w:rsid w:val="007A1271"/>
    <w:rsid w:val="007A3A5B"/>
    <w:rsid w:val="007A6F75"/>
    <w:rsid w:val="007A72A1"/>
    <w:rsid w:val="007B0926"/>
    <w:rsid w:val="007B258B"/>
    <w:rsid w:val="007B2F91"/>
    <w:rsid w:val="007B3360"/>
    <w:rsid w:val="007B3AFC"/>
    <w:rsid w:val="007B52D1"/>
    <w:rsid w:val="007B6029"/>
    <w:rsid w:val="007B7A00"/>
    <w:rsid w:val="007B7DB4"/>
    <w:rsid w:val="007C1C05"/>
    <w:rsid w:val="007C28A1"/>
    <w:rsid w:val="007C3FA6"/>
    <w:rsid w:val="007C4EEA"/>
    <w:rsid w:val="007C547B"/>
    <w:rsid w:val="007C6EDF"/>
    <w:rsid w:val="007C70EC"/>
    <w:rsid w:val="007C7172"/>
    <w:rsid w:val="007C7ACE"/>
    <w:rsid w:val="007D0F73"/>
    <w:rsid w:val="007D13FF"/>
    <w:rsid w:val="007D2886"/>
    <w:rsid w:val="007D3B8E"/>
    <w:rsid w:val="007D5CE7"/>
    <w:rsid w:val="007D70E3"/>
    <w:rsid w:val="007E022D"/>
    <w:rsid w:val="007E1AF4"/>
    <w:rsid w:val="007E23ED"/>
    <w:rsid w:val="007E369A"/>
    <w:rsid w:val="007E4CB9"/>
    <w:rsid w:val="007E66AE"/>
    <w:rsid w:val="007E6EAF"/>
    <w:rsid w:val="007E780F"/>
    <w:rsid w:val="007F00CD"/>
    <w:rsid w:val="007F06AF"/>
    <w:rsid w:val="007F0C41"/>
    <w:rsid w:val="007F13E5"/>
    <w:rsid w:val="007F1937"/>
    <w:rsid w:val="007F1B84"/>
    <w:rsid w:val="007F1BC3"/>
    <w:rsid w:val="007F240E"/>
    <w:rsid w:val="007F32B0"/>
    <w:rsid w:val="007F369F"/>
    <w:rsid w:val="007F4BCF"/>
    <w:rsid w:val="007F5551"/>
    <w:rsid w:val="007F5C53"/>
    <w:rsid w:val="007F76B8"/>
    <w:rsid w:val="0080070C"/>
    <w:rsid w:val="0080088D"/>
    <w:rsid w:val="00800B34"/>
    <w:rsid w:val="00800B56"/>
    <w:rsid w:val="00800F90"/>
    <w:rsid w:val="00801C3D"/>
    <w:rsid w:val="0080239D"/>
    <w:rsid w:val="00802CE7"/>
    <w:rsid w:val="00803A2F"/>
    <w:rsid w:val="008041FA"/>
    <w:rsid w:val="0080484B"/>
    <w:rsid w:val="00804FD9"/>
    <w:rsid w:val="00805AB3"/>
    <w:rsid w:val="00810D71"/>
    <w:rsid w:val="00810E16"/>
    <w:rsid w:val="00812094"/>
    <w:rsid w:val="0081255E"/>
    <w:rsid w:val="00813371"/>
    <w:rsid w:val="00813F1A"/>
    <w:rsid w:val="00813F2B"/>
    <w:rsid w:val="008140DD"/>
    <w:rsid w:val="00814611"/>
    <w:rsid w:val="00814CB9"/>
    <w:rsid w:val="008157ED"/>
    <w:rsid w:val="008160FE"/>
    <w:rsid w:val="00816E15"/>
    <w:rsid w:val="008170C2"/>
    <w:rsid w:val="00817A91"/>
    <w:rsid w:val="0082005C"/>
    <w:rsid w:val="008213CA"/>
    <w:rsid w:val="00821EA3"/>
    <w:rsid w:val="00825018"/>
    <w:rsid w:val="00825300"/>
    <w:rsid w:val="0082552E"/>
    <w:rsid w:val="00826DC5"/>
    <w:rsid w:val="008274F6"/>
    <w:rsid w:val="008303AB"/>
    <w:rsid w:val="00830D14"/>
    <w:rsid w:val="00830D9F"/>
    <w:rsid w:val="008314FC"/>
    <w:rsid w:val="00831F1B"/>
    <w:rsid w:val="008320AE"/>
    <w:rsid w:val="00833074"/>
    <w:rsid w:val="00834651"/>
    <w:rsid w:val="00834A93"/>
    <w:rsid w:val="00834EB2"/>
    <w:rsid w:val="0083552D"/>
    <w:rsid w:val="0083560C"/>
    <w:rsid w:val="00835839"/>
    <w:rsid w:val="0084053A"/>
    <w:rsid w:val="00840C42"/>
    <w:rsid w:val="00840D83"/>
    <w:rsid w:val="0084132B"/>
    <w:rsid w:val="0084340B"/>
    <w:rsid w:val="00844215"/>
    <w:rsid w:val="008448F2"/>
    <w:rsid w:val="00845793"/>
    <w:rsid w:val="00846C9E"/>
    <w:rsid w:val="00850DC2"/>
    <w:rsid w:val="00850E36"/>
    <w:rsid w:val="0085116B"/>
    <w:rsid w:val="00851C25"/>
    <w:rsid w:val="008522B5"/>
    <w:rsid w:val="008524A7"/>
    <w:rsid w:val="008528F4"/>
    <w:rsid w:val="00852D5B"/>
    <w:rsid w:val="00852E52"/>
    <w:rsid w:val="00852E64"/>
    <w:rsid w:val="008539BF"/>
    <w:rsid w:val="00855662"/>
    <w:rsid w:val="00856325"/>
    <w:rsid w:val="008563EA"/>
    <w:rsid w:val="008568C3"/>
    <w:rsid w:val="00857E15"/>
    <w:rsid w:val="00860BFD"/>
    <w:rsid w:val="00860FDE"/>
    <w:rsid w:val="00861D46"/>
    <w:rsid w:val="008630A4"/>
    <w:rsid w:val="0086610E"/>
    <w:rsid w:val="008661D4"/>
    <w:rsid w:val="00866601"/>
    <w:rsid w:val="00867936"/>
    <w:rsid w:val="0086798E"/>
    <w:rsid w:val="008679AF"/>
    <w:rsid w:val="0087085C"/>
    <w:rsid w:val="00872B95"/>
    <w:rsid w:val="00872C3D"/>
    <w:rsid w:val="008730B6"/>
    <w:rsid w:val="00875EF6"/>
    <w:rsid w:val="00876143"/>
    <w:rsid w:val="0087650F"/>
    <w:rsid w:val="00876B25"/>
    <w:rsid w:val="00876B3C"/>
    <w:rsid w:val="0088091A"/>
    <w:rsid w:val="00880920"/>
    <w:rsid w:val="008812BF"/>
    <w:rsid w:val="00881CEC"/>
    <w:rsid w:val="008844ED"/>
    <w:rsid w:val="00886800"/>
    <w:rsid w:val="00886DEF"/>
    <w:rsid w:val="00887636"/>
    <w:rsid w:val="00890272"/>
    <w:rsid w:val="00890415"/>
    <w:rsid w:val="00890BB2"/>
    <w:rsid w:val="00891A5B"/>
    <w:rsid w:val="00891AFB"/>
    <w:rsid w:val="008929D7"/>
    <w:rsid w:val="00894B34"/>
    <w:rsid w:val="00894CCB"/>
    <w:rsid w:val="00895BED"/>
    <w:rsid w:val="00895DE1"/>
    <w:rsid w:val="008964B4"/>
    <w:rsid w:val="008967FA"/>
    <w:rsid w:val="008971D1"/>
    <w:rsid w:val="00897C29"/>
    <w:rsid w:val="008A04F6"/>
    <w:rsid w:val="008A1879"/>
    <w:rsid w:val="008A1DE7"/>
    <w:rsid w:val="008A208E"/>
    <w:rsid w:val="008A33A8"/>
    <w:rsid w:val="008A360D"/>
    <w:rsid w:val="008A376F"/>
    <w:rsid w:val="008A4F86"/>
    <w:rsid w:val="008A5282"/>
    <w:rsid w:val="008A585C"/>
    <w:rsid w:val="008A65A2"/>
    <w:rsid w:val="008A67CF"/>
    <w:rsid w:val="008A7CD5"/>
    <w:rsid w:val="008B00CE"/>
    <w:rsid w:val="008B0CAB"/>
    <w:rsid w:val="008B0E30"/>
    <w:rsid w:val="008B170B"/>
    <w:rsid w:val="008B17AE"/>
    <w:rsid w:val="008B1A28"/>
    <w:rsid w:val="008B2ACC"/>
    <w:rsid w:val="008B4BD7"/>
    <w:rsid w:val="008B4F5C"/>
    <w:rsid w:val="008B50C5"/>
    <w:rsid w:val="008B5520"/>
    <w:rsid w:val="008B5B8B"/>
    <w:rsid w:val="008B612D"/>
    <w:rsid w:val="008B6182"/>
    <w:rsid w:val="008B64AE"/>
    <w:rsid w:val="008B64AF"/>
    <w:rsid w:val="008B67E1"/>
    <w:rsid w:val="008B68F6"/>
    <w:rsid w:val="008B6B86"/>
    <w:rsid w:val="008B7E48"/>
    <w:rsid w:val="008C00CA"/>
    <w:rsid w:val="008C2105"/>
    <w:rsid w:val="008C597C"/>
    <w:rsid w:val="008C605C"/>
    <w:rsid w:val="008D2B70"/>
    <w:rsid w:val="008D32AC"/>
    <w:rsid w:val="008D39D5"/>
    <w:rsid w:val="008D40B7"/>
    <w:rsid w:val="008D706D"/>
    <w:rsid w:val="008D7EB4"/>
    <w:rsid w:val="008E1652"/>
    <w:rsid w:val="008E1A7A"/>
    <w:rsid w:val="008E27B3"/>
    <w:rsid w:val="008E3273"/>
    <w:rsid w:val="008E6626"/>
    <w:rsid w:val="008E75BA"/>
    <w:rsid w:val="008F190A"/>
    <w:rsid w:val="008F30BF"/>
    <w:rsid w:val="008F5145"/>
    <w:rsid w:val="008F5745"/>
    <w:rsid w:val="008F5883"/>
    <w:rsid w:val="008F6EA0"/>
    <w:rsid w:val="008F7194"/>
    <w:rsid w:val="008F7A6B"/>
    <w:rsid w:val="00900711"/>
    <w:rsid w:val="009014E6"/>
    <w:rsid w:val="00902195"/>
    <w:rsid w:val="0090246C"/>
    <w:rsid w:val="00902BC2"/>
    <w:rsid w:val="00905395"/>
    <w:rsid w:val="0090554E"/>
    <w:rsid w:val="009101D7"/>
    <w:rsid w:val="00914108"/>
    <w:rsid w:val="009146AB"/>
    <w:rsid w:val="00914E51"/>
    <w:rsid w:val="00914E6D"/>
    <w:rsid w:val="00915F68"/>
    <w:rsid w:val="0091624E"/>
    <w:rsid w:val="00916340"/>
    <w:rsid w:val="00916CF7"/>
    <w:rsid w:val="009170DE"/>
    <w:rsid w:val="00917151"/>
    <w:rsid w:val="0092111B"/>
    <w:rsid w:val="0092140C"/>
    <w:rsid w:val="00921D2A"/>
    <w:rsid w:val="009221A4"/>
    <w:rsid w:val="00923EB0"/>
    <w:rsid w:val="00924596"/>
    <w:rsid w:val="0092668D"/>
    <w:rsid w:val="009266CC"/>
    <w:rsid w:val="00926994"/>
    <w:rsid w:val="00926F76"/>
    <w:rsid w:val="00927900"/>
    <w:rsid w:val="00927E66"/>
    <w:rsid w:val="0093067F"/>
    <w:rsid w:val="00930791"/>
    <w:rsid w:val="009311C0"/>
    <w:rsid w:val="009342E5"/>
    <w:rsid w:val="00934310"/>
    <w:rsid w:val="00934ABE"/>
    <w:rsid w:val="00935CD8"/>
    <w:rsid w:val="0093743F"/>
    <w:rsid w:val="009375DA"/>
    <w:rsid w:val="00942328"/>
    <w:rsid w:val="009448C0"/>
    <w:rsid w:val="00944A7A"/>
    <w:rsid w:val="00946DB2"/>
    <w:rsid w:val="00950635"/>
    <w:rsid w:val="00954482"/>
    <w:rsid w:val="00954A71"/>
    <w:rsid w:val="009556BB"/>
    <w:rsid w:val="00957809"/>
    <w:rsid w:val="00957D75"/>
    <w:rsid w:val="009608B5"/>
    <w:rsid w:val="00961979"/>
    <w:rsid w:val="00963198"/>
    <w:rsid w:val="00963565"/>
    <w:rsid w:val="009645A3"/>
    <w:rsid w:val="009645BB"/>
    <w:rsid w:val="0096592B"/>
    <w:rsid w:val="00966D17"/>
    <w:rsid w:val="009679AF"/>
    <w:rsid w:val="00972719"/>
    <w:rsid w:val="0097448F"/>
    <w:rsid w:val="00974E78"/>
    <w:rsid w:val="00974F74"/>
    <w:rsid w:val="00975239"/>
    <w:rsid w:val="00981977"/>
    <w:rsid w:val="009827C8"/>
    <w:rsid w:val="00983552"/>
    <w:rsid w:val="00984642"/>
    <w:rsid w:val="00986696"/>
    <w:rsid w:val="00986A57"/>
    <w:rsid w:val="0098787F"/>
    <w:rsid w:val="00990802"/>
    <w:rsid w:val="00992C12"/>
    <w:rsid w:val="00993F1F"/>
    <w:rsid w:val="00994B15"/>
    <w:rsid w:val="00994B7E"/>
    <w:rsid w:val="00994D8A"/>
    <w:rsid w:val="009950A3"/>
    <w:rsid w:val="00996B9F"/>
    <w:rsid w:val="00996D67"/>
    <w:rsid w:val="009973C3"/>
    <w:rsid w:val="00997F3F"/>
    <w:rsid w:val="009A15FA"/>
    <w:rsid w:val="009A16B9"/>
    <w:rsid w:val="009A1A0C"/>
    <w:rsid w:val="009A2479"/>
    <w:rsid w:val="009A485F"/>
    <w:rsid w:val="009A6B99"/>
    <w:rsid w:val="009A785D"/>
    <w:rsid w:val="009B08E5"/>
    <w:rsid w:val="009B0942"/>
    <w:rsid w:val="009B17CA"/>
    <w:rsid w:val="009B1B6E"/>
    <w:rsid w:val="009B34CB"/>
    <w:rsid w:val="009B3E2E"/>
    <w:rsid w:val="009B4699"/>
    <w:rsid w:val="009B4817"/>
    <w:rsid w:val="009B4FDD"/>
    <w:rsid w:val="009B504E"/>
    <w:rsid w:val="009B5174"/>
    <w:rsid w:val="009B5D1D"/>
    <w:rsid w:val="009B603F"/>
    <w:rsid w:val="009B6DEB"/>
    <w:rsid w:val="009C063B"/>
    <w:rsid w:val="009C0977"/>
    <w:rsid w:val="009C0D81"/>
    <w:rsid w:val="009C1FF6"/>
    <w:rsid w:val="009C282B"/>
    <w:rsid w:val="009C4972"/>
    <w:rsid w:val="009C5CF7"/>
    <w:rsid w:val="009C5E76"/>
    <w:rsid w:val="009D14F2"/>
    <w:rsid w:val="009D1799"/>
    <w:rsid w:val="009D1D27"/>
    <w:rsid w:val="009D4496"/>
    <w:rsid w:val="009D4DCB"/>
    <w:rsid w:val="009D5E25"/>
    <w:rsid w:val="009D63E3"/>
    <w:rsid w:val="009D6AD0"/>
    <w:rsid w:val="009D7972"/>
    <w:rsid w:val="009E01C9"/>
    <w:rsid w:val="009E09E9"/>
    <w:rsid w:val="009E3AF3"/>
    <w:rsid w:val="009E407C"/>
    <w:rsid w:val="009E40AB"/>
    <w:rsid w:val="009E48EC"/>
    <w:rsid w:val="009E59C9"/>
    <w:rsid w:val="009E5EE0"/>
    <w:rsid w:val="009E6877"/>
    <w:rsid w:val="009E706C"/>
    <w:rsid w:val="009E77B6"/>
    <w:rsid w:val="009E7A59"/>
    <w:rsid w:val="009F08AB"/>
    <w:rsid w:val="009F0BDD"/>
    <w:rsid w:val="009F0E67"/>
    <w:rsid w:val="009F4A7C"/>
    <w:rsid w:val="009F54CB"/>
    <w:rsid w:val="009F5F32"/>
    <w:rsid w:val="009F6EA6"/>
    <w:rsid w:val="009F6F3A"/>
    <w:rsid w:val="009F7047"/>
    <w:rsid w:val="009F759F"/>
    <w:rsid w:val="00A005A1"/>
    <w:rsid w:val="00A01948"/>
    <w:rsid w:val="00A0207E"/>
    <w:rsid w:val="00A02318"/>
    <w:rsid w:val="00A024B5"/>
    <w:rsid w:val="00A024CF"/>
    <w:rsid w:val="00A02846"/>
    <w:rsid w:val="00A030DA"/>
    <w:rsid w:val="00A038A9"/>
    <w:rsid w:val="00A0491B"/>
    <w:rsid w:val="00A075A6"/>
    <w:rsid w:val="00A10286"/>
    <w:rsid w:val="00A1133A"/>
    <w:rsid w:val="00A11A78"/>
    <w:rsid w:val="00A11D06"/>
    <w:rsid w:val="00A12F98"/>
    <w:rsid w:val="00A13D7B"/>
    <w:rsid w:val="00A14D60"/>
    <w:rsid w:val="00A17DBF"/>
    <w:rsid w:val="00A221CB"/>
    <w:rsid w:val="00A245DF"/>
    <w:rsid w:val="00A25143"/>
    <w:rsid w:val="00A251CE"/>
    <w:rsid w:val="00A2543C"/>
    <w:rsid w:val="00A256FB"/>
    <w:rsid w:val="00A25CD6"/>
    <w:rsid w:val="00A26B84"/>
    <w:rsid w:val="00A26E1E"/>
    <w:rsid w:val="00A27496"/>
    <w:rsid w:val="00A275D3"/>
    <w:rsid w:val="00A2766E"/>
    <w:rsid w:val="00A3011B"/>
    <w:rsid w:val="00A301D5"/>
    <w:rsid w:val="00A306C6"/>
    <w:rsid w:val="00A30ED2"/>
    <w:rsid w:val="00A327BD"/>
    <w:rsid w:val="00A34DE5"/>
    <w:rsid w:val="00A350AC"/>
    <w:rsid w:val="00A35169"/>
    <w:rsid w:val="00A3637C"/>
    <w:rsid w:val="00A36A37"/>
    <w:rsid w:val="00A36CA3"/>
    <w:rsid w:val="00A36DA0"/>
    <w:rsid w:val="00A370B1"/>
    <w:rsid w:val="00A37C0C"/>
    <w:rsid w:val="00A419A2"/>
    <w:rsid w:val="00A43706"/>
    <w:rsid w:val="00A4398F"/>
    <w:rsid w:val="00A43B4C"/>
    <w:rsid w:val="00A440AC"/>
    <w:rsid w:val="00A44483"/>
    <w:rsid w:val="00A4656C"/>
    <w:rsid w:val="00A46C37"/>
    <w:rsid w:val="00A4706F"/>
    <w:rsid w:val="00A47073"/>
    <w:rsid w:val="00A47630"/>
    <w:rsid w:val="00A50139"/>
    <w:rsid w:val="00A501DE"/>
    <w:rsid w:val="00A518F4"/>
    <w:rsid w:val="00A51FEB"/>
    <w:rsid w:val="00A52F6B"/>
    <w:rsid w:val="00A53BB2"/>
    <w:rsid w:val="00A54978"/>
    <w:rsid w:val="00A54DAE"/>
    <w:rsid w:val="00A55B64"/>
    <w:rsid w:val="00A61368"/>
    <w:rsid w:val="00A62064"/>
    <w:rsid w:val="00A631E7"/>
    <w:rsid w:val="00A63D86"/>
    <w:rsid w:val="00A63F06"/>
    <w:rsid w:val="00A64B71"/>
    <w:rsid w:val="00A6535F"/>
    <w:rsid w:val="00A65908"/>
    <w:rsid w:val="00A65940"/>
    <w:rsid w:val="00A662DA"/>
    <w:rsid w:val="00A6749F"/>
    <w:rsid w:val="00A7034C"/>
    <w:rsid w:val="00A724FA"/>
    <w:rsid w:val="00A72533"/>
    <w:rsid w:val="00A7791E"/>
    <w:rsid w:val="00A80A10"/>
    <w:rsid w:val="00A8156A"/>
    <w:rsid w:val="00A919DC"/>
    <w:rsid w:val="00A91B4E"/>
    <w:rsid w:val="00A92649"/>
    <w:rsid w:val="00A93038"/>
    <w:rsid w:val="00A94A7E"/>
    <w:rsid w:val="00A9585E"/>
    <w:rsid w:val="00A958A5"/>
    <w:rsid w:val="00A963A1"/>
    <w:rsid w:val="00A96AAE"/>
    <w:rsid w:val="00A97770"/>
    <w:rsid w:val="00A97B06"/>
    <w:rsid w:val="00AA054A"/>
    <w:rsid w:val="00AA07AD"/>
    <w:rsid w:val="00AA1436"/>
    <w:rsid w:val="00AA224B"/>
    <w:rsid w:val="00AA287A"/>
    <w:rsid w:val="00AA2894"/>
    <w:rsid w:val="00AA4D46"/>
    <w:rsid w:val="00AA5755"/>
    <w:rsid w:val="00AA7DC6"/>
    <w:rsid w:val="00AB0EAB"/>
    <w:rsid w:val="00AB3260"/>
    <w:rsid w:val="00AB32EE"/>
    <w:rsid w:val="00AB62F8"/>
    <w:rsid w:val="00AB694A"/>
    <w:rsid w:val="00AB761C"/>
    <w:rsid w:val="00AB7739"/>
    <w:rsid w:val="00AB7D1C"/>
    <w:rsid w:val="00AC0BEB"/>
    <w:rsid w:val="00AC0EA2"/>
    <w:rsid w:val="00AC139A"/>
    <w:rsid w:val="00AC25E3"/>
    <w:rsid w:val="00AC2F4C"/>
    <w:rsid w:val="00AC417E"/>
    <w:rsid w:val="00AC50E8"/>
    <w:rsid w:val="00AC65CD"/>
    <w:rsid w:val="00AC6A4D"/>
    <w:rsid w:val="00AC7C64"/>
    <w:rsid w:val="00AC7F10"/>
    <w:rsid w:val="00AD0454"/>
    <w:rsid w:val="00AD25B2"/>
    <w:rsid w:val="00AD25C6"/>
    <w:rsid w:val="00AD2DC6"/>
    <w:rsid w:val="00AD31BB"/>
    <w:rsid w:val="00AD3678"/>
    <w:rsid w:val="00AD3D64"/>
    <w:rsid w:val="00AD3FA6"/>
    <w:rsid w:val="00AD4E64"/>
    <w:rsid w:val="00AD6729"/>
    <w:rsid w:val="00AD6868"/>
    <w:rsid w:val="00AD73EC"/>
    <w:rsid w:val="00AE0146"/>
    <w:rsid w:val="00AE0F7F"/>
    <w:rsid w:val="00AE11D4"/>
    <w:rsid w:val="00AE22A0"/>
    <w:rsid w:val="00AE245B"/>
    <w:rsid w:val="00AE26FF"/>
    <w:rsid w:val="00AE2D3E"/>
    <w:rsid w:val="00AE2DF3"/>
    <w:rsid w:val="00AE34F0"/>
    <w:rsid w:val="00AE3A44"/>
    <w:rsid w:val="00AE417D"/>
    <w:rsid w:val="00AE4ED3"/>
    <w:rsid w:val="00AF019C"/>
    <w:rsid w:val="00AF2523"/>
    <w:rsid w:val="00AF2C54"/>
    <w:rsid w:val="00AF3008"/>
    <w:rsid w:val="00AF30C2"/>
    <w:rsid w:val="00AF3AD5"/>
    <w:rsid w:val="00AF4B33"/>
    <w:rsid w:val="00AF50C0"/>
    <w:rsid w:val="00AF5C68"/>
    <w:rsid w:val="00AF5CCA"/>
    <w:rsid w:val="00B00AB3"/>
    <w:rsid w:val="00B011A0"/>
    <w:rsid w:val="00B012C4"/>
    <w:rsid w:val="00B01E32"/>
    <w:rsid w:val="00B020BD"/>
    <w:rsid w:val="00B025B5"/>
    <w:rsid w:val="00B034DF"/>
    <w:rsid w:val="00B03536"/>
    <w:rsid w:val="00B042A3"/>
    <w:rsid w:val="00B06BC3"/>
    <w:rsid w:val="00B100C9"/>
    <w:rsid w:val="00B1011F"/>
    <w:rsid w:val="00B1282B"/>
    <w:rsid w:val="00B130F6"/>
    <w:rsid w:val="00B1350A"/>
    <w:rsid w:val="00B136F5"/>
    <w:rsid w:val="00B15399"/>
    <w:rsid w:val="00B15527"/>
    <w:rsid w:val="00B16327"/>
    <w:rsid w:val="00B1632F"/>
    <w:rsid w:val="00B16B39"/>
    <w:rsid w:val="00B224ED"/>
    <w:rsid w:val="00B23A39"/>
    <w:rsid w:val="00B24254"/>
    <w:rsid w:val="00B25119"/>
    <w:rsid w:val="00B27565"/>
    <w:rsid w:val="00B3101A"/>
    <w:rsid w:val="00B31634"/>
    <w:rsid w:val="00B338CF"/>
    <w:rsid w:val="00B34293"/>
    <w:rsid w:val="00B34312"/>
    <w:rsid w:val="00B34B5C"/>
    <w:rsid w:val="00B35854"/>
    <w:rsid w:val="00B36419"/>
    <w:rsid w:val="00B36A89"/>
    <w:rsid w:val="00B37203"/>
    <w:rsid w:val="00B40E7A"/>
    <w:rsid w:val="00B418CE"/>
    <w:rsid w:val="00B420F1"/>
    <w:rsid w:val="00B43738"/>
    <w:rsid w:val="00B437B5"/>
    <w:rsid w:val="00B437F3"/>
    <w:rsid w:val="00B43B01"/>
    <w:rsid w:val="00B45E2A"/>
    <w:rsid w:val="00B461CD"/>
    <w:rsid w:val="00B46208"/>
    <w:rsid w:val="00B46C04"/>
    <w:rsid w:val="00B4708F"/>
    <w:rsid w:val="00B47134"/>
    <w:rsid w:val="00B472D0"/>
    <w:rsid w:val="00B506DB"/>
    <w:rsid w:val="00B517D2"/>
    <w:rsid w:val="00B52457"/>
    <w:rsid w:val="00B534F7"/>
    <w:rsid w:val="00B53E53"/>
    <w:rsid w:val="00B56234"/>
    <w:rsid w:val="00B5642E"/>
    <w:rsid w:val="00B56A5A"/>
    <w:rsid w:val="00B56ECA"/>
    <w:rsid w:val="00B576E6"/>
    <w:rsid w:val="00B578BD"/>
    <w:rsid w:val="00B605B3"/>
    <w:rsid w:val="00B60B0E"/>
    <w:rsid w:val="00B61013"/>
    <w:rsid w:val="00B62AF5"/>
    <w:rsid w:val="00B63079"/>
    <w:rsid w:val="00B63358"/>
    <w:rsid w:val="00B63C6B"/>
    <w:rsid w:val="00B647F6"/>
    <w:rsid w:val="00B65CDF"/>
    <w:rsid w:val="00B65EEC"/>
    <w:rsid w:val="00B6680A"/>
    <w:rsid w:val="00B716F7"/>
    <w:rsid w:val="00B72B15"/>
    <w:rsid w:val="00B73EA9"/>
    <w:rsid w:val="00B742C9"/>
    <w:rsid w:val="00B74558"/>
    <w:rsid w:val="00B74791"/>
    <w:rsid w:val="00B7656E"/>
    <w:rsid w:val="00B769C3"/>
    <w:rsid w:val="00B76AAA"/>
    <w:rsid w:val="00B802E8"/>
    <w:rsid w:val="00B80FFA"/>
    <w:rsid w:val="00B82352"/>
    <w:rsid w:val="00B8244B"/>
    <w:rsid w:val="00B82F75"/>
    <w:rsid w:val="00B83D3A"/>
    <w:rsid w:val="00B83E05"/>
    <w:rsid w:val="00B85535"/>
    <w:rsid w:val="00B85709"/>
    <w:rsid w:val="00B85A10"/>
    <w:rsid w:val="00B87CC7"/>
    <w:rsid w:val="00B9084D"/>
    <w:rsid w:val="00B915EA"/>
    <w:rsid w:val="00B91952"/>
    <w:rsid w:val="00B920E2"/>
    <w:rsid w:val="00B9274E"/>
    <w:rsid w:val="00B931FE"/>
    <w:rsid w:val="00B93BA2"/>
    <w:rsid w:val="00B93DEE"/>
    <w:rsid w:val="00B94765"/>
    <w:rsid w:val="00B964A2"/>
    <w:rsid w:val="00B9775C"/>
    <w:rsid w:val="00BA0860"/>
    <w:rsid w:val="00BA1547"/>
    <w:rsid w:val="00BA22F2"/>
    <w:rsid w:val="00BA4462"/>
    <w:rsid w:val="00BA4E9E"/>
    <w:rsid w:val="00BA5377"/>
    <w:rsid w:val="00BA5EFE"/>
    <w:rsid w:val="00BA6680"/>
    <w:rsid w:val="00BA7900"/>
    <w:rsid w:val="00BA7C2D"/>
    <w:rsid w:val="00BB04AC"/>
    <w:rsid w:val="00BB224D"/>
    <w:rsid w:val="00BB2B22"/>
    <w:rsid w:val="00BB3C86"/>
    <w:rsid w:val="00BB49C4"/>
    <w:rsid w:val="00BB51EA"/>
    <w:rsid w:val="00BB6211"/>
    <w:rsid w:val="00BB63B0"/>
    <w:rsid w:val="00BB67CF"/>
    <w:rsid w:val="00BB73F8"/>
    <w:rsid w:val="00BC0302"/>
    <w:rsid w:val="00BC030A"/>
    <w:rsid w:val="00BC1495"/>
    <w:rsid w:val="00BC1634"/>
    <w:rsid w:val="00BC4FD4"/>
    <w:rsid w:val="00BC615F"/>
    <w:rsid w:val="00BC70D9"/>
    <w:rsid w:val="00BC747F"/>
    <w:rsid w:val="00BC7642"/>
    <w:rsid w:val="00BD12BE"/>
    <w:rsid w:val="00BD19E2"/>
    <w:rsid w:val="00BD1AD9"/>
    <w:rsid w:val="00BD1CFF"/>
    <w:rsid w:val="00BD27FD"/>
    <w:rsid w:val="00BD4CDB"/>
    <w:rsid w:val="00BD5554"/>
    <w:rsid w:val="00BD680B"/>
    <w:rsid w:val="00BD7F9D"/>
    <w:rsid w:val="00BE11F5"/>
    <w:rsid w:val="00BE1D52"/>
    <w:rsid w:val="00BE1F9D"/>
    <w:rsid w:val="00BE209F"/>
    <w:rsid w:val="00BE615C"/>
    <w:rsid w:val="00BE6489"/>
    <w:rsid w:val="00BE7403"/>
    <w:rsid w:val="00BF0145"/>
    <w:rsid w:val="00BF0162"/>
    <w:rsid w:val="00BF2947"/>
    <w:rsid w:val="00BF34E3"/>
    <w:rsid w:val="00BF3751"/>
    <w:rsid w:val="00BF3AA1"/>
    <w:rsid w:val="00BF4162"/>
    <w:rsid w:val="00BF5B60"/>
    <w:rsid w:val="00BF5C3A"/>
    <w:rsid w:val="00BF6599"/>
    <w:rsid w:val="00BF71D0"/>
    <w:rsid w:val="00C001E9"/>
    <w:rsid w:val="00C00D86"/>
    <w:rsid w:val="00C01AC2"/>
    <w:rsid w:val="00C029EC"/>
    <w:rsid w:val="00C02EE2"/>
    <w:rsid w:val="00C02FC1"/>
    <w:rsid w:val="00C041EB"/>
    <w:rsid w:val="00C04514"/>
    <w:rsid w:val="00C04E4E"/>
    <w:rsid w:val="00C06891"/>
    <w:rsid w:val="00C071D3"/>
    <w:rsid w:val="00C073F5"/>
    <w:rsid w:val="00C077BD"/>
    <w:rsid w:val="00C07EBB"/>
    <w:rsid w:val="00C1040E"/>
    <w:rsid w:val="00C11486"/>
    <w:rsid w:val="00C115D8"/>
    <w:rsid w:val="00C13E74"/>
    <w:rsid w:val="00C1496A"/>
    <w:rsid w:val="00C14B6E"/>
    <w:rsid w:val="00C15BFE"/>
    <w:rsid w:val="00C1607F"/>
    <w:rsid w:val="00C165F0"/>
    <w:rsid w:val="00C16FAA"/>
    <w:rsid w:val="00C214E8"/>
    <w:rsid w:val="00C23360"/>
    <w:rsid w:val="00C24D06"/>
    <w:rsid w:val="00C255CF"/>
    <w:rsid w:val="00C257D7"/>
    <w:rsid w:val="00C25EBE"/>
    <w:rsid w:val="00C275AB"/>
    <w:rsid w:val="00C30B73"/>
    <w:rsid w:val="00C3137F"/>
    <w:rsid w:val="00C33AC8"/>
    <w:rsid w:val="00C3581D"/>
    <w:rsid w:val="00C35945"/>
    <w:rsid w:val="00C36391"/>
    <w:rsid w:val="00C37139"/>
    <w:rsid w:val="00C41BE5"/>
    <w:rsid w:val="00C41C99"/>
    <w:rsid w:val="00C42649"/>
    <w:rsid w:val="00C42AAB"/>
    <w:rsid w:val="00C47FAC"/>
    <w:rsid w:val="00C50B3D"/>
    <w:rsid w:val="00C50C1C"/>
    <w:rsid w:val="00C51A3F"/>
    <w:rsid w:val="00C527FD"/>
    <w:rsid w:val="00C53A4C"/>
    <w:rsid w:val="00C5456A"/>
    <w:rsid w:val="00C545DE"/>
    <w:rsid w:val="00C576A1"/>
    <w:rsid w:val="00C57B84"/>
    <w:rsid w:val="00C608A9"/>
    <w:rsid w:val="00C609F4"/>
    <w:rsid w:val="00C636F8"/>
    <w:rsid w:val="00C66109"/>
    <w:rsid w:val="00C661DF"/>
    <w:rsid w:val="00C669F6"/>
    <w:rsid w:val="00C6724D"/>
    <w:rsid w:val="00C739F3"/>
    <w:rsid w:val="00C73C0A"/>
    <w:rsid w:val="00C7506F"/>
    <w:rsid w:val="00C7513D"/>
    <w:rsid w:val="00C764CA"/>
    <w:rsid w:val="00C8187A"/>
    <w:rsid w:val="00C8220F"/>
    <w:rsid w:val="00C82276"/>
    <w:rsid w:val="00C834D1"/>
    <w:rsid w:val="00C83CA0"/>
    <w:rsid w:val="00C84492"/>
    <w:rsid w:val="00C85721"/>
    <w:rsid w:val="00C85EF5"/>
    <w:rsid w:val="00C8694E"/>
    <w:rsid w:val="00C86EAF"/>
    <w:rsid w:val="00C8779B"/>
    <w:rsid w:val="00C903BF"/>
    <w:rsid w:val="00C90425"/>
    <w:rsid w:val="00C90E0B"/>
    <w:rsid w:val="00C90F47"/>
    <w:rsid w:val="00C90F72"/>
    <w:rsid w:val="00C91A6F"/>
    <w:rsid w:val="00C92A19"/>
    <w:rsid w:val="00C92DEF"/>
    <w:rsid w:val="00C92F51"/>
    <w:rsid w:val="00C93630"/>
    <w:rsid w:val="00C95D40"/>
    <w:rsid w:val="00C969B8"/>
    <w:rsid w:val="00C97FFA"/>
    <w:rsid w:val="00CA0E85"/>
    <w:rsid w:val="00CA2B98"/>
    <w:rsid w:val="00CA3501"/>
    <w:rsid w:val="00CA3F4E"/>
    <w:rsid w:val="00CA42B2"/>
    <w:rsid w:val="00CA47E4"/>
    <w:rsid w:val="00CA4953"/>
    <w:rsid w:val="00CA6406"/>
    <w:rsid w:val="00CA75F5"/>
    <w:rsid w:val="00CA7CF6"/>
    <w:rsid w:val="00CA7DD5"/>
    <w:rsid w:val="00CB04C6"/>
    <w:rsid w:val="00CB07FD"/>
    <w:rsid w:val="00CB204F"/>
    <w:rsid w:val="00CB2B5D"/>
    <w:rsid w:val="00CB2EE1"/>
    <w:rsid w:val="00CB3900"/>
    <w:rsid w:val="00CB3F9C"/>
    <w:rsid w:val="00CB6DA6"/>
    <w:rsid w:val="00CB77EE"/>
    <w:rsid w:val="00CC0849"/>
    <w:rsid w:val="00CC184E"/>
    <w:rsid w:val="00CC1EDB"/>
    <w:rsid w:val="00CC2925"/>
    <w:rsid w:val="00CC3804"/>
    <w:rsid w:val="00CC4A48"/>
    <w:rsid w:val="00CC4B99"/>
    <w:rsid w:val="00CC5DC0"/>
    <w:rsid w:val="00CC6250"/>
    <w:rsid w:val="00CC78AC"/>
    <w:rsid w:val="00CD0BE2"/>
    <w:rsid w:val="00CD1997"/>
    <w:rsid w:val="00CD2128"/>
    <w:rsid w:val="00CD3EA9"/>
    <w:rsid w:val="00CD3EAE"/>
    <w:rsid w:val="00CD47CB"/>
    <w:rsid w:val="00CD48F8"/>
    <w:rsid w:val="00CD4A6C"/>
    <w:rsid w:val="00CD4B56"/>
    <w:rsid w:val="00CD519B"/>
    <w:rsid w:val="00CD5C41"/>
    <w:rsid w:val="00CD75F4"/>
    <w:rsid w:val="00CE0D2F"/>
    <w:rsid w:val="00CE0DF1"/>
    <w:rsid w:val="00CE1C6A"/>
    <w:rsid w:val="00CE216D"/>
    <w:rsid w:val="00CE2643"/>
    <w:rsid w:val="00CE2667"/>
    <w:rsid w:val="00CE2826"/>
    <w:rsid w:val="00CE2C4B"/>
    <w:rsid w:val="00CE2EAE"/>
    <w:rsid w:val="00CE2F5F"/>
    <w:rsid w:val="00CE3815"/>
    <w:rsid w:val="00CE5F6F"/>
    <w:rsid w:val="00CE6089"/>
    <w:rsid w:val="00CE6A57"/>
    <w:rsid w:val="00CF22A3"/>
    <w:rsid w:val="00CF28F6"/>
    <w:rsid w:val="00CF2A0C"/>
    <w:rsid w:val="00CF2C10"/>
    <w:rsid w:val="00CF35F1"/>
    <w:rsid w:val="00CF3F87"/>
    <w:rsid w:val="00CF4C4A"/>
    <w:rsid w:val="00CF4FF9"/>
    <w:rsid w:val="00CF564A"/>
    <w:rsid w:val="00CF596C"/>
    <w:rsid w:val="00CF5D47"/>
    <w:rsid w:val="00CF66D1"/>
    <w:rsid w:val="00D01092"/>
    <w:rsid w:val="00D02AF7"/>
    <w:rsid w:val="00D03432"/>
    <w:rsid w:val="00D03474"/>
    <w:rsid w:val="00D03480"/>
    <w:rsid w:val="00D037D8"/>
    <w:rsid w:val="00D0558D"/>
    <w:rsid w:val="00D05ACB"/>
    <w:rsid w:val="00D05C5C"/>
    <w:rsid w:val="00D10700"/>
    <w:rsid w:val="00D11381"/>
    <w:rsid w:val="00D148C1"/>
    <w:rsid w:val="00D153CA"/>
    <w:rsid w:val="00D15AA6"/>
    <w:rsid w:val="00D16A32"/>
    <w:rsid w:val="00D17253"/>
    <w:rsid w:val="00D175C8"/>
    <w:rsid w:val="00D20937"/>
    <w:rsid w:val="00D218C9"/>
    <w:rsid w:val="00D26161"/>
    <w:rsid w:val="00D2665B"/>
    <w:rsid w:val="00D26911"/>
    <w:rsid w:val="00D2765F"/>
    <w:rsid w:val="00D31D31"/>
    <w:rsid w:val="00D31F03"/>
    <w:rsid w:val="00D31F9E"/>
    <w:rsid w:val="00D320B4"/>
    <w:rsid w:val="00D3274C"/>
    <w:rsid w:val="00D33014"/>
    <w:rsid w:val="00D34378"/>
    <w:rsid w:val="00D34FBB"/>
    <w:rsid w:val="00D40908"/>
    <w:rsid w:val="00D412F1"/>
    <w:rsid w:val="00D41349"/>
    <w:rsid w:val="00D41951"/>
    <w:rsid w:val="00D41BCA"/>
    <w:rsid w:val="00D41BFA"/>
    <w:rsid w:val="00D44019"/>
    <w:rsid w:val="00D447D9"/>
    <w:rsid w:val="00D44C5A"/>
    <w:rsid w:val="00D45494"/>
    <w:rsid w:val="00D50F8B"/>
    <w:rsid w:val="00D51774"/>
    <w:rsid w:val="00D52353"/>
    <w:rsid w:val="00D53E41"/>
    <w:rsid w:val="00D54F07"/>
    <w:rsid w:val="00D55D7B"/>
    <w:rsid w:val="00D55DDF"/>
    <w:rsid w:val="00D564EB"/>
    <w:rsid w:val="00D56725"/>
    <w:rsid w:val="00D57427"/>
    <w:rsid w:val="00D60EDB"/>
    <w:rsid w:val="00D64388"/>
    <w:rsid w:val="00D652EE"/>
    <w:rsid w:val="00D652FB"/>
    <w:rsid w:val="00D65553"/>
    <w:rsid w:val="00D655A4"/>
    <w:rsid w:val="00D674F8"/>
    <w:rsid w:val="00D67FDF"/>
    <w:rsid w:val="00D71490"/>
    <w:rsid w:val="00D71B7C"/>
    <w:rsid w:val="00D71BAA"/>
    <w:rsid w:val="00D71FF4"/>
    <w:rsid w:val="00D73906"/>
    <w:rsid w:val="00D73ABB"/>
    <w:rsid w:val="00D751AB"/>
    <w:rsid w:val="00D77A25"/>
    <w:rsid w:val="00D802C4"/>
    <w:rsid w:val="00D8081A"/>
    <w:rsid w:val="00D80908"/>
    <w:rsid w:val="00D81D68"/>
    <w:rsid w:val="00D83E8D"/>
    <w:rsid w:val="00D8512D"/>
    <w:rsid w:val="00D86A52"/>
    <w:rsid w:val="00D875EB"/>
    <w:rsid w:val="00D90409"/>
    <w:rsid w:val="00D91262"/>
    <w:rsid w:val="00D9146E"/>
    <w:rsid w:val="00D95330"/>
    <w:rsid w:val="00D95372"/>
    <w:rsid w:val="00D96237"/>
    <w:rsid w:val="00DA0054"/>
    <w:rsid w:val="00DA1116"/>
    <w:rsid w:val="00DA1B6B"/>
    <w:rsid w:val="00DA2BE7"/>
    <w:rsid w:val="00DA41F2"/>
    <w:rsid w:val="00DA46CE"/>
    <w:rsid w:val="00DA473B"/>
    <w:rsid w:val="00DA5B8F"/>
    <w:rsid w:val="00DA5D92"/>
    <w:rsid w:val="00DB3B29"/>
    <w:rsid w:val="00DB56A5"/>
    <w:rsid w:val="00DB6607"/>
    <w:rsid w:val="00DB73C4"/>
    <w:rsid w:val="00DC018D"/>
    <w:rsid w:val="00DC09A4"/>
    <w:rsid w:val="00DC1004"/>
    <w:rsid w:val="00DC11CB"/>
    <w:rsid w:val="00DC2153"/>
    <w:rsid w:val="00DC389B"/>
    <w:rsid w:val="00DC3ADF"/>
    <w:rsid w:val="00DC4101"/>
    <w:rsid w:val="00DC4664"/>
    <w:rsid w:val="00DC6B91"/>
    <w:rsid w:val="00DC6BF4"/>
    <w:rsid w:val="00DC6E50"/>
    <w:rsid w:val="00DC7E73"/>
    <w:rsid w:val="00DD1660"/>
    <w:rsid w:val="00DD1D59"/>
    <w:rsid w:val="00DD33A8"/>
    <w:rsid w:val="00DD3DCF"/>
    <w:rsid w:val="00DD4281"/>
    <w:rsid w:val="00DD4BAA"/>
    <w:rsid w:val="00DD50EC"/>
    <w:rsid w:val="00DD5634"/>
    <w:rsid w:val="00DD5994"/>
    <w:rsid w:val="00DD5B61"/>
    <w:rsid w:val="00DD5B64"/>
    <w:rsid w:val="00DD5E2F"/>
    <w:rsid w:val="00DD76CB"/>
    <w:rsid w:val="00DD7B3B"/>
    <w:rsid w:val="00DE6491"/>
    <w:rsid w:val="00DE6A8F"/>
    <w:rsid w:val="00DE755A"/>
    <w:rsid w:val="00DE78E6"/>
    <w:rsid w:val="00DE7950"/>
    <w:rsid w:val="00DF2149"/>
    <w:rsid w:val="00DF3CA0"/>
    <w:rsid w:val="00DF4EBC"/>
    <w:rsid w:val="00DF533D"/>
    <w:rsid w:val="00E02F5C"/>
    <w:rsid w:val="00E030CA"/>
    <w:rsid w:val="00E0468E"/>
    <w:rsid w:val="00E056AF"/>
    <w:rsid w:val="00E05E2F"/>
    <w:rsid w:val="00E06B97"/>
    <w:rsid w:val="00E075D0"/>
    <w:rsid w:val="00E079C2"/>
    <w:rsid w:val="00E11ABF"/>
    <w:rsid w:val="00E11FE2"/>
    <w:rsid w:val="00E13377"/>
    <w:rsid w:val="00E13B85"/>
    <w:rsid w:val="00E145A6"/>
    <w:rsid w:val="00E146CD"/>
    <w:rsid w:val="00E14DBF"/>
    <w:rsid w:val="00E15763"/>
    <w:rsid w:val="00E16A5B"/>
    <w:rsid w:val="00E17257"/>
    <w:rsid w:val="00E20079"/>
    <w:rsid w:val="00E20885"/>
    <w:rsid w:val="00E21E1D"/>
    <w:rsid w:val="00E220D6"/>
    <w:rsid w:val="00E227B4"/>
    <w:rsid w:val="00E22E7E"/>
    <w:rsid w:val="00E23189"/>
    <w:rsid w:val="00E25989"/>
    <w:rsid w:val="00E27504"/>
    <w:rsid w:val="00E27E35"/>
    <w:rsid w:val="00E30BC8"/>
    <w:rsid w:val="00E3102F"/>
    <w:rsid w:val="00E319F3"/>
    <w:rsid w:val="00E342BE"/>
    <w:rsid w:val="00E35093"/>
    <w:rsid w:val="00E37603"/>
    <w:rsid w:val="00E37BBC"/>
    <w:rsid w:val="00E37FEE"/>
    <w:rsid w:val="00E415B0"/>
    <w:rsid w:val="00E418A4"/>
    <w:rsid w:val="00E41B93"/>
    <w:rsid w:val="00E42370"/>
    <w:rsid w:val="00E4421B"/>
    <w:rsid w:val="00E45028"/>
    <w:rsid w:val="00E45131"/>
    <w:rsid w:val="00E45AD7"/>
    <w:rsid w:val="00E473C2"/>
    <w:rsid w:val="00E47688"/>
    <w:rsid w:val="00E5070C"/>
    <w:rsid w:val="00E51AD9"/>
    <w:rsid w:val="00E51BAF"/>
    <w:rsid w:val="00E526D2"/>
    <w:rsid w:val="00E536B2"/>
    <w:rsid w:val="00E56AF9"/>
    <w:rsid w:val="00E573C0"/>
    <w:rsid w:val="00E61A01"/>
    <w:rsid w:val="00E61A76"/>
    <w:rsid w:val="00E62C45"/>
    <w:rsid w:val="00E6329C"/>
    <w:rsid w:val="00E632C2"/>
    <w:rsid w:val="00E63AE1"/>
    <w:rsid w:val="00E6453F"/>
    <w:rsid w:val="00E6592A"/>
    <w:rsid w:val="00E66EB0"/>
    <w:rsid w:val="00E67D15"/>
    <w:rsid w:val="00E70FAE"/>
    <w:rsid w:val="00E710E3"/>
    <w:rsid w:val="00E71453"/>
    <w:rsid w:val="00E72AB9"/>
    <w:rsid w:val="00E7332F"/>
    <w:rsid w:val="00E73ECD"/>
    <w:rsid w:val="00E74B37"/>
    <w:rsid w:val="00E76157"/>
    <w:rsid w:val="00E7635D"/>
    <w:rsid w:val="00E777EB"/>
    <w:rsid w:val="00E815DF"/>
    <w:rsid w:val="00E819DC"/>
    <w:rsid w:val="00E829B2"/>
    <w:rsid w:val="00E83531"/>
    <w:rsid w:val="00E845B5"/>
    <w:rsid w:val="00E853FE"/>
    <w:rsid w:val="00E859CF"/>
    <w:rsid w:val="00E87282"/>
    <w:rsid w:val="00E877B7"/>
    <w:rsid w:val="00E87BD5"/>
    <w:rsid w:val="00E90893"/>
    <w:rsid w:val="00E90AB7"/>
    <w:rsid w:val="00E90BBD"/>
    <w:rsid w:val="00E91511"/>
    <w:rsid w:val="00E9173B"/>
    <w:rsid w:val="00E919BE"/>
    <w:rsid w:val="00E943F5"/>
    <w:rsid w:val="00E94AF9"/>
    <w:rsid w:val="00E94DDC"/>
    <w:rsid w:val="00E95476"/>
    <w:rsid w:val="00E96120"/>
    <w:rsid w:val="00E9638A"/>
    <w:rsid w:val="00E97033"/>
    <w:rsid w:val="00EA0412"/>
    <w:rsid w:val="00EA0662"/>
    <w:rsid w:val="00EA18EA"/>
    <w:rsid w:val="00EA67EE"/>
    <w:rsid w:val="00EB09C1"/>
    <w:rsid w:val="00EB23D3"/>
    <w:rsid w:val="00EB3C6E"/>
    <w:rsid w:val="00EB485A"/>
    <w:rsid w:val="00EB4A3B"/>
    <w:rsid w:val="00EB4E62"/>
    <w:rsid w:val="00EB5CF0"/>
    <w:rsid w:val="00EB60AF"/>
    <w:rsid w:val="00EC1E56"/>
    <w:rsid w:val="00EC230D"/>
    <w:rsid w:val="00EC267C"/>
    <w:rsid w:val="00EC3233"/>
    <w:rsid w:val="00EC3238"/>
    <w:rsid w:val="00EC3918"/>
    <w:rsid w:val="00EC564F"/>
    <w:rsid w:val="00EC6FD1"/>
    <w:rsid w:val="00ED01C8"/>
    <w:rsid w:val="00ED0D8D"/>
    <w:rsid w:val="00ED1E0B"/>
    <w:rsid w:val="00ED2D8B"/>
    <w:rsid w:val="00ED3FB9"/>
    <w:rsid w:val="00ED4734"/>
    <w:rsid w:val="00ED5940"/>
    <w:rsid w:val="00ED5A19"/>
    <w:rsid w:val="00ED5DFC"/>
    <w:rsid w:val="00ED6254"/>
    <w:rsid w:val="00ED62ED"/>
    <w:rsid w:val="00EE0B00"/>
    <w:rsid w:val="00EE14B4"/>
    <w:rsid w:val="00EE197C"/>
    <w:rsid w:val="00EE1A7F"/>
    <w:rsid w:val="00EE1A96"/>
    <w:rsid w:val="00EE1AF4"/>
    <w:rsid w:val="00EE1FEB"/>
    <w:rsid w:val="00EE2F43"/>
    <w:rsid w:val="00EE47A5"/>
    <w:rsid w:val="00EE4EBC"/>
    <w:rsid w:val="00EE54F9"/>
    <w:rsid w:val="00EF0E0B"/>
    <w:rsid w:val="00EF3F4E"/>
    <w:rsid w:val="00EF6394"/>
    <w:rsid w:val="00EF6A02"/>
    <w:rsid w:val="00EF6ED7"/>
    <w:rsid w:val="00EF7C4B"/>
    <w:rsid w:val="00EF7E0D"/>
    <w:rsid w:val="00F01650"/>
    <w:rsid w:val="00F01B0B"/>
    <w:rsid w:val="00F0282D"/>
    <w:rsid w:val="00F03100"/>
    <w:rsid w:val="00F04AF9"/>
    <w:rsid w:val="00F057A6"/>
    <w:rsid w:val="00F06B5C"/>
    <w:rsid w:val="00F07B6E"/>
    <w:rsid w:val="00F105CB"/>
    <w:rsid w:val="00F1064A"/>
    <w:rsid w:val="00F12E41"/>
    <w:rsid w:val="00F1352B"/>
    <w:rsid w:val="00F149D8"/>
    <w:rsid w:val="00F152C6"/>
    <w:rsid w:val="00F15A90"/>
    <w:rsid w:val="00F15D16"/>
    <w:rsid w:val="00F1622E"/>
    <w:rsid w:val="00F168B3"/>
    <w:rsid w:val="00F17DAD"/>
    <w:rsid w:val="00F2038C"/>
    <w:rsid w:val="00F20C6D"/>
    <w:rsid w:val="00F220E2"/>
    <w:rsid w:val="00F2219A"/>
    <w:rsid w:val="00F23757"/>
    <w:rsid w:val="00F24631"/>
    <w:rsid w:val="00F25269"/>
    <w:rsid w:val="00F27DAB"/>
    <w:rsid w:val="00F30679"/>
    <w:rsid w:val="00F308AF"/>
    <w:rsid w:val="00F3156D"/>
    <w:rsid w:val="00F31D7C"/>
    <w:rsid w:val="00F324B4"/>
    <w:rsid w:val="00F34D95"/>
    <w:rsid w:val="00F3647E"/>
    <w:rsid w:val="00F366C1"/>
    <w:rsid w:val="00F36714"/>
    <w:rsid w:val="00F3717F"/>
    <w:rsid w:val="00F37625"/>
    <w:rsid w:val="00F37FFC"/>
    <w:rsid w:val="00F413E8"/>
    <w:rsid w:val="00F41BA6"/>
    <w:rsid w:val="00F43B9C"/>
    <w:rsid w:val="00F443A9"/>
    <w:rsid w:val="00F46006"/>
    <w:rsid w:val="00F460EF"/>
    <w:rsid w:val="00F47D49"/>
    <w:rsid w:val="00F5042B"/>
    <w:rsid w:val="00F504AB"/>
    <w:rsid w:val="00F509C9"/>
    <w:rsid w:val="00F50A33"/>
    <w:rsid w:val="00F51387"/>
    <w:rsid w:val="00F51DBA"/>
    <w:rsid w:val="00F52E32"/>
    <w:rsid w:val="00F53D1E"/>
    <w:rsid w:val="00F56EB7"/>
    <w:rsid w:val="00F5730F"/>
    <w:rsid w:val="00F613C3"/>
    <w:rsid w:val="00F62177"/>
    <w:rsid w:val="00F62A4C"/>
    <w:rsid w:val="00F649F7"/>
    <w:rsid w:val="00F65480"/>
    <w:rsid w:val="00F65C85"/>
    <w:rsid w:val="00F66390"/>
    <w:rsid w:val="00F66894"/>
    <w:rsid w:val="00F66DF6"/>
    <w:rsid w:val="00F712B4"/>
    <w:rsid w:val="00F71D0E"/>
    <w:rsid w:val="00F72D00"/>
    <w:rsid w:val="00F745CD"/>
    <w:rsid w:val="00F747E5"/>
    <w:rsid w:val="00F758E0"/>
    <w:rsid w:val="00F7653F"/>
    <w:rsid w:val="00F80BE7"/>
    <w:rsid w:val="00F80E25"/>
    <w:rsid w:val="00F81316"/>
    <w:rsid w:val="00F81543"/>
    <w:rsid w:val="00F8330F"/>
    <w:rsid w:val="00F8395B"/>
    <w:rsid w:val="00F83F1B"/>
    <w:rsid w:val="00F86408"/>
    <w:rsid w:val="00F87DF2"/>
    <w:rsid w:val="00F87E82"/>
    <w:rsid w:val="00F9045E"/>
    <w:rsid w:val="00F90502"/>
    <w:rsid w:val="00F91FFD"/>
    <w:rsid w:val="00F92449"/>
    <w:rsid w:val="00F9265B"/>
    <w:rsid w:val="00F9313E"/>
    <w:rsid w:val="00F931A5"/>
    <w:rsid w:val="00F934A5"/>
    <w:rsid w:val="00F93F08"/>
    <w:rsid w:val="00FA3200"/>
    <w:rsid w:val="00FA3632"/>
    <w:rsid w:val="00FA42E2"/>
    <w:rsid w:val="00FA55A8"/>
    <w:rsid w:val="00FA5951"/>
    <w:rsid w:val="00FB24DA"/>
    <w:rsid w:val="00FB3D5B"/>
    <w:rsid w:val="00FB5129"/>
    <w:rsid w:val="00FB5A7A"/>
    <w:rsid w:val="00FB6DFD"/>
    <w:rsid w:val="00FB7B17"/>
    <w:rsid w:val="00FC181E"/>
    <w:rsid w:val="00FC1B01"/>
    <w:rsid w:val="00FC1BC5"/>
    <w:rsid w:val="00FC1CF3"/>
    <w:rsid w:val="00FC2A98"/>
    <w:rsid w:val="00FC44C2"/>
    <w:rsid w:val="00FC4601"/>
    <w:rsid w:val="00FC732B"/>
    <w:rsid w:val="00FD099B"/>
    <w:rsid w:val="00FD1052"/>
    <w:rsid w:val="00FD15C9"/>
    <w:rsid w:val="00FD1BA0"/>
    <w:rsid w:val="00FD2E6B"/>
    <w:rsid w:val="00FD3B85"/>
    <w:rsid w:val="00FD56BD"/>
    <w:rsid w:val="00FD5B05"/>
    <w:rsid w:val="00FD6546"/>
    <w:rsid w:val="00FD712A"/>
    <w:rsid w:val="00FD7BA9"/>
    <w:rsid w:val="00FE14B1"/>
    <w:rsid w:val="00FE23B5"/>
    <w:rsid w:val="00FE23FF"/>
    <w:rsid w:val="00FE299B"/>
    <w:rsid w:val="00FE4033"/>
    <w:rsid w:val="00FF22A1"/>
    <w:rsid w:val="00FF4A76"/>
    <w:rsid w:val="00FF4B7A"/>
    <w:rsid w:val="00FF51A4"/>
    <w:rsid w:val="00FF653E"/>
    <w:rsid w:val="00FF699D"/>
    <w:rsid w:val="00FF6F39"/>
    <w:rsid w:val="00FF70B5"/>
    <w:rsid w:val="00FF78E1"/>
    <w:rsid w:val="00FF7926"/>
    <w:rsid w:val="1706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2D44BA8"/>
  <w15:docId w15:val="{487A3BAB-23CD-42E1-A87F-ABE1EBCC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Pr>
      <w:rFonts w:eastAsia="宋体"/>
      <w:sz w:val="21"/>
    </w:rPr>
  </w:style>
  <w:style w:type="character" w:styleId="a4">
    <w:name w:val="page number"/>
    <w:basedOn w:val="a0"/>
  </w:style>
  <w:style w:type="character" w:styleId="a5">
    <w:name w:val="annotation reference"/>
    <w:basedOn w:val="a0"/>
    <w:uiPriority w:val="99"/>
    <w:semiHidden/>
    <w:qFormat/>
    <w:rPr>
      <w:sz w:val="21"/>
      <w:szCs w:val="21"/>
    </w:rPr>
  </w:style>
  <w:style w:type="paragraph" w:styleId="2">
    <w:name w:val="Body Text Indent 2"/>
    <w:basedOn w:val="a"/>
    <w:pPr>
      <w:spacing w:after="120" w:line="480" w:lineRule="auto"/>
      <w:ind w:leftChars="200" w:left="420"/>
    </w:pPr>
  </w:style>
  <w:style w:type="paragraph" w:styleId="a6">
    <w:name w:val="footer"/>
    <w:basedOn w:val="a"/>
    <w:pPr>
      <w:tabs>
        <w:tab w:val="center" w:pos="4153"/>
        <w:tab w:val="right" w:pos="8306"/>
      </w:tabs>
      <w:snapToGrid w:val="0"/>
      <w:jc w:val="left"/>
    </w:pPr>
    <w:rPr>
      <w:sz w:val="18"/>
    </w:rPr>
  </w:style>
  <w:style w:type="paragraph" w:styleId="a7">
    <w:name w:val="Body Text"/>
    <w:basedOn w:val="a"/>
  </w:style>
  <w:style w:type="paragraph" w:styleId="a8">
    <w:name w:val="Balloon Text"/>
    <w:basedOn w:val="a"/>
    <w:semiHidden/>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annotation text"/>
    <w:basedOn w:val="a"/>
    <w:link w:val="ab"/>
    <w:uiPriority w:val="99"/>
    <w:semiHidden/>
    <w:qFormat/>
    <w:pPr>
      <w:jc w:val="left"/>
    </w:pPr>
  </w:style>
  <w:style w:type="paragraph" w:customStyle="1" w:styleId="ac">
    <w:name w:val="È±Ê¡ÎÄ±¾"/>
    <w:basedOn w:val="a"/>
    <w:pPr>
      <w:widowControl/>
      <w:overflowPunct w:val="0"/>
      <w:autoSpaceDE w:val="0"/>
      <w:autoSpaceDN w:val="0"/>
      <w:adjustRightInd w:val="0"/>
      <w:jc w:val="left"/>
      <w:textAlignment w:val="baseline"/>
    </w:pPr>
    <w:rPr>
      <w:kern w:val="0"/>
      <w:sz w:val="24"/>
      <w:szCs w:val="20"/>
    </w:rPr>
  </w:style>
  <w:style w:type="paragraph" w:styleId="ad">
    <w:name w:val="annotation subject"/>
    <w:basedOn w:val="aa"/>
    <w:next w:val="aa"/>
    <w:semiHidden/>
    <w:rPr>
      <w:b/>
      <w:bCs/>
    </w:rPr>
  </w:style>
  <w:style w:type="paragraph" w:styleId="ae">
    <w:name w:val="List Paragraph"/>
    <w:basedOn w:val="a"/>
    <w:uiPriority w:val="99"/>
    <w:qFormat/>
    <w:rsid w:val="008A376F"/>
    <w:pPr>
      <w:ind w:firstLineChars="200" w:firstLine="420"/>
    </w:pPr>
  </w:style>
  <w:style w:type="character" w:styleId="af">
    <w:name w:val="Strong"/>
    <w:basedOn w:val="a0"/>
    <w:uiPriority w:val="22"/>
    <w:qFormat/>
    <w:rsid w:val="002145D5"/>
    <w:rPr>
      <w:b/>
      <w:bCs/>
    </w:rPr>
  </w:style>
  <w:style w:type="paragraph" w:customStyle="1" w:styleId="af0">
    <w:name w:val="缺省文本"/>
    <w:basedOn w:val="a"/>
    <w:qFormat/>
    <w:rsid w:val="004709BF"/>
    <w:pPr>
      <w:autoSpaceDE w:val="0"/>
      <w:autoSpaceDN w:val="0"/>
      <w:adjustRightInd w:val="0"/>
      <w:spacing w:line="360" w:lineRule="auto"/>
      <w:jc w:val="left"/>
    </w:pPr>
    <w:rPr>
      <w:kern w:val="0"/>
      <w:sz w:val="21"/>
      <w:szCs w:val="20"/>
    </w:rPr>
  </w:style>
  <w:style w:type="character" w:styleId="HTML">
    <w:name w:val="HTML Code"/>
    <w:basedOn w:val="a0"/>
    <w:uiPriority w:val="99"/>
    <w:semiHidden/>
    <w:unhideWhenUsed/>
    <w:rsid w:val="00684123"/>
    <w:rPr>
      <w:rFonts w:ascii="宋体" w:eastAsia="宋体" w:hAnsi="宋体" w:cs="宋体"/>
      <w:sz w:val="24"/>
      <w:szCs w:val="24"/>
    </w:rPr>
  </w:style>
  <w:style w:type="character" w:customStyle="1" w:styleId="ab">
    <w:name w:val="批注文字 字符"/>
    <w:basedOn w:val="a0"/>
    <w:link w:val="aa"/>
    <w:uiPriority w:val="99"/>
    <w:semiHidden/>
    <w:qFormat/>
    <w:rsid w:val="00620C54"/>
    <w:rPr>
      <w:kern w:val="2"/>
      <w:sz w:val="28"/>
      <w:szCs w:val="28"/>
    </w:rPr>
  </w:style>
  <w:style w:type="paragraph" w:styleId="af1">
    <w:name w:val="Revision"/>
    <w:hidden/>
    <w:uiPriority w:val="99"/>
    <w:unhideWhenUsed/>
    <w:rsid w:val="006B1775"/>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7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6.xml"/><Relationship Id="rId20"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oleObject" Target="embeddings/oleObject1.bin"/><Relationship Id="rId19" Type="http://schemas.microsoft.com/office/2016/09/relationships/commentsIds" Target="commentsIds.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oleObject" Target="embeddings/oleObject2.bin"/><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NG\&#26700;&#38754;\&#26032;&#24314;&#25991;&#20214;&#22841;%20(2)\&#21019;&#21451;0-&#25991;&#20214;&#65288;&#25688;&#35201;+&#25688;&#22270;+&#26435;&#21033;+&#35828;&#26126;+&#38468;&#22270;&#65289;06031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创友0-文件（摘要+摘图+权利+说明+附图）060316.dot</Template>
  <TotalTime>16</TotalTime>
  <Pages>21</Pages>
  <Words>2513</Words>
  <Characters>14328</Characters>
  <Application>Microsoft Office Word</Application>
  <DocSecurity>0</DocSecurity>
  <PresentationFormat/>
  <Lines>119</Lines>
  <Paragraphs>33</Paragraphs>
  <Slides>0</Slides>
  <Notes>0</Notes>
  <HiddenSlides>0</HiddenSlides>
  <MMClips>0</MMClips>
  <ScaleCrop>false</ScaleCrop>
  <Manager/>
  <Company>sipo</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发明专利申请文件</dc:title>
  <dc:subject/>
  <dc:creator>温玉珍</dc:creator>
  <cp:keywords/>
  <dc:description/>
  <cp:lastModifiedBy>墨 许</cp:lastModifiedBy>
  <cp:revision>16</cp:revision>
  <cp:lastPrinted>2010-01-28T09:17:00Z</cp:lastPrinted>
  <dcterms:created xsi:type="dcterms:W3CDTF">2025-02-13T14:45:00Z</dcterms:created>
  <dcterms:modified xsi:type="dcterms:W3CDTF">2025-02-13T15:03:00Z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2052-10.1.0.5346</vt:lpwstr>
  </property>
</Properties>
</file>