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107D" w14:textId="23226343" w:rsidR="00AC4FA4" w:rsidRDefault="002D19F9" w:rsidP="00B81F07">
      <w:pPr>
        <w:pStyle w:val="1"/>
        <w:keepNext w:val="0"/>
        <w:keepLines w:val="0"/>
        <w:spacing w:line="240" w:lineRule="auto"/>
        <w:jc w:val="center"/>
      </w:pPr>
      <w:ins w:id="0" w:author="xuyichenmo@outlook.com" w:date="2018-03-10T23:10:00Z">
        <w:r>
          <w:rPr>
            <w:rFonts w:hint="eastAsia"/>
          </w:rPr>
          <w:t>基于大数据的</w:t>
        </w:r>
      </w:ins>
      <w:r w:rsidR="00AC4FA4">
        <w:rPr>
          <w:rFonts w:hint="eastAsia"/>
        </w:rPr>
        <w:t>问答网站用户质量与数量的关系浅析</w:t>
      </w:r>
    </w:p>
    <w:p w14:paraId="6DFC3531" w14:textId="4D51C398" w:rsidR="00F21561" w:rsidRPr="00F21561" w:rsidRDefault="00F21561" w:rsidP="00F21561">
      <w:pPr>
        <w:pStyle w:val="2"/>
        <w:keepNext w:val="0"/>
        <w:keepLines w:val="0"/>
        <w:widowControl w:val="0"/>
        <w:spacing w:line="415" w:lineRule="auto"/>
        <w:jc w:val="center"/>
      </w:pPr>
      <w:r>
        <w:rPr>
          <w:rFonts w:hint="eastAsia"/>
        </w:rPr>
        <w:t>——以知乎为例</w:t>
      </w:r>
    </w:p>
    <w:p w14:paraId="43369B3F" w14:textId="51D17B68" w:rsidR="009A0F4A" w:rsidRDefault="00B81F07" w:rsidP="009A0F4A">
      <w:pPr>
        <w:jc w:val="center"/>
      </w:pPr>
      <w:r>
        <w:rPr>
          <w:rFonts w:hint="eastAsia"/>
        </w:rPr>
        <w:t>刘傲凡</w:t>
      </w:r>
      <w:ins w:id="1" w:author="xuyichenmo@outlook.com" w:date="2018-03-10T23:14:00Z">
        <w:r w:rsidR="00306741">
          <w:rPr>
            <w:rStyle w:val="af4"/>
          </w:rPr>
          <w:footnoteReference w:id="1"/>
        </w:r>
      </w:ins>
    </w:p>
    <w:p w14:paraId="30D9FBEC" w14:textId="59AC014D" w:rsidR="009A0F4A" w:rsidRPr="009A0F4A" w:rsidRDefault="009A0F4A" w:rsidP="006E18FB">
      <w:pPr>
        <w:spacing w:line="360" w:lineRule="auto"/>
      </w:pPr>
      <w:r w:rsidRPr="007A0FDF">
        <w:rPr>
          <w:rFonts w:hint="eastAsia"/>
          <w:b/>
        </w:rPr>
        <w:t>【内容提要】</w:t>
      </w:r>
      <w:r w:rsidR="006E18FB">
        <w:rPr>
          <w:rFonts w:hint="eastAsia"/>
          <w:b/>
        </w:rPr>
        <w:t xml:space="preserve"> </w:t>
      </w:r>
      <w:r>
        <w:rPr>
          <w:rFonts w:hint="eastAsia"/>
        </w:rPr>
        <w:t>知乎作为目前规模最大，崛起速度最快的问答网站，聚集了一大批知识水平高、科学素质强的专业用户</w:t>
      </w:r>
      <w:r w:rsidR="006E18FB">
        <w:rPr>
          <w:rFonts w:hint="eastAsia"/>
        </w:rPr>
        <w:t>。但知乎自开发以来，历经多年，目前仍然面临着知识经济变现的困境。</w:t>
      </w:r>
      <w:r>
        <w:rPr>
          <w:rFonts w:hint="eastAsia"/>
        </w:rPr>
        <w:t>前几年，不断探索的知乎面向公众开放注册，这在知识经济的历史上写下的浓墨重彩的一笔。但知乎开放的同时，也要面临着如何处理新增加的用户质量、水平普遍远不如之前高质量的问题，甚至知乎有可能因此而知识环境剧变，风气直线下降。在知识经济的时代，知乎应该怎样谨慎地一步步试探着过河？本文通过研究</w:t>
      </w:r>
      <w:r w:rsidR="00116936" w:rsidRPr="00116936">
        <w:rPr>
          <w:rFonts w:hint="eastAsia"/>
        </w:rPr>
        <w:t>问答网站用户质量与数量的关系</w:t>
      </w:r>
      <w:r w:rsidR="00116936">
        <w:rPr>
          <w:rFonts w:hint="eastAsia"/>
        </w:rPr>
        <w:t>，为问答类网站的知识经济环境、知识经济变现的方面提供建议。</w:t>
      </w:r>
    </w:p>
    <w:p w14:paraId="7E1334A6" w14:textId="5FB8DC33" w:rsidR="009A0F4A" w:rsidRPr="009A0F4A" w:rsidRDefault="009A0F4A" w:rsidP="006E18FB">
      <w:pPr>
        <w:spacing w:line="360" w:lineRule="auto"/>
      </w:pPr>
      <w:r w:rsidRPr="007A0FDF">
        <w:rPr>
          <w:rFonts w:hint="eastAsia"/>
          <w:b/>
        </w:rPr>
        <w:t>【关键词】</w:t>
      </w:r>
      <w:r>
        <w:rPr>
          <w:rFonts w:hint="eastAsia"/>
        </w:rPr>
        <w:t>问答网站；知乎；大数据；互联网；大数据；知识营销</w:t>
      </w:r>
    </w:p>
    <w:p w14:paraId="6DA453F9" w14:textId="6A040955" w:rsidR="00B81F07" w:rsidRPr="009A0F4A" w:rsidRDefault="009A0F4A">
      <w:pPr>
        <w:pStyle w:val="2"/>
        <w:keepNext w:val="0"/>
        <w:keepLines w:val="0"/>
        <w:widowControl w:val="0"/>
        <w:spacing w:line="415" w:lineRule="auto"/>
        <w:jc w:val="center"/>
        <w:pPrChange w:id="8" w:author="xuyichenmo@outlook.com" w:date="2018-03-10T23:11:00Z">
          <w:pPr>
            <w:pStyle w:val="2"/>
            <w:keepNext w:val="0"/>
            <w:keepLines w:val="0"/>
            <w:widowControl w:val="0"/>
            <w:spacing w:line="415" w:lineRule="auto"/>
          </w:pPr>
        </w:pPrChange>
      </w:pPr>
      <w:r w:rsidRPr="009A0F4A">
        <w:rPr>
          <w:rFonts w:hint="eastAsia"/>
        </w:rPr>
        <w:t>引言</w:t>
      </w:r>
    </w:p>
    <w:p w14:paraId="7BEE6360" w14:textId="2E45735B" w:rsidR="00AC4FA4" w:rsidRDefault="00AC4FA4" w:rsidP="00F32897">
      <w:pPr>
        <w:spacing w:line="360" w:lineRule="auto"/>
        <w:ind w:firstLine="420"/>
      </w:pPr>
      <w:r w:rsidRPr="00E03B7E">
        <w:rPr>
          <w:rFonts w:hint="eastAsia"/>
        </w:rPr>
        <w:t>知乎</w:t>
      </w:r>
      <w:r>
        <w:rPr>
          <w:rFonts w:hint="eastAsia"/>
        </w:rPr>
        <w:t>曾经一度</w:t>
      </w:r>
      <w:r w:rsidRPr="00E03B7E">
        <w:rPr>
          <w:rFonts w:hint="eastAsia"/>
        </w:rPr>
        <w:t>采用邀请制注册方式。</w:t>
      </w:r>
      <w:r w:rsidRPr="00E03B7E">
        <w:t>2013</w:t>
      </w:r>
      <w:r w:rsidRPr="00E03B7E">
        <w:t>年</w:t>
      </w:r>
      <w:r w:rsidRPr="00E03B7E">
        <w:t>3</w:t>
      </w:r>
      <w:r w:rsidRPr="00E03B7E">
        <w:t>月，知乎</w:t>
      </w:r>
      <w:r>
        <w:rPr>
          <w:rFonts w:hint="eastAsia"/>
        </w:rPr>
        <w:t>面</w:t>
      </w:r>
      <w:r w:rsidRPr="00E03B7E">
        <w:t>向公众开放注册</w:t>
      </w:r>
      <w:r>
        <w:rPr>
          <w:rFonts w:hint="eastAsia"/>
        </w:rPr>
        <w:t>。</w:t>
      </w:r>
      <w:r w:rsidR="002A37B3">
        <w:rPr>
          <w:rFonts w:hint="eastAsia"/>
        </w:rPr>
        <w:t>依赖于高质量内容看，知乎</w:t>
      </w:r>
      <w:r w:rsidR="00314FC5">
        <w:rPr>
          <w:rFonts w:hint="eastAsia"/>
        </w:rPr>
        <w:t>的</w:t>
      </w:r>
      <w:r w:rsidR="00314FC5" w:rsidRPr="00E03B7E">
        <w:t>开放注册</w:t>
      </w:r>
      <w:r w:rsidR="002A37B3">
        <w:rPr>
          <w:rFonts w:hint="eastAsia"/>
        </w:rPr>
        <w:t>很快</w:t>
      </w:r>
      <w:r w:rsidR="00314FC5">
        <w:rPr>
          <w:rFonts w:hint="eastAsia"/>
        </w:rPr>
        <w:t>展现出</w:t>
      </w:r>
      <w:r w:rsidR="002A37B3">
        <w:rPr>
          <w:rFonts w:hint="eastAsia"/>
        </w:rPr>
        <w:t>了成果</w:t>
      </w:r>
      <w:r>
        <w:rPr>
          <w:rFonts w:hint="eastAsia"/>
        </w:rPr>
        <w:t>：知乎在短短四年内，便拥有了几千万用户，</w:t>
      </w:r>
      <w:r w:rsidR="00371AD2">
        <w:rPr>
          <w:rFonts w:hint="eastAsia"/>
        </w:rPr>
        <w:t>大量</w:t>
      </w:r>
      <w:r w:rsidRPr="00C61A54">
        <w:rPr>
          <w:rFonts w:hint="eastAsia"/>
        </w:rPr>
        <w:t>企业和团体</w:t>
      </w:r>
      <w:r w:rsidR="00301A0A">
        <w:rPr>
          <w:rFonts w:hint="eastAsia"/>
        </w:rPr>
        <w:t>入驻知乎</w:t>
      </w:r>
      <w:r>
        <w:rPr>
          <w:rFonts w:hint="eastAsia"/>
        </w:rPr>
        <w:t>。</w:t>
      </w:r>
      <w:r w:rsidR="00DD3D0C">
        <w:rPr>
          <w:rFonts w:hint="eastAsia"/>
        </w:rPr>
        <w:t>根据知乎官方统计的数据，</w:t>
      </w:r>
      <w:r w:rsidRPr="00C61A54">
        <w:t>知乎</w:t>
      </w:r>
      <w:r w:rsidR="00DD3D0C">
        <w:rPr>
          <w:rFonts w:hint="eastAsia"/>
        </w:rPr>
        <w:t>坐拥逾</w:t>
      </w:r>
      <w:r w:rsidR="00DD3D0C" w:rsidRPr="00C61A54">
        <w:t>1</w:t>
      </w:r>
      <w:r w:rsidR="00DD3D0C" w:rsidRPr="00C61A54">
        <w:t>亿</w:t>
      </w:r>
      <w:r w:rsidR="00DD3D0C">
        <w:rPr>
          <w:rFonts w:hint="eastAsia"/>
        </w:rPr>
        <w:t>已注册</w:t>
      </w:r>
      <w:r w:rsidRPr="00C61A54">
        <w:t>用户数</w:t>
      </w:r>
      <w:r w:rsidR="00DD3D0C">
        <w:t>，</w:t>
      </w:r>
      <w:r w:rsidR="00DD3D0C">
        <w:rPr>
          <w:rFonts w:hint="eastAsia"/>
        </w:rPr>
        <w:t>成为</w:t>
      </w:r>
      <w:r w:rsidRPr="00C61A54">
        <w:t>日活跃用户量达</w:t>
      </w:r>
      <w:r w:rsidRPr="00C61A54">
        <w:t>2600</w:t>
      </w:r>
      <w:r w:rsidRPr="00C61A54">
        <w:t>万</w:t>
      </w:r>
      <w:r w:rsidR="00DD3D0C">
        <w:rPr>
          <w:rFonts w:hint="eastAsia"/>
        </w:rPr>
        <w:t>的巨无霸</w:t>
      </w:r>
      <w:r w:rsidR="00DD3D0C">
        <w:t>，</w:t>
      </w:r>
      <w:r w:rsidRPr="00C61A54">
        <w:t>人均日访问时长</w:t>
      </w:r>
      <w:r w:rsidRPr="00C61A54">
        <w:t>1</w:t>
      </w:r>
      <w:r w:rsidRPr="00C61A54">
        <w:t>小时</w:t>
      </w:r>
      <w:r w:rsidR="00DD3D0C">
        <w:t>，</w:t>
      </w:r>
      <w:r w:rsidR="00DD3D0C">
        <w:rPr>
          <w:rFonts w:hint="eastAsia"/>
        </w:rPr>
        <w:t>乃至</w:t>
      </w:r>
      <w:r w:rsidRPr="00C61A54">
        <w:t>月浏览量</w:t>
      </w:r>
      <w:r w:rsidR="00DD3D0C">
        <w:rPr>
          <w:rFonts w:hint="eastAsia"/>
        </w:rPr>
        <w:t>达到</w:t>
      </w:r>
      <w:r w:rsidR="00DD3D0C" w:rsidRPr="00C61A54">
        <w:t>180</w:t>
      </w:r>
      <w:r w:rsidR="00DD3D0C" w:rsidRPr="00C61A54">
        <w:t>亿</w:t>
      </w:r>
      <w:r>
        <w:rPr>
          <w:rFonts w:hint="eastAsia"/>
        </w:rPr>
        <w:t>。这时</w:t>
      </w:r>
      <w:r w:rsidR="0071532F">
        <w:rPr>
          <w:rFonts w:hint="eastAsia"/>
        </w:rPr>
        <w:t>覆盖了网络人群主流</w:t>
      </w:r>
      <w:r>
        <w:rPr>
          <w:rFonts w:hint="eastAsia"/>
        </w:rPr>
        <w:t>的知乎几乎成为一个真正的庞然大物</w:t>
      </w:r>
      <w:r w:rsidR="0071532F">
        <w:rPr>
          <w:rFonts w:hint="eastAsia"/>
        </w:rPr>
        <w:t>，已不再是小众产品的代表</w:t>
      </w:r>
      <w:r>
        <w:rPr>
          <w:rFonts w:hint="eastAsia"/>
        </w:rPr>
        <w:t>。也就是说用户群体和豆瓣、贴吧、微博等都有了很大重合。根据《路西法效应》</w:t>
      </w:r>
      <w:r>
        <w:rPr>
          <w:rStyle w:val="af4"/>
        </w:rPr>
        <w:footnoteReference w:id="2"/>
      </w:r>
      <w:r>
        <w:rPr>
          <w:rFonts w:hint="eastAsia"/>
        </w:rPr>
        <w:t>——“</w:t>
      </w:r>
      <w:r w:rsidRPr="005F2D69">
        <w:rPr>
          <w:rFonts w:hint="eastAsia"/>
        </w:rPr>
        <w:t>一个群体的入会仪式越严格，人们对它的忠诚度就会越高”</w:t>
      </w:r>
      <w:r>
        <w:rPr>
          <w:rFonts w:hint="eastAsia"/>
        </w:rPr>
        <w:t>，</w:t>
      </w:r>
      <w:r w:rsidRPr="005F2D69">
        <w:rPr>
          <w:rFonts w:hint="eastAsia"/>
        </w:rPr>
        <w:t>严格的入会仪式类似</w:t>
      </w:r>
      <w:r>
        <w:rPr>
          <w:rFonts w:hint="eastAsia"/>
        </w:rPr>
        <w:t>于</w:t>
      </w:r>
      <w:r w:rsidRPr="005F2D69">
        <w:rPr>
          <w:rFonts w:hint="eastAsia"/>
        </w:rPr>
        <w:t>饥饿营销，会让人产生这个群体价值很高的感觉</w:t>
      </w:r>
      <w:r>
        <w:rPr>
          <w:rFonts w:hint="eastAsia"/>
        </w:rPr>
        <w:t>，而在这个印象下群体也会不断向这个方向发展。那么对于知乎的开放注册存在着这样一个疑问，</w:t>
      </w:r>
      <w:r w:rsidRPr="00E03B7E">
        <w:rPr>
          <w:rFonts w:hint="eastAsia"/>
        </w:rPr>
        <w:t>随着知乎</w:t>
      </w:r>
      <w:r>
        <w:rPr>
          <w:rFonts w:hint="eastAsia"/>
        </w:rPr>
        <w:t>用户的剧增，高质量问题、答案</w:t>
      </w:r>
      <w:r w:rsidRPr="00E03B7E">
        <w:rPr>
          <w:rFonts w:hint="eastAsia"/>
        </w:rPr>
        <w:t>被稀释，会不会导致</w:t>
      </w:r>
      <w:r>
        <w:rPr>
          <w:rFonts w:hint="eastAsia"/>
        </w:rPr>
        <w:t>高质量</w:t>
      </w:r>
      <w:r w:rsidRPr="00E03B7E">
        <w:rPr>
          <w:rFonts w:hint="eastAsia"/>
        </w:rPr>
        <w:t>用户流失</w:t>
      </w:r>
      <w:r>
        <w:rPr>
          <w:rFonts w:hint="eastAsia"/>
        </w:rPr>
        <w:t>？</w:t>
      </w:r>
    </w:p>
    <w:p w14:paraId="518E66FA" w14:textId="77777777" w:rsidR="00C13E51" w:rsidRDefault="00C13E51" w:rsidP="00F32897">
      <w:pPr>
        <w:spacing w:line="360" w:lineRule="auto"/>
        <w:ind w:firstLine="420"/>
      </w:pPr>
    </w:p>
    <w:p w14:paraId="6E4EFB5D" w14:textId="17F62BF2" w:rsidR="00946A4A" w:rsidRDefault="00AC4FA4" w:rsidP="006E18FB">
      <w:pPr>
        <w:pStyle w:val="2"/>
        <w:keepNext w:val="0"/>
        <w:keepLines w:val="0"/>
        <w:widowControl w:val="0"/>
        <w:numPr>
          <w:ilvl w:val="0"/>
          <w:numId w:val="20"/>
        </w:numPr>
        <w:spacing w:line="415" w:lineRule="auto"/>
      </w:pPr>
      <w:r w:rsidRPr="00B81F07">
        <w:rPr>
          <w:rFonts w:hint="eastAsia"/>
        </w:rPr>
        <w:lastRenderedPageBreak/>
        <w:t>知乎</w:t>
      </w:r>
      <w:r w:rsidR="00687997">
        <w:rPr>
          <w:rFonts w:hint="eastAsia"/>
        </w:rPr>
        <w:t>数据获取</w:t>
      </w:r>
    </w:p>
    <w:p w14:paraId="44BE6D84" w14:textId="6B331E31" w:rsidR="00F4154C" w:rsidRPr="00F4154C" w:rsidRDefault="00F4154C" w:rsidP="00CE21EB">
      <w:pPr>
        <w:widowControl w:val="0"/>
        <w:spacing w:line="360" w:lineRule="auto"/>
        <w:ind w:firstLine="420"/>
      </w:pPr>
      <w:r>
        <w:rPr>
          <w:rFonts w:hint="eastAsia"/>
        </w:rPr>
        <w:t>我们知道，问答网站涉足的领域广，探究的内容程度深，用户交流层次高，因这些优势而隐隐于取代百度贴吧、论坛、博客等交流媒体，而成为下一代重要的信息平台。而知乎作为中国最大的社会化问答网站，在其中起着航标的导向作用</w:t>
      </w:r>
    </w:p>
    <w:p w14:paraId="64F699C5" w14:textId="36A25ADE" w:rsidR="00AC4FA4" w:rsidRDefault="00231A2A" w:rsidP="00F32897">
      <w:pPr>
        <w:spacing w:line="360" w:lineRule="auto"/>
        <w:ind w:firstLine="420"/>
      </w:pPr>
      <w:r w:rsidRPr="00231A2A">
        <w:rPr>
          <w:rFonts w:hint="eastAsia"/>
        </w:rPr>
        <w:t>知乎用户成分划分</w:t>
      </w:r>
      <w:r w:rsidR="006E18FB">
        <w:rPr>
          <w:rFonts w:hint="eastAsia"/>
        </w:rPr>
        <w:t>，需要大量的用户数据作为分析根据。在这里，笔者考虑使用自动化程序。</w:t>
      </w:r>
      <w:r>
        <w:rPr>
          <w:rFonts w:hint="eastAsia"/>
        </w:rPr>
        <w:t>由于</w:t>
      </w:r>
      <w:r w:rsidR="00AC4FA4" w:rsidRPr="0020259F">
        <w:rPr>
          <w:rFonts w:hint="eastAsia"/>
        </w:rPr>
        <w:t>知乎用户首页</w:t>
      </w:r>
      <w:r w:rsidR="00AC4FA4" w:rsidRPr="0020259F">
        <w:t>URL</w:t>
      </w:r>
      <w:r w:rsidR="00AC4FA4" w:rsidRPr="0020259F">
        <w:t>没有规律可循，完全是用户自定义的</w:t>
      </w:r>
      <w:r w:rsidR="00AC4FA4">
        <w:rPr>
          <w:rFonts w:hint="eastAsia"/>
        </w:rPr>
        <w:t>，加之</w:t>
      </w:r>
      <w:r w:rsidR="008C1056">
        <w:rPr>
          <w:rFonts w:hint="eastAsia"/>
        </w:rPr>
        <w:t>计算机运行</w:t>
      </w:r>
      <w:r w:rsidR="00AC4FA4">
        <w:rPr>
          <w:rFonts w:hint="eastAsia"/>
        </w:rPr>
        <w:t>时间与空间复杂度问题，笔者采用网络爬虫抓取部分用户数据</w:t>
      </w:r>
      <w:r w:rsidR="008F3692">
        <w:rPr>
          <w:rFonts w:hint="eastAsia"/>
        </w:rPr>
        <w:t>。</w:t>
      </w:r>
      <w:r w:rsidR="00AC4FA4" w:rsidRPr="00C84A16">
        <w:rPr>
          <w:rFonts w:hint="eastAsia"/>
        </w:rPr>
        <w:t>抓取策略</w:t>
      </w:r>
      <w:r w:rsidR="008F3692">
        <w:rPr>
          <w:rFonts w:hint="eastAsia"/>
        </w:rPr>
        <w:t>为</w:t>
      </w:r>
      <w:r w:rsidR="00AC4FA4" w:rsidRPr="00C84A16">
        <w:rPr>
          <w:rFonts w:hint="eastAsia"/>
        </w:rPr>
        <w:t>：</w:t>
      </w:r>
      <w:r w:rsidR="008A4083">
        <w:rPr>
          <w:rFonts w:hint="eastAsia"/>
        </w:rPr>
        <w:t>从</w:t>
      </w:r>
      <w:r w:rsidR="00AC4FA4" w:rsidRPr="00C84A16">
        <w:rPr>
          <w:rFonts w:hint="eastAsia"/>
        </w:rPr>
        <w:t>一个知乎</w:t>
      </w:r>
      <w:r w:rsidR="00AC4FA4">
        <w:rPr>
          <w:rFonts w:hint="eastAsia"/>
        </w:rPr>
        <w:t>话题</w:t>
      </w:r>
      <w:r w:rsidR="00AC4FA4" w:rsidRPr="00C84A16">
        <w:rPr>
          <w:rFonts w:hint="eastAsia"/>
        </w:rPr>
        <w:t>入手</w:t>
      </w:r>
      <w:r w:rsidR="002E2AF0">
        <w:rPr>
          <w:rFonts w:hint="eastAsia"/>
        </w:rPr>
        <w:t>（这里我们采用根话题，</w:t>
      </w:r>
      <w:r w:rsidR="00F16DD8">
        <w:rPr>
          <w:rFonts w:hint="eastAsia"/>
        </w:rPr>
        <w:t>根</w:t>
      </w:r>
      <w:r w:rsidR="002E2AF0">
        <w:rPr>
          <w:rFonts w:hint="eastAsia"/>
        </w:rPr>
        <w:t>话题，根话题是一个无关政治，兴趣，爱好的话题，汇聚了知乎最精华的问答）</w:t>
      </w:r>
      <w:r w:rsidR="00AC4FA4" w:rsidRPr="00C84A16">
        <w:rPr>
          <w:rFonts w:hint="eastAsia"/>
        </w:rPr>
        <w:t>，</w:t>
      </w:r>
      <w:r w:rsidR="00B82808">
        <w:rPr>
          <w:rFonts w:hint="eastAsia"/>
        </w:rPr>
        <w:t>获取关注该话题的用户</w:t>
      </w:r>
      <w:r w:rsidR="00AC4FA4" w:rsidRPr="00C84A16">
        <w:rPr>
          <w:rFonts w:hint="eastAsia"/>
        </w:rPr>
        <w:t>，抓取每个人的资料后再抓取这这些人关注的列表，依次走下去。</w:t>
      </w:r>
      <w:r w:rsidR="00AC4FA4">
        <w:rPr>
          <w:rFonts w:hint="eastAsia"/>
        </w:rPr>
        <w:t>下面为程序运行代码及使用步骤（</w:t>
      </w:r>
      <w:r w:rsidR="00AC4FA4">
        <w:t>回车运行</w:t>
      </w:r>
      <w:r w:rsidR="00AC4FA4">
        <w:rPr>
          <w:rFonts w:hint="eastAsia"/>
        </w:rPr>
        <w:t>，</w:t>
      </w:r>
      <w:r w:rsidR="00AC4FA4">
        <w:t>需要停止，在</w:t>
      </w:r>
      <w:r w:rsidR="00541B41">
        <w:rPr>
          <w:rFonts w:hint="eastAsia"/>
        </w:rPr>
        <w:t>控制台</w:t>
      </w:r>
      <w:r w:rsidR="00AC4FA4">
        <w:t>里面输入</w:t>
      </w:r>
      <w:r w:rsidR="00541B41">
        <w:rPr>
          <w:rFonts w:hint="eastAsia"/>
        </w:rPr>
        <w:t>stop_</w:t>
      </w:r>
      <w:r w:rsidR="00AC4FA4">
        <w:t>()+</w:t>
      </w:r>
      <w:r w:rsidR="00AC4FA4">
        <w:t>回车</w:t>
      </w:r>
      <w:r w:rsidR="00AC4FA4">
        <w:rPr>
          <w:rFonts w:hint="eastAsia"/>
        </w:rPr>
        <w:t>）：</w:t>
      </w:r>
    </w:p>
    <w:p w14:paraId="519A8C0D" w14:textId="56A312CA" w:rsidR="0087212A" w:rsidRDefault="006E18FB" w:rsidP="006E18FB">
      <w:pPr>
        <w:pStyle w:val="aa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打</w:t>
      </w:r>
      <w:r w:rsidR="00AC4FA4">
        <w:t>开链接：</w:t>
      </w:r>
      <w:hyperlink r:id="rId8" w:history="1">
        <w:r w:rsidR="0087212A" w:rsidRPr="00A22319">
          <w:rPr>
            <w:rStyle w:val="a9"/>
          </w:rPr>
          <w:t>https://www.zhihu.com/topic/19776749/followers</w:t>
        </w:r>
      </w:hyperlink>
    </w:p>
    <w:p w14:paraId="3FB24581" w14:textId="71E0A157" w:rsidR="00AC4FA4" w:rsidRDefault="00AC4FA4" w:rsidP="0087212A">
      <w:pPr>
        <w:pStyle w:val="aa"/>
        <w:numPr>
          <w:ilvl w:val="0"/>
          <w:numId w:val="14"/>
        </w:numPr>
        <w:spacing w:line="360" w:lineRule="auto"/>
        <w:ind w:firstLineChars="0"/>
      </w:pPr>
      <w:r>
        <w:t>右键</w:t>
      </w:r>
      <w:r>
        <w:t>-&gt;Inspector(e</w:t>
      </w:r>
      <w:r w:rsidR="0087212A">
        <w:rPr>
          <w:rFonts w:hint="eastAsia"/>
        </w:rPr>
        <w:t>.</w:t>
      </w:r>
      <w:r>
        <w:t>g</w:t>
      </w:r>
      <w:r w:rsidR="0087212A">
        <w:t>.</w:t>
      </w:r>
      <w:r>
        <w:t xml:space="preserve"> </w:t>
      </w:r>
      <w:r>
        <w:t>审查元素</w:t>
      </w:r>
      <w:r>
        <w:t>/</w:t>
      </w:r>
      <w:r>
        <w:t>检查</w:t>
      </w:r>
      <w:r>
        <w:t>)</w:t>
      </w:r>
    </w:p>
    <w:p w14:paraId="35214180" w14:textId="77777777" w:rsidR="00AC4FA4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</w:pPr>
      <w:r>
        <w:t>切换到</w:t>
      </w:r>
      <w:r>
        <w:t>Console</w:t>
      </w:r>
      <w:r>
        <w:t>选项卡</w:t>
      </w:r>
    </w:p>
    <w:p w14:paraId="57DAAAF5" w14:textId="59764903" w:rsidR="00AC4FA4" w:rsidRDefault="00AC4FA4" w:rsidP="00F32897">
      <w:pPr>
        <w:pStyle w:val="aa"/>
        <w:numPr>
          <w:ilvl w:val="0"/>
          <w:numId w:val="14"/>
        </w:numPr>
        <w:spacing w:line="360" w:lineRule="auto"/>
        <w:ind w:firstLineChars="0"/>
      </w:pPr>
      <w:r>
        <w:t>粘贴下面的代码</w:t>
      </w:r>
    </w:p>
    <w:p w14:paraId="61447111" w14:textId="77777777" w:rsidR="00AE778E" w:rsidRPr="00AE778E" w:rsidRDefault="00AE778E" w:rsidP="00AE778E">
      <w:pPr>
        <w:pStyle w:val="af1"/>
      </w:pPr>
      <w:r w:rsidRPr="00AE778E">
        <w:t>var start_id = setInterval(function(){</w:t>
      </w:r>
    </w:p>
    <w:p w14:paraId="19B288AC" w14:textId="77777777" w:rsidR="00AE778E" w:rsidRPr="00AE778E" w:rsidRDefault="00AE778E" w:rsidP="00AE778E">
      <w:pPr>
        <w:pStyle w:val="af1"/>
      </w:pPr>
      <w:r w:rsidRPr="00AE778E">
        <w:tab/>
        <w:t>$('#zh-load-more')[0].click();</w:t>
      </w:r>
    </w:p>
    <w:p w14:paraId="7131ECBF" w14:textId="77777777" w:rsidR="00AE778E" w:rsidRPr="00AE778E" w:rsidRDefault="00AE778E" w:rsidP="00AE778E">
      <w:pPr>
        <w:pStyle w:val="af1"/>
      </w:pPr>
      <w:r w:rsidRPr="00AE778E">
        <w:tab/>
        <w:t>$('.zm-person-item&gt;div&gt;h2&gt;a').each(function(){</w:t>
      </w:r>
    </w:p>
    <w:p w14:paraId="2354596B" w14:textId="77777777" w:rsidR="00AE778E" w:rsidRPr="00AE778E" w:rsidRDefault="00AE778E" w:rsidP="00AE778E">
      <w:pPr>
        <w:pStyle w:val="af1"/>
      </w:pPr>
      <w:r w:rsidRPr="00AE778E">
        <w:tab/>
      </w:r>
      <w:r w:rsidRPr="00AE778E">
        <w:tab/>
        <w:t>console.log($(this).text()+' http://zhihu.com'+$(this).attr('href'));</w:t>
      </w:r>
    </w:p>
    <w:p w14:paraId="75F7256D" w14:textId="77777777" w:rsidR="00AE778E" w:rsidRPr="00AE778E" w:rsidRDefault="00AE778E" w:rsidP="00AE778E">
      <w:pPr>
        <w:pStyle w:val="af1"/>
      </w:pPr>
      <w:r w:rsidRPr="00AE778E">
        <w:tab/>
        <w:t>});</w:t>
      </w:r>
    </w:p>
    <w:p w14:paraId="2563B259" w14:textId="77777777" w:rsidR="00AE778E" w:rsidRPr="00AE778E" w:rsidRDefault="00AE778E" w:rsidP="00AE778E">
      <w:pPr>
        <w:pStyle w:val="af1"/>
      </w:pPr>
      <w:r w:rsidRPr="00AE778E">
        <w:tab/>
        <w:t>$('.zm-person-item').remove();</w:t>
      </w:r>
    </w:p>
    <w:p w14:paraId="7CBDBB99" w14:textId="77777777" w:rsidR="00AE778E" w:rsidRPr="00AE778E" w:rsidRDefault="00AE778E" w:rsidP="00AE778E">
      <w:pPr>
        <w:pStyle w:val="af1"/>
      </w:pPr>
      <w:r w:rsidRPr="00AE778E">
        <w:t>},1000);</w:t>
      </w:r>
    </w:p>
    <w:p w14:paraId="15D2D06D" w14:textId="77777777" w:rsidR="00AE778E" w:rsidRPr="00AE778E" w:rsidRDefault="00AE778E" w:rsidP="00AE778E">
      <w:pPr>
        <w:pStyle w:val="af1"/>
      </w:pPr>
    </w:p>
    <w:p w14:paraId="5392922E" w14:textId="77777777" w:rsidR="00AE778E" w:rsidRPr="00AE778E" w:rsidRDefault="00AE778E" w:rsidP="00AE778E">
      <w:pPr>
        <w:pStyle w:val="af1"/>
      </w:pPr>
      <w:r w:rsidRPr="00AE778E">
        <w:t>var stop_ = function(){</w:t>
      </w:r>
    </w:p>
    <w:p w14:paraId="38FECB79" w14:textId="77777777" w:rsidR="00AE778E" w:rsidRDefault="00AE778E" w:rsidP="00AE778E">
      <w:pPr>
        <w:pStyle w:val="af1"/>
      </w:pPr>
      <w:r w:rsidRPr="00AE778E">
        <w:tab/>
        <w:t>clearInterval(start_id);</w:t>
      </w:r>
    </w:p>
    <w:p w14:paraId="6B1370C9" w14:textId="57F51DFD" w:rsidR="00877A88" w:rsidRPr="00AE778E" w:rsidRDefault="00877A88" w:rsidP="00AE778E">
      <w:pPr>
        <w:pStyle w:val="af1"/>
      </w:pPr>
      <w:r>
        <w:rPr>
          <w:rFonts w:hint="eastAsia"/>
        </w:rPr>
        <w:t>}</w:t>
      </w:r>
    </w:p>
    <w:p w14:paraId="7F4484D8" w14:textId="7932119C" w:rsidR="00687997" w:rsidRDefault="006E18FB" w:rsidP="00AE778E">
      <w:pPr>
        <w:pStyle w:val="2"/>
        <w:keepNext w:val="0"/>
        <w:keepLines w:val="0"/>
        <w:widowControl w:val="0"/>
        <w:spacing w:line="415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687997">
        <w:rPr>
          <w:rFonts w:hint="eastAsia"/>
        </w:rPr>
        <w:t>知乎</w:t>
      </w:r>
      <w:r w:rsidR="00687997" w:rsidRPr="00B81F07">
        <w:rPr>
          <w:rFonts w:hint="eastAsia"/>
        </w:rPr>
        <w:t>用户成分划分</w:t>
      </w:r>
    </w:p>
    <w:p w14:paraId="27A21584" w14:textId="6A6D59E2" w:rsidR="00F32897" w:rsidRDefault="00F32897" w:rsidP="006E18FB">
      <w:pPr>
        <w:spacing w:line="360" w:lineRule="auto"/>
        <w:ind w:firstLine="420"/>
      </w:pPr>
      <w:r>
        <w:rPr>
          <w:rFonts w:hint="eastAsia"/>
        </w:rPr>
        <w:t>对</w:t>
      </w:r>
      <w:r w:rsidR="00D97B38">
        <w:rPr>
          <w:rFonts w:hint="eastAsia"/>
        </w:rPr>
        <w:t>获取到的</w:t>
      </w:r>
      <w:r>
        <w:rPr>
          <w:rFonts w:hint="eastAsia"/>
        </w:rPr>
        <w:t>1</w:t>
      </w:r>
      <w:r>
        <w:t>0389</w:t>
      </w:r>
      <w:r>
        <w:rPr>
          <w:rFonts w:hint="eastAsia"/>
        </w:rPr>
        <w:t>个用户的数据</w:t>
      </w:r>
      <w:r w:rsidR="00592118">
        <w:rPr>
          <w:rFonts w:hint="eastAsia"/>
        </w:rPr>
        <w:t>集</w:t>
      </w:r>
      <w:r>
        <w:rPr>
          <w:rFonts w:hint="eastAsia"/>
        </w:rPr>
        <w:t>进行分析后，笔者得到以下结论：</w:t>
      </w:r>
    </w:p>
    <w:p w14:paraId="05D921A7" w14:textId="58ED71C5" w:rsidR="00AC4FA4" w:rsidRDefault="00AC4FA4" w:rsidP="00E71F95">
      <w:pPr>
        <w:spacing w:line="360" w:lineRule="auto"/>
        <w:ind w:firstLine="420"/>
      </w:pPr>
      <w:r>
        <w:rPr>
          <w:rFonts w:hint="eastAsia"/>
        </w:rPr>
        <w:t>从阶层分类，知乎的用户可以分为以下三种：第一类，</w:t>
      </w:r>
      <w:r w:rsidR="00766BC2">
        <w:rPr>
          <w:rFonts w:hint="eastAsia"/>
        </w:rPr>
        <w:t>精神领袖</w:t>
      </w:r>
      <w:r>
        <w:rPr>
          <w:rFonts w:hint="eastAsia"/>
        </w:rPr>
        <w:t>，</w:t>
      </w:r>
      <w:r w:rsidR="002A4726">
        <w:rPr>
          <w:rFonts w:hint="eastAsia"/>
        </w:rPr>
        <w:t>以</w:t>
      </w:r>
      <w:r>
        <w:rPr>
          <w:rFonts w:hint="eastAsia"/>
        </w:rPr>
        <w:t>创新工场董事长兼</w:t>
      </w:r>
      <w:r>
        <w:t xml:space="preserve"> CEO </w:t>
      </w:r>
      <w:r>
        <w:t>李开复，</w:t>
      </w:r>
      <w:r>
        <w:rPr>
          <w:rFonts w:hint="eastAsia"/>
        </w:rPr>
        <w:t>果壳网创始人杨勃，小米科技董事长雷军等</w:t>
      </w:r>
      <w:r w:rsidR="002A4726">
        <w:rPr>
          <w:rFonts w:hint="eastAsia"/>
        </w:rPr>
        <w:t>为典型代表，主要来源于知乎早期封闭制期间</w:t>
      </w:r>
      <w:r>
        <w:rPr>
          <w:rFonts w:hint="eastAsia"/>
        </w:rPr>
        <w:t>；第二类，掌握某领域专业知识的专业用户，这类用户是拥有专业知识，</w:t>
      </w:r>
      <w:r w:rsidR="0045629C">
        <w:rPr>
          <w:rFonts w:hint="eastAsia"/>
        </w:rPr>
        <w:t>能够在某行业问题上产出高质量的问答</w:t>
      </w:r>
      <w:r>
        <w:rPr>
          <w:rFonts w:hint="eastAsia"/>
        </w:rPr>
        <w:t>；第三类，</w:t>
      </w:r>
      <w:r w:rsidR="00766BC2">
        <w:rPr>
          <w:rFonts w:hint="eastAsia"/>
        </w:rPr>
        <w:t>企业、团体账号，这类用户依据自己</w:t>
      </w:r>
      <w:r w:rsidR="0049284D">
        <w:rPr>
          <w:rFonts w:hint="eastAsia"/>
        </w:rPr>
        <w:t>企业</w:t>
      </w:r>
      <w:r w:rsidR="004A3592">
        <w:rPr>
          <w:rFonts w:hint="eastAsia"/>
        </w:rPr>
        <w:t>、团</w:t>
      </w:r>
      <w:r w:rsidR="004A3592">
        <w:rPr>
          <w:rFonts w:hint="eastAsia"/>
        </w:rPr>
        <w:lastRenderedPageBreak/>
        <w:t>体</w:t>
      </w:r>
      <w:r w:rsidR="00766BC2">
        <w:rPr>
          <w:rFonts w:hint="eastAsia"/>
        </w:rPr>
        <w:t>的方向，回答相关问题，并且</w:t>
      </w:r>
      <w:r w:rsidR="008A75D0">
        <w:rPr>
          <w:rFonts w:hint="eastAsia"/>
        </w:rPr>
        <w:t>时常</w:t>
      </w:r>
      <w:r w:rsidR="00766BC2">
        <w:rPr>
          <w:rFonts w:hint="eastAsia"/>
        </w:rPr>
        <w:t>会有一些引流到自己企业其他平台的行为。第四类，</w:t>
      </w:r>
      <w:r>
        <w:rPr>
          <w:rFonts w:hint="eastAsia"/>
        </w:rPr>
        <w:t>普通用户，这类用户多是信息</w:t>
      </w:r>
      <w:r w:rsidR="008A75D0">
        <w:rPr>
          <w:rFonts w:hint="eastAsia"/>
        </w:rPr>
        <w:t>消费者，</w:t>
      </w:r>
      <w:r>
        <w:rPr>
          <w:rFonts w:hint="eastAsia"/>
        </w:rPr>
        <w:t>会经常阅读感兴趣的话题，但往往他们并不是生产信息的主要成员</w:t>
      </w:r>
      <w:r w:rsidR="00005CC0">
        <w:rPr>
          <w:rFonts w:hint="eastAsia"/>
        </w:rPr>
        <w:t>（</w:t>
      </w:r>
      <w:r w:rsidR="00D97B38">
        <w:rPr>
          <w:rFonts w:hint="eastAsia"/>
        </w:rPr>
        <w:t>图</w:t>
      </w:r>
      <w:r w:rsidR="00005CC0">
        <w:rPr>
          <w:rFonts w:hint="eastAsia"/>
        </w:rPr>
        <w:t>1</w:t>
      </w:r>
      <w:r w:rsidR="00D97B38">
        <w:rPr>
          <w:rFonts w:hint="eastAsia"/>
        </w:rPr>
        <w:t>，为</w:t>
      </w:r>
      <w:r w:rsidR="00D97B38">
        <w:rPr>
          <w:rFonts w:hint="eastAsia"/>
        </w:rPr>
        <w:t>2013</w:t>
      </w:r>
      <w:r w:rsidR="00D97B38">
        <w:rPr>
          <w:rFonts w:hint="eastAsia"/>
        </w:rPr>
        <w:t>年用</w:t>
      </w:r>
      <w:r w:rsidR="00005CC0">
        <w:rPr>
          <w:rFonts w:hint="eastAsia"/>
        </w:rPr>
        <w:t>户数据，</w:t>
      </w:r>
      <w:commentRangeStart w:id="10"/>
      <w:commentRangeStart w:id="11"/>
      <w:r w:rsidR="00005CC0">
        <w:rPr>
          <w:rFonts w:hint="eastAsia"/>
        </w:rPr>
        <w:t>来源于网络调查</w:t>
      </w:r>
      <w:commentRangeEnd w:id="10"/>
      <w:r w:rsidR="00005CC0">
        <w:rPr>
          <w:rStyle w:val="ac"/>
        </w:rPr>
        <w:commentReference w:id="10"/>
      </w:r>
      <w:commentRangeEnd w:id="11"/>
      <w:r w:rsidR="001004C9">
        <w:rPr>
          <w:rStyle w:val="ac"/>
        </w:rPr>
        <w:commentReference w:id="11"/>
      </w:r>
      <w:ins w:id="12" w:author="xuyichenmo@outlook.com" w:date="2018-03-10T23:08:00Z">
        <w:r w:rsidR="00536533">
          <w:rPr>
            <w:rStyle w:val="af4"/>
          </w:rPr>
          <w:footnoteReference w:id="3"/>
        </w:r>
      </w:ins>
      <w:r w:rsidR="00005CC0">
        <w:rPr>
          <w:rFonts w:hint="eastAsia"/>
        </w:rPr>
        <w:t>，</w:t>
      </w:r>
      <w:r w:rsidR="00D97B38">
        <w:rPr>
          <w:rFonts w:hint="eastAsia"/>
        </w:rPr>
        <w:t>图</w:t>
      </w:r>
      <w:r w:rsidR="00005CC0">
        <w:rPr>
          <w:rFonts w:hint="eastAsia"/>
        </w:rPr>
        <w:t>2</w:t>
      </w:r>
      <w:r w:rsidR="00D97B38">
        <w:rPr>
          <w:rFonts w:hint="eastAsia"/>
        </w:rPr>
        <w:t>为</w:t>
      </w:r>
      <w:r w:rsidR="00D97B38">
        <w:rPr>
          <w:rFonts w:hint="eastAsia"/>
        </w:rPr>
        <w:t>2018</w:t>
      </w:r>
      <w:r w:rsidR="00D97B38">
        <w:rPr>
          <w:rFonts w:hint="eastAsia"/>
        </w:rPr>
        <w:t>年用户数据，来源于知乎用户数据）</w:t>
      </w:r>
      <w:r w:rsidR="009D0288">
        <w:rPr>
          <w:rFonts w:hint="eastAsia"/>
        </w:rPr>
        <w:t>。</w:t>
      </w:r>
    </w:p>
    <w:p w14:paraId="3FBEF558" w14:textId="42656802" w:rsidR="00005CC0" w:rsidRPr="00BD2AC0" w:rsidRDefault="00005CC0" w:rsidP="00BD2AC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2013</w:t>
      </w:r>
      <w:r>
        <w:rPr>
          <w:rFonts w:hint="eastAsia"/>
        </w:rPr>
        <w:t>年用户数据</w:t>
      </w:r>
      <w:ins w:id="15" w:author="xuyichenmo@outlook.com" w:date="2018-03-10T21:49:00Z">
        <w:r w:rsidR="00BD2AC0">
          <w:rPr>
            <w:rFonts w:hint="eastAsia"/>
          </w:rPr>
          <w:t xml:space="preserve"> </w:t>
        </w:r>
        <w:r w:rsidR="00BD2AC0">
          <w:t xml:space="preserve">                       </w:t>
        </w:r>
        <w:r w:rsidR="00BD2AC0">
          <w:rPr>
            <w:rFonts w:hint="eastAsia"/>
          </w:rPr>
          <w:t>图</w:t>
        </w:r>
        <w:r w:rsidR="00BD2AC0">
          <w:rPr>
            <w:rFonts w:hint="eastAsia"/>
          </w:rPr>
          <w:t>2</w:t>
        </w:r>
        <w:r w:rsidR="00BD2AC0">
          <w:rPr>
            <w:rFonts w:hint="eastAsia"/>
          </w:rPr>
          <w:t>：</w:t>
        </w:r>
        <w:r w:rsidR="00BD2AC0">
          <w:rPr>
            <w:rFonts w:hint="eastAsia"/>
          </w:rPr>
          <w:t>2018</w:t>
        </w:r>
        <w:r w:rsidR="00BD2AC0">
          <w:rPr>
            <w:rFonts w:hint="eastAsia"/>
          </w:rPr>
          <w:t>年用户</w:t>
        </w:r>
        <w:commentRangeStart w:id="16"/>
        <w:commentRangeStart w:id="17"/>
        <w:r w:rsidR="00BD2AC0">
          <w:rPr>
            <w:rFonts w:hint="eastAsia"/>
          </w:rPr>
          <w:t>数据</w:t>
        </w:r>
        <w:commentRangeEnd w:id="16"/>
        <w:r w:rsidR="00BD2AC0">
          <w:rPr>
            <w:rStyle w:val="ac"/>
          </w:rPr>
          <w:commentReference w:id="16"/>
        </w:r>
      </w:ins>
      <w:commentRangeEnd w:id="17"/>
      <w:ins w:id="18" w:author="xuyichenmo@outlook.com" w:date="2018-03-10T21:50:00Z">
        <w:r w:rsidR="00BD2AC0">
          <w:rPr>
            <w:rStyle w:val="ac"/>
          </w:rPr>
          <w:commentReference w:id="17"/>
        </w:r>
      </w:ins>
    </w:p>
    <w:p w14:paraId="362DD975" w14:textId="4753F323" w:rsidR="00005CC0" w:rsidDel="004857F6" w:rsidRDefault="006557FD" w:rsidP="00E71F95">
      <w:pPr>
        <w:spacing w:line="360" w:lineRule="auto"/>
        <w:ind w:firstLine="420"/>
        <w:rPr>
          <w:del w:id="19" w:author="xuyichenmo@outlook.com" w:date="2018-03-10T21:49:00Z"/>
        </w:rPr>
      </w:pPr>
      <w:ins w:id="20" w:author="xuyichenmo@outlook.com" w:date="2018-03-10T21:53:00Z">
        <w:r>
          <w:rPr>
            <w:noProof/>
          </w:rPr>
          <w:drawing>
            <wp:anchor distT="0" distB="0" distL="114300" distR="114300" simplePos="0" relativeHeight="251661824" behindDoc="1" locked="0" layoutInCell="1" allowOverlap="1" wp14:anchorId="7DEDF676" wp14:editId="34DED4A3">
              <wp:simplePos x="0" y="0"/>
              <wp:positionH relativeFrom="column">
                <wp:posOffset>2701925</wp:posOffset>
              </wp:positionH>
              <wp:positionV relativeFrom="paragraph">
                <wp:posOffset>263525</wp:posOffset>
              </wp:positionV>
              <wp:extent cx="2466975" cy="2171700"/>
              <wp:effectExtent l="0" t="0" r="9525" b="0"/>
              <wp:wrapTight wrapText="bothSides">
                <wp:wrapPolygon edited="0">
                  <wp:start x="0" y="0"/>
                  <wp:lineTo x="0" y="21411"/>
                  <wp:lineTo x="21517" y="21411"/>
                  <wp:lineTo x="21517" y="0"/>
                  <wp:lineTo x="0" y="0"/>
                </wp:wrapPolygon>
              </wp:wrapTight>
              <wp:docPr id="11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66975" cy="217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</w:ins>
      <w:del w:id="21" w:author="xuyichenmo@outlook.com" w:date="2018-03-10T21:48:00Z">
        <w:r w:rsidR="004857F6" w:rsidDel="004857F6">
          <w:rPr>
            <w:noProof/>
          </w:rPr>
          <w:drawing>
            <wp:anchor distT="0" distB="0" distL="114300" distR="114300" simplePos="0" relativeHeight="251658752" behindDoc="1" locked="0" layoutInCell="1" allowOverlap="1" wp14:anchorId="05027D39" wp14:editId="75C57721">
              <wp:simplePos x="0" y="0"/>
              <wp:positionH relativeFrom="margin">
                <wp:posOffset>1076325</wp:posOffset>
              </wp:positionH>
              <wp:positionV relativeFrom="paragraph">
                <wp:posOffset>299085</wp:posOffset>
              </wp:positionV>
              <wp:extent cx="2890520" cy="1981200"/>
              <wp:effectExtent l="0" t="0" r="5080" b="0"/>
              <wp:wrapTight wrapText="bothSides">
                <wp:wrapPolygon edited="0">
                  <wp:start x="0" y="0"/>
                  <wp:lineTo x="0" y="21392"/>
                  <wp:lineTo x="21496" y="21392"/>
                  <wp:lineTo x="21496" y="0"/>
                  <wp:lineTo x="0" y="0"/>
                </wp:wrapPolygon>
              </wp:wrapTight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90520" cy="1981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ins w:id="22" w:author="xuyichenmo@outlook.com" w:date="2018-03-10T21:48:00Z">
        <w:r w:rsidR="004857F6" w:rsidRPr="004857F6">
          <w:rPr>
            <w:noProof/>
          </w:rPr>
          <w:t xml:space="preserve"> </w:t>
        </w:r>
        <w:r w:rsidR="004857F6">
          <w:rPr>
            <w:noProof/>
          </w:rPr>
          <w:drawing>
            <wp:inline distT="0" distB="0" distL="0" distR="0" wp14:anchorId="12AD3A93" wp14:editId="417C3DAA">
              <wp:extent cx="2552381" cy="2076190"/>
              <wp:effectExtent l="0" t="0" r="635" b="635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52381" cy="2076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6173F8" w14:textId="510966F8" w:rsidR="00005CC0" w:rsidDel="004857F6" w:rsidRDefault="00005CC0" w:rsidP="004857F6">
      <w:pPr>
        <w:spacing w:line="360" w:lineRule="auto"/>
        <w:ind w:firstLine="420"/>
        <w:rPr>
          <w:del w:id="23" w:author="xuyichenmo@outlook.com" w:date="2018-03-10T21:49:00Z"/>
        </w:rPr>
      </w:pPr>
    </w:p>
    <w:p w14:paraId="78550F7A" w14:textId="1395121F" w:rsidR="00005CC0" w:rsidDel="004857F6" w:rsidRDefault="00005CC0">
      <w:pPr>
        <w:spacing w:line="360" w:lineRule="auto"/>
        <w:rPr>
          <w:del w:id="24" w:author="xuyichenmo@outlook.com" w:date="2018-03-10T21:49:00Z"/>
          <w:noProof/>
        </w:rPr>
        <w:pPrChange w:id="25" w:author="xuyichenmo@outlook.com" w:date="2018-03-10T21:49:00Z">
          <w:pPr>
            <w:spacing w:line="360" w:lineRule="auto"/>
            <w:ind w:firstLine="420"/>
          </w:pPr>
        </w:pPrChange>
      </w:pPr>
    </w:p>
    <w:p w14:paraId="12D5EC53" w14:textId="77777777" w:rsidR="00005CC0" w:rsidDel="004857F6" w:rsidRDefault="00005CC0">
      <w:pPr>
        <w:spacing w:line="360" w:lineRule="auto"/>
        <w:rPr>
          <w:del w:id="26" w:author="xuyichenmo@outlook.com" w:date="2018-03-10T21:49:00Z"/>
          <w:noProof/>
        </w:rPr>
        <w:pPrChange w:id="27" w:author="xuyichenmo@outlook.com" w:date="2018-03-10T21:49:00Z">
          <w:pPr>
            <w:spacing w:line="360" w:lineRule="auto"/>
            <w:ind w:firstLine="420"/>
          </w:pPr>
        </w:pPrChange>
      </w:pPr>
    </w:p>
    <w:p w14:paraId="152467EF" w14:textId="5904F051" w:rsidR="00005CC0" w:rsidDel="004857F6" w:rsidRDefault="00005CC0">
      <w:pPr>
        <w:spacing w:line="360" w:lineRule="auto"/>
        <w:rPr>
          <w:del w:id="28" w:author="xuyichenmo@outlook.com" w:date="2018-03-10T21:49:00Z"/>
        </w:rPr>
        <w:pPrChange w:id="29" w:author="xuyichenmo@outlook.com" w:date="2018-03-10T21:49:00Z">
          <w:pPr>
            <w:spacing w:line="360" w:lineRule="auto"/>
            <w:ind w:firstLine="420"/>
          </w:pPr>
        </w:pPrChange>
      </w:pPr>
    </w:p>
    <w:p w14:paraId="045D12B7" w14:textId="77777777" w:rsidR="00005CC0" w:rsidDel="004857F6" w:rsidRDefault="00005CC0">
      <w:pPr>
        <w:spacing w:line="360" w:lineRule="auto"/>
        <w:rPr>
          <w:del w:id="30" w:author="xuyichenmo@outlook.com" w:date="2018-03-10T21:49:00Z"/>
        </w:rPr>
        <w:pPrChange w:id="31" w:author="xuyichenmo@outlook.com" w:date="2018-03-10T21:49:00Z">
          <w:pPr>
            <w:spacing w:line="360" w:lineRule="auto"/>
            <w:ind w:firstLine="420"/>
          </w:pPr>
        </w:pPrChange>
      </w:pPr>
    </w:p>
    <w:p w14:paraId="13EEB709" w14:textId="6829343A" w:rsidR="00005CC0" w:rsidDel="00BD2AC0" w:rsidRDefault="00005CC0">
      <w:pPr>
        <w:spacing w:line="360" w:lineRule="auto"/>
        <w:rPr>
          <w:del w:id="32" w:author="xuyichenmo@outlook.com" w:date="2018-03-10T21:49:00Z"/>
        </w:rPr>
        <w:pPrChange w:id="33" w:author="xuyichenmo@outlook.com" w:date="2018-03-10T21:49:00Z">
          <w:pPr>
            <w:spacing w:line="360" w:lineRule="auto"/>
            <w:ind w:firstLine="420"/>
          </w:pPr>
        </w:pPrChange>
      </w:pPr>
    </w:p>
    <w:p w14:paraId="6EB4EFC6" w14:textId="77777777" w:rsidR="00005CC0" w:rsidDel="00BD2AC0" w:rsidRDefault="00005CC0">
      <w:pPr>
        <w:spacing w:line="360" w:lineRule="auto"/>
        <w:rPr>
          <w:del w:id="34" w:author="xuyichenmo@outlook.com" w:date="2018-03-10T21:50:00Z"/>
        </w:rPr>
        <w:pPrChange w:id="35" w:author="xuyichenmo@outlook.com" w:date="2018-03-10T21:49:00Z">
          <w:pPr>
            <w:spacing w:line="360" w:lineRule="auto"/>
            <w:jc w:val="center"/>
          </w:pPr>
        </w:pPrChange>
      </w:pPr>
    </w:p>
    <w:p w14:paraId="60B6E6B6" w14:textId="59EA3F3F" w:rsidR="00005CC0" w:rsidDel="00BD2AC0" w:rsidRDefault="00A25ABD" w:rsidP="00005CC0">
      <w:pPr>
        <w:spacing w:line="360" w:lineRule="auto"/>
        <w:jc w:val="center"/>
        <w:rPr>
          <w:del w:id="36" w:author="xuyichenmo@outlook.com" w:date="2018-03-10T21:49:00Z"/>
        </w:rPr>
      </w:pPr>
      <w:del w:id="37" w:author="xuyichenmo@outlook.com" w:date="2018-03-10T21:46:00Z">
        <w:r w:rsidDel="004857F6">
          <w:rPr>
            <w:noProof/>
          </w:rPr>
          <w:drawing>
            <wp:anchor distT="0" distB="0" distL="114300" distR="114300" simplePos="0" relativeHeight="251653632" behindDoc="1" locked="0" layoutInCell="1" allowOverlap="1" wp14:anchorId="5DC37F52" wp14:editId="1953C9D0">
              <wp:simplePos x="0" y="0"/>
              <wp:positionH relativeFrom="column">
                <wp:posOffset>1085850</wp:posOffset>
              </wp:positionH>
              <wp:positionV relativeFrom="paragraph">
                <wp:posOffset>293370</wp:posOffset>
              </wp:positionV>
              <wp:extent cx="3450590" cy="2266950"/>
              <wp:effectExtent l="0" t="0" r="0" b="0"/>
              <wp:wrapTight wrapText="bothSides">
                <wp:wrapPolygon edited="0">
                  <wp:start x="0" y="0"/>
                  <wp:lineTo x="0" y="21418"/>
                  <wp:lineTo x="21465" y="21418"/>
                  <wp:lineTo x="21465" y="0"/>
                  <wp:lineTo x="0" y="0"/>
                </wp:wrapPolygon>
              </wp:wrapTight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50590" cy="2266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del w:id="38" w:author="xuyichenmo@outlook.com" w:date="2018-03-10T21:49:00Z">
        <w:r w:rsidR="00005CC0" w:rsidDel="00BD2AC0">
          <w:rPr>
            <w:rFonts w:hint="eastAsia"/>
          </w:rPr>
          <w:delText>图</w:delText>
        </w:r>
        <w:r w:rsidR="00005CC0" w:rsidDel="00BD2AC0">
          <w:rPr>
            <w:rFonts w:hint="eastAsia"/>
          </w:rPr>
          <w:delText>2</w:delText>
        </w:r>
        <w:r w:rsidR="00005CC0" w:rsidDel="00BD2AC0">
          <w:rPr>
            <w:rFonts w:hint="eastAsia"/>
          </w:rPr>
          <w:delText>：</w:delText>
        </w:r>
        <w:r w:rsidR="00005CC0" w:rsidDel="00BD2AC0">
          <w:rPr>
            <w:rFonts w:hint="eastAsia"/>
          </w:rPr>
          <w:delText>2018</w:delText>
        </w:r>
        <w:r w:rsidR="00005CC0" w:rsidDel="00BD2AC0">
          <w:rPr>
            <w:rFonts w:hint="eastAsia"/>
          </w:rPr>
          <w:delText>年用户</w:delText>
        </w:r>
        <w:commentRangeStart w:id="39"/>
        <w:r w:rsidR="00005CC0" w:rsidDel="00BD2AC0">
          <w:rPr>
            <w:rFonts w:hint="eastAsia"/>
          </w:rPr>
          <w:delText>数据</w:delText>
        </w:r>
        <w:commentRangeEnd w:id="39"/>
        <w:r w:rsidR="00005CC0" w:rsidDel="00BD2AC0">
          <w:rPr>
            <w:rStyle w:val="ac"/>
          </w:rPr>
          <w:commentReference w:id="39"/>
        </w:r>
      </w:del>
    </w:p>
    <w:p w14:paraId="7EB062B5" w14:textId="40A805FF" w:rsidR="00005CC0" w:rsidDel="00BD2AC0" w:rsidRDefault="00005CC0" w:rsidP="006E18FB">
      <w:pPr>
        <w:spacing w:line="360" w:lineRule="auto"/>
        <w:rPr>
          <w:del w:id="40" w:author="xuyichenmo@outlook.com" w:date="2018-03-10T21:50:00Z"/>
        </w:rPr>
      </w:pPr>
    </w:p>
    <w:p w14:paraId="3B5587D7" w14:textId="77777777" w:rsidR="00005CC0" w:rsidDel="00BD2AC0" w:rsidRDefault="00005CC0" w:rsidP="006E18FB">
      <w:pPr>
        <w:spacing w:line="360" w:lineRule="auto"/>
        <w:rPr>
          <w:del w:id="41" w:author="xuyichenmo@outlook.com" w:date="2018-03-10T21:50:00Z"/>
        </w:rPr>
      </w:pPr>
    </w:p>
    <w:p w14:paraId="1C503F76" w14:textId="7C18E04D" w:rsidR="00005CC0" w:rsidDel="00BD2AC0" w:rsidRDefault="00005CC0" w:rsidP="006E18FB">
      <w:pPr>
        <w:spacing w:line="360" w:lineRule="auto"/>
        <w:rPr>
          <w:del w:id="42" w:author="xuyichenmo@outlook.com" w:date="2018-03-10T21:50:00Z"/>
        </w:rPr>
      </w:pPr>
    </w:p>
    <w:p w14:paraId="76D17D7C" w14:textId="60C88659" w:rsidR="00005CC0" w:rsidDel="00BD2AC0" w:rsidRDefault="00005CC0" w:rsidP="006E18FB">
      <w:pPr>
        <w:spacing w:line="360" w:lineRule="auto"/>
        <w:rPr>
          <w:del w:id="43" w:author="xuyichenmo@outlook.com" w:date="2018-03-10T21:50:00Z"/>
        </w:rPr>
      </w:pPr>
    </w:p>
    <w:p w14:paraId="5B8319A8" w14:textId="77777777" w:rsidR="00005CC0" w:rsidDel="00BD2AC0" w:rsidRDefault="00005CC0" w:rsidP="006E18FB">
      <w:pPr>
        <w:spacing w:line="360" w:lineRule="auto"/>
        <w:rPr>
          <w:del w:id="44" w:author="xuyichenmo@outlook.com" w:date="2018-03-10T21:50:00Z"/>
        </w:rPr>
      </w:pPr>
    </w:p>
    <w:p w14:paraId="66B93205" w14:textId="4D561FC2" w:rsidR="00005CC0" w:rsidDel="00BD2AC0" w:rsidRDefault="00005CC0" w:rsidP="006E18FB">
      <w:pPr>
        <w:spacing w:line="360" w:lineRule="auto"/>
        <w:rPr>
          <w:del w:id="45" w:author="xuyichenmo@outlook.com" w:date="2018-03-10T21:50:00Z"/>
        </w:rPr>
      </w:pPr>
    </w:p>
    <w:p w14:paraId="425BA8E5" w14:textId="77777777" w:rsidR="00005CC0" w:rsidRDefault="00005CC0" w:rsidP="006E18FB">
      <w:pPr>
        <w:spacing w:line="360" w:lineRule="auto"/>
      </w:pPr>
    </w:p>
    <w:p w14:paraId="1801D20C" w14:textId="4ADDA183" w:rsidR="00005CC0" w:rsidDel="00005CC0" w:rsidRDefault="00005CC0" w:rsidP="006E18FB">
      <w:pPr>
        <w:spacing w:line="360" w:lineRule="auto"/>
        <w:rPr>
          <w:del w:id="46" w:author="Esther Tian" w:date="2018-03-09T13:45:00Z"/>
        </w:rPr>
      </w:pPr>
      <w:ins w:id="47" w:author="Esther Tian" w:date="2018-03-09T13:45:00Z">
        <w:r>
          <w:tab/>
        </w:r>
      </w:ins>
    </w:p>
    <w:p w14:paraId="35F2DF38" w14:textId="64E098A0" w:rsidR="006D32F4" w:rsidDel="006557FD" w:rsidRDefault="00D97B38" w:rsidP="001004C9">
      <w:pPr>
        <w:spacing w:line="360" w:lineRule="auto"/>
        <w:rPr>
          <w:del w:id="48" w:author="xuyichenmo@outlook.com" w:date="2018-03-10T22:31:00Z"/>
        </w:rPr>
      </w:pPr>
      <w:r>
        <w:rPr>
          <w:rFonts w:hint="eastAsia"/>
        </w:rPr>
        <w:t>从数据可知</w:t>
      </w:r>
      <w:r w:rsidR="006D32F4">
        <w:rPr>
          <w:rFonts w:hint="eastAsia"/>
        </w:rPr>
        <w:t>，普通用户的比例由</w:t>
      </w:r>
      <w:r w:rsidR="006D32F4">
        <w:rPr>
          <w:rFonts w:hint="eastAsia"/>
        </w:rPr>
        <w:t>53</w:t>
      </w:r>
      <w:r w:rsidR="00382C40">
        <w:rPr>
          <w:rFonts w:hint="eastAsia"/>
        </w:rPr>
        <w:t>%</w:t>
      </w:r>
      <w:r w:rsidR="00382C40">
        <w:rPr>
          <w:rFonts w:hint="eastAsia"/>
        </w:rPr>
        <w:t>上升到</w:t>
      </w:r>
      <w:r w:rsidR="00382C40">
        <w:rPr>
          <w:rFonts w:hint="eastAsia"/>
        </w:rPr>
        <w:t>68%</w:t>
      </w:r>
      <w:r w:rsidR="00382C40">
        <w:rPr>
          <w:rFonts w:hint="eastAsia"/>
        </w:rPr>
        <w:t>，，企业团体账号由</w:t>
      </w:r>
      <w:r w:rsidR="00382C40">
        <w:rPr>
          <w:rFonts w:hint="eastAsia"/>
        </w:rPr>
        <w:t>17%</w:t>
      </w:r>
      <w:r w:rsidR="00382C40">
        <w:rPr>
          <w:rFonts w:hint="eastAsia"/>
        </w:rPr>
        <w:t>上升到</w:t>
      </w:r>
      <w:r w:rsidR="00382C40">
        <w:rPr>
          <w:rFonts w:hint="eastAsia"/>
        </w:rPr>
        <w:t>21%</w:t>
      </w:r>
      <w:r w:rsidR="00382C40">
        <w:rPr>
          <w:rFonts w:hint="eastAsia"/>
        </w:rPr>
        <w:t>；精神领袖的比例由</w:t>
      </w:r>
      <w:r w:rsidR="00382C40">
        <w:rPr>
          <w:rFonts w:hint="eastAsia"/>
        </w:rPr>
        <w:t>11%</w:t>
      </w:r>
      <w:r w:rsidR="00382C40">
        <w:rPr>
          <w:rFonts w:hint="eastAsia"/>
        </w:rPr>
        <w:t>下降到</w:t>
      </w:r>
      <w:r w:rsidR="00382C40">
        <w:rPr>
          <w:rFonts w:hint="eastAsia"/>
        </w:rPr>
        <w:t>4%</w:t>
      </w:r>
      <w:r w:rsidR="00382C40">
        <w:rPr>
          <w:rFonts w:hint="eastAsia"/>
        </w:rPr>
        <w:t>，专业用户的比例由</w:t>
      </w:r>
      <w:r w:rsidR="00382C40">
        <w:rPr>
          <w:rFonts w:hint="eastAsia"/>
        </w:rPr>
        <w:t>12%</w:t>
      </w:r>
      <w:r w:rsidR="00382C40">
        <w:rPr>
          <w:rFonts w:hint="eastAsia"/>
        </w:rPr>
        <w:t>下降到</w:t>
      </w:r>
      <w:r w:rsidR="00382C40">
        <w:rPr>
          <w:rFonts w:hint="eastAsia"/>
        </w:rPr>
        <w:t>6%</w:t>
      </w:r>
      <w:r w:rsidR="00382C40">
        <w:rPr>
          <w:rFonts w:hint="eastAsia"/>
        </w:rPr>
        <w:t>。可以得到以下结论，用户质量比例高度下降</w:t>
      </w:r>
      <w:r w:rsidR="00AA0C0B">
        <w:rPr>
          <w:rFonts w:hint="eastAsia"/>
        </w:rPr>
        <w:t>。</w:t>
      </w:r>
    </w:p>
    <w:p w14:paraId="174C1C9A" w14:textId="26B82089" w:rsidR="006557FD" w:rsidRDefault="006557FD" w:rsidP="006E18FB">
      <w:pPr>
        <w:spacing w:line="360" w:lineRule="auto"/>
        <w:rPr>
          <w:ins w:id="49" w:author="xuyichenmo@outlook.com" w:date="2018-03-10T23:00:00Z"/>
        </w:rPr>
      </w:pPr>
      <w:ins w:id="50" w:author="xuyichenmo@outlook.com" w:date="2018-03-10T23:00:00Z">
        <w:r>
          <w:tab/>
        </w:r>
      </w:ins>
    </w:p>
    <w:p w14:paraId="50ADBF9D" w14:textId="3B3888E5" w:rsidR="00BA74C8" w:rsidRDefault="006557FD" w:rsidP="001004C9">
      <w:pPr>
        <w:spacing w:line="360" w:lineRule="auto"/>
        <w:rPr>
          <w:ins w:id="51" w:author="xuyichenmo@outlook.com" w:date="2018-03-10T22:40:00Z"/>
        </w:rPr>
      </w:pPr>
      <w:ins w:id="52" w:author="xuyichenmo@outlook.com" w:date="2018-03-10T23:00:00Z">
        <w:r>
          <w:tab/>
        </w:r>
        <w:r w:rsidRPr="006557FD">
          <w:rPr>
            <w:rFonts w:hint="eastAsia"/>
          </w:rPr>
          <w:t>我们以创新工场董事长——李开复为例子来展现知乎用户的快速递增</w:t>
        </w:r>
        <w:r>
          <w:rPr>
            <w:rFonts w:hint="eastAsia"/>
          </w:rPr>
          <w:t>.</w:t>
        </w:r>
      </w:ins>
    </w:p>
    <w:p w14:paraId="4538C067" w14:textId="66702039" w:rsidR="00441ED2" w:rsidRDefault="00BA74C8" w:rsidP="00441ED2">
      <w:pPr>
        <w:spacing w:line="360" w:lineRule="auto"/>
        <w:rPr>
          <w:ins w:id="53" w:author="xuyichenmo@outlook.com" w:date="2018-03-10T22:56:00Z"/>
        </w:rPr>
      </w:pPr>
      <w:ins w:id="54" w:author="xuyichenmo@outlook.com" w:date="2018-03-10T22:40:00Z">
        <w:r>
          <w:tab/>
        </w:r>
      </w:ins>
      <w:commentRangeStart w:id="55"/>
      <w:ins w:id="56" w:author="xuyichenmo@outlook.com" w:date="2018-03-10T22:56:00Z">
        <w:r w:rsidR="00441ED2" w:rsidRPr="00441ED2">
          <w:rPr>
            <w:rFonts w:hint="eastAsia"/>
          </w:rPr>
          <w:t>在开放注册后（知乎与</w:t>
        </w:r>
        <w:r w:rsidR="00441ED2" w:rsidRPr="00441ED2">
          <w:rPr>
            <w:rFonts w:hint="eastAsia"/>
          </w:rPr>
          <w:t>2013</w:t>
        </w:r>
        <w:r w:rsidR="00441ED2" w:rsidRPr="00441ED2">
          <w:rPr>
            <w:rFonts w:hint="eastAsia"/>
          </w:rPr>
          <w:t>年</w:t>
        </w:r>
        <w:r w:rsidR="00441ED2" w:rsidRPr="00441ED2">
          <w:rPr>
            <w:rFonts w:hint="eastAsia"/>
          </w:rPr>
          <w:t>3</w:t>
        </w:r>
        <w:r w:rsidR="00441ED2" w:rsidRPr="00441ED2">
          <w:rPr>
            <w:rFonts w:hint="eastAsia"/>
          </w:rPr>
          <w:t>月开放注册）不久，李开复的粉丝数在</w:t>
        </w:r>
        <w:r w:rsidR="00441ED2" w:rsidRPr="00441ED2">
          <w:rPr>
            <w:rFonts w:hint="eastAsia"/>
          </w:rPr>
          <w:t>2013</w:t>
        </w:r>
        <w:r w:rsidR="00441ED2" w:rsidRPr="00441ED2">
          <w:rPr>
            <w:rFonts w:hint="eastAsia"/>
          </w:rPr>
          <w:t>年</w:t>
        </w:r>
        <w:r w:rsidR="00441ED2" w:rsidRPr="00441ED2">
          <w:rPr>
            <w:rFonts w:hint="eastAsia"/>
          </w:rPr>
          <w:t>4</w:t>
        </w:r>
        <w:r w:rsidR="00441ED2" w:rsidRPr="00441ED2">
          <w:rPr>
            <w:rFonts w:hint="eastAsia"/>
          </w:rPr>
          <w:t>月</w:t>
        </w:r>
        <w:r w:rsidR="00441ED2" w:rsidRPr="00441ED2">
          <w:rPr>
            <w:rFonts w:hint="eastAsia"/>
          </w:rPr>
          <w:t>22</w:t>
        </w:r>
        <w:r w:rsidR="00441ED2" w:rsidRPr="00441ED2">
          <w:rPr>
            <w:rFonts w:hint="eastAsia"/>
          </w:rPr>
          <w:t>日达到了</w:t>
        </w:r>
        <w:r w:rsidR="00441ED2" w:rsidRPr="00441ED2">
          <w:rPr>
            <w:rFonts w:hint="eastAsia"/>
          </w:rPr>
          <w:t>211588</w:t>
        </w:r>
        <w:r w:rsidR="00441ED2">
          <w:rPr>
            <w:rStyle w:val="af4"/>
          </w:rPr>
          <w:footnoteReference w:id="4"/>
        </w:r>
        <w:r w:rsidR="00441ED2" w:rsidRPr="00441ED2">
          <w:rPr>
            <w:rFonts w:hint="eastAsia"/>
          </w:rPr>
          <w:t xml:space="preserve"> </w:t>
        </w:r>
        <w:r w:rsidR="00441ED2" w:rsidRPr="00441ED2">
          <w:rPr>
            <w:rFonts w:hint="eastAsia"/>
          </w:rPr>
          <w:t>人</w:t>
        </w:r>
        <w:r w:rsidR="00441ED2" w:rsidRPr="00441ED2">
          <w:rPr>
            <w:rFonts w:hint="eastAsia"/>
          </w:rPr>
          <w:t xml:space="preserve"> </w:t>
        </w:r>
        <w:r w:rsidR="00441ED2" w:rsidRPr="00441ED2">
          <w:rPr>
            <w:rFonts w:hint="eastAsia"/>
          </w:rPr>
          <w:t>，而在仅仅</w:t>
        </w:r>
        <w:r w:rsidR="00441ED2" w:rsidRPr="00441ED2">
          <w:rPr>
            <w:rFonts w:hint="eastAsia"/>
          </w:rPr>
          <w:t>20</w:t>
        </w:r>
        <w:r w:rsidR="00441ED2" w:rsidRPr="00441ED2">
          <w:rPr>
            <w:rFonts w:hint="eastAsia"/>
          </w:rPr>
          <w:t>天不到的</w:t>
        </w:r>
        <w:r w:rsidR="00441ED2" w:rsidRPr="00441ED2">
          <w:rPr>
            <w:rFonts w:hint="eastAsia"/>
          </w:rPr>
          <w:t>2013</w:t>
        </w:r>
        <w:r w:rsidR="00441ED2" w:rsidRPr="00441ED2">
          <w:rPr>
            <w:rFonts w:hint="eastAsia"/>
          </w:rPr>
          <w:t>年</w:t>
        </w:r>
        <w:r w:rsidR="00441ED2" w:rsidRPr="00441ED2">
          <w:rPr>
            <w:rFonts w:hint="eastAsia"/>
          </w:rPr>
          <w:t>5</w:t>
        </w:r>
        <w:r w:rsidR="00441ED2" w:rsidRPr="00441ED2">
          <w:rPr>
            <w:rFonts w:hint="eastAsia"/>
          </w:rPr>
          <w:t>月</w:t>
        </w:r>
        <w:r w:rsidR="00441ED2" w:rsidRPr="00441ED2">
          <w:rPr>
            <w:rFonts w:hint="eastAsia"/>
          </w:rPr>
          <w:t>11</w:t>
        </w:r>
        <w:r w:rsidR="00441ED2" w:rsidRPr="00441ED2">
          <w:rPr>
            <w:rFonts w:hint="eastAsia"/>
          </w:rPr>
          <w:t>号当天李开复的粉丝已经达到了惊人的</w:t>
        </w:r>
        <w:r w:rsidR="00441ED2" w:rsidRPr="00441ED2">
          <w:rPr>
            <w:rFonts w:hint="eastAsia"/>
          </w:rPr>
          <w:t>227915</w:t>
        </w:r>
        <w:r w:rsidR="00441ED2" w:rsidRPr="00441ED2">
          <w:rPr>
            <w:rFonts w:hint="eastAsia"/>
          </w:rPr>
          <w:t>人，从这里我们可以得到知乎的用户增加百分比，在当年达到了</w:t>
        </w:r>
        <w:r w:rsidR="00441ED2" w:rsidRPr="00441ED2">
          <w:rPr>
            <w:rFonts w:hint="eastAsia"/>
          </w:rPr>
          <w:t>148.23%</w:t>
        </w:r>
        <w:r w:rsidR="00441ED2" w:rsidRPr="00441ED2">
          <w:rPr>
            <w:rFonts w:hint="eastAsia"/>
          </w:rPr>
          <w:t>，甚至这还不是最高值</w:t>
        </w:r>
      </w:ins>
      <w:ins w:id="67" w:author="xuyichenmo@outlook.com" w:date="2018-03-10T23:00:00Z">
        <w:r w:rsidR="006557FD">
          <w:rPr>
            <w:rFonts w:hint="eastAsia"/>
          </w:rPr>
          <w:t>。</w:t>
        </w:r>
        <w:commentRangeEnd w:id="55"/>
        <w:r w:rsidR="006557FD">
          <w:rPr>
            <w:rStyle w:val="ac"/>
          </w:rPr>
          <w:commentReference w:id="55"/>
        </w:r>
      </w:ins>
    </w:p>
    <w:p w14:paraId="3F381565" w14:textId="5A0D245C" w:rsidR="00B81F07" w:rsidDel="001004C9" w:rsidRDefault="001004C9">
      <w:pPr>
        <w:spacing w:line="360" w:lineRule="auto"/>
        <w:rPr>
          <w:del w:id="68" w:author="xuyichenmo@outlook.com" w:date="2018-03-10T22:31:00Z"/>
        </w:rPr>
      </w:pPr>
      <w:ins w:id="69" w:author="xuyichenmo@outlook.com" w:date="2018-03-10T22:33:00Z">
        <w:r>
          <w:tab/>
        </w:r>
        <w:r w:rsidRPr="001004C9">
          <w:rPr>
            <w:rFonts w:hint="eastAsia"/>
          </w:rPr>
          <w:t>从另一方面，我们对获取到的数据集中抽样调查</w:t>
        </w:r>
        <w:r w:rsidRPr="001004C9">
          <w:rPr>
            <w:rFonts w:hint="eastAsia"/>
          </w:rPr>
          <w:t>1000</w:t>
        </w:r>
        <w:r w:rsidRPr="001004C9">
          <w:rPr>
            <w:rFonts w:hint="eastAsia"/>
          </w:rPr>
          <w:t>个用户作为样本，在这里，我们先采用随机数表</w:t>
        </w:r>
      </w:ins>
      <w:ins w:id="70" w:author="xuyichenmo@outlook.com" w:date="2018-03-10T22:34:00Z">
        <w:r>
          <w:rPr>
            <w:rStyle w:val="af4"/>
          </w:rPr>
          <w:footnoteReference w:id="5"/>
        </w:r>
      </w:ins>
      <w:ins w:id="73" w:author="xuyichenmo@outlook.com" w:date="2018-03-10T22:33:00Z">
        <w:r w:rsidRPr="001004C9">
          <w:rPr>
            <w:rFonts w:hint="eastAsia"/>
          </w:rPr>
          <w:t>生成随机数，在从随机数表中采用线性同余法</w:t>
        </w:r>
        <w:r w:rsidRPr="001004C9">
          <w:rPr>
            <w:rFonts w:hint="eastAsia"/>
          </w:rPr>
          <w:t>LCG</w:t>
        </w:r>
      </w:ins>
      <w:ins w:id="74" w:author="xuyichenmo@outlook.com" w:date="2018-03-10T22:35:00Z">
        <w:r>
          <w:rPr>
            <w:rStyle w:val="af4"/>
          </w:rPr>
          <w:footnoteReference w:id="6"/>
        </w:r>
      </w:ins>
      <w:ins w:id="79" w:author="xuyichenmo@outlook.com" w:date="2018-03-10T22:33:00Z">
        <w:r w:rsidRPr="001004C9">
          <w:rPr>
            <w:rFonts w:hint="eastAsia"/>
          </w:rPr>
          <w:t>进行随机筛选。来充分确保研究样本的随机性质。这些用户我们按照并对研究数据的赞同数，感谢数，关注数，被浏览数的平均数，众数，平均数的结果进行分析。</w:t>
        </w:r>
      </w:ins>
      <w:commentRangeStart w:id="80"/>
      <w:commentRangeStart w:id="81"/>
      <w:del w:id="82" w:author="xuyichenmo@outlook.com" w:date="2018-03-10T22:10:00Z">
        <w:r w:rsidR="00AC4FA4" w:rsidRPr="00221C1D" w:rsidDel="00C965F0">
          <w:rPr>
            <w:rFonts w:hint="eastAsia"/>
          </w:rPr>
          <w:delText>知乎粉丝最多</w:delText>
        </w:r>
        <w:r w:rsidR="00AC4FA4" w:rsidRPr="00221C1D" w:rsidDel="00C965F0">
          <w:delText>top3</w:delText>
        </w:r>
        <w:r w:rsidR="00AC4FA4" w:rsidRPr="00221C1D" w:rsidDel="00C965F0">
          <w:delText>：</w:delText>
        </w:r>
      </w:del>
      <w:del w:id="83" w:author="xuyichenmo@outlook.com" w:date="2018-03-10T22:31:00Z">
        <w:r w:rsidR="00AC4FA4" w:rsidRPr="00221C1D" w:rsidDel="001004C9">
          <w:delText>李开复</w:delText>
        </w:r>
        <w:r w:rsidR="00AC4FA4" w:rsidDel="001004C9">
          <w:rPr>
            <w:rFonts w:hint="eastAsia"/>
          </w:rPr>
          <w:delText>(</w:delText>
        </w:r>
        <w:r w:rsidR="00AC4FA4" w:rsidDel="001004C9">
          <w:rPr>
            <w:rFonts w:hint="eastAsia"/>
          </w:rPr>
          <w:delText>创新工场董事长、</w:delText>
        </w:r>
        <w:r w:rsidR="00AC4FA4" w:rsidDel="001004C9">
          <w:delText>CEO)</w:delText>
        </w:r>
        <w:r w:rsidR="00AC4FA4" w:rsidDel="001004C9">
          <w:rPr>
            <w:rFonts w:hint="eastAsia"/>
          </w:rPr>
          <w:delText>、</w:delText>
        </w:r>
        <w:r w:rsidR="00AC4FA4" w:rsidRPr="00221C1D" w:rsidDel="001004C9">
          <w:delText>黄继新（知乎联合创始人）周源（知乎</w:delText>
        </w:r>
        <w:r w:rsidR="00AC4FA4" w:rsidRPr="00221C1D" w:rsidDel="001004C9">
          <w:delText>CEO</w:delText>
        </w:r>
        <w:r w:rsidR="00AC4FA4" w:rsidRPr="00221C1D" w:rsidDel="001004C9">
          <w:delText>）</w:delText>
        </w:r>
        <w:r w:rsidR="004570C3" w:rsidDel="001004C9">
          <w:rPr>
            <w:rFonts w:hint="eastAsia"/>
          </w:rPr>
          <w:delText>。</w:delText>
        </w:r>
        <w:r w:rsidR="003A2202" w:rsidDel="001004C9">
          <w:rPr>
            <w:rFonts w:hint="eastAsia"/>
          </w:rPr>
          <w:delText>从这点上来看，知乎的高质量用户在开放注册后并没有明显增加，反而被大量稀释了。</w:delText>
        </w:r>
        <w:commentRangeEnd w:id="80"/>
        <w:r w:rsidR="00005CC0" w:rsidDel="001004C9">
          <w:rPr>
            <w:rStyle w:val="ac"/>
          </w:rPr>
          <w:commentReference w:id="80"/>
        </w:r>
        <w:commentRangeEnd w:id="81"/>
        <w:r w:rsidR="00C965F0" w:rsidDel="001004C9">
          <w:rPr>
            <w:rStyle w:val="ac"/>
          </w:rPr>
          <w:commentReference w:id="81"/>
        </w:r>
      </w:del>
    </w:p>
    <w:p w14:paraId="68389747" w14:textId="77777777" w:rsidR="001004C9" w:rsidRDefault="000D142C" w:rsidP="00441ED2">
      <w:pPr>
        <w:spacing w:line="360" w:lineRule="auto"/>
        <w:rPr>
          <w:ins w:id="84" w:author="xuyichenmo@outlook.com" w:date="2018-03-10T22:33:00Z"/>
        </w:rPr>
      </w:pPr>
      <w:del w:id="85" w:author="xuyichenmo@outlook.com" w:date="2018-03-10T22:31:00Z">
        <w:r w:rsidDel="001004C9">
          <w:rPr>
            <w:rFonts w:hint="eastAsia"/>
          </w:rPr>
          <w:tab/>
        </w:r>
        <w:r w:rsidDel="001004C9">
          <w:rPr>
            <w:rFonts w:hint="eastAsia"/>
          </w:rPr>
          <w:delText>从另一方面来说</w:delText>
        </w:r>
        <w:r w:rsidR="00404B4C" w:rsidDel="001004C9">
          <w:rPr>
            <w:rFonts w:hint="eastAsia"/>
          </w:rPr>
          <w:delText>，我们对获取到的数据集中</w:delText>
        </w:r>
        <w:commentRangeStart w:id="86"/>
        <w:r w:rsidR="00404B4C" w:rsidDel="001004C9">
          <w:rPr>
            <w:rFonts w:hint="eastAsia"/>
          </w:rPr>
          <w:delText>抽样调查</w:delText>
        </w:r>
        <w:r w:rsidR="00404B4C" w:rsidDel="001004C9">
          <w:rPr>
            <w:rFonts w:hint="eastAsia"/>
          </w:rPr>
          <w:delText>1000</w:delText>
        </w:r>
        <w:r w:rsidR="00404B4C" w:rsidDel="001004C9">
          <w:rPr>
            <w:rFonts w:hint="eastAsia"/>
          </w:rPr>
          <w:delText>个</w:delText>
        </w:r>
      </w:del>
      <w:del w:id="87" w:author="xuyichenmo@outlook.com" w:date="2018-03-10T22:19:00Z">
        <w:r w:rsidR="00404B4C" w:rsidDel="009C14B3">
          <w:rPr>
            <w:rFonts w:hint="eastAsia"/>
          </w:rPr>
          <w:delText>数据</w:delText>
        </w:r>
        <w:commentRangeEnd w:id="86"/>
        <w:r w:rsidR="00005CC0" w:rsidDel="009C14B3">
          <w:rPr>
            <w:rStyle w:val="ac"/>
            <w:rFonts w:hint="eastAsia"/>
          </w:rPr>
          <w:commentReference w:id="86"/>
        </w:r>
      </w:del>
      <w:del w:id="88" w:author="xuyichenmo@outlook.com" w:date="2018-03-10T22:31:00Z">
        <w:r w:rsidR="00404B4C" w:rsidDel="001004C9">
          <w:rPr>
            <w:rFonts w:hint="eastAsia"/>
          </w:rPr>
          <w:delText>，</w:delText>
        </w:r>
      </w:del>
      <w:ins w:id="89" w:author="Esther Tian" w:date="2018-03-09T13:48:00Z">
        <w:del w:id="90" w:author="xuyichenmo@outlook.com" w:date="2018-03-10T22:33:00Z">
          <w:r w:rsidR="00005CC0" w:rsidDel="001004C9">
            <w:rPr>
              <w:rFonts w:hint="eastAsia"/>
            </w:rPr>
            <w:delText>并对</w:delText>
          </w:r>
        </w:del>
      </w:ins>
      <w:del w:id="91" w:author="xuyichenmo@outlook.com" w:date="2018-03-10T22:33:00Z">
        <w:r w:rsidR="00404B4C" w:rsidDel="001004C9">
          <w:rPr>
            <w:rFonts w:hint="eastAsia"/>
          </w:rPr>
          <w:delText>研究数据的平均数，众数，平均数的结果进行分析</w:delText>
        </w:r>
      </w:del>
      <w:ins w:id="92" w:author="Esther Tian" w:date="2018-03-09T13:48:00Z">
        <w:del w:id="93" w:author="xuyichenmo@outlook.com" w:date="2018-03-10T22:33:00Z">
          <w:r w:rsidR="00005CC0" w:rsidDel="001004C9">
            <w:rPr>
              <w:rFonts w:hint="eastAsia"/>
            </w:rPr>
            <w:delText>。</w:delText>
          </w:r>
        </w:del>
      </w:ins>
    </w:p>
    <w:p w14:paraId="112CE86A" w14:textId="087E16AD" w:rsidR="000D142C" w:rsidRDefault="00005CC0">
      <w:pPr>
        <w:spacing w:line="360" w:lineRule="auto"/>
        <w:ind w:firstLine="420"/>
        <w:rPr>
          <w:ins w:id="94" w:author="Esther Tian" w:date="2018-03-09T13:47:00Z"/>
        </w:rPr>
        <w:pPrChange w:id="95" w:author="xuyichenmo@outlook.com" w:date="2018-03-10T22:33:00Z">
          <w:pPr>
            <w:spacing w:line="360" w:lineRule="auto"/>
          </w:pPr>
        </w:pPrChange>
      </w:pPr>
      <w:ins w:id="96" w:author="Esther Tian" w:date="2018-03-09T13:48:00Z">
        <w:r>
          <w:rPr>
            <w:rFonts w:hint="eastAsia"/>
          </w:rPr>
          <w:lastRenderedPageBreak/>
          <w:t>我们发现</w:t>
        </w:r>
      </w:ins>
      <w:del w:id="97" w:author="Esther Tian" w:date="2018-03-09T13:48:00Z">
        <w:r w:rsidR="00404B4C" w:rsidDel="00005CC0">
          <w:rPr>
            <w:rFonts w:hint="eastAsia"/>
          </w:rPr>
          <w:delText>，</w:delText>
        </w:r>
      </w:del>
      <w:r w:rsidR="00404B4C">
        <w:rPr>
          <w:rFonts w:hint="eastAsia"/>
        </w:rPr>
        <w:t>用户的平均数远低于众数，中位数</w:t>
      </w:r>
      <w:ins w:id="98" w:author="Esther Tian" w:date="2018-03-09T13:49:00Z">
        <w:r>
          <w:rPr>
            <w:rFonts w:hint="eastAsia"/>
          </w:rPr>
          <w:t>。</w:t>
        </w:r>
      </w:ins>
      <w:del w:id="99" w:author="Esther Tian" w:date="2018-03-09T13:49:00Z">
        <w:r w:rsidR="00404B4C" w:rsidDel="00005CC0">
          <w:rPr>
            <w:rFonts w:hint="eastAsia"/>
          </w:rPr>
          <w:delText>，</w:delText>
        </w:r>
      </w:del>
      <w:r w:rsidR="00404B4C">
        <w:rPr>
          <w:rFonts w:hint="eastAsia"/>
        </w:rPr>
        <w:t>造成这一现象的根本原因在于</w:t>
      </w:r>
      <w:ins w:id="100" w:author="Esther Tian" w:date="2018-03-09T13:49:00Z">
        <w:r>
          <w:rPr>
            <w:rFonts w:hint="eastAsia"/>
          </w:rPr>
          <w:t>，</w:t>
        </w:r>
      </w:ins>
      <w:r w:rsidR="00404B4C">
        <w:rPr>
          <w:rFonts w:hint="eastAsia"/>
        </w:rPr>
        <w:t>中位数</w:t>
      </w:r>
      <w:ins w:id="101" w:author="Esther Tian" w:date="2018-03-09T13:49:00Z">
        <w:r>
          <w:rPr>
            <w:rFonts w:hint="eastAsia"/>
          </w:rPr>
          <w:t>和</w:t>
        </w:r>
      </w:ins>
      <w:del w:id="102" w:author="Esther Tian" w:date="2018-03-09T13:49:00Z">
        <w:r w:rsidR="00404B4C" w:rsidDel="00005CC0">
          <w:rPr>
            <w:rFonts w:hint="eastAsia"/>
          </w:rPr>
          <w:delText>，</w:delText>
        </w:r>
      </w:del>
      <w:r w:rsidR="00404B4C">
        <w:rPr>
          <w:rFonts w:hint="eastAsia"/>
        </w:rPr>
        <w:t>众数依托于早期高质量的问答，人数虽少，但互相之间的互动关联性较高。</w:t>
      </w:r>
      <w:r w:rsidR="002F001D">
        <w:rPr>
          <w:rFonts w:hint="eastAsia"/>
        </w:rPr>
        <w:t>而在知乎面向公众大范围收纳用户后，用户的数量虽然大幅度增加，但新增用户很多为只浏览，不互动，不关注，甚至于有大量的死用户</w:t>
      </w:r>
      <w:ins w:id="103" w:author="Esther Tian" w:date="2018-03-09T13:50:00Z">
        <w:r>
          <w:rPr>
            <w:rFonts w:hint="eastAsia"/>
          </w:rPr>
          <w:t>。</w:t>
        </w:r>
      </w:ins>
      <w:del w:id="104" w:author="Esther Tian" w:date="2018-03-09T13:50:00Z">
        <w:r w:rsidR="002F001D" w:rsidDel="00005CC0">
          <w:rPr>
            <w:rFonts w:hint="eastAsia"/>
          </w:rPr>
          <w:delText>，</w:delText>
        </w:r>
      </w:del>
      <w:r w:rsidR="002F001D">
        <w:rPr>
          <w:rFonts w:hint="eastAsia"/>
        </w:rPr>
        <w:t>这种行为是对服务器资源的一种高度浪费。</w:t>
      </w:r>
      <w:commentRangeStart w:id="105"/>
      <w:commentRangeStart w:id="106"/>
      <w:r w:rsidR="0063151B">
        <w:rPr>
          <w:rFonts w:hint="eastAsia"/>
        </w:rPr>
        <w:t>数据结构</w:t>
      </w:r>
      <w:r w:rsidR="004B68AF">
        <w:rPr>
          <w:rFonts w:hint="eastAsia"/>
        </w:rPr>
        <w:t>研究大师</w:t>
      </w:r>
      <w:r w:rsidR="004B68AF">
        <w:rPr>
          <w:rFonts w:hint="eastAsia"/>
        </w:rPr>
        <w:t>Uphoff</w:t>
      </w:r>
      <w:r w:rsidR="004A3B0D">
        <w:rPr>
          <w:rFonts w:hint="eastAsia"/>
        </w:rPr>
        <w:t>将认知性资本划分为反映态度、价值的资本，</w:t>
      </w:r>
      <w:r w:rsidR="00011F2E">
        <w:rPr>
          <w:rFonts w:hint="eastAsia"/>
        </w:rPr>
        <w:t>包含</w:t>
      </w:r>
      <w:r w:rsidR="004A3B0D">
        <w:rPr>
          <w:rFonts w:hint="eastAsia"/>
        </w:rPr>
        <w:t>获</w:t>
      </w:r>
      <w:r w:rsidR="00011F2E" w:rsidRPr="004B68AF">
        <w:rPr>
          <w:rFonts w:hint="eastAsia"/>
        </w:rPr>
        <w:t>赞同数</w:t>
      </w:r>
      <w:r w:rsidR="004A3B0D">
        <w:rPr>
          <w:rFonts w:hint="eastAsia"/>
        </w:rPr>
        <w:t>、获</w:t>
      </w:r>
      <w:r w:rsidR="00011F2E" w:rsidRPr="004B68AF">
        <w:rPr>
          <w:rFonts w:hint="eastAsia"/>
        </w:rPr>
        <w:t>得感谢数</w:t>
      </w:r>
      <w:ins w:id="107" w:author="xuyichenmo@outlook.com" w:date="2018-03-10T21:36:00Z">
        <w:r w:rsidR="00C865AF">
          <w:rPr>
            <w:rFonts w:hint="eastAsia"/>
          </w:rPr>
          <w:t>，</w:t>
        </w:r>
      </w:ins>
      <w:del w:id="108" w:author="xuyichenmo@outlook.com" w:date="2018-03-10T21:36:00Z">
        <w:r w:rsidR="00D57739" w:rsidDel="00C865AF">
          <w:rPr>
            <w:rFonts w:hint="eastAsia"/>
          </w:rPr>
          <w:delText>。</w:delText>
        </w:r>
        <w:commentRangeEnd w:id="105"/>
        <w:r w:rsidDel="00C865AF">
          <w:rPr>
            <w:rStyle w:val="ac"/>
          </w:rPr>
          <w:commentReference w:id="105"/>
        </w:r>
      </w:del>
      <w:commentRangeEnd w:id="106"/>
      <w:r w:rsidR="004857F6">
        <w:rPr>
          <w:rStyle w:val="ac"/>
        </w:rPr>
        <w:commentReference w:id="106"/>
      </w:r>
      <w:r w:rsidR="002F001D">
        <w:rPr>
          <w:rFonts w:hint="eastAsia"/>
        </w:rPr>
        <w:t>结构性</w:t>
      </w:r>
      <w:r w:rsidR="004B68AF">
        <w:rPr>
          <w:rFonts w:hint="eastAsia"/>
        </w:rPr>
        <w:t>划分为</w:t>
      </w:r>
      <w:r w:rsidR="002F001D">
        <w:rPr>
          <w:rFonts w:hint="eastAsia"/>
        </w:rPr>
        <w:t>资本</w:t>
      </w:r>
      <w:r w:rsidR="004B68AF">
        <w:rPr>
          <w:rFonts w:hint="eastAsia"/>
        </w:rPr>
        <w:t>联系、结构产生的资本</w:t>
      </w:r>
      <w:r w:rsidR="002F001D">
        <w:rPr>
          <w:rFonts w:hint="eastAsia"/>
        </w:rPr>
        <w:t>,</w:t>
      </w:r>
      <w:r w:rsidR="00011F2E">
        <w:rPr>
          <w:rFonts w:hint="eastAsia"/>
        </w:rPr>
        <w:t>包含</w:t>
      </w:r>
      <w:r w:rsidR="004B68AF">
        <w:rPr>
          <w:rFonts w:hint="eastAsia"/>
        </w:rPr>
        <w:t>被关注数、被浏览数。</w:t>
      </w:r>
      <w:ins w:id="109" w:author="xuyichenmo@outlook.com" w:date="2018-03-10T21:43:00Z">
        <w:r w:rsidR="00515C3F">
          <w:rPr>
            <w:rStyle w:val="af4"/>
          </w:rPr>
          <w:footnoteReference w:id="7"/>
        </w:r>
      </w:ins>
      <w:r w:rsidR="004B68AF">
        <w:rPr>
          <w:rFonts w:hint="eastAsia"/>
        </w:rPr>
        <w:t>（下图为研究数据的结果分析，从左到右依次为——</w:t>
      </w:r>
      <w:r w:rsidR="004B68AF" w:rsidRPr="004B68AF">
        <w:rPr>
          <w:rFonts w:hint="eastAsia"/>
        </w:rPr>
        <w:t>回答者得赞同数</w:t>
      </w:r>
      <w:r w:rsidR="004B68AF">
        <w:rPr>
          <w:rFonts w:hint="eastAsia"/>
        </w:rPr>
        <w:t>，</w:t>
      </w:r>
      <w:r w:rsidR="004B68AF" w:rsidRPr="004B68AF">
        <w:rPr>
          <w:rFonts w:hint="eastAsia"/>
        </w:rPr>
        <w:t>回答者得感谢数</w:t>
      </w:r>
      <w:r w:rsidR="004B68AF">
        <w:rPr>
          <w:rFonts w:hint="eastAsia"/>
        </w:rPr>
        <w:t>，</w:t>
      </w:r>
      <w:r w:rsidR="004B68AF" w:rsidRPr="004B68AF">
        <w:rPr>
          <w:rFonts w:hint="eastAsia"/>
        </w:rPr>
        <w:t>回答者被关注数</w:t>
      </w:r>
      <w:r w:rsidR="004B68AF">
        <w:rPr>
          <w:rFonts w:hint="eastAsia"/>
        </w:rPr>
        <w:t>，</w:t>
      </w:r>
      <w:r w:rsidR="004B68AF" w:rsidRPr="004B68AF">
        <w:rPr>
          <w:rFonts w:hint="eastAsia"/>
        </w:rPr>
        <w:t>回答者被浏览数</w:t>
      </w:r>
      <w:r w:rsidR="004B68AF">
        <w:rPr>
          <w:rFonts w:hint="eastAsia"/>
        </w:rPr>
        <w:t>）</w:t>
      </w:r>
      <w:r w:rsidR="001867F0">
        <w:rPr>
          <w:rFonts w:hint="eastAsia"/>
        </w:rPr>
        <w:t>。</w:t>
      </w:r>
    </w:p>
    <w:p w14:paraId="5ED54BC3" w14:textId="0827EB5A" w:rsidR="00005CC0" w:rsidRPr="00515C3F" w:rsidDel="00515C3F" w:rsidRDefault="00515C3F" w:rsidP="006E18FB">
      <w:pPr>
        <w:spacing w:line="360" w:lineRule="auto"/>
        <w:rPr>
          <w:ins w:id="114" w:author="Esther Tian" w:date="2018-03-09T13:47:00Z"/>
          <w:del w:id="115" w:author="xuyichenmo@outlook.com" w:date="2018-03-10T21:36:00Z"/>
          <w:rFonts w:ascii="宋体" w:eastAsia="宋体" w:hAnsi="宋体"/>
          <w:sz w:val="18"/>
          <w:szCs w:val="18"/>
          <w:rPrChange w:id="116" w:author="xuyichenmo@outlook.com" w:date="2018-03-10T21:39:00Z">
            <w:rPr>
              <w:ins w:id="117" w:author="Esther Tian" w:date="2018-03-09T13:47:00Z"/>
              <w:del w:id="118" w:author="xuyichenmo@outlook.com" w:date="2018-03-10T21:36:00Z"/>
            </w:rPr>
          </w:rPrChange>
        </w:rPr>
      </w:pPr>
      <w:ins w:id="119" w:author="xuyichenmo@outlook.com" w:date="2018-03-10T21:37:00Z">
        <w:r>
          <w:rPr>
            <w:rFonts w:hint="eastAsia"/>
          </w:rPr>
          <w:t xml:space="preserve"> </w:t>
        </w:r>
        <w:r>
          <w:t xml:space="preserve">            </w:t>
        </w:r>
      </w:ins>
      <w:ins w:id="120" w:author="xuyichenmo@outlook.com" w:date="2018-03-10T21:39:00Z">
        <w:r>
          <w:t xml:space="preserve">     </w:t>
        </w:r>
      </w:ins>
    </w:p>
    <w:p w14:paraId="228C3EC0" w14:textId="1F9FA456" w:rsidR="00515C3F" w:rsidRPr="00515C3F" w:rsidRDefault="00005CC0" w:rsidP="006E18FB">
      <w:pPr>
        <w:spacing w:line="360" w:lineRule="auto"/>
        <w:rPr>
          <w:ins w:id="121" w:author="xuyichenmo@outlook.com" w:date="2018-03-10T21:37:00Z"/>
          <w:rFonts w:ascii="宋体" w:eastAsia="宋体" w:hAnsi="宋体"/>
          <w:sz w:val="18"/>
          <w:szCs w:val="18"/>
          <w:rPrChange w:id="122" w:author="xuyichenmo@outlook.com" w:date="2018-03-10T21:39:00Z">
            <w:rPr>
              <w:ins w:id="123" w:author="xuyichenmo@outlook.com" w:date="2018-03-10T21:37:00Z"/>
            </w:rPr>
          </w:rPrChange>
        </w:rPr>
      </w:pPr>
      <w:ins w:id="124" w:author="Esther Tian" w:date="2018-03-09T13:47:00Z">
        <w:del w:id="125" w:author="xuyichenmo@outlook.com" w:date="2018-03-10T21:36:00Z">
          <w:r w:rsidRPr="00515C3F" w:rsidDel="00515C3F">
            <w:rPr>
              <w:rFonts w:ascii="宋体" w:eastAsia="宋体" w:hAnsi="宋体"/>
              <w:sz w:val="18"/>
              <w:szCs w:val="18"/>
              <w:rPrChange w:id="126" w:author="xuyichenmo@outlook.com" w:date="2018-03-10T21:39:00Z">
                <w:rPr/>
              </w:rPrChange>
            </w:rPr>
            <w:tab/>
          </w:r>
          <w:r w:rsidRPr="00515C3F" w:rsidDel="00515C3F">
            <w:rPr>
              <w:rFonts w:ascii="宋体" w:eastAsia="宋体" w:hAnsi="宋体"/>
              <w:sz w:val="18"/>
              <w:szCs w:val="18"/>
              <w:rPrChange w:id="127" w:author="xuyichenmo@outlook.com" w:date="2018-03-10T21:39:00Z">
                <w:rPr/>
              </w:rPrChange>
            </w:rPr>
            <w:tab/>
            <w:delText xml:space="preserve">                 </w:delText>
          </w:r>
        </w:del>
        <w:commentRangeStart w:id="128"/>
        <w:commentRangeStart w:id="129"/>
        <w:r w:rsidRPr="00515C3F">
          <w:rPr>
            <w:rFonts w:ascii="宋体" w:eastAsia="宋体" w:hAnsi="宋体" w:hint="eastAsia"/>
            <w:sz w:val="18"/>
            <w:szCs w:val="18"/>
            <w:rPrChange w:id="130" w:author="xuyichenmo@outlook.com" w:date="2018-03-10T21:39:00Z">
              <w:rPr>
                <w:rFonts w:hint="eastAsia"/>
              </w:rPr>
            </w:rPrChange>
          </w:rPr>
          <w:t>图</w:t>
        </w:r>
      </w:ins>
      <w:commentRangeEnd w:id="128"/>
      <w:ins w:id="131" w:author="Esther Tian" w:date="2018-03-09T13:50:00Z">
        <w:r w:rsidRPr="00515C3F">
          <w:rPr>
            <w:rStyle w:val="ac"/>
            <w:rFonts w:ascii="宋体" w:eastAsia="宋体" w:hAnsi="宋体"/>
            <w:sz w:val="18"/>
            <w:szCs w:val="18"/>
            <w:rPrChange w:id="132" w:author="xuyichenmo@outlook.com" w:date="2018-03-10T21:39:00Z">
              <w:rPr>
                <w:rStyle w:val="ac"/>
              </w:rPr>
            </w:rPrChange>
          </w:rPr>
          <w:commentReference w:id="128"/>
        </w:r>
      </w:ins>
      <w:commentRangeEnd w:id="129"/>
      <w:ins w:id="133" w:author="xuyichenmo@outlook.com" w:date="2018-03-10T21:37:00Z">
        <w:r w:rsidR="00515C3F" w:rsidRPr="00515C3F">
          <w:rPr>
            <w:rFonts w:ascii="宋体" w:eastAsia="宋体" w:hAnsi="宋体"/>
            <w:sz w:val="18"/>
            <w:szCs w:val="18"/>
            <w:rPrChange w:id="134" w:author="xuyichenmo@outlook.com" w:date="2018-03-10T21:39:00Z">
              <w:rPr/>
            </w:rPrChange>
          </w:rPr>
          <w:t>3</w:t>
        </w:r>
      </w:ins>
      <w:ins w:id="135" w:author="xuyichenmo@outlook.com" w:date="2018-03-10T21:38:00Z">
        <w:r w:rsidR="00515C3F" w:rsidRPr="00515C3F">
          <w:rPr>
            <w:rFonts w:ascii="宋体" w:eastAsia="宋体" w:hAnsi="宋体"/>
            <w:sz w:val="18"/>
            <w:szCs w:val="18"/>
            <w:rPrChange w:id="136" w:author="xuyichenmo@outlook.com" w:date="2018-03-10T21:39:00Z">
              <w:rPr/>
            </w:rPrChange>
          </w:rPr>
          <w:t xml:space="preserve"> </w:t>
        </w:r>
        <w:r w:rsidR="00515C3F" w:rsidRPr="00515C3F">
          <w:rPr>
            <w:rFonts w:ascii="宋体" w:eastAsia="宋体" w:hAnsi="宋体" w:hint="eastAsia"/>
            <w:sz w:val="18"/>
            <w:szCs w:val="18"/>
            <w:rPrChange w:id="137" w:author="xuyichenmo@outlook.com" w:date="2018-03-10T21:39:00Z">
              <w:rPr>
                <w:rFonts w:hint="eastAsia"/>
              </w:rPr>
            </w:rPrChange>
          </w:rPr>
          <w:t>知乎用户认知性、结构性平均水平数据</w:t>
        </w:r>
      </w:ins>
    </w:p>
    <w:p w14:paraId="4D049577" w14:textId="107FE703" w:rsidR="00005CC0" w:rsidRPr="004B68AF" w:rsidDel="00C865AF" w:rsidRDefault="00C865AF" w:rsidP="006E18FB">
      <w:pPr>
        <w:spacing w:line="360" w:lineRule="auto"/>
        <w:rPr>
          <w:del w:id="138" w:author="xuyichenmo@outlook.com" w:date="2018-03-10T21:35:00Z"/>
        </w:rPr>
      </w:pPr>
      <w:r w:rsidRPr="00515C3F">
        <w:rPr>
          <w:rStyle w:val="ac"/>
          <w:rFonts w:ascii="宋体" w:eastAsia="宋体" w:hAnsi="宋体"/>
          <w:sz w:val="18"/>
          <w:szCs w:val="18"/>
          <w:rPrChange w:id="139" w:author="xuyichenmo@outlook.com" w:date="2018-03-10T21:39:00Z">
            <w:rPr>
              <w:rStyle w:val="ac"/>
            </w:rPr>
          </w:rPrChange>
        </w:rPr>
        <w:commentReference w:id="129"/>
      </w:r>
      <w:ins w:id="140" w:author="xuyichenmo@outlook.com" w:date="2018-03-10T21:37:00Z">
        <w:r w:rsidR="00515C3F">
          <w:rPr>
            <w:noProof/>
          </w:rPr>
          <w:drawing>
            <wp:inline distT="0" distB="0" distL="0" distR="0" wp14:anchorId="15CE28A5" wp14:editId="1A484C73">
              <wp:extent cx="4616450" cy="3314700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6450" cy="3314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41" w:author="Esther Tian" w:date="2018-03-09T13:47:00Z">
        <w:del w:id="142" w:author="xuyichenmo@outlook.com" w:date="2018-03-10T21:35:00Z">
          <w:r w:rsidR="00005CC0" w:rsidDel="00C865AF">
            <w:rPr>
              <w:rFonts w:hint="eastAsia"/>
            </w:rPr>
            <w:delText>3</w:delText>
          </w:r>
        </w:del>
      </w:ins>
    </w:p>
    <w:p w14:paraId="45408FDE" w14:textId="31219B17" w:rsidR="00404B4C" w:rsidDel="00C865AF" w:rsidRDefault="00404B4C" w:rsidP="006E18FB">
      <w:pPr>
        <w:spacing w:line="360" w:lineRule="auto"/>
        <w:rPr>
          <w:del w:id="143" w:author="xuyichenmo@outlook.com" w:date="2018-03-10T21:35:00Z"/>
        </w:rPr>
      </w:pPr>
      <w:del w:id="144" w:author="xuyichenmo@outlook.com" w:date="2018-03-10T21:34:00Z">
        <w:r w:rsidRPr="00404B4C" w:rsidDel="00C865AF">
          <w:rPr>
            <w:noProof/>
          </w:rPr>
          <w:drawing>
            <wp:inline distT="0" distB="0" distL="0" distR="0" wp14:anchorId="3E79771D" wp14:editId="0917D3E2">
              <wp:extent cx="5274310" cy="3516207"/>
              <wp:effectExtent l="0" t="0" r="21590" b="27305"/>
              <wp:docPr id="7" name="图表 7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7"/>
                </a:graphicData>
              </a:graphic>
            </wp:inline>
          </w:drawing>
        </w:r>
      </w:del>
    </w:p>
    <w:p w14:paraId="45F63662" w14:textId="7F49975C" w:rsidR="00404B4C" w:rsidRDefault="00404B4C" w:rsidP="006E18FB">
      <w:pPr>
        <w:spacing w:line="360" w:lineRule="auto"/>
      </w:pPr>
    </w:p>
    <w:p w14:paraId="748F1E95" w14:textId="394F04D5" w:rsidR="00E41ED2" w:rsidRDefault="00005CC0" w:rsidP="006E18FB">
      <w:pPr>
        <w:pStyle w:val="2"/>
        <w:keepNext w:val="0"/>
        <w:keepLines w:val="0"/>
        <w:widowControl w:val="0"/>
        <w:spacing w:line="360" w:lineRule="auto"/>
      </w:pPr>
      <w:ins w:id="145" w:author="Esther Tian" w:date="2018-03-09T13:51:00Z">
        <w:r>
          <w:rPr>
            <w:rFonts w:hint="eastAsia"/>
          </w:rPr>
          <w:t>3</w:t>
        </w:r>
        <w:r>
          <w:rPr>
            <w:rFonts w:hint="eastAsia"/>
          </w:rPr>
          <w:t>．</w:t>
        </w:r>
        <w:r>
          <w:rPr>
            <w:rFonts w:hint="eastAsia"/>
          </w:rPr>
          <w:t xml:space="preserve"> </w:t>
        </w:r>
      </w:ins>
      <w:del w:id="146" w:author="Esther Tian" w:date="2018-03-09T13:51:00Z">
        <w:r w:rsidR="008F3692" w:rsidDel="00005CC0">
          <w:rPr>
            <w:rFonts w:hint="eastAsia"/>
          </w:rPr>
          <w:delText>三、</w:delText>
        </w:r>
      </w:del>
      <w:r w:rsidR="008F3692">
        <w:rPr>
          <w:rFonts w:hint="eastAsia"/>
        </w:rPr>
        <w:t>用户结构变化分析</w:t>
      </w:r>
    </w:p>
    <w:p w14:paraId="68AA1288" w14:textId="38AF1CFA" w:rsidR="007F0F4D" w:rsidDel="0026031C" w:rsidRDefault="00AC4FA4" w:rsidP="006E18FB">
      <w:pPr>
        <w:spacing w:line="360" w:lineRule="auto"/>
        <w:ind w:firstLine="420"/>
        <w:rPr>
          <w:del w:id="147" w:author="Esther Tian" w:date="2018-03-09T13:53:00Z"/>
        </w:rPr>
      </w:pPr>
      <w:r>
        <w:rPr>
          <w:rFonts w:hint="eastAsia"/>
        </w:rPr>
        <w:t>目前</w:t>
      </w:r>
      <w:r w:rsidR="00557C40">
        <w:rPr>
          <w:rFonts w:hint="eastAsia"/>
        </w:rPr>
        <w:t>，</w:t>
      </w:r>
      <w:commentRangeStart w:id="148"/>
      <w:commentRangeStart w:id="149"/>
      <w:r>
        <w:rPr>
          <w:rFonts w:hint="eastAsia"/>
        </w:rPr>
        <w:t>人们</w:t>
      </w:r>
      <w:r w:rsidR="00557C40">
        <w:rPr>
          <w:rFonts w:hint="eastAsia"/>
        </w:rPr>
        <w:t>对于知乎里</w:t>
      </w:r>
      <w:del w:id="150" w:author="Esther Tian" w:date="2018-03-09T13:52:00Z">
        <w:r w:rsidR="00557C40" w:rsidDel="00005CC0">
          <w:rPr>
            <w:rFonts w:hint="eastAsia"/>
          </w:rPr>
          <w:delText>为人所知</w:delText>
        </w:r>
      </w:del>
      <w:del w:id="151" w:author="xuyichenmo@outlook.com" w:date="2018-03-10T21:32:00Z">
        <w:r w:rsidR="00557C40" w:rsidDel="00FA23F1">
          <w:rPr>
            <w:rFonts w:hint="eastAsia"/>
          </w:rPr>
          <w:delText>的</w:delText>
        </w:r>
      </w:del>
      <w:r w:rsidR="00557C40">
        <w:rPr>
          <w:rFonts w:hint="eastAsia"/>
        </w:rPr>
        <w:t>精英</w:t>
      </w:r>
      <w:ins w:id="152" w:author="China" w:date="2018-03-10T21:28:00Z">
        <w:r w:rsidR="00A25ABD">
          <w:rPr>
            <w:rFonts w:hint="eastAsia"/>
          </w:rPr>
          <w:t>的了解</w:t>
        </w:r>
      </w:ins>
      <w:r>
        <w:rPr>
          <w:rFonts w:hint="eastAsia"/>
        </w:rPr>
        <w:t>往往是通过</w:t>
      </w:r>
      <w:ins w:id="153" w:author="xuyichenmo@outlook.com" w:date="2018-03-10T21:31:00Z">
        <w:r w:rsidR="00BC0C8A">
          <w:rPr>
            <w:rFonts w:hint="eastAsia"/>
          </w:rPr>
          <w:t>其他普通用户</w:t>
        </w:r>
      </w:ins>
      <w:r>
        <w:rPr>
          <w:rFonts w:hint="eastAsia"/>
        </w:rPr>
        <w:t>分享</w:t>
      </w:r>
      <w:ins w:id="154" w:author="xuyichenmo@outlook.com" w:date="2018-03-10T21:31:00Z">
        <w:r w:rsidR="00BC0C8A">
          <w:rPr>
            <w:rFonts w:hint="eastAsia"/>
          </w:rPr>
          <w:t>精英</w:t>
        </w:r>
      </w:ins>
      <w:del w:id="155" w:author="xuyichenmo@outlook.com" w:date="2018-03-10T21:31:00Z">
        <w:r w:rsidDel="00BC0C8A">
          <w:rPr>
            <w:rFonts w:hint="eastAsia"/>
          </w:rPr>
          <w:delText>他</w:delText>
        </w:r>
        <w:r w:rsidR="00BC0C8A" w:rsidDel="00BC0C8A">
          <w:rPr>
            <w:rFonts w:hint="eastAsia"/>
          </w:rPr>
          <w:delText>回答的问题</w:delText>
        </w:r>
      </w:del>
      <w:ins w:id="156" w:author="xuyichenmo@outlook.com" w:date="2018-03-10T21:31:00Z">
        <w:r w:rsidR="00BC0C8A">
          <w:rPr>
            <w:rFonts w:hint="eastAsia"/>
          </w:rPr>
          <w:t>的优质内容，从而接触并关注，乃至于</w:t>
        </w:r>
      </w:ins>
      <w:ins w:id="157" w:author="xuyichenmo@outlook.com" w:date="2018-03-10T21:32:00Z">
        <w:r w:rsidR="00BC0C8A">
          <w:rPr>
            <w:rFonts w:hint="eastAsia"/>
          </w:rPr>
          <w:t>了解这部分精英用户</w:t>
        </w:r>
      </w:ins>
      <w:del w:id="158" w:author="xuyichenmo@outlook.com" w:date="2018-03-10T21:31:00Z">
        <w:r w:rsidDel="00BC0C8A">
          <w:rPr>
            <w:rFonts w:hint="eastAsia"/>
          </w:rPr>
          <w:delText>而有所了解</w:delText>
        </w:r>
      </w:del>
      <w:commentRangeEnd w:id="148"/>
      <w:r w:rsidR="0026031C">
        <w:rPr>
          <w:rStyle w:val="ac"/>
        </w:rPr>
        <w:commentReference w:id="148"/>
      </w:r>
      <w:commentRangeEnd w:id="149"/>
      <w:r w:rsidR="00BC0C8A">
        <w:rPr>
          <w:rStyle w:val="ac"/>
        </w:rPr>
        <w:commentReference w:id="149"/>
      </w:r>
      <w:ins w:id="159" w:author="Esther Tian" w:date="2018-03-09T13:52:00Z">
        <w:r w:rsidR="0026031C">
          <w:rPr>
            <w:rFonts w:hint="eastAsia"/>
          </w:rPr>
          <w:t>。</w:t>
        </w:r>
      </w:ins>
      <w:ins w:id="160" w:author="xuyichenmo@outlook.com" w:date="2018-03-10T21:32:00Z">
        <w:r w:rsidR="002C1595">
          <w:rPr>
            <w:rFonts w:hint="eastAsia"/>
          </w:rPr>
          <w:t>而</w:t>
        </w:r>
      </w:ins>
      <w:del w:id="161" w:author="Esther Tian" w:date="2018-03-09T13:52:00Z">
        <w:r w:rsidDel="0026031C">
          <w:rPr>
            <w:rFonts w:hint="eastAsia"/>
          </w:rPr>
          <w:delText>，</w:delText>
        </w:r>
      </w:del>
      <w:r w:rsidRPr="00C84A16">
        <w:rPr>
          <w:rFonts w:hint="eastAsia"/>
        </w:rPr>
        <w:t>随着</w:t>
      </w:r>
      <w:del w:id="162" w:author="China" w:date="2018-03-10T21:28:00Z">
        <w:r w:rsidRPr="00C84A16" w:rsidDel="00A25ABD">
          <w:rPr>
            <w:rFonts w:hint="eastAsia"/>
          </w:rPr>
          <w:delText>开放</w:delText>
        </w:r>
      </w:del>
      <w:r w:rsidRPr="00C84A16">
        <w:rPr>
          <w:rFonts w:hint="eastAsia"/>
        </w:rPr>
        <w:t>注册</w:t>
      </w:r>
      <w:ins w:id="163" w:author="China" w:date="2018-03-10T21:28:00Z">
        <w:r w:rsidR="00A25ABD" w:rsidRPr="00C84A16">
          <w:rPr>
            <w:rFonts w:hint="eastAsia"/>
          </w:rPr>
          <w:t>开放</w:t>
        </w:r>
      </w:ins>
      <w:r w:rsidRPr="00C84A16">
        <w:rPr>
          <w:rFonts w:hint="eastAsia"/>
        </w:rPr>
        <w:t>制度的推行，</w:t>
      </w:r>
      <w:ins w:id="164" w:author="China" w:date="2018-03-10T21:28:00Z">
        <w:r w:rsidR="00A25ABD">
          <w:rPr>
            <w:rFonts w:hint="eastAsia"/>
          </w:rPr>
          <w:t>知乎</w:t>
        </w:r>
      </w:ins>
      <w:r w:rsidRPr="00C84A16">
        <w:rPr>
          <w:rFonts w:hint="eastAsia"/>
        </w:rPr>
        <w:t>用户数量</w:t>
      </w:r>
      <w:del w:id="165" w:author="China" w:date="2018-03-10T21:28:00Z">
        <w:r w:rsidRPr="00C84A16" w:rsidDel="00A25ABD">
          <w:rPr>
            <w:rFonts w:hint="eastAsia"/>
          </w:rPr>
          <w:delText>增长</w:delText>
        </w:r>
      </w:del>
      <w:ins w:id="166" w:author="China" w:date="2018-03-10T21:28:00Z">
        <w:r w:rsidR="00A25ABD">
          <w:rPr>
            <w:rFonts w:hint="eastAsia"/>
          </w:rPr>
          <w:t>迅速增长。但</w:t>
        </w:r>
      </w:ins>
      <w:del w:id="167" w:author="China" w:date="2018-03-10T21:28:00Z">
        <w:r w:rsidRPr="00C84A16" w:rsidDel="00A25ABD">
          <w:rPr>
            <w:rFonts w:hint="eastAsia"/>
          </w:rPr>
          <w:delText>，</w:delText>
        </w:r>
      </w:del>
      <w:r w:rsidRPr="00C84A16">
        <w:rPr>
          <w:rFonts w:hint="eastAsia"/>
        </w:rPr>
        <w:t>知乎缺少明确的机制为精英用户</w:t>
      </w:r>
      <w:r>
        <w:rPr>
          <w:rFonts w:hint="eastAsia"/>
        </w:rPr>
        <w:t>带来应有的地位</w:t>
      </w:r>
      <w:ins w:id="168" w:author="China" w:date="2018-03-10T21:28:00Z">
        <w:r w:rsidR="00A25ABD">
          <w:rPr>
            <w:rFonts w:hint="eastAsia"/>
          </w:rPr>
          <w:t>和</w:t>
        </w:r>
      </w:ins>
      <w:ins w:id="169" w:author="China" w:date="2018-03-10T21:29:00Z">
        <w:r w:rsidR="00A25ABD">
          <w:rPr>
            <w:rFonts w:hint="eastAsia"/>
          </w:rPr>
          <w:t>自我实现等精神层面的回报</w:t>
        </w:r>
      </w:ins>
      <w:ins w:id="170" w:author="Esther Tian" w:date="2018-03-09T13:53:00Z">
        <w:r w:rsidR="0026031C">
          <w:rPr>
            <w:rFonts w:hint="eastAsia"/>
          </w:rPr>
          <w:t>。</w:t>
        </w:r>
      </w:ins>
      <w:del w:id="171" w:author="Esther Tian" w:date="2018-03-09T13:53:00Z">
        <w:r w:rsidDel="0026031C">
          <w:rPr>
            <w:rFonts w:hint="eastAsia"/>
          </w:rPr>
          <w:delText>，</w:delText>
        </w:r>
      </w:del>
      <w:r w:rsidR="00557C40">
        <w:rPr>
          <w:rFonts w:hint="eastAsia"/>
        </w:rPr>
        <w:t>长此以往，必然</w:t>
      </w:r>
      <w:ins w:id="172" w:author="Esther Tian" w:date="2018-03-09T13:53:00Z">
        <w:r w:rsidR="0026031C">
          <w:rPr>
            <w:rFonts w:hint="eastAsia"/>
          </w:rPr>
          <w:t>会</w:t>
        </w:r>
      </w:ins>
      <w:r w:rsidR="00557C40">
        <w:rPr>
          <w:rFonts w:hint="eastAsia"/>
        </w:rPr>
        <w:t>导致这部分人群热情丧失，</w:t>
      </w:r>
      <w:del w:id="173" w:author="China" w:date="2018-03-10T21:29:00Z">
        <w:r w:rsidR="0008401E" w:rsidDel="00BD1B75">
          <w:rPr>
            <w:rFonts w:hint="eastAsia"/>
          </w:rPr>
          <w:delText>产生</w:delText>
        </w:r>
        <w:r w:rsidR="00557C40" w:rsidDel="00BD1B75">
          <w:rPr>
            <w:rFonts w:hint="eastAsia"/>
          </w:rPr>
          <w:delText>离开知乎</w:delText>
        </w:r>
      </w:del>
      <w:ins w:id="174" w:author="China" w:date="2018-03-10T21:29:00Z">
        <w:r w:rsidR="00BD1B75">
          <w:rPr>
            <w:rFonts w:hint="eastAsia"/>
          </w:rPr>
          <w:t>产出</w:t>
        </w:r>
      </w:ins>
      <w:ins w:id="175" w:author="China" w:date="2018-03-10T21:30:00Z">
        <w:r w:rsidR="00BD1B75">
          <w:rPr>
            <w:rFonts w:hint="eastAsia"/>
          </w:rPr>
          <w:t>的</w:t>
        </w:r>
      </w:ins>
      <w:ins w:id="176" w:author="China" w:date="2018-03-10T21:29:00Z">
        <w:r w:rsidR="00BD1B75">
          <w:rPr>
            <w:rFonts w:hint="eastAsia"/>
          </w:rPr>
          <w:t>优质内容</w:t>
        </w:r>
      </w:ins>
      <w:ins w:id="177" w:author="China" w:date="2018-03-10T21:30:00Z">
        <w:r w:rsidR="00BD1B75">
          <w:rPr>
            <w:rFonts w:hint="eastAsia"/>
          </w:rPr>
          <w:t>逐渐变少</w:t>
        </w:r>
      </w:ins>
      <w:del w:id="178" w:author="China" w:date="2018-03-10T21:30:00Z">
        <w:r w:rsidR="0008401E" w:rsidDel="00BD1B75">
          <w:rPr>
            <w:rFonts w:hint="eastAsia"/>
          </w:rPr>
          <w:delText>的想法</w:delText>
        </w:r>
      </w:del>
      <w:r>
        <w:rPr>
          <w:rFonts w:hint="eastAsia"/>
        </w:rPr>
        <w:t>。</w:t>
      </w:r>
    </w:p>
    <w:p w14:paraId="370EEC70" w14:textId="77777777" w:rsidR="0026031C" w:rsidRDefault="007F0F4D" w:rsidP="006E18FB">
      <w:pPr>
        <w:spacing w:line="360" w:lineRule="auto"/>
        <w:ind w:firstLine="420"/>
        <w:rPr>
          <w:ins w:id="179" w:author="Esther Tian" w:date="2018-03-09T13:53:00Z"/>
        </w:rPr>
      </w:pPr>
      <w:r>
        <w:rPr>
          <w:rFonts w:hint="eastAsia"/>
        </w:rPr>
        <w:t>专业</w:t>
      </w:r>
      <w:r w:rsidR="00AC4FA4">
        <w:rPr>
          <w:rFonts w:hint="eastAsia"/>
        </w:rPr>
        <w:t>用户的付出没有得到肯定和奖励，</w:t>
      </w:r>
      <w:del w:id="180" w:author="Esther Tian" w:date="2018-03-09T13:53:00Z">
        <w:r w:rsidR="00AC4FA4" w:rsidDel="0026031C">
          <w:rPr>
            <w:rFonts w:hint="eastAsia"/>
          </w:rPr>
          <w:delText>逐渐</w:delText>
        </w:r>
      </w:del>
      <w:r w:rsidR="00AC4FA4">
        <w:rPr>
          <w:rFonts w:hint="eastAsia"/>
        </w:rPr>
        <w:t>会</w:t>
      </w:r>
      <w:ins w:id="181" w:author="Esther Tian" w:date="2018-03-09T13:53:00Z">
        <w:del w:id="182" w:author="China" w:date="2018-03-10T21:30:00Z">
          <w:r w:rsidR="0026031C" w:rsidDel="0083506D">
            <w:rPr>
              <w:rFonts w:hint="eastAsia"/>
            </w:rPr>
            <w:delText>逐渐</w:delText>
          </w:r>
        </w:del>
      </w:ins>
      <w:r w:rsidR="00AC4FA4">
        <w:rPr>
          <w:rFonts w:hint="eastAsia"/>
        </w:rPr>
        <w:t>产生劣币驱逐良币的效应。</w:t>
      </w:r>
    </w:p>
    <w:p w14:paraId="18EE4EC9" w14:textId="704F3F0D" w:rsidR="00CB0233" w:rsidDel="0026031C" w:rsidRDefault="00AC4FA4" w:rsidP="006E18FB">
      <w:pPr>
        <w:spacing w:line="360" w:lineRule="auto"/>
        <w:ind w:firstLine="420"/>
        <w:rPr>
          <w:del w:id="183" w:author="Esther Tian" w:date="2018-03-09T13:54:00Z"/>
        </w:rPr>
      </w:pPr>
      <w:r>
        <w:rPr>
          <w:rFonts w:hint="eastAsia"/>
        </w:rPr>
        <w:lastRenderedPageBreak/>
        <w:t>早期的知乎采取邀请注册制，保证问答社区拥有较高的信息质量和纯净的知识环境，</w:t>
      </w:r>
      <w:ins w:id="184" w:author="Esther Tian" w:date="2018-03-09T13:54:00Z">
        <w:r w:rsidR="0026031C">
          <w:rPr>
            <w:rFonts w:hint="eastAsia"/>
          </w:rPr>
          <w:t>但</w:t>
        </w:r>
      </w:ins>
      <w:r>
        <w:rPr>
          <w:rFonts w:hint="eastAsia"/>
        </w:rPr>
        <w:t>其不足是限制了整个社区的发展速度。</w:t>
      </w:r>
    </w:p>
    <w:p w14:paraId="3B5121CB" w14:textId="77777777" w:rsidR="0026031C" w:rsidRDefault="00CB0233" w:rsidP="006E18FB">
      <w:pPr>
        <w:spacing w:line="360" w:lineRule="auto"/>
        <w:ind w:firstLine="420"/>
        <w:rPr>
          <w:ins w:id="185" w:author="Esther Tian" w:date="2018-03-09T13:54:00Z"/>
        </w:rPr>
      </w:pPr>
      <w:r>
        <w:rPr>
          <w:rFonts w:hint="eastAsia"/>
        </w:rPr>
        <w:t>知乎的早期用户属于国人中知识水平高的</w:t>
      </w:r>
      <w:ins w:id="186" w:author="Esther Tian" w:date="2018-03-09T13:54:00Z">
        <w:r w:rsidR="0026031C">
          <w:rPr>
            <w:rFonts w:hint="eastAsia"/>
          </w:rPr>
          <w:t>。后期</w:t>
        </w:r>
      </w:ins>
      <w:del w:id="187" w:author="Esther Tian" w:date="2018-03-09T13:54:00Z">
        <w:r w:rsidDel="0026031C">
          <w:rPr>
            <w:rFonts w:hint="eastAsia"/>
          </w:rPr>
          <w:delText>，</w:delText>
        </w:r>
      </w:del>
      <w:r>
        <w:rPr>
          <w:rFonts w:hint="eastAsia"/>
        </w:rPr>
        <w:t>大量普通用户的涌入慢慢拉低网民的平均素质。</w:t>
      </w:r>
      <w:r>
        <w:t>有些长篇大论的答案，即便不去验证其中使用证据的可信度，单纯把行文逻辑抽出来，就能发现有问题。</w:t>
      </w:r>
    </w:p>
    <w:p w14:paraId="741BA3C1" w14:textId="01B5BE28" w:rsidR="00CB0233" w:rsidRDefault="0026031C" w:rsidP="006E18FB">
      <w:pPr>
        <w:spacing w:line="360" w:lineRule="auto"/>
        <w:ind w:firstLine="420"/>
      </w:pPr>
      <w:ins w:id="188" w:author="Esther Tian" w:date="2018-03-09T13:54:00Z">
        <w:r>
          <w:rPr>
            <w:rFonts w:hint="eastAsia"/>
          </w:rPr>
          <w:t>由于</w:t>
        </w:r>
      </w:ins>
      <w:del w:id="189" w:author="Esther Tian" w:date="2018-03-09T13:54:00Z">
        <w:r w:rsidR="00AC4FA4" w:rsidDel="0026031C">
          <w:rPr>
            <w:rFonts w:hint="eastAsia"/>
          </w:rPr>
          <w:delText>知乎</w:delText>
        </w:r>
      </w:del>
      <w:r w:rsidR="00AC4FA4">
        <w:rPr>
          <w:rFonts w:hint="eastAsia"/>
        </w:rPr>
        <w:t>开放注册后</w:t>
      </w:r>
      <w:del w:id="190" w:author="Esther Tian" w:date="2018-03-09T13:54:00Z">
        <w:r w:rsidR="007F0F4D" w:rsidDel="0026031C">
          <w:rPr>
            <w:rFonts w:hint="eastAsia"/>
          </w:rPr>
          <w:delText>由于</w:delText>
        </w:r>
      </w:del>
      <w:r w:rsidR="007F0F4D">
        <w:rPr>
          <w:rFonts w:hint="eastAsia"/>
        </w:rPr>
        <w:t>缺乏</w:t>
      </w:r>
      <w:r w:rsidR="00AC4FA4">
        <w:rPr>
          <w:rFonts w:hint="eastAsia"/>
        </w:rPr>
        <w:t>把关，</w:t>
      </w:r>
      <w:del w:id="191" w:author="Esther Tian" w:date="2018-03-09T13:54:00Z">
        <w:r w:rsidR="00AC4FA4" w:rsidDel="0026031C">
          <w:rPr>
            <w:rFonts w:hint="eastAsia"/>
          </w:rPr>
          <w:delText>导致</w:delText>
        </w:r>
      </w:del>
      <w:r w:rsidR="00AC4FA4">
        <w:rPr>
          <w:rFonts w:hint="eastAsia"/>
        </w:rPr>
        <w:t>知乎在用户数量和问答数量几何级数激增的同时，带来了质量不断下降等问题</w:t>
      </w:r>
      <w:ins w:id="192" w:author="Esther Tian" w:date="2018-03-09T13:55:00Z">
        <w:r>
          <w:rPr>
            <w:rFonts w:hint="eastAsia"/>
          </w:rPr>
          <w:t>。</w:t>
        </w:r>
      </w:ins>
      <w:del w:id="193" w:author="Esther Tian" w:date="2018-03-09T13:55:00Z">
        <w:r w:rsidR="00AC4FA4" w:rsidDel="0026031C">
          <w:rPr>
            <w:rFonts w:hint="eastAsia"/>
          </w:rPr>
          <w:delText>，</w:delText>
        </w:r>
      </w:del>
      <w:r w:rsidR="00AC4FA4">
        <w:rPr>
          <w:rFonts w:hint="eastAsia"/>
        </w:rPr>
        <w:t>有价值的答案占比降低，知识环境的氛围不断浮躁，从而使一些初期实名受邀专业用户离开知乎，使知乎</w:t>
      </w:r>
      <w:r w:rsidR="007D674B">
        <w:rPr>
          <w:rFonts w:hint="eastAsia"/>
        </w:rPr>
        <w:t>对用户的吸引力</w:t>
      </w:r>
      <w:r w:rsidR="00AC4FA4">
        <w:rPr>
          <w:rFonts w:hint="eastAsia"/>
        </w:rPr>
        <w:t>急剧降低</w:t>
      </w:r>
      <w:r w:rsidR="00DD3D0C">
        <w:t>。</w:t>
      </w:r>
    </w:p>
    <w:p w14:paraId="66584E3A" w14:textId="0D2F9003" w:rsidR="00AC4FA4" w:rsidRDefault="008A44AF" w:rsidP="006E18FB">
      <w:pPr>
        <w:spacing w:line="360" w:lineRule="auto"/>
        <w:ind w:firstLine="420"/>
      </w:pPr>
      <w:commentRangeStart w:id="194"/>
      <w:commentRangeStart w:id="195"/>
      <w:commentRangeStart w:id="196"/>
      <w:r>
        <w:rPr>
          <w:rFonts w:hint="eastAsia"/>
        </w:rPr>
        <w:t>根据</w:t>
      </w:r>
      <w:r w:rsidR="00AC4FA4">
        <w:rPr>
          <w:rFonts w:hint="eastAsia"/>
        </w:rPr>
        <w:t>马斯洛需求层次理论</w:t>
      </w:r>
      <w:ins w:id="197" w:author="xuyichenmo@outlook.com" w:date="2018-03-10T21:33:00Z">
        <w:r w:rsidR="00C865AF">
          <w:rPr>
            <w:rStyle w:val="af4"/>
          </w:rPr>
          <w:footnoteReference w:id="8"/>
        </w:r>
      </w:ins>
      <w:r w:rsidR="00AC4FA4">
        <w:rPr>
          <w:rFonts w:hint="eastAsia"/>
        </w:rPr>
        <w:t>中</w:t>
      </w:r>
      <w:commentRangeEnd w:id="194"/>
      <w:r w:rsidR="0026031C">
        <w:rPr>
          <w:rStyle w:val="ac"/>
        </w:rPr>
        <w:commentReference w:id="194"/>
      </w:r>
      <w:commentRangeEnd w:id="195"/>
      <w:r w:rsidR="00C865AF">
        <w:rPr>
          <w:rStyle w:val="ac"/>
        </w:rPr>
        <w:commentReference w:id="195"/>
      </w:r>
      <w:commentRangeEnd w:id="196"/>
      <w:r w:rsidR="00C865AF">
        <w:rPr>
          <w:rStyle w:val="ac"/>
        </w:rPr>
        <w:commentReference w:id="196"/>
      </w:r>
      <w:r w:rsidR="00AC4FA4">
        <w:rPr>
          <w:rFonts w:hint="eastAsia"/>
        </w:rPr>
        <w:t>，人的需求由较低层次到较高层次分成五类，依次为生理需求、安全需求、社交需求、尊重需求和自我实现需求。</w:t>
      </w:r>
      <w:r w:rsidR="008F6300">
        <w:rPr>
          <w:rFonts w:hint="eastAsia"/>
        </w:rPr>
        <w:t>专业用户的目的一般为</w:t>
      </w:r>
      <w:r w:rsidR="00AC4FA4">
        <w:rPr>
          <w:rFonts w:hint="eastAsia"/>
        </w:rPr>
        <w:t>他人认可，即意见、态度或专业性的认可。我们分析得到，用户在知乎中可以通过分享知识获得尊重和认可，</w:t>
      </w:r>
      <w:r w:rsidR="008F6300">
        <w:rPr>
          <w:rFonts w:hint="eastAsia"/>
        </w:rPr>
        <w:t>这是尊重需要</w:t>
      </w:r>
      <w:r w:rsidR="008F6300">
        <w:t xml:space="preserve"> </w:t>
      </w:r>
      <w:r w:rsidR="008F6300">
        <w:rPr>
          <w:rFonts w:hint="eastAsia"/>
        </w:rPr>
        <w:t>，包括个人对成就或自我价值的感觉</w:t>
      </w:r>
    </w:p>
    <w:p w14:paraId="66F47599" w14:textId="497521E2" w:rsidR="00AC4FA4" w:rsidRDefault="00AC4FA4" w:rsidP="006E18FB">
      <w:pPr>
        <w:pStyle w:val="2"/>
        <w:keepNext w:val="0"/>
        <w:keepLines w:val="0"/>
        <w:widowControl w:val="0"/>
        <w:numPr>
          <w:ilvl w:val="0"/>
          <w:numId w:val="16"/>
        </w:numPr>
        <w:spacing w:line="360" w:lineRule="auto"/>
      </w:pPr>
      <w:r>
        <w:rPr>
          <w:rFonts w:hint="eastAsia"/>
        </w:rPr>
        <w:t>结论：</w:t>
      </w:r>
    </w:p>
    <w:p w14:paraId="44FB62BF" w14:textId="77777777" w:rsidR="007F7BFF" w:rsidRDefault="00AC4FA4" w:rsidP="006E18FB">
      <w:pPr>
        <w:spacing w:line="360" w:lineRule="auto"/>
      </w:pPr>
      <w:r>
        <w:tab/>
      </w:r>
      <w:r w:rsidR="00A70DBA">
        <w:rPr>
          <w:rFonts w:hint="eastAsia"/>
        </w:rPr>
        <w:t>伴随着</w:t>
      </w:r>
      <w:r w:rsidRPr="00F63C84">
        <w:rPr>
          <w:rFonts w:hint="eastAsia"/>
        </w:rPr>
        <w:t>知乎的用户越来越多，低质量的回答等充斥社区，知乎</w:t>
      </w:r>
      <w:r w:rsidR="008F3692">
        <w:rPr>
          <w:rFonts w:hint="eastAsia"/>
        </w:rPr>
        <w:t>早期</w:t>
      </w:r>
      <w:r w:rsidRPr="00F63C84">
        <w:rPr>
          <w:rFonts w:hint="eastAsia"/>
        </w:rPr>
        <w:t>高质量用户</w:t>
      </w:r>
      <w:r w:rsidR="00A70DBA">
        <w:rPr>
          <w:rFonts w:hint="eastAsia"/>
        </w:rPr>
        <w:t>被稀释，流失。精神领袖、专业用户</w:t>
      </w:r>
      <w:r w:rsidRPr="00F63C84">
        <w:rPr>
          <w:rFonts w:hint="eastAsia"/>
        </w:rPr>
        <w:t>的离开对</w:t>
      </w:r>
      <w:r w:rsidR="00A70DBA">
        <w:rPr>
          <w:rFonts w:hint="eastAsia"/>
        </w:rPr>
        <w:t>问答社区的</w:t>
      </w:r>
      <w:r w:rsidRPr="00F63C84">
        <w:rPr>
          <w:rFonts w:hint="eastAsia"/>
        </w:rPr>
        <w:t>影响是比较大的，社区的整体质量会因</w:t>
      </w:r>
      <w:r w:rsidR="00940D4E">
        <w:rPr>
          <w:rFonts w:hint="eastAsia"/>
        </w:rPr>
        <w:t>此</w:t>
      </w:r>
      <w:r w:rsidRPr="00F63C84">
        <w:rPr>
          <w:rFonts w:hint="eastAsia"/>
        </w:rPr>
        <w:t>下降。</w:t>
      </w:r>
      <w:r w:rsidR="008F3692" w:rsidRPr="00C84A16">
        <w:rPr>
          <w:rFonts w:hint="eastAsia"/>
        </w:rPr>
        <w:t>如何避免品牌类</w:t>
      </w:r>
      <w:r w:rsidR="008F3692">
        <w:rPr>
          <w:rFonts w:hint="eastAsia"/>
        </w:rPr>
        <w:t>营销号</w:t>
      </w:r>
      <w:r w:rsidR="008F3692" w:rsidRPr="00C84A16">
        <w:rPr>
          <w:rFonts w:hint="eastAsia"/>
        </w:rPr>
        <w:t>营销操作泛滥，导致用户审美疲劳，是知乎需要考虑的问题</w:t>
      </w:r>
      <w:r w:rsidR="00825C9A">
        <w:rPr>
          <w:rFonts w:hint="eastAsia"/>
        </w:rPr>
        <w:t>。</w:t>
      </w:r>
    </w:p>
    <w:p w14:paraId="4B505588" w14:textId="62DF05A7" w:rsidR="00AC4FA4" w:rsidRDefault="007F7BFF" w:rsidP="006E18FB">
      <w:pPr>
        <w:spacing w:line="360" w:lineRule="auto"/>
        <w:ind w:firstLine="420"/>
      </w:pPr>
      <w:r>
        <w:rPr>
          <w:rFonts w:hint="eastAsia"/>
        </w:rPr>
        <w:t>另外，</w:t>
      </w:r>
      <w:r w:rsidR="008F3692">
        <w:rPr>
          <w:rFonts w:hint="eastAsia"/>
        </w:rPr>
        <w:t>随着知乎由邀请注册制转变为开放注册制，用户规模的扩大有利于扩大市场占有</w:t>
      </w:r>
      <w:ins w:id="200" w:author="Esther Tian" w:date="2018-03-09T13:57:00Z">
        <w:r w:rsidR="0026031C">
          <w:rPr>
            <w:rFonts w:hint="eastAsia"/>
          </w:rPr>
          <w:t>。</w:t>
        </w:r>
      </w:ins>
      <w:del w:id="201" w:author="Esther Tian" w:date="2018-03-09T13:57:00Z">
        <w:r w:rsidR="008F3692" w:rsidDel="0026031C">
          <w:rPr>
            <w:rFonts w:hint="eastAsia"/>
          </w:rPr>
          <w:delText>，</w:delText>
        </w:r>
      </w:del>
      <w:r w:rsidR="008F3692">
        <w:rPr>
          <w:rFonts w:hint="eastAsia"/>
        </w:rPr>
        <w:t>但是与此同时，</w:t>
      </w:r>
      <w:r>
        <w:rPr>
          <w:rFonts w:hint="eastAsia"/>
        </w:rPr>
        <w:t>泛滥的</w:t>
      </w:r>
      <w:r w:rsidR="008F3692">
        <w:rPr>
          <w:rFonts w:hint="eastAsia"/>
        </w:rPr>
        <w:t>低质量问题，</w:t>
      </w:r>
      <w:r>
        <w:rPr>
          <w:rFonts w:hint="eastAsia"/>
        </w:rPr>
        <w:t>愈发浮躁的</w:t>
      </w:r>
      <w:r w:rsidR="008F3692">
        <w:rPr>
          <w:rFonts w:hint="eastAsia"/>
        </w:rPr>
        <w:t>答案，</w:t>
      </w:r>
      <w:r>
        <w:rPr>
          <w:rFonts w:hint="eastAsia"/>
        </w:rPr>
        <w:t>缺少专业性的</w:t>
      </w:r>
      <w:r w:rsidR="008F3692">
        <w:rPr>
          <w:rFonts w:hint="eastAsia"/>
        </w:rPr>
        <w:t>知识环境，</w:t>
      </w:r>
      <w:r>
        <w:rPr>
          <w:rFonts w:hint="eastAsia"/>
        </w:rPr>
        <w:t>逐渐背道而驰向一个媚俗、下里巴人的社区</w:t>
      </w:r>
      <w:r w:rsidR="007236E9">
        <w:rPr>
          <w:rFonts w:hint="eastAsia"/>
        </w:rPr>
        <w:t>。</w:t>
      </w:r>
      <w:r w:rsidR="008F3692">
        <w:rPr>
          <w:rFonts w:hint="eastAsia"/>
        </w:rPr>
        <w:t>大量</w:t>
      </w:r>
      <w:r w:rsidR="007236E9">
        <w:rPr>
          <w:rFonts w:hint="eastAsia"/>
        </w:rPr>
        <w:t>普通用户因</w:t>
      </w:r>
      <w:r w:rsidR="008F3692">
        <w:rPr>
          <w:rFonts w:hint="eastAsia"/>
        </w:rPr>
        <w:t>低质量的海量信息</w:t>
      </w:r>
      <w:r w:rsidR="001331F7">
        <w:rPr>
          <w:rFonts w:hint="eastAsia"/>
        </w:rPr>
        <w:t>而渐渐</w:t>
      </w:r>
      <w:r w:rsidR="004B0401">
        <w:rPr>
          <w:rFonts w:hint="eastAsia"/>
        </w:rPr>
        <w:t>流失</w:t>
      </w:r>
      <w:r w:rsidR="008F3692">
        <w:rPr>
          <w:rFonts w:hint="eastAsia"/>
        </w:rPr>
        <w:t>。因此，知乎需要</w:t>
      </w:r>
      <w:r w:rsidR="005A0160">
        <w:rPr>
          <w:rFonts w:hint="eastAsia"/>
        </w:rPr>
        <w:t>把握好</w:t>
      </w:r>
      <w:r w:rsidR="008F3692">
        <w:rPr>
          <w:rFonts w:hint="eastAsia"/>
        </w:rPr>
        <w:t>用户规模和内容质量</w:t>
      </w:r>
      <w:r w:rsidR="009B5C1C">
        <w:rPr>
          <w:rFonts w:hint="eastAsia"/>
        </w:rPr>
        <w:t>的天平。</w:t>
      </w:r>
    </w:p>
    <w:p w14:paraId="7C852C94" w14:textId="25E87BB8" w:rsidR="001F6E9C" w:rsidRPr="001F6E9C" w:rsidRDefault="001F6E9C" w:rsidP="006E18FB">
      <w:pPr>
        <w:spacing w:line="360" w:lineRule="auto"/>
        <w:ind w:firstLine="420"/>
      </w:pPr>
      <w:r w:rsidRPr="001F6E9C">
        <w:rPr>
          <w:rFonts w:hint="eastAsia"/>
        </w:rPr>
        <w:t>总的来说</w:t>
      </w:r>
      <w:del w:id="202" w:author="Esther Tian" w:date="2018-03-09T13:56:00Z">
        <w:r w:rsidRPr="001F6E9C" w:rsidDel="0026031C">
          <w:rPr>
            <w:rFonts w:hint="eastAsia"/>
          </w:rPr>
          <w:delText>,</w:delText>
        </w:r>
      </w:del>
      <w:ins w:id="203" w:author="Esther Tian" w:date="2018-03-09T13:56:00Z">
        <w:r w:rsidR="0026031C">
          <w:rPr>
            <w:rFonts w:hint="eastAsia"/>
          </w:rPr>
          <w:t>，</w:t>
        </w:r>
      </w:ins>
      <w:r w:rsidRPr="001F6E9C">
        <w:rPr>
          <w:rFonts w:hint="eastAsia"/>
        </w:rPr>
        <w:t>用户的积累需要依靠内容性或互动性活动的积累</w:t>
      </w:r>
      <w:ins w:id="204" w:author="Esther Tian" w:date="2018-03-09T13:56:00Z">
        <w:r w:rsidR="0026031C">
          <w:rPr>
            <w:rFonts w:hint="eastAsia"/>
          </w:rPr>
          <w:t>。</w:t>
        </w:r>
      </w:ins>
      <w:del w:id="205" w:author="Esther Tian" w:date="2018-03-09T13:56:00Z">
        <w:r w:rsidRPr="001F6E9C" w:rsidDel="0026031C">
          <w:rPr>
            <w:rFonts w:hint="eastAsia"/>
          </w:rPr>
          <w:delText>，</w:delText>
        </w:r>
      </w:del>
      <w:r w:rsidRPr="001F6E9C">
        <w:rPr>
          <w:rFonts w:hint="eastAsia"/>
        </w:rPr>
        <w:t>急而求成获得的用户总体互</w:t>
      </w:r>
      <w:r>
        <w:rPr>
          <w:rFonts w:hint="eastAsia"/>
        </w:rPr>
        <w:t>动</w:t>
      </w:r>
      <w:r w:rsidRPr="001F6E9C">
        <w:rPr>
          <w:rFonts w:hint="eastAsia"/>
        </w:rPr>
        <w:t>性，粘性，价值性，相较于长期积累而来的用户具有较大的差距</w:t>
      </w:r>
      <w:r w:rsidR="000F01F0">
        <w:rPr>
          <w:rFonts w:hint="eastAsia"/>
        </w:rPr>
        <w:t>，对于网站的长远发展带来的持续性效益不足</w:t>
      </w:r>
      <w:r w:rsidRPr="001F6E9C">
        <w:rPr>
          <w:rFonts w:hint="eastAsia"/>
        </w:rPr>
        <w:t>。</w:t>
      </w:r>
    </w:p>
    <w:p w14:paraId="2CEE0CBD" w14:textId="7292C10E" w:rsidR="003A1F74" w:rsidRDefault="00C66522" w:rsidP="006E18FB">
      <w:pPr>
        <w:pStyle w:val="2"/>
        <w:keepNext w:val="0"/>
        <w:keepLines w:val="0"/>
        <w:widowControl w:val="0"/>
        <w:spacing w:line="360" w:lineRule="auto"/>
      </w:pPr>
      <w:commentRangeStart w:id="206"/>
      <w:commentRangeStart w:id="207"/>
      <w:r>
        <w:rPr>
          <w:rFonts w:hint="eastAsia"/>
        </w:rPr>
        <w:t>参考文献</w:t>
      </w:r>
      <w:r>
        <w:rPr>
          <w:rFonts w:hint="eastAsia"/>
        </w:rPr>
        <w:t>:</w:t>
      </w:r>
      <w:commentRangeEnd w:id="206"/>
      <w:r w:rsidR="0026031C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206"/>
      </w:r>
      <w:commentRangeEnd w:id="207"/>
      <w:r w:rsidR="00C8339B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207"/>
      </w:r>
    </w:p>
    <w:p w14:paraId="1F30B855" w14:textId="77777777" w:rsidR="00C66522" w:rsidRPr="00C66522" w:rsidRDefault="00C66522" w:rsidP="006E18FB">
      <w:pPr>
        <w:spacing w:line="360" w:lineRule="auto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[1]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陈静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网络舆情传播中知乎意见领袖的影响机制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武汉大学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,2017.</w:t>
      </w:r>
    </w:p>
    <w:p w14:paraId="0EDF8DA0" w14:textId="77777777" w:rsidR="00C66522" w:rsidRPr="00C66522" w:rsidRDefault="00C66522" w:rsidP="006E18FB">
      <w:pPr>
        <w:spacing w:line="360" w:lineRule="auto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[1]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廖方舟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社会化问答社区新闻评论研究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四川外国语大学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,2017.</w:t>
      </w:r>
    </w:p>
    <w:p w14:paraId="11A76DF2" w14:textId="77777777" w:rsidR="00C66522" w:rsidRPr="00C66522" w:rsidRDefault="00C66522" w:rsidP="006E18FB">
      <w:pPr>
        <w:spacing w:line="360" w:lineRule="auto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[1]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邓海霞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社会化问答网站的知识生产与传播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湖南师范大学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,2015.</w:t>
      </w:r>
    </w:p>
    <w:p w14:paraId="7EC9FA5D" w14:textId="2FBA70A7" w:rsidR="00C66522" w:rsidRPr="00C66522" w:rsidRDefault="00C66522" w:rsidP="006E18FB">
      <w:pPr>
        <w:spacing w:line="360" w:lineRule="auto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del w:id="208" w:author="xuyichenmo@outlook.com" w:date="2018-03-10T23:03:00Z">
        <w:r w:rsidRPr="00C66522" w:rsidDel="006557FD">
          <w:rPr>
            <w:rFonts w:ascii="Arial" w:eastAsia="宋体" w:hAnsi="Arial" w:cs="Arial" w:hint="eastAsia"/>
            <w:color w:val="333333"/>
            <w:kern w:val="0"/>
            <w:sz w:val="18"/>
            <w:szCs w:val="18"/>
          </w:rPr>
          <w:delText>1</w:delText>
        </w:r>
      </w:del>
      <w:ins w:id="209" w:author="xuyichenmo@outlook.com" w:date="2018-03-10T23:03:00Z">
        <w:r w:rsidR="006557FD">
          <w:rPr>
            <w:rFonts w:ascii="Arial" w:eastAsia="宋体" w:hAnsi="Arial" w:cs="Arial" w:hint="eastAsia"/>
            <w:color w:val="333333"/>
            <w:kern w:val="0"/>
            <w:sz w:val="18"/>
            <w:szCs w:val="18"/>
          </w:rPr>
          <w:t>2</w:t>
        </w:r>
      </w:ins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刁茁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移动互联网时代社会化问答网站的困境及出路研究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黑龙江大学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,2016.</w:t>
      </w:r>
    </w:p>
    <w:p w14:paraId="1DCBDF09" w14:textId="40B3F0C2" w:rsidR="00C66522" w:rsidRPr="00C66522" w:rsidRDefault="00C66522" w:rsidP="006E18FB">
      <w:pPr>
        <w:spacing w:line="360" w:lineRule="auto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del w:id="210" w:author="xuyichenmo@outlook.com" w:date="2018-03-10T23:03:00Z">
        <w:r w:rsidRPr="00C66522" w:rsidDel="006557FD">
          <w:rPr>
            <w:rFonts w:ascii="Arial" w:eastAsia="宋体" w:hAnsi="Arial" w:cs="Arial" w:hint="eastAsia"/>
            <w:color w:val="333333"/>
            <w:kern w:val="0"/>
            <w:sz w:val="18"/>
            <w:szCs w:val="18"/>
          </w:rPr>
          <w:delText>1</w:delText>
        </w:r>
      </w:del>
      <w:ins w:id="211" w:author="xuyichenmo@outlook.com" w:date="2018-03-10T23:03:00Z">
        <w:r w:rsidR="006557FD">
          <w:rPr>
            <w:rFonts w:ascii="Arial" w:eastAsia="宋体" w:hAnsi="Arial" w:cs="Arial" w:hint="eastAsia"/>
            <w:color w:val="333333"/>
            <w:kern w:val="0"/>
            <w:sz w:val="18"/>
            <w:szCs w:val="18"/>
          </w:rPr>
          <w:t>3</w:t>
        </w:r>
      </w:ins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胡骁腾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使用与满足理论视角下社交问答网用户使用动机研究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暨南大学</w:t>
      </w:r>
      <w:r w:rsidRPr="00C66522">
        <w:rPr>
          <w:rFonts w:ascii="Arial" w:eastAsia="宋体" w:hAnsi="Arial" w:cs="Arial"/>
          <w:color w:val="333333"/>
          <w:kern w:val="0"/>
          <w:sz w:val="18"/>
          <w:szCs w:val="18"/>
        </w:rPr>
        <w:t>,2016.</w:t>
      </w:r>
    </w:p>
    <w:p w14:paraId="4F302D70" w14:textId="6831FCD4" w:rsidR="006557FD" w:rsidRPr="006557FD" w:rsidRDefault="006557FD" w:rsidP="006557FD">
      <w:pPr>
        <w:wordWrap w:val="0"/>
        <w:rPr>
          <w:ins w:id="212" w:author="xuyichenmo@outlook.com" w:date="2018-03-10T23:03:00Z"/>
          <w:rFonts w:ascii="Arial" w:eastAsia="宋体" w:hAnsi="Arial" w:cs="Arial"/>
          <w:color w:val="333333"/>
          <w:kern w:val="0"/>
          <w:sz w:val="18"/>
          <w:szCs w:val="18"/>
        </w:rPr>
      </w:pPr>
      <w:ins w:id="213" w:author="xuyichenmo@outlook.com" w:date="2018-03-10T23:03:00Z">
        <w:r w:rsidRPr="006557FD">
          <w:rPr>
            <w:rFonts w:ascii="Arial" w:eastAsia="宋体" w:hAnsi="Arial" w:cs="Arial"/>
            <w:color w:val="333333"/>
            <w:kern w:val="0"/>
            <w:sz w:val="18"/>
            <w:szCs w:val="18"/>
          </w:rPr>
          <w:t>[</w:t>
        </w:r>
        <w:r>
          <w:rPr>
            <w:rFonts w:ascii="Arial" w:eastAsia="宋体" w:hAnsi="Arial" w:cs="Arial" w:hint="eastAsia"/>
            <w:color w:val="333333"/>
            <w:kern w:val="0"/>
            <w:sz w:val="18"/>
            <w:szCs w:val="18"/>
          </w:rPr>
          <w:t>4</w:t>
        </w:r>
        <w:r w:rsidRPr="006557FD">
          <w:rPr>
            <w:rFonts w:ascii="Arial" w:eastAsia="宋体" w:hAnsi="Arial" w:cs="Arial"/>
            <w:color w:val="333333"/>
            <w:kern w:val="0"/>
            <w:sz w:val="18"/>
            <w:szCs w:val="18"/>
          </w:rPr>
          <w:t>].</w:t>
        </w:r>
        <w:r w:rsidRPr="006557FD">
          <w:rPr>
            <w:rFonts w:ascii="Arial" w:eastAsia="宋体" w:hAnsi="Arial" w:cs="Arial"/>
            <w:color w:val="333333"/>
            <w:kern w:val="0"/>
            <w:sz w:val="18"/>
            <w:szCs w:val="18"/>
          </w:rPr>
          <w:t>需求层次理论</w:t>
        </w:r>
        <w:r w:rsidRPr="006557FD">
          <w:rPr>
            <w:rFonts w:ascii="Arial" w:eastAsia="宋体" w:hAnsi="Arial" w:cs="Arial"/>
            <w:color w:val="333333"/>
            <w:kern w:val="0"/>
            <w:sz w:val="18"/>
            <w:szCs w:val="18"/>
          </w:rPr>
          <w:t>[J].</w:t>
        </w:r>
        <w:r w:rsidRPr="006557FD">
          <w:rPr>
            <w:rFonts w:ascii="Arial" w:eastAsia="宋体" w:hAnsi="Arial" w:cs="Arial"/>
            <w:color w:val="333333"/>
            <w:kern w:val="0"/>
            <w:sz w:val="18"/>
            <w:szCs w:val="18"/>
          </w:rPr>
          <w:t>中国安全生产科学技术</w:t>
        </w:r>
        <w:r w:rsidRPr="006557FD">
          <w:rPr>
            <w:rFonts w:ascii="Arial" w:eastAsia="宋体" w:hAnsi="Arial" w:cs="Arial"/>
            <w:color w:val="333333"/>
            <w:kern w:val="0"/>
            <w:sz w:val="18"/>
            <w:szCs w:val="18"/>
          </w:rPr>
          <w:t>,2017,13(05):2.</w:t>
        </w:r>
      </w:ins>
    </w:p>
    <w:p w14:paraId="030534CB" w14:textId="25F4C55E" w:rsidR="00C66522" w:rsidRPr="006557FD" w:rsidRDefault="00C66522" w:rsidP="006E18FB">
      <w:pPr>
        <w:spacing w:line="360" w:lineRule="auto"/>
      </w:pPr>
    </w:p>
    <w:sectPr w:rsidR="00C66522" w:rsidRPr="006557FD" w:rsidSect="009C14B3">
      <w:headerReference w:type="default" r:id="rId18"/>
      <w:footnotePr>
        <w:numFmt w:val="decimalEnclosedCircleChinese"/>
      </w:footnotePr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Esther Tian" w:date="2018-03-09T13:50:00Z" w:initials="ET">
    <w:p w14:paraId="507633CA" w14:textId="691773F6" w:rsidR="00005CC0" w:rsidRDefault="00005C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请添加引用</w:t>
      </w:r>
    </w:p>
  </w:comment>
  <w:comment w:id="11" w:author="xuyichenmo@outlook.com" w:date="2018-03-10T22:34:00Z" w:initials="x">
    <w:p w14:paraId="0E3B30F2" w14:textId="48495050" w:rsidR="001004C9" w:rsidRDefault="001004C9">
      <w:pPr>
        <w:pStyle w:val="ad"/>
      </w:pPr>
      <w:r>
        <w:rPr>
          <w:rStyle w:val="ac"/>
        </w:rPr>
        <w:annotationRef/>
      </w:r>
      <w:r w:rsidR="006557FD">
        <w:rPr>
          <w:rFonts w:hint="eastAsia"/>
        </w:rPr>
        <w:t>这里的数据源</w:t>
      </w:r>
      <w:r w:rsidR="00C13686">
        <w:rPr>
          <w:rFonts w:hint="eastAsia"/>
        </w:rPr>
        <w:t>是我一个</w:t>
      </w:r>
      <w:r w:rsidR="00753193">
        <w:rPr>
          <w:rFonts w:hint="eastAsia"/>
        </w:rPr>
        <w:t>学长</w:t>
      </w:r>
      <w:r w:rsidR="00C13686">
        <w:rPr>
          <w:rFonts w:hint="eastAsia"/>
        </w:rPr>
        <w:t>13</w:t>
      </w:r>
      <w:r w:rsidR="00C13686">
        <w:rPr>
          <w:rFonts w:hint="eastAsia"/>
        </w:rPr>
        <w:t>年左右他</w:t>
      </w:r>
      <w:r w:rsidR="00536533">
        <w:rPr>
          <w:rFonts w:hint="eastAsia"/>
        </w:rPr>
        <w:t>在问卷网站上</w:t>
      </w:r>
      <w:r w:rsidR="00C13686">
        <w:rPr>
          <w:rFonts w:hint="eastAsia"/>
        </w:rPr>
        <w:t>做的一个网络问卷</w:t>
      </w:r>
      <w:r w:rsidR="00536533">
        <w:rPr>
          <w:rFonts w:hint="eastAsia"/>
        </w:rPr>
        <w:t>调查，发了大概</w:t>
      </w:r>
      <w:r w:rsidR="00536533">
        <w:rPr>
          <w:rFonts w:hint="eastAsia"/>
        </w:rPr>
        <w:t>150</w:t>
      </w:r>
      <w:r w:rsidR="00536533">
        <w:rPr>
          <w:rFonts w:hint="eastAsia"/>
        </w:rPr>
        <w:t>份左右。</w:t>
      </w:r>
    </w:p>
  </w:comment>
  <w:comment w:id="16" w:author="Esther Tian" w:date="2018-03-09T13:44:00Z" w:initials="ET">
    <w:p w14:paraId="4E0D6ED3" w14:textId="77777777" w:rsidR="00BD2AC0" w:rsidRDefault="00BD2AC0" w:rsidP="00BD2A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这两张图，图例的文字请放大</w:t>
      </w:r>
      <w:r>
        <w:rPr>
          <w:rFonts w:hint="eastAsia"/>
        </w:rPr>
        <w:t xml:space="preserve"> (</w:t>
      </w:r>
      <w:r>
        <w:rPr>
          <w:rFonts w:hint="eastAsia"/>
        </w:rPr>
        <w:t>精神领袖那些</w:t>
      </w:r>
      <w:r>
        <w:rPr>
          <w:rFonts w:hint="eastAsia"/>
        </w:rPr>
        <w:t>)</w:t>
      </w:r>
    </w:p>
    <w:p w14:paraId="746176BB" w14:textId="77777777" w:rsidR="00BD2AC0" w:rsidRPr="00005CC0" w:rsidRDefault="00BD2AC0" w:rsidP="00BD2AC0">
      <w:pPr>
        <w:pStyle w:val="ad"/>
      </w:pPr>
      <w:r>
        <w:rPr>
          <w:rFonts w:hint="eastAsia"/>
        </w:rPr>
        <w:t>我加了图</w:t>
      </w:r>
      <w:r>
        <w:rPr>
          <w:rFonts w:hint="eastAsia"/>
        </w:rPr>
        <w:t>1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的标题，如果不太合适，请修改一下。</w:t>
      </w:r>
    </w:p>
  </w:comment>
  <w:comment w:id="17" w:author="xuyichenmo@outlook.com" w:date="2018-03-10T21:50:00Z" w:initials="x">
    <w:p w14:paraId="3BECF054" w14:textId="7ABC71AC" w:rsidR="00BD2AC0" w:rsidRDefault="00BD2A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我把两张图并排放了，这样可以节省一些版面，</w:t>
      </w:r>
    </w:p>
  </w:comment>
  <w:comment w:id="39" w:author="Esther Tian" w:date="2018-03-09T13:44:00Z" w:initials="ET">
    <w:p w14:paraId="01E0EB61" w14:textId="7E8639FE" w:rsidR="00005CC0" w:rsidRDefault="00005C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这两张图，图例的文字请放大</w:t>
      </w:r>
      <w:r>
        <w:rPr>
          <w:rFonts w:hint="eastAsia"/>
        </w:rPr>
        <w:t xml:space="preserve"> (</w:t>
      </w:r>
      <w:r>
        <w:rPr>
          <w:rFonts w:hint="eastAsia"/>
        </w:rPr>
        <w:t>精神领袖那些</w:t>
      </w:r>
      <w:r>
        <w:rPr>
          <w:rFonts w:hint="eastAsia"/>
        </w:rPr>
        <w:t>)</w:t>
      </w:r>
    </w:p>
    <w:p w14:paraId="40BB177C" w14:textId="50416566" w:rsidR="00005CC0" w:rsidRPr="00005CC0" w:rsidRDefault="00005CC0">
      <w:pPr>
        <w:pStyle w:val="ad"/>
      </w:pPr>
      <w:r>
        <w:rPr>
          <w:rFonts w:hint="eastAsia"/>
        </w:rPr>
        <w:t>我加了图</w:t>
      </w:r>
      <w:r>
        <w:rPr>
          <w:rFonts w:hint="eastAsia"/>
        </w:rPr>
        <w:t>1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的标题，如果不太合适，请修改一下。</w:t>
      </w:r>
    </w:p>
  </w:comment>
  <w:comment w:id="55" w:author="xuyichenmo@outlook.com" w:date="2018-03-10T23:00:00Z" w:initials="x">
    <w:p w14:paraId="2A280D65" w14:textId="77777777" w:rsidR="006557FD" w:rsidRDefault="006557FD" w:rsidP="006557FD">
      <w:pPr>
        <w:pStyle w:val="ad"/>
      </w:pPr>
      <w:r>
        <w:rPr>
          <w:rStyle w:val="ac"/>
        </w:rPr>
        <w:annotationRef/>
      </w:r>
      <w:r>
        <w:rPr>
          <w:rStyle w:val="ac"/>
        </w:rPr>
        <w:annotationRef/>
      </w:r>
      <w:r>
        <w:rPr>
          <w:rFonts w:hint="eastAsia"/>
        </w:rPr>
        <w:t>这段我整段删了重写。换了一种叙述的方式</w:t>
      </w:r>
    </w:p>
    <w:p w14:paraId="76910AFD" w14:textId="355F7569" w:rsidR="006557FD" w:rsidRPr="006557FD" w:rsidRDefault="006557FD">
      <w:pPr>
        <w:pStyle w:val="ad"/>
      </w:pPr>
    </w:p>
  </w:comment>
  <w:comment w:id="80" w:author="Esther Tian" w:date="2018-03-09T13:47:00Z" w:initials="ET">
    <w:p w14:paraId="338A0AB6" w14:textId="73241C0A" w:rsidR="00005CC0" w:rsidRDefault="00005C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不太理解这一段如何得到结论？</w:t>
      </w:r>
    </w:p>
  </w:comment>
  <w:comment w:id="81" w:author="xuyichenmo@outlook.com" w:date="2018-03-10T22:10:00Z" w:initials="x">
    <w:p w14:paraId="7AEC7AB6" w14:textId="293CE337" w:rsidR="00C965F0" w:rsidRDefault="00C965F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对这一段进行了修改，用另一种方法证明</w:t>
      </w:r>
    </w:p>
  </w:comment>
  <w:comment w:id="86" w:author="Esther Tian" w:date="2018-03-09T13:51:00Z" w:initials="ET">
    <w:p w14:paraId="38E26748" w14:textId="63E84555" w:rsidR="00005CC0" w:rsidRDefault="00005C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</w:t>
      </w:r>
      <w:r>
        <w:rPr>
          <w:rFonts w:hint="eastAsia"/>
        </w:rPr>
        <w:t>1000</w:t>
      </w:r>
      <w:r>
        <w:rPr>
          <w:rFonts w:hint="eastAsia"/>
        </w:rPr>
        <w:t>个数据是什么？需要介绍</w:t>
      </w:r>
    </w:p>
  </w:comment>
  <w:comment w:id="105" w:author="Esther Tian" w:date="2018-03-09T13:50:00Z" w:initials="ET">
    <w:p w14:paraId="2FE7895F" w14:textId="1BA97EE7" w:rsidR="00005CC0" w:rsidRDefault="00005C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请添加引用</w:t>
      </w:r>
    </w:p>
  </w:comment>
  <w:comment w:id="106" w:author="xuyichenmo@outlook.com" w:date="2018-03-10T21:44:00Z" w:initials="x">
    <w:p w14:paraId="404C84A6" w14:textId="051EA7CF" w:rsidR="004857F6" w:rsidRDefault="004857F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已加入</w:t>
      </w:r>
    </w:p>
  </w:comment>
  <w:comment w:id="128" w:author="Esther Tian" w:date="2018-03-09T13:50:00Z" w:initials="ET">
    <w:p w14:paraId="5199D429" w14:textId="77777777" w:rsidR="00005CC0" w:rsidRDefault="00005CC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请加入图</w:t>
      </w:r>
      <w:r>
        <w:rPr>
          <w:rFonts w:hint="eastAsia"/>
        </w:rPr>
        <w:t>3</w:t>
      </w:r>
      <w:r>
        <w:rPr>
          <w:rFonts w:hint="eastAsia"/>
        </w:rPr>
        <w:t>的标题内容</w:t>
      </w:r>
      <w:r>
        <w:rPr>
          <w:rFonts w:hint="eastAsia"/>
        </w:rPr>
        <w:t xml:space="preserve"> </w:t>
      </w:r>
    </w:p>
    <w:p w14:paraId="43C89C1A" w14:textId="08FEFAA6" w:rsidR="00005CC0" w:rsidRDefault="00005CC0">
      <w:pPr>
        <w:pStyle w:val="ad"/>
      </w:pPr>
      <w:r>
        <w:rPr>
          <w:rFonts w:hint="eastAsia"/>
        </w:rPr>
        <w:t>另外，图中文太大了没有放全，图太小了</w:t>
      </w:r>
    </w:p>
  </w:comment>
  <w:comment w:id="129" w:author="xuyichenmo@outlook.com" w:date="2018-03-10T21:36:00Z" w:initials="x">
    <w:p w14:paraId="042CF1CB" w14:textId="230F9559" w:rsidR="00C865AF" w:rsidRDefault="00C865AF">
      <w:pPr>
        <w:pStyle w:val="ad"/>
      </w:pPr>
      <w:r>
        <w:rPr>
          <w:rStyle w:val="ac"/>
        </w:rPr>
        <w:annotationRef/>
      </w:r>
      <w:r w:rsidR="00515C3F">
        <w:rPr>
          <w:rFonts w:hint="eastAsia"/>
        </w:rPr>
        <w:t>图拉伸修改了，文字已经显示全，标题加过了，宋体小</w:t>
      </w:r>
      <w:r w:rsidR="00515C3F">
        <w:rPr>
          <w:rFonts w:hint="eastAsia"/>
        </w:rPr>
        <w:t>5</w:t>
      </w:r>
    </w:p>
  </w:comment>
  <w:comment w:id="148" w:author="Esther Tian" w:date="2018-03-09T13:52:00Z" w:initials="ET">
    <w:p w14:paraId="677FD37E" w14:textId="580143AE" w:rsidR="0026031C" w:rsidRDefault="0026031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这句不太通顺。</w:t>
      </w:r>
    </w:p>
  </w:comment>
  <w:comment w:id="149" w:author="China" w:date="2018-03-10T21:30:00Z" w:initials="C">
    <w:p w14:paraId="2F7745A7" w14:textId="405B287C" w:rsidR="00BC0C8A" w:rsidRDefault="00BC0C8A">
      <w:pPr>
        <w:pStyle w:val="ad"/>
      </w:pPr>
      <w:r>
        <w:rPr>
          <w:rStyle w:val="ac"/>
        </w:rPr>
        <w:annotationRef/>
      </w:r>
      <w:r w:rsidR="00FA23F1">
        <w:rPr>
          <w:rFonts w:hint="eastAsia"/>
        </w:rPr>
        <w:t>已</w:t>
      </w:r>
      <w:r w:rsidR="00C865AF">
        <w:rPr>
          <w:rFonts w:hint="eastAsia"/>
        </w:rPr>
        <w:t>修改</w:t>
      </w:r>
    </w:p>
  </w:comment>
  <w:comment w:id="194" w:author="Esther Tian" w:date="2018-03-09T13:55:00Z" w:initials="ET">
    <w:p w14:paraId="344CADF8" w14:textId="01BAFEDD" w:rsidR="0026031C" w:rsidRDefault="0026031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加入引用</w:t>
      </w:r>
    </w:p>
  </w:comment>
  <w:comment w:id="195" w:author="xuyichenmo@outlook.com" w:date="2018-03-10T21:33:00Z" w:initials="x">
    <w:p w14:paraId="38BC4B95" w14:textId="032E0766" w:rsidR="00C865AF" w:rsidRDefault="00C865A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已添加</w:t>
      </w:r>
    </w:p>
  </w:comment>
  <w:comment w:id="196" w:author="xuyichenmo@outlook.com" w:date="2018-03-10T21:33:00Z" w:initials="x">
    <w:p w14:paraId="17DE7B18" w14:textId="4D25138C" w:rsidR="00C865AF" w:rsidRDefault="00C865AF">
      <w:pPr>
        <w:pStyle w:val="ad"/>
      </w:pPr>
      <w:r>
        <w:rPr>
          <w:rStyle w:val="ac"/>
        </w:rPr>
        <w:annotationRef/>
      </w:r>
    </w:p>
  </w:comment>
  <w:comment w:id="206" w:author="Esther Tian" w:date="2018-03-09T13:55:00Z" w:initials="ET">
    <w:p w14:paraId="7DD01356" w14:textId="7DE3C157" w:rsidR="0026031C" w:rsidRDefault="0026031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参考问题需在文中有对应</w:t>
      </w:r>
    </w:p>
  </w:comment>
  <w:comment w:id="207" w:author="xuyichenmo@outlook.com" w:date="2018-03-10T22:28:00Z" w:initials="x">
    <w:p w14:paraId="4FCE5A67" w14:textId="6764699A" w:rsidR="00C8339B" w:rsidRDefault="00C8339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已</w:t>
      </w:r>
      <w:r w:rsidR="001004C9">
        <w:rPr>
          <w:rFonts w:hint="eastAsia"/>
        </w:rPr>
        <w:t>加入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7633CA" w15:done="0"/>
  <w15:commentEx w15:paraId="0E3B30F2" w15:paraIdParent="507633CA" w15:done="0"/>
  <w15:commentEx w15:paraId="746176BB" w15:done="0"/>
  <w15:commentEx w15:paraId="3BECF054" w15:paraIdParent="746176BB" w15:done="0"/>
  <w15:commentEx w15:paraId="40BB177C" w15:done="0"/>
  <w15:commentEx w15:paraId="76910AFD" w15:done="0"/>
  <w15:commentEx w15:paraId="338A0AB6" w15:done="0"/>
  <w15:commentEx w15:paraId="7AEC7AB6" w15:paraIdParent="338A0AB6" w15:done="0"/>
  <w15:commentEx w15:paraId="38E26748" w15:done="0"/>
  <w15:commentEx w15:paraId="2FE7895F" w15:done="0"/>
  <w15:commentEx w15:paraId="404C84A6" w15:paraIdParent="2FE7895F" w15:done="0"/>
  <w15:commentEx w15:paraId="43C89C1A" w15:done="0"/>
  <w15:commentEx w15:paraId="042CF1CB" w15:paraIdParent="43C89C1A" w15:done="0"/>
  <w15:commentEx w15:paraId="677FD37E" w15:done="0"/>
  <w15:commentEx w15:paraId="2F7745A7" w15:paraIdParent="677FD37E" w15:done="0"/>
  <w15:commentEx w15:paraId="344CADF8" w15:done="0"/>
  <w15:commentEx w15:paraId="38BC4B95" w15:paraIdParent="344CADF8" w15:done="0"/>
  <w15:commentEx w15:paraId="17DE7B18" w15:paraIdParent="344CADF8" w15:done="0"/>
  <w15:commentEx w15:paraId="7DD01356" w15:done="0"/>
  <w15:commentEx w15:paraId="4FCE5A67" w15:paraIdParent="7DD013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7633CA" w16cid:durableId="1E4ECC05"/>
  <w16cid:commentId w16cid:paraId="0E3B30F2" w16cid:durableId="1E4EDBFC"/>
  <w16cid:commentId w16cid:paraId="746176BB" w16cid:durableId="1E4ED170"/>
  <w16cid:commentId w16cid:paraId="3BECF054" w16cid:durableId="1E4ED19B"/>
  <w16cid:commentId w16cid:paraId="40BB177C" w16cid:durableId="1E4ECC06"/>
  <w16cid:commentId w16cid:paraId="76910AFD" w16cid:durableId="1E4EE228"/>
  <w16cid:commentId w16cid:paraId="338A0AB6" w16cid:durableId="1E4ECC07"/>
  <w16cid:commentId w16cid:paraId="7AEC7AB6" w16cid:durableId="1E4ED651"/>
  <w16cid:commentId w16cid:paraId="38E26748" w16cid:durableId="1E4ECC08"/>
  <w16cid:commentId w16cid:paraId="2FE7895F" w16cid:durableId="1E4ECC09"/>
  <w16cid:commentId w16cid:paraId="404C84A6" w16cid:durableId="1E4ED039"/>
  <w16cid:commentId w16cid:paraId="43C89C1A" w16cid:durableId="1E4ECC0A"/>
  <w16cid:commentId w16cid:paraId="042CF1CB" w16cid:durableId="1E4ECE40"/>
  <w16cid:commentId w16cid:paraId="677FD37E" w16cid:durableId="1E4ECC0B"/>
  <w16cid:commentId w16cid:paraId="2F7745A7" w16cid:durableId="1E4ECD08"/>
  <w16cid:commentId w16cid:paraId="344CADF8" w16cid:durableId="1E4ECC0C"/>
  <w16cid:commentId w16cid:paraId="38BC4B95" w16cid:durableId="1E4ECDB9"/>
  <w16cid:commentId w16cid:paraId="17DE7B18" w16cid:durableId="1E4ECDBF"/>
  <w16cid:commentId w16cid:paraId="7DD01356" w16cid:durableId="1E4ECC0D"/>
  <w16cid:commentId w16cid:paraId="4FCE5A67" w16cid:durableId="1E4EDA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3CB47" w14:textId="77777777" w:rsidR="006824DB" w:rsidRDefault="006824DB">
      <w:r>
        <w:separator/>
      </w:r>
    </w:p>
  </w:endnote>
  <w:endnote w:type="continuationSeparator" w:id="0">
    <w:p w14:paraId="22826AD3" w14:textId="77777777" w:rsidR="006824DB" w:rsidRDefault="0068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298AE" w14:textId="77777777" w:rsidR="006824DB" w:rsidRDefault="006824DB">
      <w:r>
        <w:separator/>
      </w:r>
    </w:p>
  </w:footnote>
  <w:footnote w:type="continuationSeparator" w:id="0">
    <w:p w14:paraId="0190397B" w14:textId="77777777" w:rsidR="006824DB" w:rsidRDefault="006824DB">
      <w:r>
        <w:continuationSeparator/>
      </w:r>
    </w:p>
  </w:footnote>
  <w:footnote w:id="1">
    <w:p w14:paraId="6C781AA6" w14:textId="6E4BC6F1" w:rsidR="00306741" w:rsidRDefault="00306741">
      <w:pPr>
        <w:pStyle w:val="af2"/>
      </w:pPr>
      <w:ins w:id="2" w:author="xuyichenmo@outlook.com" w:date="2018-03-10T23:14:00Z">
        <w:r>
          <w:rPr>
            <w:rStyle w:val="af4"/>
          </w:rPr>
          <w:footnoteRef/>
        </w:r>
        <w:r>
          <w:t xml:space="preserve"> </w:t>
        </w:r>
        <w:r w:rsidRPr="00306741">
          <w:rPr>
            <w:rFonts w:hint="eastAsia"/>
          </w:rPr>
          <w:t>刘傲凡，男，</w:t>
        </w:r>
        <w:r w:rsidRPr="00306741">
          <w:t>2001</w:t>
        </w:r>
        <w:r w:rsidRPr="00306741">
          <w:rPr>
            <w:rFonts w:hint="eastAsia"/>
          </w:rPr>
          <w:t>，郑州中</w:t>
        </w:r>
        <w:bookmarkStart w:id="3" w:name="_GoBack"/>
        <w:bookmarkEnd w:id="3"/>
        <w:r w:rsidRPr="00306741">
          <w:rPr>
            <w:rFonts w:hint="eastAsia"/>
          </w:rPr>
          <w:t>学</w:t>
        </w:r>
        <w:r w:rsidRPr="00306741">
          <w:t>2020</w:t>
        </w:r>
        <w:r w:rsidRPr="00306741">
          <w:rPr>
            <w:rFonts w:hint="eastAsia"/>
          </w:rPr>
          <w:t>级中国科学院大学科学实验班一班，</w:t>
        </w:r>
      </w:ins>
      <w:ins w:id="4" w:author="xuyichenmo@outlook.com" w:date="2018-03-10T23:15:00Z">
        <w:r w:rsidR="00224BAF">
          <w:rPr>
            <w:rFonts w:hint="eastAsia"/>
          </w:rPr>
          <w:t>研究方向为</w:t>
        </w:r>
      </w:ins>
      <w:ins w:id="5" w:author="xuyichenmo@outlook.com" w:date="2018-03-10T23:14:00Z">
        <w:r w:rsidRPr="00306741">
          <w:rPr>
            <w:rFonts w:hint="eastAsia"/>
          </w:rPr>
          <w:t>神经网络</w:t>
        </w:r>
      </w:ins>
      <w:ins w:id="6" w:author="xuyichenmo@outlook.com" w:date="2018-03-10T23:15:00Z">
        <w:r w:rsidR="00224BAF">
          <w:rPr>
            <w:rFonts w:hint="eastAsia"/>
          </w:rPr>
          <w:t>、</w:t>
        </w:r>
      </w:ins>
      <w:ins w:id="7" w:author="xuyichenmo@outlook.com" w:date="2018-03-10T23:14:00Z">
        <w:r w:rsidRPr="00306741">
          <w:rPr>
            <w:rFonts w:hint="eastAsia"/>
          </w:rPr>
          <w:t>数据分析</w:t>
        </w:r>
      </w:ins>
    </w:p>
  </w:footnote>
  <w:footnote w:id="2">
    <w:p w14:paraId="63EE3246" w14:textId="4074B80A" w:rsidR="00AC4FA4" w:rsidRDefault="00AC4FA4" w:rsidP="00AC4FA4">
      <w:pPr>
        <w:pStyle w:val="af2"/>
      </w:pPr>
      <w:r>
        <w:rPr>
          <w:rStyle w:val="af4"/>
        </w:rPr>
        <w:footnoteRef/>
      </w:r>
      <w:r>
        <w:t xml:space="preserve"> </w:t>
      </w:r>
      <w:r w:rsidRPr="0020259F">
        <w:rPr>
          <w:rFonts w:hint="eastAsia"/>
        </w:rPr>
        <w:t>强调情境对人的影响</w:t>
      </w:r>
      <w:r>
        <w:rPr>
          <w:rFonts w:hint="eastAsia"/>
        </w:rPr>
        <w:t>，</w:t>
      </w:r>
      <w:ins w:id="9" w:author="xuyichenmo@outlook.com" w:date="2018-03-10T23:11:00Z">
        <w:r w:rsidR="00A9560B">
          <w:rPr>
            <w:rFonts w:hint="eastAsia"/>
          </w:rPr>
          <w:t>例如</w:t>
        </w:r>
      </w:ins>
      <w:r>
        <w:rPr>
          <w:rFonts w:hint="eastAsia"/>
        </w:rPr>
        <w:t>当</w:t>
      </w:r>
      <w:r w:rsidRPr="0020259F">
        <w:rPr>
          <w:rFonts w:hint="eastAsia"/>
        </w:rPr>
        <w:t>你是狱警</w:t>
      </w:r>
      <w:r>
        <w:rPr>
          <w:rFonts w:hint="eastAsia"/>
        </w:rPr>
        <w:t>时</w:t>
      </w:r>
      <w:r w:rsidRPr="0020259F">
        <w:rPr>
          <w:rFonts w:hint="eastAsia"/>
        </w:rPr>
        <w:t>，你就趋向暴力</w:t>
      </w:r>
      <w:r>
        <w:rPr>
          <w:rFonts w:hint="eastAsia"/>
        </w:rPr>
        <w:t>：当</w:t>
      </w:r>
      <w:r w:rsidRPr="0020259F">
        <w:rPr>
          <w:rFonts w:hint="eastAsia"/>
        </w:rPr>
        <w:t>你是囚徒，你就趋向畏缩</w:t>
      </w:r>
      <w:r>
        <w:rPr>
          <w:rFonts w:hint="eastAsia"/>
        </w:rPr>
        <w:t>。</w:t>
      </w:r>
    </w:p>
  </w:footnote>
  <w:footnote w:id="3">
    <w:p w14:paraId="28327480" w14:textId="5B27C24A" w:rsidR="00536533" w:rsidRPr="00536533" w:rsidRDefault="00536533">
      <w:pPr>
        <w:pStyle w:val="af2"/>
      </w:pPr>
      <w:ins w:id="13" w:author="xuyichenmo@outlook.com" w:date="2018-03-10T23:08:00Z">
        <w:r>
          <w:rPr>
            <w:rStyle w:val="af4"/>
          </w:rPr>
          <w:footnoteRef/>
        </w:r>
        <w:r>
          <w:t xml:space="preserve"> </w:t>
        </w:r>
        <w:r>
          <w:rPr>
            <w:rFonts w:hint="eastAsia"/>
          </w:rPr>
          <w:t>数据为</w:t>
        </w:r>
        <w:r>
          <w:rPr>
            <w:rFonts w:hint="eastAsia"/>
          </w:rPr>
          <w:t>2013</w:t>
        </w:r>
        <w:r>
          <w:rPr>
            <w:rFonts w:hint="eastAsia"/>
          </w:rPr>
          <w:t>年在问卷</w:t>
        </w:r>
      </w:ins>
      <w:ins w:id="14" w:author="xuyichenmo@outlook.com" w:date="2018-03-10T23:09:00Z">
        <w:r>
          <w:rPr>
            <w:rFonts w:hint="eastAsia"/>
          </w:rPr>
          <w:t>网站上发布的问卷调查</w:t>
        </w:r>
      </w:ins>
    </w:p>
  </w:footnote>
  <w:footnote w:id="4">
    <w:p w14:paraId="420C60A5" w14:textId="4EE122C3" w:rsidR="00441ED2" w:rsidRDefault="00441ED2">
      <w:pPr>
        <w:pStyle w:val="af2"/>
        <w:rPr>
          <w:ins w:id="57" w:author="xuyichenmo@outlook.com" w:date="2018-03-10T22:57:00Z"/>
        </w:rPr>
      </w:pPr>
      <w:ins w:id="58" w:author="xuyichenmo@outlook.com" w:date="2018-03-10T22:56:00Z">
        <w:r>
          <w:rPr>
            <w:rStyle w:val="af4"/>
          </w:rPr>
          <w:footnoteRef/>
        </w:r>
        <w:r w:rsidR="00724C7E">
          <w:t xml:space="preserve"> </w:t>
        </w:r>
        <w:r w:rsidR="00724C7E">
          <w:rPr>
            <w:rFonts w:hint="eastAsia"/>
          </w:rPr>
          <w:t>数据</w:t>
        </w:r>
      </w:ins>
      <w:ins w:id="59" w:author="xuyichenmo@outlook.com" w:date="2018-03-10T22:57:00Z">
        <w:r w:rsidR="00724C7E">
          <w:rPr>
            <w:rFonts w:hint="eastAsia"/>
          </w:rPr>
          <w:t>来源于</w:t>
        </w:r>
        <w:r w:rsidR="00724C7E">
          <w:rPr>
            <w:rFonts w:hint="eastAsia"/>
          </w:rPr>
          <w:t>In</w:t>
        </w:r>
        <w:r w:rsidR="00724C7E">
          <w:t xml:space="preserve">ternet </w:t>
        </w:r>
        <w:r w:rsidR="00724C7E" w:rsidRPr="00724C7E">
          <w:t>archiv</w:t>
        </w:r>
        <w:r w:rsidR="00724C7E">
          <w:t xml:space="preserve">e way back machine </w:t>
        </w:r>
        <w:r w:rsidR="00724C7E">
          <w:rPr>
            <w:rFonts w:hint="eastAsia"/>
          </w:rPr>
          <w:t>组织</w:t>
        </w:r>
      </w:ins>
      <w:ins w:id="60" w:author="xuyichenmo@outlook.com" w:date="2018-03-10T22:58:00Z">
        <w:r w:rsidR="00724C7E">
          <w:rPr>
            <w:rFonts w:hint="eastAsia"/>
          </w:rPr>
          <w:t>，本文的数据来源于以下两个页面</w:t>
        </w:r>
        <w:r w:rsidR="00724C7E">
          <w:fldChar w:fldCharType="begin"/>
        </w:r>
        <w:r w:rsidR="00724C7E">
          <w:instrText xml:space="preserve"> HYPERLINK "</w:instrText>
        </w:r>
      </w:ins>
      <w:ins w:id="61" w:author="xuyichenmo@outlook.com" w:date="2018-03-10T22:56:00Z">
        <w:r w:rsidR="00724C7E" w:rsidRPr="00724C7E">
          <w:rPr>
            <w:rPrChange w:id="62" w:author="xuyichenmo@outlook.com" w:date="2018-03-10T22:58:00Z">
              <w:rPr>
                <w:rStyle w:val="a9"/>
              </w:rPr>
            </w:rPrChange>
          </w:rPr>
          <w:instrText>https://web.archive.org/web/20130422114343/https://www.zhihu.com/people/kaifulee</w:instrText>
        </w:r>
      </w:ins>
      <w:ins w:id="63" w:author="xuyichenmo@outlook.com" w:date="2018-03-10T22:58:00Z">
        <w:r w:rsidR="00724C7E">
          <w:instrText xml:space="preserve">" </w:instrText>
        </w:r>
        <w:r w:rsidR="00724C7E">
          <w:fldChar w:fldCharType="separate"/>
        </w:r>
      </w:ins>
      <w:ins w:id="64" w:author="xuyichenmo@outlook.com" w:date="2018-03-10T22:56:00Z">
        <w:r w:rsidR="00724C7E" w:rsidRPr="0069173A">
          <w:rPr>
            <w:rStyle w:val="a9"/>
          </w:rPr>
          <w:t>https://web.archive.org/web/20130422114343/https://www.zhihu.com/people/kaifulee</w:t>
        </w:r>
      </w:ins>
      <w:ins w:id="65" w:author="xuyichenmo@outlook.com" w:date="2018-03-10T22:58:00Z">
        <w:r w:rsidR="00724C7E">
          <w:fldChar w:fldCharType="end"/>
        </w:r>
      </w:ins>
    </w:p>
    <w:p w14:paraId="39F93A2D" w14:textId="5084319E" w:rsidR="00724C7E" w:rsidRPr="00441ED2" w:rsidRDefault="00724C7E">
      <w:pPr>
        <w:pStyle w:val="af2"/>
      </w:pPr>
      <w:ins w:id="66" w:author="xuyichenmo@outlook.com" w:date="2018-03-10T22:57:00Z">
        <w:r w:rsidRPr="00724C7E">
          <w:t>https://web.archive.org/web/20130511062909/http://www.zhihu.com/people/kaifulee</w:t>
        </w:r>
      </w:ins>
    </w:p>
  </w:footnote>
  <w:footnote w:id="5">
    <w:p w14:paraId="60951563" w14:textId="7201D224" w:rsidR="001004C9" w:rsidRPr="001004C9" w:rsidRDefault="001004C9">
      <w:pPr>
        <w:pStyle w:val="af2"/>
      </w:pPr>
      <w:ins w:id="71" w:author="xuyichenmo@outlook.com" w:date="2018-03-10T22:34:00Z">
        <w:r>
          <w:rPr>
            <w:rStyle w:val="af4"/>
          </w:rPr>
          <w:footnoteRef/>
        </w:r>
        <w:r>
          <w:t xml:space="preserve"> </w:t>
        </w:r>
      </w:ins>
      <w:ins w:id="72" w:author="xuyichenmo@outlook.com" w:date="2018-03-10T22:35:00Z">
        <w:r w:rsidRPr="001004C9">
          <w:rPr>
            <w:rFonts w:hint="eastAsia"/>
          </w:rPr>
          <w:t>随机数字表，是由</w:t>
        </w:r>
        <w:r w:rsidRPr="001004C9">
          <w:rPr>
            <w:rFonts w:hint="eastAsia"/>
          </w:rPr>
          <w:t xml:space="preserve"> 0~9 </w:t>
        </w:r>
        <w:r w:rsidRPr="001004C9">
          <w:rPr>
            <w:rFonts w:hint="eastAsia"/>
          </w:rPr>
          <w:t>的数字随机排列（没有任何规律的）的表格，表中有各自独立的数字</w:t>
        </w:r>
        <w:r w:rsidRPr="001004C9">
          <w:rPr>
            <w:rFonts w:hint="eastAsia"/>
          </w:rPr>
          <w:t>2500</w:t>
        </w:r>
        <w:r w:rsidRPr="001004C9">
          <w:rPr>
            <w:rFonts w:hint="eastAsia"/>
          </w:rPr>
          <w:t>个，从左到右横排为行，从上至下坚排为列。</w:t>
        </w:r>
      </w:ins>
    </w:p>
  </w:footnote>
  <w:footnote w:id="6">
    <w:p w14:paraId="33002891" w14:textId="4A7DD519" w:rsidR="001004C9" w:rsidRPr="001004C9" w:rsidRDefault="001004C9">
      <w:pPr>
        <w:pStyle w:val="af2"/>
      </w:pPr>
      <w:ins w:id="75" w:author="xuyichenmo@outlook.com" w:date="2018-03-10T22:35:00Z">
        <w:r>
          <w:rPr>
            <w:rStyle w:val="af4"/>
          </w:rPr>
          <w:footnoteRef/>
        </w:r>
        <w:r>
          <w:t xml:space="preserve"> </w:t>
        </w:r>
      </w:ins>
      <w:ins w:id="76" w:author="xuyichenmo@outlook.com" w:date="2018-03-10T22:36:00Z">
        <w:r w:rsidRPr="001004C9">
          <w:rPr>
            <w:rFonts w:hint="eastAsia"/>
          </w:rPr>
          <w:t>古老的</w:t>
        </w:r>
        <w:r w:rsidRPr="001004C9">
          <w:rPr>
            <w:rFonts w:hint="eastAsia"/>
          </w:rPr>
          <w:t>LCG(linear congruential generator)</w:t>
        </w:r>
        <w:r w:rsidRPr="001004C9">
          <w:rPr>
            <w:rFonts w:hint="eastAsia"/>
          </w:rPr>
          <w:t>代表了最好最朴素的伪随机数产生器算法。</w:t>
        </w:r>
        <w:r>
          <w:rPr>
            <w:rFonts w:hint="eastAsia"/>
          </w:rPr>
          <w:t>是目前研究最彻底最广泛的</w:t>
        </w:r>
      </w:ins>
      <w:ins w:id="77" w:author="xuyichenmo@outlook.com" w:date="2018-03-10T22:37:00Z">
        <w:r w:rsidRPr="001004C9">
          <w:rPr>
            <w:rFonts w:hint="eastAsia"/>
          </w:rPr>
          <w:t>伪随机数产生器</w:t>
        </w:r>
      </w:ins>
      <w:ins w:id="78" w:author="xuyichenmo@outlook.com" w:date="2018-03-10T22:36:00Z">
        <w:r>
          <w:rPr>
            <w:rFonts w:hint="eastAsia"/>
          </w:rPr>
          <w:t>算法之一</w:t>
        </w:r>
        <w:r w:rsidRPr="001004C9">
          <w:rPr>
            <w:rFonts w:hint="eastAsia"/>
          </w:rPr>
          <w:t>。</w:t>
        </w:r>
      </w:ins>
    </w:p>
  </w:footnote>
  <w:footnote w:id="7">
    <w:p w14:paraId="05C5E303" w14:textId="658144E0" w:rsidR="00515C3F" w:rsidRPr="00515C3F" w:rsidRDefault="00515C3F">
      <w:pPr>
        <w:pStyle w:val="af2"/>
        <w:rPr>
          <w:b/>
          <w:rPrChange w:id="110" w:author="xuyichenmo@outlook.com" w:date="2018-03-10T21:43:00Z">
            <w:rPr/>
          </w:rPrChange>
        </w:rPr>
      </w:pPr>
      <w:ins w:id="111" w:author="xuyichenmo@outlook.com" w:date="2018-03-10T21:43:00Z">
        <w:r>
          <w:rPr>
            <w:rStyle w:val="af4"/>
          </w:rPr>
          <w:footnoteRef/>
        </w:r>
        <w:r>
          <w:t xml:space="preserve"> </w:t>
        </w:r>
      </w:ins>
      <w:ins w:id="112" w:author="xuyichenmo@outlook.com" w:date="2018-03-10T21:44:00Z">
        <w:r w:rsidRPr="00515C3F">
          <w:rPr>
            <w:rFonts w:hint="eastAsia"/>
          </w:rPr>
          <w:t>夏建中</w:t>
        </w:r>
        <w:r>
          <w:rPr>
            <w:rFonts w:hint="eastAsia"/>
          </w:rPr>
          <w:t>，</w:t>
        </w:r>
        <w:r w:rsidRPr="00515C3F">
          <w:rPr>
            <w:rFonts w:hint="eastAsia"/>
          </w:rPr>
          <w:t>社会为中心的社会资本理论及其测量</w:t>
        </w:r>
        <w:r>
          <w:rPr>
            <w:rFonts w:hint="eastAsia"/>
          </w:rPr>
          <w:t>——</w:t>
        </w:r>
      </w:ins>
      <w:ins w:id="113" w:author="xuyichenmo@outlook.com" w:date="2018-03-10T21:43:00Z">
        <w:r>
          <w:rPr>
            <w:rFonts w:hint="eastAsia"/>
          </w:rPr>
          <w:t>“</w:t>
        </w:r>
        <w:r w:rsidRPr="00515C3F">
          <w:rPr>
            <w:rFonts w:hint="eastAsia"/>
          </w:rPr>
          <w:t>Uphoff</w:t>
        </w:r>
        <w:r w:rsidRPr="00515C3F">
          <w:rPr>
            <w:rFonts w:hint="eastAsia"/>
          </w:rPr>
          <w:t>将多种表现形式的社会资本归纳为两类具有内在联系的社会资本，一类是结构社会资本，主要指社会组织和网络等客观存在的社会结构，另一类是文化社会资本或者认知社会资本，主要指规范、价值、态度、信仰、信任、互惠等心理过程</w:t>
        </w:r>
        <w:r>
          <w:rPr>
            <w:rFonts w:hint="eastAsia"/>
          </w:rPr>
          <w:t>”</w:t>
        </w:r>
      </w:ins>
    </w:p>
  </w:footnote>
  <w:footnote w:id="8">
    <w:p w14:paraId="74B487B9" w14:textId="198ADA83" w:rsidR="00C865AF" w:rsidRPr="00C865AF" w:rsidRDefault="00C865AF">
      <w:pPr>
        <w:pStyle w:val="af2"/>
        <w:rPr>
          <w:b/>
          <w:rPrChange w:id="198" w:author="xuyichenmo@outlook.com" w:date="2018-03-10T21:33:00Z">
            <w:rPr/>
          </w:rPrChange>
        </w:rPr>
      </w:pPr>
      <w:ins w:id="199" w:author="xuyichenmo@outlook.com" w:date="2018-03-10T21:33:00Z">
        <w:r>
          <w:rPr>
            <w:rStyle w:val="af4"/>
          </w:rPr>
          <w:footnoteRef/>
        </w:r>
        <w:r>
          <w:t xml:space="preserve"> </w:t>
        </w:r>
        <w:r w:rsidRPr="00C865AF">
          <w:rPr>
            <w:rFonts w:hint="eastAsia"/>
          </w:rPr>
          <w:t>由美国心理学家亚伯拉罕·马斯洛在</w:t>
        </w:r>
        <w:r w:rsidRPr="00C865AF">
          <w:rPr>
            <w:rFonts w:hint="eastAsia"/>
          </w:rPr>
          <w:t>1943</w:t>
        </w:r>
        <w:r w:rsidRPr="00C865AF">
          <w:rPr>
            <w:rFonts w:hint="eastAsia"/>
          </w:rPr>
          <w:t>年在《人类激励理论》论文中所提出。书中将人类需求像阶梯一样从低到高按层次分为五种，分别是：生理需求、安全需求、社交需求、尊重需求和自我实现需求。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B874C" w14:textId="50BF6B66" w:rsidR="0090360D" w:rsidRDefault="0090360D" w:rsidP="0090360D">
    <w:pPr>
      <w:pStyle w:val="a3"/>
    </w:pPr>
    <w:r>
      <w:rPr>
        <w:rFonts w:hint="eastAsia"/>
      </w:rPr>
      <w:t>问答网站用户质量和数量的关系浅析</w:t>
    </w:r>
    <w:r>
      <w:rPr>
        <w:rFonts w:hint="eastAsia"/>
      </w:rPr>
      <w:t xml:space="preserve"> </w:t>
    </w:r>
    <w:r>
      <w:rPr>
        <w:rFonts w:hint="eastAsia"/>
      </w:rPr>
      <w:t>刘傲凡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DAD"/>
    <w:multiLevelType w:val="hybridMultilevel"/>
    <w:tmpl w:val="2EB430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7926E9"/>
    <w:multiLevelType w:val="hybridMultilevel"/>
    <w:tmpl w:val="E2B4BCB4"/>
    <w:lvl w:ilvl="0" w:tplc="2D02065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93E91"/>
    <w:multiLevelType w:val="hybridMultilevel"/>
    <w:tmpl w:val="6E900352"/>
    <w:lvl w:ilvl="0" w:tplc="CB5AEFD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231D7"/>
    <w:multiLevelType w:val="hybridMultilevel"/>
    <w:tmpl w:val="935490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1C7408"/>
    <w:multiLevelType w:val="hybridMultilevel"/>
    <w:tmpl w:val="6C0A2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F3024B"/>
    <w:multiLevelType w:val="hybridMultilevel"/>
    <w:tmpl w:val="A4B2C91E"/>
    <w:lvl w:ilvl="0" w:tplc="B804F39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D96033"/>
    <w:multiLevelType w:val="hybridMultilevel"/>
    <w:tmpl w:val="83F48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C402E8"/>
    <w:multiLevelType w:val="hybridMultilevel"/>
    <w:tmpl w:val="5CE2C7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D61B7E"/>
    <w:multiLevelType w:val="hybridMultilevel"/>
    <w:tmpl w:val="C492C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A131BD"/>
    <w:multiLevelType w:val="hybridMultilevel"/>
    <w:tmpl w:val="FBD233DA"/>
    <w:lvl w:ilvl="0" w:tplc="E1424816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46158"/>
    <w:multiLevelType w:val="hybridMultilevel"/>
    <w:tmpl w:val="3424D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203309"/>
    <w:multiLevelType w:val="hybridMultilevel"/>
    <w:tmpl w:val="218E87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24836D6"/>
    <w:multiLevelType w:val="hybridMultilevel"/>
    <w:tmpl w:val="E05267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50966F1"/>
    <w:multiLevelType w:val="hybridMultilevel"/>
    <w:tmpl w:val="65D2B2D0"/>
    <w:lvl w:ilvl="0" w:tplc="484CED80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3E66A8"/>
    <w:multiLevelType w:val="hybridMultilevel"/>
    <w:tmpl w:val="13806A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0A778A7"/>
    <w:multiLevelType w:val="hybridMultilevel"/>
    <w:tmpl w:val="9932BC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7641BE9"/>
    <w:multiLevelType w:val="hybridMultilevel"/>
    <w:tmpl w:val="CA746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FF67ED"/>
    <w:multiLevelType w:val="hybridMultilevel"/>
    <w:tmpl w:val="517C95CE"/>
    <w:lvl w:ilvl="0" w:tplc="E6D046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2704AC"/>
    <w:multiLevelType w:val="multilevel"/>
    <w:tmpl w:val="DDD48776"/>
    <w:lvl w:ilvl="0">
      <w:start w:val="1"/>
      <w:numFmt w:val="decimal"/>
      <w:lvlText w:val="%1"/>
      <w:lvlJc w:val="left"/>
      <w:pPr>
        <w:ind w:left="405" w:hanging="40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6D257FDC"/>
    <w:multiLevelType w:val="hybridMultilevel"/>
    <w:tmpl w:val="0DEA0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8"/>
  </w:num>
  <w:num w:numId="5">
    <w:abstractNumId w:val="16"/>
  </w:num>
  <w:num w:numId="6">
    <w:abstractNumId w:val="10"/>
  </w:num>
  <w:num w:numId="7">
    <w:abstractNumId w:val="7"/>
  </w:num>
  <w:num w:numId="8">
    <w:abstractNumId w:val="19"/>
  </w:num>
  <w:num w:numId="9">
    <w:abstractNumId w:val="12"/>
  </w:num>
  <w:num w:numId="10">
    <w:abstractNumId w:val="0"/>
  </w:num>
  <w:num w:numId="11">
    <w:abstractNumId w:val="15"/>
  </w:num>
  <w:num w:numId="12">
    <w:abstractNumId w:val="14"/>
  </w:num>
  <w:num w:numId="13">
    <w:abstractNumId w:val="6"/>
  </w:num>
  <w:num w:numId="14">
    <w:abstractNumId w:val="13"/>
  </w:num>
  <w:num w:numId="15">
    <w:abstractNumId w:val="5"/>
  </w:num>
  <w:num w:numId="16">
    <w:abstractNumId w:val="9"/>
  </w:num>
  <w:num w:numId="17">
    <w:abstractNumId w:val="1"/>
  </w:num>
  <w:num w:numId="18">
    <w:abstractNumId w:val="2"/>
  </w:num>
  <w:num w:numId="19">
    <w:abstractNumId w:val="18"/>
  </w:num>
  <w:num w:numId="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yichenmo@outlook.com">
    <w15:presenceInfo w15:providerId="Windows Live" w15:userId="aea6933c09fce44a"/>
  </w15:person>
  <w15:person w15:author="Esther Tian">
    <w15:presenceInfo w15:providerId="Windows Live" w15:userId="cdd4e8b3fa21e2e3"/>
  </w15:person>
  <w15:person w15:author="China">
    <w15:presenceInfo w15:providerId="Windows Live" w15:userId="aea6933c09fce4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F74"/>
    <w:rsid w:val="00005CC0"/>
    <w:rsid w:val="00011F2E"/>
    <w:rsid w:val="0001571C"/>
    <w:rsid w:val="00021D32"/>
    <w:rsid w:val="00027E87"/>
    <w:rsid w:val="00062787"/>
    <w:rsid w:val="00072B40"/>
    <w:rsid w:val="0008401E"/>
    <w:rsid w:val="000B76AE"/>
    <w:rsid w:val="000D142C"/>
    <w:rsid w:val="000F01F0"/>
    <w:rsid w:val="001004C9"/>
    <w:rsid w:val="00116936"/>
    <w:rsid w:val="001331F7"/>
    <w:rsid w:val="00137399"/>
    <w:rsid w:val="00176FDE"/>
    <w:rsid w:val="00181AFA"/>
    <w:rsid w:val="001867F0"/>
    <w:rsid w:val="001A69EB"/>
    <w:rsid w:val="001F6E9C"/>
    <w:rsid w:val="00224BAF"/>
    <w:rsid w:val="00231A2A"/>
    <w:rsid w:val="0026031C"/>
    <w:rsid w:val="002A37B3"/>
    <w:rsid w:val="002A4726"/>
    <w:rsid w:val="002C1595"/>
    <w:rsid w:val="002D19F9"/>
    <w:rsid w:val="002D63B5"/>
    <w:rsid w:val="002E2AF0"/>
    <w:rsid w:val="002F001D"/>
    <w:rsid w:val="00301A0A"/>
    <w:rsid w:val="00306741"/>
    <w:rsid w:val="00314FC5"/>
    <w:rsid w:val="00371AD2"/>
    <w:rsid w:val="00382C40"/>
    <w:rsid w:val="003A1F74"/>
    <w:rsid w:val="003A2202"/>
    <w:rsid w:val="00404B4C"/>
    <w:rsid w:val="00441ED2"/>
    <w:rsid w:val="0045629C"/>
    <w:rsid w:val="004570C3"/>
    <w:rsid w:val="004776C3"/>
    <w:rsid w:val="004857F6"/>
    <w:rsid w:val="0049284D"/>
    <w:rsid w:val="004A3592"/>
    <w:rsid w:val="004A3B0D"/>
    <w:rsid w:val="004B0401"/>
    <w:rsid w:val="004B68AF"/>
    <w:rsid w:val="004D4ACD"/>
    <w:rsid w:val="004D53F4"/>
    <w:rsid w:val="004D7619"/>
    <w:rsid w:val="004E1399"/>
    <w:rsid w:val="004E2002"/>
    <w:rsid w:val="00515C3F"/>
    <w:rsid w:val="00536533"/>
    <w:rsid w:val="00541B41"/>
    <w:rsid w:val="00545B38"/>
    <w:rsid w:val="00557C40"/>
    <w:rsid w:val="00592118"/>
    <w:rsid w:val="005A0160"/>
    <w:rsid w:val="005C56EE"/>
    <w:rsid w:val="005C76D4"/>
    <w:rsid w:val="00600EF4"/>
    <w:rsid w:val="0063151B"/>
    <w:rsid w:val="00647D97"/>
    <w:rsid w:val="006557FD"/>
    <w:rsid w:val="006824DB"/>
    <w:rsid w:val="00687997"/>
    <w:rsid w:val="006B48F2"/>
    <w:rsid w:val="006D32F4"/>
    <w:rsid w:val="006E18FB"/>
    <w:rsid w:val="006F5836"/>
    <w:rsid w:val="0071532F"/>
    <w:rsid w:val="007236E9"/>
    <w:rsid w:val="00724C7E"/>
    <w:rsid w:val="00753193"/>
    <w:rsid w:val="00766BC2"/>
    <w:rsid w:val="00766C42"/>
    <w:rsid w:val="00784F2D"/>
    <w:rsid w:val="007A0FDF"/>
    <w:rsid w:val="007C6532"/>
    <w:rsid w:val="007D674B"/>
    <w:rsid w:val="007F0F4D"/>
    <w:rsid w:val="007F7BFF"/>
    <w:rsid w:val="00802B0A"/>
    <w:rsid w:val="00821B9D"/>
    <w:rsid w:val="00825C9A"/>
    <w:rsid w:val="0083506D"/>
    <w:rsid w:val="0087212A"/>
    <w:rsid w:val="00877A88"/>
    <w:rsid w:val="00897C79"/>
    <w:rsid w:val="008A4083"/>
    <w:rsid w:val="008A44AF"/>
    <w:rsid w:val="008A75D0"/>
    <w:rsid w:val="008C1056"/>
    <w:rsid w:val="008E4FCC"/>
    <w:rsid w:val="008F3692"/>
    <w:rsid w:val="008F6300"/>
    <w:rsid w:val="0090360D"/>
    <w:rsid w:val="00922E49"/>
    <w:rsid w:val="00940D4E"/>
    <w:rsid w:val="00946A4A"/>
    <w:rsid w:val="0097714F"/>
    <w:rsid w:val="009A0F4A"/>
    <w:rsid w:val="009A128C"/>
    <w:rsid w:val="009A1CF7"/>
    <w:rsid w:val="009A56C2"/>
    <w:rsid w:val="009B1D3D"/>
    <w:rsid w:val="009B5C1C"/>
    <w:rsid w:val="009C14B3"/>
    <w:rsid w:val="009D0288"/>
    <w:rsid w:val="009F0738"/>
    <w:rsid w:val="00A16233"/>
    <w:rsid w:val="00A25ABD"/>
    <w:rsid w:val="00A32C1D"/>
    <w:rsid w:val="00A70DBA"/>
    <w:rsid w:val="00A9560B"/>
    <w:rsid w:val="00AA0C0B"/>
    <w:rsid w:val="00AC4FA4"/>
    <w:rsid w:val="00AC639F"/>
    <w:rsid w:val="00AE778E"/>
    <w:rsid w:val="00B2667E"/>
    <w:rsid w:val="00B63703"/>
    <w:rsid w:val="00B6405E"/>
    <w:rsid w:val="00B81F07"/>
    <w:rsid w:val="00B82808"/>
    <w:rsid w:val="00BA74C8"/>
    <w:rsid w:val="00BC0904"/>
    <w:rsid w:val="00BC0C8A"/>
    <w:rsid w:val="00BD1631"/>
    <w:rsid w:val="00BD1B75"/>
    <w:rsid w:val="00BD2AC0"/>
    <w:rsid w:val="00C13686"/>
    <w:rsid w:val="00C13E51"/>
    <w:rsid w:val="00C508B2"/>
    <w:rsid w:val="00C549F1"/>
    <w:rsid w:val="00C66522"/>
    <w:rsid w:val="00C8339B"/>
    <w:rsid w:val="00C865AF"/>
    <w:rsid w:val="00C965F0"/>
    <w:rsid w:val="00CB0233"/>
    <w:rsid w:val="00CC3E41"/>
    <w:rsid w:val="00CE21EB"/>
    <w:rsid w:val="00D07456"/>
    <w:rsid w:val="00D2460C"/>
    <w:rsid w:val="00D34CA8"/>
    <w:rsid w:val="00D57739"/>
    <w:rsid w:val="00D97B38"/>
    <w:rsid w:val="00DB49F7"/>
    <w:rsid w:val="00DD3D0C"/>
    <w:rsid w:val="00DF1416"/>
    <w:rsid w:val="00E11831"/>
    <w:rsid w:val="00E41ED2"/>
    <w:rsid w:val="00E71F95"/>
    <w:rsid w:val="00F16DD8"/>
    <w:rsid w:val="00F203A5"/>
    <w:rsid w:val="00F21561"/>
    <w:rsid w:val="00F32897"/>
    <w:rsid w:val="00F4154C"/>
    <w:rsid w:val="00FA23F1"/>
    <w:rsid w:val="00FC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8C795"/>
  <w15:docId w15:val="{14D48A4D-26C2-4DC2-A650-56472ABE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</w:style>
  <w:style w:type="character" w:customStyle="1" w:styleId="ae">
    <w:name w:val="批注文字 字符"/>
    <w:basedOn w:val="a0"/>
    <w:link w:val="ad"/>
    <w:uiPriority w:val="99"/>
    <w:semiHidden/>
  </w:style>
  <w:style w:type="paragraph" w:styleId="af">
    <w:name w:val="annotation subject"/>
    <w:basedOn w:val="ad"/>
    <w:next w:val="ad"/>
    <w:link w:val="af0"/>
    <w:uiPriority w:val="99"/>
    <w:semiHidden/>
    <w:unhideWhenUsed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Pr>
      <w:b/>
      <w:bCs/>
    </w:rPr>
  </w:style>
  <w:style w:type="paragraph" w:customStyle="1" w:styleId="af1">
    <w:name w:val="编程步骤"/>
    <w:basedOn w:val="a"/>
    <w:qFormat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f2">
    <w:name w:val="footnote text"/>
    <w:basedOn w:val="a"/>
    <w:link w:val="af3"/>
    <w:uiPriority w:val="99"/>
    <w:semiHidden/>
    <w:unhideWhenUsed/>
    <w:rsid w:val="00AC4FA4"/>
    <w:pPr>
      <w:snapToGrid w:val="0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AC4FA4"/>
    <w:rPr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AC4FA4"/>
    <w:rPr>
      <w:vertAlign w:val="superscript"/>
    </w:rPr>
  </w:style>
  <w:style w:type="character" w:customStyle="1" w:styleId="11">
    <w:name w:val="未处理的提及1"/>
    <w:basedOn w:val="a0"/>
    <w:uiPriority w:val="99"/>
    <w:semiHidden/>
    <w:unhideWhenUsed/>
    <w:rsid w:val="0087212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181AFA"/>
    <w:rPr>
      <w:rFonts w:ascii="FZSSK--GBK1-0" w:hAnsi="FZSSK--GBK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181AFA"/>
    <w:rPr>
      <w:rFonts w:ascii="E-BZ" w:hAnsi="E-BZ" w:hint="default"/>
      <w:b w:val="0"/>
      <w:bCs w:val="0"/>
      <w:i w:val="0"/>
      <w:iCs w:val="0"/>
      <w:color w:val="000000"/>
      <w:sz w:val="20"/>
      <w:szCs w:val="20"/>
    </w:rPr>
  </w:style>
  <w:style w:type="paragraph" w:styleId="af5">
    <w:name w:val="endnote text"/>
    <w:basedOn w:val="a"/>
    <w:link w:val="af6"/>
    <w:uiPriority w:val="99"/>
    <w:semiHidden/>
    <w:unhideWhenUsed/>
    <w:rsid w:val="009C14B3"/>
    <w:pPr>
      <w:snapToGrid w:val="0"/>
    </w:pPr>
  </w:style>
  <w:style w:type="character" w:customStyle="1" w:styleId="af6">
    <w:name w:val="尾注文本 字符"/>
    <w:basedOn w:val="a0"/>
    <w:link w:val="af5"/>
    <w:uiPriority w:val="99"/>
    <w:semiHidden/>
    <w:rsid w:val="009C14B3"/>
  </w:style>
  <w:style w:type="character" w:styleId="af7">
    <w:name w:val="endnote reference"/>
    <w:basedOn w:val="a0"/>
    <w:uiPriority w:val="99"/>
    <w:semiHidden/>
    <w:unhideWhenUsed/>
    <w:rsid w:val="009C14B3"/>
    <w:rPr>
      <w:vertAlign w:val="superscript"/>
    </w:rPr>
  </w:style>
  <w:style w:type="character" w:styleId="af8">
    <w:name w:val="Unresolved Mention"/>
    <w:basedOn w:val="a0"/>
    <w:uiPriority w:val="99"/>
    <w:semiHidden/>
    <w:unhideWhenUsed/>
    <w:rsid w:val="00724C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2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  <w:div w:id="14966092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</w:divsChild>
    </w:div>
    <w:div w:id="844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topic/19776749/follower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平均数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认知性-回答者得赞同数</c:v>
                </c:pt>
                <c:pt idx="1">
                  <c:v>认知性-回答者得感谢数</c:v>
                </c:pt>
                <c:pt idx="2">
                  <c:v>结构性-回答者被关注数</c:v>
                </c:pt>
                <c:pt idx="3">
                  <c:v>结构性-回答者被浏览数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</c:v>
                </c:pt>
                <c:pt idx="1">
                  <c:v>6</c:v>
                </c:pt>
                <c:pt idx="2">
                  <c:v>26</c:v>
                </c:pt>
                <c:pt idx="3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57-470B-9217-734009C1D98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认知性-回答者得赞同数</c:v>
                </c:pt>
                <c:pt idx="1">
                  <c:v>认知性-回答者得感谢数</c:v>
                </c:pt>
                <c:pt idx="2">
                  <c:v>结构性-回答者被关注数</c:v>
                </c:pt>
                <c:pt idx="3">
                  <c:v>结构性-回答者被浏览数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1757-470B-9217-734009C1D98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中位数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认知性-回答者得赞同数</c:v>
                </c:pt>
                <c:pt idx="1">
                  <c:v>认知性-回答者得感谢数</c:v>
                </c:pt>
                <c:pt idx="2">
                  <c:v>结构性-回答者被关注数</c:v>
                </c:pt>
                <c:pt idx="3">
                  <c:v>结构性-回答者被浏览数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31</c:v>
                </c:pt>
                <c:pt idx="1">
                  <c:v>37</c:v>
                </c:pt>
                <c:pt idx="2">
                  <c:v>66</c:v>
                </c:pt>
                <c:pt idx="3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57-470B-9217-734009C1D98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列1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认知性-回答者得赞同数</c:v>
                </c:pt>
                <c:pt idx="1">
                  <c:v>认知性-回答者得感谢数</c:v>
                </c:pt>
                <c:pt idx="2">
                  <c:v>结构性-回答者被关注数</c:v>
                </c:pt>
                <c:pt idx="3">
                  <c:v>结构性-回答者被浏览数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3-1757-470B-9217-734009C1D98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众数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认知性-回答者得赞同数</c:v>
                </c:pt>
                <c:pt idx="1">
                  <c:v>认知性-回答者得感谢数</c:v>
                </c:pt>
                <c:pt idx="2">
                  <c:v>结构性-回答者被关注数</c:v>
                </c:pt>
                <c:pt idx="3">
                  <c:v>结构性-回答者被浏览数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29</c:v>
                </c:pt>
                <c:pt idx="1">
                  <c:v>38</c:v>
                </c:pt>
                <c:pt idx="2">
                  <c:v>52</c:v>
                </c:pt>
                <c:pt idx="3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57-470B-9217-734009C1D981}"/>
            </c:ext>
          </c:extLst>
        </c:ser>
        <c:bandFmts/>
        <c:axId val="143208832"/>
        <c:axId val="143211136"/>
        <c:axId val="110469120"/>
      </c:surface3DChart>
      <c:catAx>
        <c:axId val="1432088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43211136"/>
        <c:crosses val="autoZero"/>
        <c:auto val="1"/>
        <c:lblAlgn val="ctr"/>
        <c:lblOffset val="100"/>
        <c:noMultiLvlLbl val="0"/>
      </c:catAx>
      <c:valAx>
        <c:axId val="143211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208832"/>
        <c:crosses val="autoZero"/>
        <c:crossBetween val="midCat"/>
      </c:valAx>
      <c:serAx>
        <c:axId val="110469120"/>
        <c:scaling>
          <c:orientation val="minMax"/>
        </c:scaling>
        <c:delete val="0"/>
        <c:axPos val="b"/>
        <c:majorTickMark val="out"/>
        <c:minorTickMark val="none"/>
        <c:tickLblPos val="nextTo"/>
        <c:crossAx val="143211136"/>
        <c:crosses val="autoZero"/>
      </c:serAx>
    </c:plotArea>
    <c:legend>
      <c:legendPos val="r"/>
      <c:overlay val="0"/>
      <c:txPr>
        <a:bodyPr/>
        <a:lstStyle/>
        <a:p>
          <a:pPr rtl="0">
            <a:defRPr/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sz="1800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748-31FC-4365-B5B9-BCD2942F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619</Words>
  <Characters>3534</Characters>
  <Application>Microsoft Office Word</Application>
  <DocSecurity>0</DocSecurity>
  <Lines>29</Lines>
  <Paragraphs>8</Paragraphs>
  <ScaleCrop>false</ScaleCrop>
  <Company>Microsoft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xuyichenmo@outlook.com</cp:lastModifiedBy>
  <cp:revision>96</cp:revision>
  <dcterms:created xsi:type="dcterms:W3CDTF">2018-02-03T14:38:00Z</dcterms:created>
  <dcterms:modified xsi:type="dcterms:W3CDTF">2018-03-10T15:15:00Z</dcterms:modified>
</cp:coreProperties>
</file>