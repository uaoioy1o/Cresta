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3C34" w14:textId="0D5180A6" w:rsidR="00517BDE" w:rsidRDefault="00000000">
      <w:pPr>
        <w:jc w:val="center"/>
        <w:rPr>
          <w:rFonts w:ascii="宋体" w:eastAsia="宋体" w:hAnsi="宋体" w:hint="eastAsia"/>
          <w:b/>
          <w:bCs/>
          <w:sz w:val="30"/>
          <w:szCs w:val="30"/>
        </w:rPr>
      </w:pPr>
      <w:r>
        <w:rPr>
          <w:rFonts w:ascii="宋体" w:eastAsia="宋体" w:hAnsi="宋体"/>
          <w:b/>
          <w:bCs/>
          <w:sz w:val="30"/>
          <w:szCs w:val="30"/>
        </w:rPr>
        <w:t>党建</w:t>
      </w:r>
      <w:r>
        <w:rPr>
          <w:rFonts w:ascii="宋体" w:eastAsia="宋体" w:hAnsi="宋体" w:hint="eastAsia"/>
          <w:b/>
          <w:bCs/>
          <w:sz w:val="30"/>
          <w:szCs w:val="30"/>
        </w:rPr>
        <w:t>引领“</w:t>
      </w:r>
      <w:r>
        <w:rPr>
          <w:rFonts w:ascii="宋体" w:eastAsia="宋体" w:hAnsi="宋体"/>
          <w:b/>
          <w:bCs/>
          <w:sz w:val="30"/>
          <w:szCs w:val="30"/>
        </w:rPr>
        <w:t>AI+思政教育</w:t>
      </w:r>
      <w:r>
        <w:rPr>
          <w:rFonts w:ascii="宋体" w:eastAsia="宋体" w:hAnsi="宋体" w:hint="eastAsia"/>
          <w:b/>
          <w:bCs/>
          <w:sz w:val="30"/>
          <w:szCs w:val="30"/>
        </w:rPr>
        <w:t>”</w:t>
      </w:r>
      <w:r w:rsidR="009072C8" w:rsidRPr="009072C8">
        <w:rPr>
          <w:rFonts w:ascii="宋体" w:eastAsia="宋体" w:hAnsi="宋体"/>
          <w:b/>
          <w:bCs/>
          <w:sz w:val="30"/>
          <w:szCs w:val="30"/>
        </w:rPr>
        <w:t xml:space="preserve"> </w:t>
      </w:r>
      <w:r w:rsidR="009072C8">
        <w:rPr>
          <w:rFonts w:ascii="宋体" w:eastAsia="宋体" w:hAnsi="宋体" w:hint="eastAsia"/>
          <w:b/>
          <w:bCs/>
          <w:sz w:val="30"/>
          <w:szCs w:val="30"/>
        </w:rPr>
        <w:t>多案例</w:t>
      </w:r>
      <w:r w:rsidR="009072C8">
        <w:rPr>
          <w:rFonts w:ascii="宋体" w:eastAsia="宋体" w:hAnsi="宋体"/>
          <w:b/>
          <w:bCs/>
          <w:sz w:val="30"/>
          <w:szCs w:val="30"/>
        </w:rPr>
        <w:t>实践研究</w:t>
      </w:r>
      <w:r w:rsidR="009072C8">
        <w:rPr>
          <w:rFonts w:ascii="宋体" w:eastAsia="宋体" w:hAnsi="宋体" w:hint="eastAsia"/>
          <w:b/>
          <w:bCs/>
          <w:sz w:val="30"/>
          <w:szCs w:val="30"/>
        </w:rPr>
        <w:t>和</w:t>
      </w:r>
      <w:r>
        <w:rPr>
          <w:rFonts w:ascii="宋体" w:eastAsia="宋体" w:hAnsi="宋体"/>
          <w:b/>
          <w:bCs/>
          <w:sz w:val="30"/>
          <w:szCs w:val="30"/>
        </w:rPr>
        <w:t>创新路径探索</w:t>
      </w:r>
    </w:p>
    <w:p w14:paraId="53C3985D" w14:textId="77777777" w:rsidR="00517BDE" w:rsidRDefault="00517BDE">
      <w:pPr>
        <w:spacing w:before="0" w:after="160"/>
        <w:rPr>
          <w:rFonts w:ascii="宋体" w:eastAsia="宋体" w:hAnsi="宋体" w:cs="宋体" w:hint="eastAsia"/>
          <w:b/>
          <w:bCs/>
          <w:color w:val="000000"/>
        </w:rPr>
      </w:pPr>
    </w:p>
    <w:p w14:paraId="11B9176E" w14:textId="3C0EE9EE" w:rsidR="00517BDE" w:rsidRDefault="00000000">
      <w:pPr>
        <w:spacing w:before="0" w:after="160"/>
        <w:rPr>
          <w:rFonts w:ascii="宋体" w:eastAsia="宋体" w:hAnsi="宋体" w:cs="宋体" w:hint="eastAsia"/>
          <w:color w:val="000000"/>
        </w:rPr>
      </w:pPr>
      <w:r>
        <w:rPr>
          <w:rFonts w:ascii="宋体" w:eastAsia="宋体" w:hAnsi="宋体" w:cs="宋体" w:hint="eastAsia"/>
          <w:b/>
          <w:bCs/>
          <w:color w:val="000000"/>
        </w:rPr>
        <w:t>摘要：</w:t>
      </w:r>
      <w:r>
        <w:rPr>
          <w:rFonts w:ascii="宋体" w:eastAsia="宋体" w:hAnsi="宋体" w:cs="宋体"/>
          <w:color w:val="000000"/>
        </w:rPr>
        <w:t>现阶段，随着人工智能（AI）技术的快速发展，</w:t>
      </w:r>
      <w:r>
        <w:rPr>
          <w:rFonts w:ascii="微软雅黑" w:eastAsia="宋体" w:hAnsi="微软雅黑" w:cs="微软雅黑" w:hint="eastAsia"/>
          <w:color w:val="000000"/>
        </w:rPr>
        <w:t>高</w:t>
      </w:r>
      <w:r>
        <w:rPr>
          <w:rFonts w:ascii="宋体" w:eastAsia="宋体" w:hAnsi="宋体" w:cs="宋体" w:hint="eastAsia"/>
          <w:color w:val="000000"/>
        </w:rPr>
        <w:t>等教育领域迎来了新的机遇与挑</w:t>
      </w:r>
      <w:r>
        <w:rPr>
          <w:rFonts w:ascii="宋体" w:eastAsia="宋体" w:hAnsi="宋体" w:cs="宋体"/>
          <w:color w:val="000000"/>
        </w:rPr>
        <w:t>战。党建</w:t>
      </w:r>
      <w:r>
        <w:rPr>
          <w:rFonts w:ascii="微软雅黑" w:eastAsia="宋体" w:hAnsi="微软雅黑" w:cs="微软雅黑" w:hint="eastAsia"/>
          <w:color w:val="000000"/>
        </w:rPr>
        <w:t>工作</w:t>
      </w:r>
      <w:r>
        <w:rPr>
          <w:rFonts w:ascii="宋体" w:eastAsia="宋体" w:hAnsi="宋体" w:cs="宋体" w:hint="eastAsia"/>
          <w:color w:val="000000"/>
        </w:rPr>
        <w:t>作为高校思想政治教育的重要保障，如何引领</w:t>
      </w:r>
      <w:r>
        <w:rPr>
          <w:rFonts w:ascii="宋体" w:eastAsia="宋体" w:hAnsi="宋体" w:cs="宋体"/>
          <w:color w:val="000000"/>
        </w:rPr>
        <w:t>“AI+思政教育”的创新实践，是当前教育改革中的</w:t>
      </w:r>
      <w:r>
        <w:rPr>
          <w:rFonts w:ascii="微软雅黑" w:hAnsi="微软雅黑" w:cs="微软雅黑" w:hint="eastAsia"/>
          <w:color w:val="000000"/>
        </w:rPr>
        <w:t>⼀</w:t>
      </w:r>
      <w:r>
        <w:rPr>
          <w:rFonts w:ascii="宋体" w:eastAsia="宋体" w:hAnsi="宋体" w:cs="宋体" w:hint="eastAsia"/>
          <w:color w:val="000000"/>
        </w:rPr>
        <w:t>项关键课题。“</w:t>
      </w:r>
      <w:r>
        <w:rPr>
          <w:rFonts w:ascii="宋体" w:eastAsia="宋体" w:hAnsi="宋体" w:cs="宋体"/>
          <w:color w:val="000000"/>
        </w:rPr>
        <w:t>AI+思政教育</w:t>
      </w:r>
      <w:r>
        <w:rPr>
          <w:rFonts w:ascii="宋体" w:eastAsia="宋体" w:hAnsi="宋体" w:cs="宋体" w:hint="eastAsia"/>
          <w:color w:val="000000"/>
        </w:rPr>
        <w:t>”</w:t>
      </w:r>
      <w:r>
        <w:rPr>
          <w:rFonts w:ascii="宋体" w:eastAsia="宋体" w:hAnsi="宋体" w:cs="宋体"/>
          <w:color w:val="000000"/>
        </w:rPr>
        <w:t>的优势在于个性化教育、精准教学、数据驱动决策等方面，但也面临着法律法规不完善、隐私安全风险、技术偏见和教育资源不均等问题。因此，如何平衡技术创新与伦理风险、加强思想深度与技术维度的结合、促进教育质量与价值导向的协同等，成为</w:t>
      </w:r>
      <w:r>
        <w:rPr>
          <w:rFonts w:ascii="宋体" w:eastAsia="宋体" w:hAnsi="宋体" w:cs="宋体" w:hint="eastAsia"/>
          <w:color w:val="000000"/>
        </w:rPr>
        <w:t>“</w:t>
      </w:r>
      <w:r>
        <w:rPr>
          <w:rFonts w:ascii="宋体" w:eastAsia="宋体" w:hAnsi="宋体" w:cs="宋体"/>
          <w:color w:val="000000"/>
        </w:rPr>
        <w:t>AI+思政教育</w:t>
      </w:r>
      <w:r>
        <w:rPr>
          <w:rFonts w:ascii="宋体" w:eastAsia="宋体" w:hAnsi="宋体" w:cs="宋体" w:hint="eastAsia"/>
          <w:color w:val="000000"/>
        </w:rPr>
        <w:t>”</w:t>
      </w:r>
      <w:r>
        <w:rPr>
          <w:rFonts w:ascii="宋体" w:eastAsia="宋体" w:hAnsi="宋体" w:cs="宋体"/>
          <w:color w:val="000000"/>
        </w:rPr>
        <w:t>发展的重要课题。本</w:t>
      </w:r>
      <w:r>
        <w:rPr>
          <w:rFonts w:ascii="宋体" w:eastAsia="宋体" w:hAnsi="宋体" w:cs="宋体" w:hint="eastAsia"/>
          <w:color w:val="000000"/>
        </w:rPr>
        <w:t>文</w:t>
      </w:r>
      <w:r w:rsidR="00A45BED">
        <w:rPr>
          <w:rFonts w:ascii="宋体" w:eastAsia="宋体" w:hAnsi="宋体" w:cs="宋体" w:hint="eastAsia"/>
          <w:color w:val="000000"/>
        </w:rPr>
        <w:t>涉及多所高校的案例研究</w:t>
      </w:r>
      <w:r>
        <w:rPr>
          <w:rFonts w:ascii="宋体" w:eastAsia="宋体" w:hAnsi="宋体" w:cs="宋体" w:hint="eastAsia"/>
          <w:color w:val="000000"/>
        </w:rPr>
        <w:t>，探讨在党建引领下通过</w:t>
      </w:r>
      <w:r>
        <w:rPr>
          <w:rFonts w:ascii="宋体" w:eastAsia="宋体" w:hAnsi="宋体" w:cs="宋体"/>
          <w:color w:val="000000"/>
        </w:rPr>
        <w:t>AI技术创新思政教育模式的具体实践，</w:t>
      </w:r>
      <w:r w:rsidR="00A45BED">
        <w:rPr>
          <w:rFonts w:ascii="宋体" w:eastAsia="宋体" w:hAnsi="宋体" w:cs="宋体" w:hint="eastAsia"/>
          <w:color w:val="000000"/>
        </w:rPr>
        <w:t>以及</w:t>
      </w:r>
      <w:r>
        <w:rPr>
          <w:rFonts w:ascii="宋体" w:eastAsia="宋体" w:hAnsi="宋体" w:cs="宋体"/>
          <w:color w:val="000000"/>
        </w:rPr>
        <w:t>存在的局限</w:t>
      </w:r>
      <w:r w:rsidR="00A45BED">
        <w:rPr>
          <w:rFonts w:ascii="宋体" w:eastAsia="宋体" w:hAnsi="宋体" w:cs="宋体" w:hint="eastAsia"/>
          <w:color w:val="000000"/>
        </w:rPr>
        <w:t>和</w:t>
      </w:r>
      <w:r>
        <w:rPr>
          <w:rFonts w:ascii="宋体" w:eastAsia="宋体" w:hAnsi="宋体" w:cs="宋体"/>
          <w:color w:val="000000"/>
        </w:rPr>
        <w:t>优化路径。</w:t>
      </w:r>
    </w:p>
    <w:p w14:paraId="04C4A32B" w14:textId="77777777" w:rsidR="00517BDE" w:rsidRDefault="00000000">
      <w:pPr>
        <w:spacing w:before="0" w:after="160"/>
        <w:rPr>
          <w:rFonts w:ascii="宋体" w:eastAsia="宋体" w:hAnsi="宋体" w:cs="宋体" w:hint="eastAsia"/>
          <w:color w:val="000000"/>
        </w:rPr>
      </w:pPr>
      <w:r>
        <w:rPr>
          <w:rFonts w:ascii="宋体" w:eastAsia="宋体" w:hAnsi="宋体" w:cs="宋体" w:hint="eastAsia"/>
          <w:b/>
          <w:bCs/>
          <w:color w:val="000000"/>
        </w:rPr>
        <w:t>基金项目：</w:t>
      </w:r>
      <w:r>
        <w:rPr>
          <w:rFonts w:ascii="宋体" w:eastAsia="宋体" w:hAnsi="宋体" w:cs="宋体" w:hint="eastAsia"/>
          <w:color w:val="000000"/>
        </w:rPr>
        <w:t>北京大学2</w:t>
      </w:r>
      <w:r>
        <w:rPr>
          <w:rFonts w:ascii="宋体" w:eastAsia="宋体" w:hAnsi="宋体" w:cs="宋体"/>
          <w:color w:val="000000"/>
        </w:rPr>
        <w:t>024</w:t>
      </w:r>
      <w:r>
        <w:rPr>
          <w:rFonts w:ascii="宋体" w:eastAsia="宋体" w:hAnsi="宋体" w:cs="宋体" w:hint="eastAsia"/>
          <w:color w:val="000000"/>
        </w:rPr>
        <w:t>年度党建研究立项课题“</w:t>
      </w:r>
      <w:r>
        <w:rPr>
          <w:rFonts w:ascii="宋体" w:eastAsia="宋体" w:hAnsi="宋体" w:cs="宋体"/>
          <w:color w:val="000000"/>
        </w:rPr>
        <w:t>党建</w:t>
      </w:r>
      <w:r>
        <w:rPr>
          <w:rFonts w:ascii="宋体" w:eastAsia="宋体" w:hAnsi="宋体" w:cs="宋体" w:hint="eastAsia"/>
          <w:color w:val="000000"/>
        </w:rPr>
        <w:t>引领‘</w:t>
      </w:r>
      <w:r>
        <w:rPr>
          <w:rFonts w:ascii="宋体" w:eastAsia="宋体" w:hAnsi="宋体" w:cs="宋体"/>
          <w:color w:val="000000"/>
        </w:rPr>
        <w:t>AI+思政教育</w:t>
      </w:r>
      <w:r>
        <w:rPr>
          <w:rFonts w:ascii="宋体" w:eastAsia="宋体" w:hAnsi="宋体" w:cs="宋体" w:hint="eastAsia"/>
          <w:color w:val="000000"/>
        </w:rPr>
        <w:t>’</w:t>
      </w:r>
      <w:r>
        <w:rPr>
          <w:rFonts w:ascii="宋体" w:eastAsia="宋体" w:hAnsi="宋体" w:cs="宋体"/>
          <w:color w:val="000000"/>
        </w:rPr>
        <w:t>创新路径探索和实践研究——以北京</w:t>
      </w:r>
      <w:r>
        <w:rPr>
          <w:rFonts w:ascii="微软雅黑" w:hAnsi="微软雅黑" w:cs="微软雅黑" w:hint="eastAsia"/>
          <w:color w:val="000000"/>
        </w:rPr>
        <w:t>⼤</w:t>
      </w:r>
      <w:r>
        <w:rPr>
          <w:rFonts w:ascii="宋体" w:eastAsia="宋体" w:hAnsi="宋体" w:cs="宋体" w:hint="eastAsia"/>
          <w:color w:val="000000"/>
        </w:rPr>
        <w:t>学深圳研究生院</w:t>
      </w:r>
      <w:r>
        <w:rPr>
          <w:rFonts w:ascii="宋体" w:eastAsia="宋体" w:hAnsi="宋体" w:cs="宋体"/>
          <w:color w:val="000000"/>
        </w:rPr>
        <w:t>为例</w:t>
      </w:r>
      <w:r>
        <w:rPr>
          <w:rFonts w:ascii="宋体" w:eastAsia="宋体" w:hAnsi="宋体" w:cs="宋体" w:hint="eastAsia"/>
          <w:color w:val="000000"/>
        </w:rPr>
        <w:t>”</w:t>
      </w:r>
    </w:p>
    <w:p w14:paraId="06B451B0" w14:textId="77777777" w:rsidR="00517BDE" w:rsidRDefault="00000000">
      <w:pPr>
        <w:rPr>
          <w:rFonts w:ascii="宋体" w:eastAsia="宋体" w:hAnsi="宋体" w:cs="宋体" w:hint="eastAsia"/>
        </w:rPr>
      </w:pPr>
      <w:r>
        <w:rPr>
          <w:rFonts w:ascii="宋体" w:eastAsia="宋体" w:hAnsi="宋体" w:cs="宋体"/>
          <w:b/>
        </w:rPr>
        <w:t>关键词</w:t>
      </w:r>
      <w:r>
        <w:rPr>
          <w:rFonts w:ascii="宋体" w:eastAsia="宋体" w:hAnsi="宋体" w:cs="宋体"/>
        </w:rPr>
        <w:t>：党建引领；</w:t>
      </w:r>
      <w:r>
        <w:rPr>
          <w:rFonts w:ascii="宋体" w:eastAsia="宋体" w:hAnsi="宋体" w:cs="宋体" w:hint="eastAsia"/>
        </w:rPr>
        <w:t>A</w:t>
      </w:r>
      <w:r>
        <w:rPr>
          <w:rFonts w:ascii="宋体" w:eastAsia="宋体" w:hAnsi="宋体" w:cs="宋体"/>
        </w:rPr>
        <w:t>I+思政教育；</w:t>
      </w:r>
      <w:r>
        <w:rPr>
          <w:rFonts w:ascii="宋体" w:eastAsia="宋体" w:hAnsi="宋体" w:cs="宋体" w:hint="eastAsia"/>
        </w:rPr>
        <w:t>创新路径</w:t>
      </w:r>
      <w:r>
        <w:rPr>
          <w:rFonts w:ascii="宋体" w:eastAsia="宋体" w:hAnsi="宋体" w:cs="宋体"/>
        </w:rPr>
        <w:t>；</w:t>
      </w:r>
      <w:r>
        <w:rPr>
          <w:rFonts w:ascii="宋体" w:eastAsia="宋体" w:hAnsi="宋体" w:cs="宋体" w:hint="eastAsia"/>
        </w:rPr>
        <w:t>案例研究</w:t>
      </w:r>
    </w:p>
    <w:p w14:paraId="4EAE6EBB" w14:textId="77777777" w:rsidR="00517BDE" w:rsidRDefault="00517BDE">
      <w:pPr>
        <w:ind w:firstLineChars="200" w:firstLine="440"/>
        <w:rPr>
          <w:rFonts w:ascii="宋体" w:eastAsia="宋体" w:hAnsi="宋体" w:cs="宋体" w:hint="eastAsia"/>
        </w:rPr>
      </w:pPr>
    </w:p>
    <w:p w14:paraId="14DAD2B4" w14:textId="708EFE46" w:rsidR="00517BDE" w:rsidRDefault="00000000">
      <w:pPr>
        <w:ind w:firstLineChars="200" w:firstLine="440"/>
        <w:rPr>
          <w:rFonts w:ascii="宋体" w:eastAsia="宋体" w:hAnsi="宋体" w:cs="宋体" w:hint="eastAsia"/>
        </w:rPr>
      </w:pPr>
      <w:r>
        <w:rPr>
          <w:rFonts w:ascii="宋体" w:eastAsia="宋体" w:hAnsi="宋体" w:cs="宋体"/>
        </w:rPr>
        <w:t>人工智能技术的飞速发展</w:t>
      </w:r>
      <w:r w:rsidR="00A044B4">
        <w:rPr>
          <w:rFonts w:ascii="宋体" w:eastAsia="宋体" w:hAnsi="宋体" w:cs="宋体" w:hint="eastAsia"/>
        </w:rPr>
        <w:t>正深刻影响着社会的各个层面，</w:t>
      </w:r>
      <w:r>
        <w:rPr>
          <w:rFonts w:ascii="宋体" w:eastAsia="宋体" w:hAnsi="宋体" w:cs="宋体"/>
        </w:rPr>
        <w:t>从自动驾驶到智能制造，从医疗健康到高校教育，</w:t>
      </w:r>
      <w:r w:rsidR="00551CEB">
        <w:rPr>
          <w:rFonts w:ascii="宋体" w:eastAsia="宋体" w:hAnsi="宋体" w:cs="宋体" w:hint="eastAsia"/>
        </w:rPr>
        <w:t>其</w:t>
      </w:r>
      <w:r>
        <w:rPr>
          <w:rFonts w:ascii="宋体" w:eastAsia="宋体" w:hAnsi="宋体" w:cs="宋体"/>
        </w:rPr>
        <w:t>应用场景不断扩展。尤其是在教育领域，通过大数据分析、个性化学习路径推荐、智能教学辅助等技术手段，AI技术为教育的精准化、个性化、智能化发展提供了强有力的支持，不断推动教育理念的更新与优化</w:t>
      </w:r>
      <w:r w:rsidR="00A044B4">
        <w:rPr>
          <w:rFonts w:ascii="宋体" w:eastAsia="宋体" w:hAnsi="宋体" w:cs="宋体" w:hint="eastAsia"/>
        </w:rPr>
        <w:t>，</w:t>
      </w:r>
      <w:r w:rsidR="00A044B4">
        <w:rPr>
          <w:rFonts w:ascii="宋体" w:eastAsia="宋体" w:hAnsi="宋体" w:cs="宋体"/>
        </w:rPr>
        <w:t>成为促进教育公平与质量提升的重要驱动力。</w:t>
      </w:r>
      <w:r>
        <w:rPr>
          <w:rFonts w:ascii="宋体" w:eastAsia="宋体" w:hAnsi="宋体" w:cs="宋体"/>
        </w:rPr>
        <w:t>2019年5月，习近平主席在写给国际人工智能与教育大会的贺信中强调：“积极推动人工智能和教育深度融合，促进教育变革创新，充分发挥人工智能优势，加快发展伴随每个人一生的教育、平等面向每个人的教育、适合每个人的教育、更加开放灵活的教育。”这一论述为高校推动人工智能与思政教育深度融合提供了明确的路径指引。在新时代背景下，为培养德智体美劳全面发展的社会主义建设者和接班人，人工智能与思政教育的融合发展已成为高校思政教育的重大课题。</w:t>
      </w:r>
    </w:p>
    <w:p w14:paraId="29D203E8" w14:textId="54B1DB0B" w:rsidR="00517BDE" w:rsidRDefault="00000000">
      <w:pPr>
        <w:ind w:firstLineChars="200" w:firstLine="440"/>
        <w:rPr>
          <w:rFonts w:ascii="宋体" w:eastAsia="宋体" w:hAnsi="宋体" w:cs="宋体" w:hint="eastAsia"/>
        </w:rPr>
      </w:pPr>
      <w:r>
        <w:rPr>
          <w:rFonts w:ascii="宋体" w:eastAsia="宋体" w:hAnsi="宋体" w:cs="宋体"/>
        </w:rPr>
        <w:t>目前，多所高校已</w:t>
      </w:r>
      <w:r>
        <w:rPr>
          <w:rFonts w:ascii="宋体" w:eastAsia="宋体" w:hAnsi="宋体" w:cs="宋体" w:hint="eastAsia"/>
        </w:rPr>
        <w:t>进行</w:t>
      </w:r>
      <w:r>
        <w:rPr>
          <w:rFonts w:ascii="宋体" w:eastAsia="宋体" w:hAnsi="宋体" w:cs="宋体"/>
        </w:rPr>
        <w:t>了“AI+思政教育”的</w:t>
      </w:r>
      <w:r>
        <w:rPr>
          <w:rFonts w:ascii="宋体" w:eastAsia="宋体" w:hAnsi="宋体" w:cs="宋体" w:hint="eastAsia"/>
        </w:rPr>
        <w:t>实践</w:t>
      </w:r>
      <w:r>
        <w:rPr>
          <w:rFonts w:ascii="宋体" w:eastAsia="宋体" w:hAnsi="宋体" w:cs="宋体"/>
        </w:rPr>
        <w:t>创新探索，进行了如打造智慧教育平台等的尝试。本文</w:t>
      </w:r>
      <w:r>
        <w:rPr>
          <w:rFonts w:ascii="宋体" w:eastAsia="宋体" w:hAnsi="宋体" w:cs="宋体" w:hint="eastAsia"/>
        </w:rPr>
        <w:t>将深入解析</w:t>
      </w:r>
      <w:r w:rsidR="00D57A55">
        <w:rPr>
          <w:rFonts w:ascii="宋体" w:eastAsia="宋体" w:hAnsi="宋体" w:cs="宋体" w:hint="eastAsia"/>
        </w:rPr>
        <w:t>“AI+思政教育”的</w:t>
      </w:r>
      <w:r>
        <w:rPr>
          <w:rFonts w:ascii="宋体" w:eastAsia="宋体" w:hAnsi="宋体" w:cs="宋体" w:hint="eastAsia"/>
        </w:rPr>
        <w:t>创新路径与</w:t>
      </w:r>
      <w:r w:rsidR="00D57A55">
        <w:rPr>
          <w:rFonts w:ascii="宋体" w:eastAsia="宋体" w:hAnsi="宋体" w:cs="宋体" w:hint="eastAsia"/>
        </w:rPr>
        <w:t>多所高校的</w:t>
      </w:r>
      <w:r>
        <w:rPr>
          <w:rFonts w:ascii="宋体" w:eastAsia="宋体" w:hAnsi="宋体" w:cs="宋体" w:hint="eastAsia"/>
        </w:rPr>
        <w:t>实践经验，旨在为</w:t>
      </w:r>
      <w:r w:rsidR="00E4236B">
        <w:rPr>
          <w:rFonts w:ascii="宋体" w:eastAsia="宋体" w:hAnsi="宋体" w:cs="宋体" w:hint="eastAsia"/>
        </w:rPr>
        <w:t>未来的实践</w:t>
      </w:r>
      <w:r>
        <w:rPr>
          <w:rFonts w:ascii="宋体" w:eastAsia="宋体" w:hAnsi="宋体" w:cs="宋体" w:hint="eastAsia"/>
        </w:rPr>
        <w:t>提供有益的借鉴和参考。</w:t>
      </w:r>
    </w:p>
    <w:p w14:paraId="78EC9DD0" w14:textId="77777777" w:rsidR="00517BDE" w:rsidRDefault="00000000">
      <w:pPr>
        <w:pStyle w:val="ac"/>
        <w:spacing w:line="360" w:lineRule="auto"/>
        <w:ind w:left="422"/>
        <w:rPr>
          <w:rFonts w:ascii="宋体" w:eastAsia="宋体" w:hAnsi="宋体" w:hint="eastAsia"/>
          <w:b/>
          <w:bCs/>
          <w:szCs w:val="21"/>
        </w:rPr>
      </w:pPr>
      <w:r>
        <w:rPr>
          <w:rFonts w:ascii="宋体" w:eastAsia="宋体" w:hAnsi="宋体" w:hint="eastAsia"/>
          <w:b/>
          <w:bCs/>
          <w:szCs w:val="21"/>
        </w:rPr>
        <w:t>一、</w:t>
      </w:r>
      <w:r>
        <w:rPr>
          <w:rFonts w:ascii="宋体" w:eastAsia="宋体" w:hAnsi="宋体"/>
          <w:b/>
          <w:bCs/>
          <w:szCs w:val="21"/>
        </w:rPr>
        <w:t>党建引领“AI+思政教育”的应用现状</w:t>
      </w:r>
    </w:p>
    <w:p w14:paraId="286F4028" w14:textId="2EAA0CA3" w:rsidR="00517BDE" w:rsidRDefault="00000000">
      <w:pPr>
        <w:ind w:firstLineChars="200" w:firstLine="440"/>
        <w:rPr>
          <w:rFonts w:ascii="宋体" w:eastAsia="宋体" w:hAnsi="宋体" w:cs="宋体" w:hint="eastAsia"/>
        </w:rPr>
      </w:pPr>
      <w:r>
        <w:rPr>
          <w:rFonts w:ascii="宋体" w:eastAsia="宋体" w:hAnsi="宋体" w:cs="宋体"/>
        </w:rPr>
        <w:t>在新时代中国特色社会主义事业的背景下，党的建设在各个领域中的引领作用愈发显现。尤其是在高等教育领域，党对思想政治教育的领导地位日益强化，形成了党建引领下的思政教育新格局。在此基础上，信息技术，尤其是人工智能（AI）的快速发展为思政教育的创新提供了新的契机。“AI+思政教育”作为一种创新模式，其基本内涵指</w:t>
      </w:r>
      <w:r>
        <w:rPr>
          <w:rFonts w:ascii="宋体" w:eastAsia="宋体" w:hAnsi="宋体" w:cs="宋体"/>
        </w:rPr>
        <w:lastRenderedPageBreak/>
        <w:t xml:space="preserve">的是将人工智能嵌入思政教育过程中，依托“数据+算力+算法”的定义法则，助益思政教育实现“器以载道” </w:t>
      </w:r>
      <w:r>
        <w:rPr>
          <w:rFonts w:ascii="宋体" w:eastAsia="宋体" w:hAnsi="宋体" w:cs="宋体" w:hint="eastAsia"/>
          <w:vertAlign w:val="superscript"/>
        </w:rPr>
        <w:fldChar w:fldCharType="begin"/>
      </w:r>
      <w:r>
        <w:rPr>
          <w:rFonts w:ascii="宋体" w:eastAsia="宋体" w:hAnsi="宋体" w:cs="宋体" w:hint="eastAsia"/>
          <w:vertAlign w:val="superscript"/>
        </w:rPr>
        <w:instrText xml:space="preserve"> </w:instrText>
      </w:r>
      <w:r>
        <w:rPr>
          <w:rFonts w:ascii="宋体" w:eastAsia="宋体" w:hAnsi="宋体" w:cs="宋体"/>
          <w:vertAlign w:val="superscript"/>
        </w:rPr>
        <w:instrText>REF _Ref190293700 \r \h</w:instrText>
      </w:r>
      <w:r>
        <w:rPr>
          <w:rFonts w:ascii="宋体" w:eastAsia="宋体" w:hAnsi="宋体" w:cs="宋体" w:hint="eastAsia"/>
          <w:vertAlign w:val="superscript"/>
        </w:rPr>
        <w:instrText xml:space="preserve">  \* MERGEFORMAT </w:instrText>
      </w:r>
      <w:r>
        <w:rPr>
          <w:rFonts w:ascii="宋体" w:eastAsia="宋体" w:hAnsi="宋体" w:cs="宋体" w:hint="eastAsia"/>
          <w:vertAlign w:val="superscript"/>
        </w:rPr>
      </w:r>
      <w:r>
        <w:rPr>
          <w:rFonts w:ascii="宋体" w:eastAsia="宋体" w:hAnsi="宋体" w:cs="宋体" w:hint="eastAsia"/>
          <w:vertAlign w:val="superscript"/>
        </w:rPr>
        <w:fldChar w:fldCharType="separate"/>
      </w:r>
      <w:r>
        <w:rPr>
          <w:rFonts w:ascii="宋体" w:eastAsia="宋体" w:hAnsi="宋体" w:cs="宋体" w:hint="eastAsia"/>
          <w:vertAlign w:val="superscript"/>
        </w:rPr>
        <w:t>[1]</w:t>
      </w:r>
      <w:r>
        <w:rPr>
          <w:rFonts w:ascii="宋体" w:eastAsia="宋体" w:hAnsi="宋体" w:cs="宋体" w:hint="eastAsia"/>
          <w:vertAlign w:val="superscript"/>
        </w:rPr>
        <w:fldChar w:fldCharType="end"/>
      </w:r>
      <w:r>
        <w:rPr>
          <w:rFonts w:ascii="宋体" w:eastAsia="宋体" w:hAnsi="宋体" w:cs="宋体"/>
        </w:rPr>
        <w:t>。这种创新模式既符合当下智能时代实际场域的需要，也满足当代大学生沉浸式、云端式学习的需求，因此近年来该种创新模式逐渐被各类高校和教育机构所探索实践</w:t>
      </w:r>
      <w:r w:rsidR="004915A9">
        <w:rPr>
          <w:rFonts w:ascii="宋体" w:eastAsia="宋体" w:hAnsi="宋体" w:cs="宋体" w:hint="eastAsia"/>
        </w:rPr>
        <w:t>。</w:t>
      </w:r>
    </w:p>
    <w:p w14:paraId="3FBF1C85" w14:textId="23A76AC5" w:rsidR="003F22A7" w:rsidRPr="00454319" w:rsidRDefault="00454319">
      <w:pPr>
        <w:ind w:firstLineChars="200" w:firstLine="440"/>
        <w:rPr>
          <w:rFonts w:ascii="宋体" w:eastAsia="宋体" w:hAnsi="宋体" w:cs="宋体" w:hint="eastAsia"/>
        </w:rPr>
      </w:pPr>
      <w:r w:rsidRPr="00454319">
        <w:rPr>
          <w:rFonts w:ascii="宋体" w:eastAsia="宋体" w:hAnsi="宋体" w:cs="宋体" w:hint="eastAsia"/>
        </w:rPr>
        <w:t>2018年政府工作报告中李克强总理指出:“2018年要发展壮大新动能。加强新一代人工智能研发应用,在医疗、养老、教育、文化、体育等多领域推进互联网+”</w:t>
      </w:r>
      <w:r>
        <w:rPr>
          <w:rFonts w:ascii="宋体" w:eastAsia="宋体" w:hAnsi="宋体" w:cs="宋体" w:hint="eastAsia"/>
        </w:rPr>
        <w:t>。</w:t>
      </w:r>
      <w:r w:rsidR="00E13922" w:rsidRPr="00E13922">
        <w:rPr>
          <w:rFonts w:ascii="宋体" w:eastAsia="宋体" w:hAnsi="宋体" w:cs="宋体"/>
        </w:rPr>
        <w:t>从这一年开始，关于“AI+思政教育”的研究逐渐引起高校教育工作者的关注，并逐步进入学术界的视野。</w:t>
      </w:r>
      <w:r w:rsidR="005A3868">
        <w:rPr>
          <w:rFonts w:ascii="宋体" w:eastAsia="宋体" w:hAnsi="宋体" w:cs="宋体" w:hint="eastAsia"/>
        </w:rPr>
        <w:t>中国</w:t>
      </w:r>
      <w:r w:rsidR="00BC60F9">
        <w:rPr>
          <w:rFonts w:ascii="宋体" w:eastAsia="宋体" w:hAnsi="宋体" w:cs="宋体" w:hint="eastAsia"/>
        </w:rPr>
        <w:t>知网</w:t>
      </w:r>
      <w:r w:rsidR="005A3868">
        <w:rPr>
          <w:rFonts w:ascii="宋体" w:eastAsia="宋体" w:hAnsi="宋体" w:cs="宋体" w:hint="eastAsia"/>
        </w:rPr>
        <w:t>（CNKI）</w:t>
      </w:r>
      <w:r w:rsidR="00BC60F9">
        <w:rPr>
          <w:rFonts w:ascii="宋体" w:eastAsia="宋体" w:hAnsi="宋体" w:cs="宋体" w:hint="eastAsia"/>
        </w:rPr>
        <w:t>、维普</w:t>
      </w:r>
      <w:r w:rsidR="005A3868">
        <w:rPr>
          <w:rFonts w:ascii="宋体" w:eastAsia="宋体" w:hAnsi="宋体" w:cs="宋体" w:hint="eastAsia"/>
        </w:rPr>
        <w:t>（VIP）</w:t>
      </w:r>
      <w:r w:rsidR="00BC60F9">
        <w:rPr>
          <w:rFonts w:ascii="宋体" w:eastAsia="宋体" w:hAnsi="宋体" w:cs="宋体" w:hint="eastAsia"/>
        </w:rPr>
        <w:t>等</w:t>
      </w:r>
      <w:r w:rsidR="00E13922">
        <w:rPr>
          <w:rFonts w:ascii="宋体" w:eastAsia="宋体" w:hAnsi="宋体" w:cs="宋体" w:hint="eastAsia"/>
        </w:rPr>
        <w:t>学术</w:t>
      </w:r>
      <w:r w:rsidR="00BC60F9">
        <w:rPr>
          <w:rFonts w:ascii="宋体" w:eastAsia="宋体" w:hAnsi="宋体" w:cs="宋体" w:hint="eastAsia"/>
        </w:rPr>
        <w:t>平台</w:t>
      </w:r>
      <w:r w:rsidR="00E13922">
        <w:rPr>
          <w:rFonts w:ascii="宋体" w:eastAsia="宋体" w:hAnsi="宋体" w:cs="宋体" w:hint="eastAsia"/>
        </w:rPr>
        <w:t>上，</w:t>
      </w:r>
      <w:r w:rsidR="00BC60F9">
        <w:rPr>
          <w:rFonts w:ascii="宋体" w:eastAsia="宋体" w:hAnsi="宋体" w:cs="宋体" w:hint="eastAsia"/>
        </w:rPr>
        <w:t>关于“AI+思政教育”或者类似关键词的文献</w:t>
      </w:r>
      <w:r w:rsidR="00E13922">
        <w:rPr>
          <w:rFonts w:ascii="宋体" w:eastAsia="宋体" w:hAnsi="宋体" w:cs="宋体" w:hint="eastAsia"/>
        </w:rPr>
        <w:t>数量，</w:t>
      </w:r>
      <w:r w:rsidR="00BC60F9">
        <w:rPr>
          <w:rFonts w:ascii="宋体" w:eastAsia="宋体" w:hAnsi="宋体" w:cs="宋体" w:hint="eastAsia"/>
        </w:rPr>
        <w:t>从2018年的个位数持续上涨至2024年的一千余篇</w:t>
      </w:r>
      <w:r w:rsidR="005A3868">
        <w:rPr>
          <w:rFonts w:ascii="宋体" w:eastAsia="宋体" w:hAnsi="宋体" w:cs="宋体" w:hint="eastAsia"/>
        </w:rPr>
        <w:t>。</w:t>
      </w:r>
      <w:r w:rsidR="00E13922" w:rsidRPr="00E13922">
        <w:rPr>
          <w:rFonts w:ascii="宋体" w:eastAsia="宋体" w:hAnsi="宋体" w:cs="宋体"/>
        </w:rPr>
        <w:t>文献内容也经历了从</w:t>
      </w:r>
      <w:r w:rsidR="005A3868">
        <w:rPr>
          <w:rFonts w:ascii="宋体" w:eastAsia="宋体" w:hAnsi="宋体" w:cs="宋体" w:hint="eastAsia"/>
        </w:rPr>
        <w:t>初期</w:t>
      </w:r>
      <w:r w:rsidR="00E13922" w:rsidRPr="00E13922">
        <w:rPr>
          <w:rFonts w:ascii="宋体" w:eastAsia="宋体" w:hAnsi="宋体" w:cs="宋体"/>
        </w:rPr>
        <w:t>的理论</w:t>
      </w:r>
      <w:r w:rsidR="005A3868">
        <w:rPr>
          <w:rFonts w:ascii="宋体" w:eastAsia="宋体" w:hAnsi="宋体" w:cs="宋体" w:hint="eastAsia"/>
        </w:rPr>
        <w:t>适切性和</w:t>
      </w:r>
      <w:r w:rsidR="00E13922" w:rsidRPr="00E13922">
        <w:rPr>
          <w:rFonts w:ascii="宋体" w:eastAsia="宋体" w:hAnsi="宋体" w:cs="宋体"/>
        </w:rPr>
        <w:t>困境</w:t>
      </w:r>
      <w:r w:rsidR="005A3868">
        <w:rPr>
          <w:rFonts w:ascii="宋体" w:eastAsia="宋体" w:hAnsi="宋体" w:cs="宋体" w:hint="eastAsia"/>
        </w:rPr>
        <w:t>的</w:t>
      </w:r>
      <w:r w:rsidR="00E13922" w:rsidRPr="00E13922">
        <w:rPr>
          <w:rFonts w:ascii="宋体" w:eastAsia="宋体" w:hAnsi="宋体" w:cs="宋体"/>
        </w:rPr>
        <w:t>分析到逐步扩展为更加丰富、系统的应用方法论的转变。</w:t>
      </w:r>
      <w:r w:rsidR="005A3868">
        <w:rPr>
          <w:rFonts w:ascii="宋体" w:eastAsia="宋体" w:hAnsi="宋体" w:cs="宋体" w:hint="eastAsia"/>
        </w:rPr>
        <w:t>无论是分析其词频跃迁曲线还是关注其语义网络扩展轨迹</w:t>
      </w:r>
      <w:r w:rsidR="00E13922" w:rsidRPr="00E13922">
        <w:rPr>
          <w:rFonts w:ascii="宋体" w:eastAsia="宋体" w:hAnsi="宋体" w:cs="宋体"/>
        </w:rPr>
        <w:t>，“AI+思政教育”</w:t>
      </w:r>
      <w:r w:rsidR="005A3868">
        <w:rPr>
          <w:rFonts w:ascii="宋体" w:eastAsia="宋体" w:hAnsi="宋体" w:cs="宋体" w:hint="eastAsia"/>
        </w:rPr>
        <w:t>无疑是目前</w:t>
      </w:r>
      <w:r w:rsidR="00E13922" w:rsidRPr="00E13922">
        <w:rPr>
          <w:rFonts w:ascii="宋体" w:eastAsia="宋体" w:hAnsi="宋体" w:cs="宋体"/>
        </w:rPr>
        <w:t>高校思政教育中的高频词汇</w:t>
      </w:r>
      <w:r w:rsidR="005A3868">
        <w:rPr>
          <w:rFonts w:ascii="宋体" w:eastAsia="宋体" w:hAnsi="宋体" w:cs="宋体" w:hint="eastAsia"/>
        </w:rPr>
        <w:t>和核心议题。</w:t>
      </w:r>
      <w:r w:rsidR="005A3868" w:rsidRPr="00454319">
        <w:rPr>
          <w:rFonts w:ascii="宋体" w:eastAsia="宋体" w:hAnsi="宋体" w:cs="宋体" w:hint="eastAsia"/>
        </w:rPr>
        <w:t xml:space="preserve"> </w:t>
      </w:r>
    </w:p>
    <w:p w14:paraId="12B46C24" w14:textId="558DEC2B" w:rsidR="00517BDE" w:rsidRDefault="00000000">
      <w:pPr>
        <w:ind w:firstLineChars="200" w:firstLine="440"/>
        <w:rPr>
          <w:rFonts w:ascii="宋体" w:eastAsia="宋体" w:hAnsi="宋体" w:cs="宋体" w:hint="eastAsia"/>
        </w:rPr>
      </w:pPr>
      <w:r>
        <w:rPr>
          <w:rFonts w:ascii="宋体" w:eastAsia="宋体" w:hAnsi="宋体" w:cs="宋体"/>
        </w:rPr>
        <w:t>随着“AI+思政教育”研究的深入，人工智能赋能于思政教育带来的变革</w:t>
      </w:r>
      <w:r w:rsidR="00373D03">
        <w:rPr>
          <w:rFonts w:ascii="宋体" w:eastAsia="宋体" w:hAnsi="宋体" w:cs="宋体" w:hint="eastAsia"/>
        </w:rPr>
        <w:t>，</w:t>
      </w:r>
      <w:r>
        <w:rPr>
          <w:rFonts w:ascii="宋体" w:eastAsia="宋体" w:hAnsi="宋体" w:cs="宋体"/>
        </w:rPr>
        <w:t>的确使</w:t>
      </w:r>
      <w:r w:rsidR="00602F9B">
        <w:rPr>
          <w:rFonts w:ascii="宋体" w:eastAsia="宋体" w:hAnsi="宋体" w:cs="宋体" w:hint="eastAsia"/>
        </w:rPr>
        <w:t>教育</w:t>
      </w:r>
      <w:r>
        <w:rPr>
          <w:rFonts w:ascii="宋体" w:eastAsia="宋体" w:hAnsi="宋体" w:cs="宋体"/>
        </w:rPr>
        <w:t>呈现出智能化、精准化和个性化的新样态，但还是存在一些</w:t>
      </w:r>
      <w:r w:rsidR="00817763">
        <w:rPr>
          <w:rFonts w:ascii="宋体" w:eastAsia="宋体" w:hAnsi="宋体" w:cs="宋体" w:hint="eastAsia"/>
        </w:rPr>
        <w:t>实践</w:t>
      </w:r>
      <w:r>
        <w:rPr>
          <w:rFonts w:ascii="宋体" w:eastAsia="宋体" w:hAnsi="宋体" w:cs="宋体"/>
        </w:rPr>
        <w:t>和</w:t>
      </w:r>
      <w:r w:rsidR="00817763">
        <w:rPr>
          <w:rFonts w:ascii="宋体" w:eastAsia="宋体" w:hAnsi="宋体" w:cs="宋体" w:hint="eastAsia"/>
        </w:rPr>
        <w:t>发展</w:t>
      </w:r>
      <w:r>
        <w:rPr>
          <w:rFonts w:ascii="宋体" w:eastAsia="宋体" w:hAnsi="宋体" w:cs="宋体"/>
        </w:rPr>
        <w:t>的局限和问题。一方面，就人工智能本身的研发而言，目前的AI技术缺乏创造性思维和情感回应，远远无法</w:t>
      </w:r>
      <w:r w:rsidR="00373D03">
        <w:rPr>
          <w:rFonts w:ascii="宋体" w:eastAsia="宋体" w:hAnsi="宋体" w:cs="宋体" w:hint="eastAsia"/>
        </w:rPr>
        <w:t>比拟</w:t>
      </w:r>
      <w:r>
        <w:rPr>
          <w:rFonts w:ascii="宋体" w:eastAsia="宋体" w:hAnsi="宋体" w:cs="宋体"/>
        </w:rPr>
        <w:t>人类大脑的思维。目前一些平台仅简单用程序或系统把教学课件等数据化，尚不具备机器自主智能对环境的学习能力，并且部分平台跟风模仿现象严重，难以替代思政课教师的思想深度、情感交流和创新能力。另一方面，在智能思政教育的实际应用过程中，相关人才匮乏</w:t>
      </w:r>
      <w:r>
        <w:rPr>
          <w:rFonts w:ascii="宋体" w:eastAsia="宋体" w:hAnsi="宋体" w:cs="宋体" w:hint="eastAsia"/>
        </w:rPr>
        <w:t>的</w:t>
      </w:r>
      <w:r>
        <w:rPr>
          <w:rFonts w:ascii="宋体" w:eastAsia="宋体" w:hAnsi="宋体" w:cs="宋体"/>
        </w:rPr>
        <w:t>问题也尤为突出。智能化思政教育对思政工作者的综合素质提出了更高的要求，不仅需要其掌握思政教育的育人规律，还必须具备一定的数据分析和判断能力，能够准确理解智能化思政教育的目的与具体要求。然而现实是，高校</w:t>
      </w:r>
      <w:r>
        <w:rPr>
          <w:rFonts w:ascii="宋体" w:eastAsia="宋体" w:hAnsi="宋体" w:cs="宋体" w:hint="eastAsia"/>
        </w:rPr>
        <w:t>思</w:t>
      </w:r>
      <w:r>
        <w:rPr>
          <w:rFonts w:ascii="宋体" w:eastAsia="宋体" w:hAnsi="宋体" w:cs="宋体"/>
        </w:rPr>
        <w:t>政工作者多数未具备专业技术背景，导致在面对智能化思政教育实践的要求时，无论是在思想认识上，还是在具体工作操作上，都存在明显的不足。在技术实用主义的主导下，智能产品和工具的理性不断扩展，对价值理性的越界可能引发一系列如</w:t>
      </w:r>
      <w:r>
        <w:rPr>
          <w:rFonts w:ascii="宋体" w:eastAsia="宋体" w:hAnsi="宋体" w:cs="宋体" w:hint="eastAsia"/>
        </w:rPr>
        <w:t>“</w:t>
      </w:r>
      <w:r>
        <w:rPr>
          <w:rFonts w:ascii="宋体" w:eastAsia="宋体" w:hAnsi="宋体" w:cs="宋体"/>
        </w:rPr>
        <w:t>信息茧房</w:t>
      </w:r>
      <w:r>
        <w:rPr>
          <w:rFonts w:ascii="宋体" w:eastAsia="宋体" w:hAnsi="宋体" w:cs="宋体" w:hint="eastAsia"/>
        </w:rPr>
        <w:t>”</w:t>
      </w:r>
      <w:r>
        <w:rPr>
          <w:rFonts w:ascii="宋体" w:eastAsia="宋体" w:hAnsi="宋体" w:cs="宋体"/>
        </w:rPr>
        <w:t>、技术依赖和数字霸权、隐私泄漏等</w:t>
      </w:r>
      <w:r w:rsidR="00B6639D">
        <w:rPr>
          <w:rFonts w:ascii="宋体" w:eastAsia="宋体" w:hAnsi="宋体" w:cs="宋体" w:hint="eastAsia"/>
        </w:rPr>
        <w:t>问题</w:t>
      </w:r>
      <w:r>
        <w:rPr>
          <w:rFonts w:ascii="宋体" w:eastAsia="宋体" w:hAnsi="宋体" w:cs="宋体"/>
        </w:rPr>
        <w:t>，并造成价值判断缺失、学术诚信危机以及人文关怀迷失等伦理困境。</w:t>
      </w:r>
    </w:p>
    <w:p w14:paraId="10B30BD4" w14:textId="77777777" w:rsidR="00240609" w:rsidRDefault="00240609">
      <w:pPr>
        <w:ind w:firstLineChars="200" w:firstLine="440"/>
        <w:rPr>
          <w:rFonts w:ascii="宋体" w:eastAsia="宋体" w:hAnsi="宋体" w:cs="宋体" w:hint="eastAsia"/>
        </w:rPr>
      </w:pPr>
    </w:p>
    <w:p w14:paraId="4736685A" w14:textId="103A8C93" w:rsidR="008D1452" w:rsidRPr="008D1452" w:rsidRDefault="00000000" w:rsidP="008D1452">
      <w:pPr>
        <w:pStyle w:val="ac"/>
        <w:spacing w:line="360" w:lineRule="auto"/>
        <w:ind w:left="422"/>
        <w:rPr>
          <w:rFonts w:ascii="宋体" w:eastAsia="宋体" w:hAnsi="宋体" w:hint="eastAsia"/>
          <w:b/>
          <w:bCs/>
          <w:szCs w:val="21"/>
        </w:rPr>
      </w:pPr>
      <w:bookmarkStart w:id="0" w:name="OLE_LINK1"/>
      <w:r>
        <w:rPr>
          <w:rFonts w:ascii="宋体" w:eastAsia="宋体" w:hAnsi="宋体" w:hint="eastAsia"/>
          <w:b/>
          <w:bCs/>
          <w:szCs w:val="21"/>
        </w:rPr>
        <w:t>二、</w:t>
      </w:r>
      <w:r w:rsidR="008D1452" w:rsidRPr="008D1452">
        <w:rPr>
          <w:rFonts w:ascii="宋体" w:eastAsia="宋体" w:hAnsi="宋体" w:hint="eastAsia"/>
          <w:b/>
          <w:bCs/>
          <w:szCs w:val="21"/>
        </w:rPr>
        <w:t>AI+思政教育的多校案例研究</w:t>
      </w:r>
    </w:p>
    <w:p w14:paraId="0C0C2CC6" w14:textId="241938C5" w:rsidR="008D1452" w:rsidRDefault="008D1452">
      <w:pPr>
        <w:ind w:firstLineChars="200" w:firstLine="440"/>
        <w:rPr>
          <w:rFonts w:ascii="宋体" w:eastAsia="宋体" w:hAnsi="宋体" w:cs="宋体" w:hint="eastAsia"/>
        </w:rPr>
      </w:pPr>
      <w:r w:rsidRPr="008D1452">
        <w:rPr>
          <w:rFonts w:ascii="宋体" w:eastAsia="宋体" w:hAnsi="宋体" w:cs="宋体" w:hint="eastAsia"/>
        </w:rPr>
        <w:t>近年来，随着人工智能技术的快速发展，AI+思政教育逐渐成为高等教育领域的重要研究方向。</w:t>
      </w:r>
      <w:r>
        <w:rPr>
          <w:rFonts w:ascii="宋体" w:eastAsia="宋体" w:hAnsi="宋体" w:cs="宋体" w:hint="eastAsia"/>
        </w:rPr>
        <w:t>从2015年以来，</w:t>
      </w:r>
      <w:r w:rsidRPr="008D1452">
        <w:rPr>
          <w:rFonts w:ascii="宋体" w:eastAsia="宋体" w:hAnsi="宋体" w:cs="宋体" w:hint="eastAsia"/>
        </w:rPr>
        <w:t>众多学者从不同角度探讨了人工智能技术在思想政治教育中的应用价值与实践路径。史瑶（202</w:t>
      </w:r>
      <w:r w:rsidR="001D791F">
        <w:rPr>
          <w:rFonts w:ascii="宋体" w:eastAsia="宋体" w:hAnsi="宋体" w:cs="宋体" w:hint="eastAsia"/>
        </w:rPr>
        <w:t>1</w:t>
      </w:r>
      <w:r w:rsidRPr="008D1452">
        <w:rPr>
          <w:rFonts w:ascii="宋体" w:eastAsia="宋体" w:hAnsi="宋体" w:cs="宋体" w:hint="eastAsia"/>
        </w:rPr>
        <w:t>）指出，AI技术能够有效提升思政教育的精准性和实效性</w:t>
      </w:r>
      <w:r w:rsidR="00E829FA" w:rsidRPr="00687F90">
        <w:rPr>
          <w:rFonts w:ascii="宋体" w:eastAsia="宋体" w:hAnsi="宋体" w:cs="宋体" w:hint="eastAsia"/>
          <w:vertAlign w:val="superscript"/>
        </w:rPr>
        <w:fldChar w:fldCharType="begin"/>
      </w:r>
      <w:r w:rsidR="00E829FA" w:rsidRPr="00687F90">
        <w:rPr>
          <w:rFonts w:ascii="宋体" w:eastAsia="宋体" w:hAnsi="宋体" w:cs="宋体" w:hint="eastAsia"/>
          <w:vertAlign w:val="superscript"/>
        </w:rPr>
        <w:instrText xml:space="preserve"> REF _Ref190467687 \r \h </w:instrText>
      </w:r>
      <w:r w:rsidR="00687F90">
        <w:rPr>
          <w:rFonts w:ascii="宋体" w:eastAsia="宋体" w:hAnsi="宋体" w:cs="宋体" w:hint="eastAsia"/>
          <w:vertAlign w:val="superscript"/>
        </w:rPr>
        <w:instrText xml:space="preserve"> \* MERGEFORMAT </w:instrText>
      </w:r>
      <w:r w:rsidR="00E829FA" w:rsidRPr="00687F90">
        <w:rPr>
          <w:rFonts w:ascii="宋体" w:eastAsia="宋体" w:hAnsi="宋体" w:cs="宋体" w:hint="eastAsia"/>
          <w:vertAlign w:val="superscript"/>
        </w:rPr>
      </w:r>
      <w:r w:rsidR="00E829FA" w:rsidRPr="00687F90">
        <w:rPr>
          <w:rFonts w:ascii="宋体" w:eastAsia="宋体" w:hAnsi="宋体" w:cs="宋体" w:hint="eastAsia"/>
          <w:vertAlign w:val="superscript"/>
        </w:rPr>
        <w:fldChar w:fldCharType="separate"/>
      </w:r>
      <w:r w:rsidR="00E829FA" w:rsidRPr="00687F90">
        <w:rPr>
          <w:rFonts w:ascii="宋体" w:eastAsia="宋体" w:hAnsi="宋体" w:cs="宋体" w:hint="eastAsia"/>
          <w:vertAlign w:val="superscript"/>
        </w:rPr>
        <w:t>[5]</w:t>
      </w:r>
      <w:r w:rsidR="00E829FA" w:rsidRPr="00687F90">
        <w:rPr>
          <w:rFonts w:ascii="宋体" w:eastAsia="宋体" w:hAnsi="宋体" w:cs="宋体" w:hint="eastAsia"/>
          <w:vertAlign w:val="superscript"/>
        </w:rPr>
        <w:fldChar w:fldCharType="end"/>
      </w:r>
      <w:r w:rsidRPr="008D1452">
        <w:rPr>
          <w:rFonts w:ascii="宋体" w:eastAsia="宋体" w:hAnsi="宋体" w:cs="宋体" w:hint="eastAsia"/>
        </w:rPr>
        <w:t>；</w:t>
      </w:r>
      <w:r w:rsidR="004D6EAC">
        <w:rPr>
          <w:rFonts w:ascii="宋体" w:eastAsia="宋体" w:hAnsi="宋体" w:hint="eastAsia"/>
        </w:rPr>
        <w:t>胡华</w:t>
      </w:r>
      <w:r w:rsidRPr="008D1452">
        <w:rPr>
          <w:rFonts w:ascii="宋体" w:eastAsia="宋体" w:hAnsi="宋体" w:cs="宋体" w:hint="eastAsia"/>
        </w:rPr>
        <w:t>等（202</w:t>
      </w:r>
      <w:r w:rsidR="004D6EAC">
        <w:rPr>
          <w:rFonts w:ascii="宋体" w:eastAsia="宋体" w:hAnsi="宋体" w:cs="宋体" w:hint="eastAsia"/>
        </w:rPr>
        <w:t>2</w:t>
      </w:r>
      <w:r w:rsidRPr="008D1452">
        <w:rPr>
          <w:rFonts w:ascii="宋体" w:eastAsia="宋体" w:hAnsi="宋体" w:cs="宋体" w:hint="eastAsia"/>
        </w:rPr>
        <w:t>）通过研究发现，AI赋能的个性化学习系统显著提升了学生的学习效果</w:t>
      </w:r>
      <w:r w:rsidR="00515609" w:rsidRPr="00515609">
        <w:rPr>
          <w:rFonts w:ascii="宋体" w:eastAsia="宋体" w:hAnsi="宋体" w:cs="宋体" w:hint="eastAsia"/>
          <w:vertAlign w:val="superscript"/>
        </w:rPr>
        <w:fldChar w:fldCharType="begin"/>
      </w:r>
      <w:r w:rsidR="00515609" w:rsidRPr="00515609">
        <w:rPr>
          <w:rFonts w:ascii="宋体" w:eastAsia="宋体" w:hAnsi="宋体" w:cs="宋体" w:hint="eastAsia"/>
          <w:vertAlign w:val="superscript"/>
        </w:rPr>
        <w:instrText xml:space="preserve"> REF _Ref190293700 \r \h </w:instrText>
      </w:r>
      <w:r w:rsidR="00515609">
        <w:rPr>
          <w:rFonts w:ascii="宋体" w:eastAsia="宋体" w:hAnsi="宋体" w:cs="宋体" w:hint="eastAsia"/>
          <w:vertAlign w:val="superscript"/>
        </w:rPr>
        <w:instrText xml:space="preserve"> \* MERGEFORMAT </w:instrText>
      </w:r>
      <w:r w:rsidR="00515609" w:rsidRPr="00515609">
        <w:rPr>
          <w:rFonts w:ascii="宋体" w:eastAsia="宋体" w:hAnsi="宋体" w:cs="宋体" w:hint="eastAsia"/>
          <w:vertAlign w:val="superscript"/>
        </w:rPr>
      </w:r>
      <w:r w:rsidR="00515609" w:rsidRPr="00515609">
        <w:rPr>
          <w:rFonts w:ascii="宋体" w:eastAsia="宋体" w:hAnsi="宋体" w:cs="宋体" w:hint="eastAsia"/>
          <w:vertAlign w:val="superscript"/>
        </w:rPr>
        <w:fldChar w:fldCharType="separate"/>
      </w:r>
      <w:r w:rsidR="00515609" w:rsidRPr="00515609">
        <w:rPr>
          <w:rFonts w:ascii="宋体" w:eastAsia="宋体" w:hAnsi="宋体" w:cs="宋体" w:hint="eastAsia"/>
          <w:vertAlign w:val="superscript"/>
        </w:rPr>
        <w:t>[1]</w:t>
      </w:r>
      <w:r w:rsidR="00515609" w:rsidRPr="00515609">
        <w:rPr>
          <w:rFonts w:ascii="宋体" w:eastAsia="宋体" w:hAnsi="宋体" w:cs="宋体" w:hint="eastAsia"/>
          <w:vertAlign w:val="superscript"/>
        </w:rPr>
        <w:fldChar w:fldCharType="end"/>
      </w:r>
      <w:r w:rsidRPr="008D1452">
        <w:rPr>
          <w:rFonts w:ascii="宋体" w:eastAsia="宋体" w:hAnsi="宋体" w:cs="宋体" w:hint="eastAsia"/>
        </w:rPr>
        <w:t>；</w:t>
      </w:r>
      <w:r w:rsidR="00127322" w:rsidRPr="00C34B99">
        <w:rPr>
          <w:rFonts w:ascii="宋体" w:eastAsia="宋体" w:hAnsi="宋体" w:hint="eastAsia"/>
        </w:rPr>
        <w:t>吴杨铠</w:t>
      </w:r>
      <w:r w:rsidRPr="008D1452">
        <w:rPr>
          <w:rFonts w:ascii="宋体" w:eastAsia="宋体" w:hAnsi="宋体" w:cs="宋体" w:hint="eastAsia"/>
        </w:rPr>
        <w:t>（2023）则强调了AI技术在构建智能化思政教育生态系统中的重要作用</w:t>
      </w:r>
      <w:r w:rsidR="00515609" w:rsidRPr="00515609">
        <w:rPr>
          <w:rFonts w:ascii="宋体" w:eastAsia="宋体" w:hAnsi="宋体" w:cs="宋体" w:hint="eastAsia"/>
          <w:vertAlign w:val="superscript"/>
        </w:rPr>
        <w:fldChar w:fldCharType="begin"/>
      </w:r>
      <w:r w:rsidR="00515609" w:rsidRPr="00515609">
        <w:rPr>
          <w:rFonts w:ascii="宋体" w:eastAsia="宋体" w:hAnsi="宋体" w:cs="宋体" w:hint="eastAsia"/>
          <w:vertAlign w:val="superscript"/>
        </w:rPr>
        <w:instrText xml:space="preserve"> REF _Ref190467953 \r \h </w:instrText>
      </w:r>
      <w:r w:rsidR="00515609">
        <w:rPr>
          <w:rFonts w:ascii="宋体" w:eastAsia="宋体" w:hAnsi="宋体" w:cs="宋体" w:hint="eastAsia"/>
          <w:vertAlign w:val="superscript"/>
        </w:rPr>
        <w:instrText xml:space="preserve"> \* MERGEFORMAT </w:instrText>
      </w:r>
      <w:r w:rsidR="00515609" w:rsidRPr="00515609">
        <w:rPr>
          <w:rFonts w:ascii="宋体" w:eastAsia="宋体" w:hAnsi="宋体" w:cs="宋体" w:hint="eastAsia"/>
          <w:vertAlign w:val="superscript"/>
        </w:rPr>
      </w:r>
      <w:r w:rsidR="00515609" w:rsidRPr="00515609">
        <w:rPr>
          <w:rFonts w:ascii="宋体" w:eastAsia="宋体" w:hAnsi="宋体" w:cs="宋体" w:hint="eastAsia"/>
          <w:vertAlign w:val="superscript"/>
        </w:rPr>
        <w:fldChar w:fldCharType="separate"/>
      </w:r>
      <w:r w:rsidR="00515609" w:rsidRPr="00515609">
        <w:rPr>
          <w:rFonts w:ascii="宋体" w:eastAsia="宋体" w:hAnsi="宋体" w:cs="宋体" w:hint="eastAsia"/>
          <w:vertAlign w:val="superscript"/>
        </w:rPr>
        <w:t>[6]</w:t>
      </w:r>
      <w:r w:rsidR="00515609" w:rsidRPr="00515609">
        <w:rPr>
          <w:rFonts w:ascii="宋体" w:eastAsia="宋体" w:hAnsi="宋体" w:cs="宋体" w:hint="eastAsia"/>
          <w:vertAlign w:val="superscript"/>
        </w:rPr>
        <w:fldChar w:fldCharType="end"/>
      </w:r>
      <w:r w:rsidRPr="008D1452">
        <w:rPr>
          <w:rFonts w:ascii="宋体" w:eastAsia="宋体" w:hAnsi="宋体" w:cs="宋体" w:hint="eastAsia"/>
        </w:rPr>
        <w:t>。基于这些研究基础，本章将选取北京大学深圳研究生院、清华大学、复旦</w:t>
      </w:r>
      <w:r w:rsidRPr="008D1452">
        <w:rPr>
          <w:rFonts w:ascii="宋体" w:eastAsia="宋体" w:hAnsi="宋体" w:cs="宋体" w:hint="eastAsia"/>
        </w:rPr>
        <w:lastRenderedPageBreak/>
        <w:t>大学等多所高校作为典型案例，深入分析AI+思政教育的创新实践。</w:t>
      </w:r>
    </w:p>
    <w:p w14:paraId="2DD16EA2" w14:textId="77777777" w:rsidR="0076369F" w:rsidRDefault="0076369F">
      <w:pPr>
        <w:ind w:firstLineChars="200" w:firstLine="440"/>
        <w:rPr>
          <w:rFonts w:ascii="宋体" w:eastAsia="宋体" w:hAnsi="宋体" w:cs="宋体" w:hint="eastAsia"/>
        </w:rPr>
      </w:pPr>
    </w:p>
    <w:p w14:paraId="759DFD86" w14:textId="7850594E" w:rsidR="00D73DF0" w:rsidRPr="00D73DF0" w:rsidRDefault="00D73DF0" w:rsidP="00D73DF0">
      <w:pPr>
        <w:ind w:firstLineChars="200" w:firstLine="442"/>
        <w:rPr>
          <w:rFonts w:ascii="宋体" w:eastAsia="宋体" w:hAnsi="宋体" w:cs="宋体" w:hint="eastAsia"/>
          <w:b/>
          <w:bCs/>
        </w:rPr>
      </w:pPr>
      <w:r>
        <w:rPr>
          <w:rFonts w:ascii="宋体" w:eastAsia="宋体" w:hAnsi="宋体" w:cs="宋体" w:hint="eastAsia"/>
          <w:b/>
          <w:bCs/>
        </w:rPr>
        <w:t>（一）</w:t>
      </w:r>
      <w:r w:rsidRPr="00D73DF0">
        <w:rPr>
          <w:rFonts w:ascii="宋体" w:eastAsia="宋体" w:hAnsi="宋体" w:cs="宋体" w:hint="eastAsia"/>
          <w:b/>
          <w:bCs/>
        </w:rPr>
        <w:t>北京大学深圳研究生院</w:t>
      </w:r>
      <w:r w:rsidR="005B20AB">
        <w:rPr>
          <w:rFonts w:ascii="宋体" w:eastAsia="宋体" w:hAnsi="宋体" w:cs="宋体" w:hint="eastAsia"/>
          <w:b/>
          <w:bCs/>
        </w:rPr>
        <w:t>:</w:t>
      </w:r>
      <w:r w:rsidR="005B20AB" w:rsidRPr="005B20AB">
        <w:rPr>
          <w:rFonts w:hint="eastAsia"/>
        </w:rPr>
        <w:t xml:space="preserve"> </w:t>
      </w:r>
      <w:r w:rsidR="005B20AB" w:rsidRPr="005B20AB">
        <w:rPr>
          <w:rFonts w:ascii="宋体" w:eastAsia="宋体" w:hAnsi="宋体" w:cs="宋体" w:hint="eastAsia"/>
          <w:b/>
          <w:bCs/>
        </w:rPr>
        <w:t>构建AI赋能的思政教育体系</w:t>
      </w:r>
    </w:p>
    <w:p w14:paraId="57E23A2D" w14:textId="1B8339E6" w:rsidR="00154E4C" w:rsidRPr="00154E4C" w:rsidRDefault="00154E4C" w:rsidP="00C82611">
      <w:pPr>
        <w:ind w:firstLineChars="200" w:firstLine="440"/>
        <w:rPr>
          <w:rFonts w:ascii="宋体" w:eastAsia="宋体" w:hAnsi="宋体" w:cs="宋体" w:hint="eastAsia"/>
        </w:rPr>
      </w:pPr>
      <w:r w:rsidRPr="00154E4C">
        <w:rPr>
          <w:rFonts w:ascii="宋体" w:eastAsia="宋体" w:hAnsi="宋体" w:cs="宋体"/>
        </w:rPr>
        <w:t>北京大学深圳研究生院在党建引领下，积极探索将人工智能（AI）技术融入思想政治教育的新模式，取得了显著成果。作为北京大学在深圳的异地办学机构，学校始终遵循党的教育方针，致力于推动高等教育创新发展。在党建工作方面，通过精细化管理和精准化服务，学校有效引导学生思想政治教育，逐步形成了独特的“AI赋能思政教育体系”。借助AI技术，北京大学深圳研究生院不仅推动了思政教育的现代化与个性化，还在更广泛的教育和科研领域推进智能化改革。学校始终将党的建设作为核心，构建了以党建为引领的创新型思政教育体系，并积极推动“AI+思政教育”与学科建设、科研活动和校园文化深度融合，形成了多元化的应用场景。</w:t>
      </w:r>
    </w:p>
    <w:p w14:paraId="1CDEBDE5" w14:textId="19382B0D" w:rsidR="00154E4C" w:rsidRPr="00154E4C" w:rsidRDefault="00154E4C" w:rsidP="00154E4C">
      <w:pPr>
        <w:ind w:firstLineChars="200" w:firstLine="440"/>
        <w:rPr>
          <w:rFonts w:ascii="宋体" w:eastAsia="宋体" w:hAnsi="宋体" w:cs="宋体" w:hint="eastAsia"/>
        </w:rPr>
      </w:pPr>
      <w:r w:rsidRPr="00154E4C">
        <w:rPr>
          <w:rFonts w:ascii="宋体" w:eastAsia="宋体" w:hAnsi="宋体" w:cs="宋体"/>
        </w:rPr>
        <w:t>在具体实践中，学校通过举办学术活动，如“南燕大讲堂”（已举办117讲）和“未来之后”AI for Science国际高峰论坛，为师生搭建了交流与思考的平台，推动AI与各学科的深度融合。在这些活动中，AI技术不仅是学术研究的工具，更是思政教育的有效载体。围绕科技伦理、人工智能的社会责任等话题，潜移默化地影响着学生的思想和价值观。</w:t>
      </w:r>
    </w:p>
    <w:p w14:paraId="4CE55F98" w14:textId="77777777" w:rsidR="00BC04B9" w:rsidRDefault="00BC04B9" w:rsidP="00805D6F">
      <w:pPr>
        <w:rPr>
          <w:rFonts w:ascii="宋体" w:eastAsia="宋体" w:hAnsi="宋体" w:cs="宋体" w:hint="eastAsia"/>
        </w:rPr>
      </w:pPr>
    </w:p>
    <w:p w14:paraId="520CA64F" w14:textId="7A11A407" w:rsidR="00517BDE" w:rsidRDefault="00000000">
      <w:pPr>
        <w:pStyle w:val="ac"/>
        <w:spacing w:line="360" w:lineRule="auto"/>
        <w:ind w:left="360" w:firstLineChars="37" w:firstLine="78"/>
        <w:rPr>
          <w:rFonts w:ascii="宋体" w:eastAsia="宋体" w:hAnsi="宋体" w:hint="eastAsia"/>
          <w:b/>
          <w:bCs/>
          <w:szCs w:val="21"/>
        </w:rPr>
      </w:pPr>
      <w:r>
        <w:rPr>
          <w:rFonts w:ascii="宋体" w:eastAsia="宋体" w:hAnsi="宋体" w:hint="eastAsia"/>
          <w:b/>
          <w:bCs/>
          <w:szCs w:val="21"/>
        </w:rPr>
        <w:t>（二）</w:t>
      </w:r>
      <w:r w:rsidR="002B2016" w:rsidRPr="002B2016">
        <w:rPr>
          <w:rFonts w:ascii="宋体" w:eastAsia="宋体" w:hAnsi="宋体" w:hint="eastAsia"/>
          <w:b/>
          <w:bCs/>
          <w:szCs w:val="21"/>
        </w:rPr>
        <w:t>清华大学</w:t>
      </w:r>
      <w:r w:rsidR="000D187C" w:rsidRPr="000D187C">
        <w:rPr>
          <w:rFonts w:ascii="宋体" w:eastAsia="宋体" w:hAnsi="宋体" w:hint="eastAsia"/>
          <w:b/>
          <w:bCs/>
          <w:szCs w:val="21"/>
        </w:rPr>
        <w:t>：智慧校园与AI精准思政教育</w:t>
      </w:r>
    </w:p>
    <w:p w14:paraId="1E5CDE63" w14:textId="1E777934" w:rsidR="00B331CC" w:rsidRDefault="00B331CC" w:rsidP="00B331CC">
      <w:pPr>
        <w:ind w:firstLineChars="200" w:firstLine="440"/>
        <w:rPr>
          <w:rFonts w:ascii="宋体" w:eastAsia="宋体" w:hAnsi="宋体" w:cs="宋体" w:hint="eastAsia"/>
        </w:rPr>
      </w:pPr>
      <w:r w:rsidRPr="00B331CC">
        <w:rPr>
          <w:rFonts w:ascii="宋体" w:eastAsia="宋体" w:hAnsi="宋体" w:cs="宋体" w:hint="eastAsia"/>
        </w:rPr>
        <w:t>清华大学依托其技术研发优势，构建了以智慧校园为核心的AI+思政教育体系。通过“数字基座”平台，学校实现了教学、科研、管理数据的全场景采集与分析，形成师生全息画像。基于AI算法，清华大学能够精准识别学生在思政学习中的薄弱环节，并推送定制化学习资源。在课程中AI系统通过分析学生的课堂互动和作业数据，针对不同认知水平的学生推荐差异化阅读材料和案例分析。在课程创新方面，清华大学开发了AI</w:t>
      </w:r>
      <w:r w:rsidR="00646853">
        <w:rPr>
          <w:rFonts w:ascii="宋体" w:eastAsia="宋体" w:hAnsi="宋体" w:cs="宋体" w:hint="eastAsia"/>
        </w:rPr>
        <w:t>赋能的</w:t>
      </w:r>
      <w:r w:rsidRPr="00B331CC">
        <w:rPr>
          <w:rFonts w:ascii="宋体" w:eastAsia="宋体" w:hAnsi="宋体" w:cs="宋体" w:hint="eastAsia"/>
        </w:rPr>
        <w:t>通识课程</w:t>
      </w:r>
      <w:r w:rsidR="00A45A16">
        <w:rPr>
          <w:rFonts w:ascii="宋体" w:eastAsia="宋体" w:hAnsi="宋体" w:cs="宋体" w:hint="eastAsia"/>
        </w:rPr>
        <w:t>体系</w:t>
      </w:r>
      <w:r w:rsidRPr="00B331CC">
        <w:rPr>
          <w:rFonts w:ascii="宋体" w:eastAsia="宋体" w:hAnsi="宋体" w:cs="宋体" w:hint="eastAsia"/>
        </w:rPr>
        <w:t>，将马克思主义科技观融入人工智能教学。课程通过模拟算法偏见、数据隐私泄露等现实案例，引导学生探讨技术应用的伦理边界。同时，学校利用虚拟仿真技术打造“红色教育实验室”，构建了“重走长征路”“改革开放数字展馆”等沉浸式教学场景。</w:t>
      </w:r>
    </w:p>
    <w:p w14:paraId="33EBA697" w14:textId="77777777" w:rsidR="006E16F9" w:rsidRPr="00B331CC" w:rsidRDefault="006E16F9" w:rsidP="00B331CC">
      <w:pPr>
        <w:ind w:firstLineChars="200" w:firstLine="440"/>
        <w:rPr>
          <w:rFonts w:ascii="宋体" w:eastAsia="宋体" w:hAnsi="宋体" w:cs="宋体" w:hint="eastAsia"/>
        </w:rPr>
      </w:pPr>
    </w:p>
    <w:p w14:paraId="3B81B11D" w14:textId="103A8499" w:rsidR="00517BDE" w:rsidDel="00560DBC" w:rsidRDefault="00000000">
      <w:pPr>
        <w:pStyle w:val="ac"/>
        <w:spacing w:line="360" w:lineRule="auto"/>
        <w:ind w:left="360" w:firstLineChars="37" w:firstLine="78"/>
        <w:rPr>
          <w:del w:id="1" w:author="墨 许" w:date="2025-02-17T16:30:00Z"/>
          <w:rFonts w:ascii="宋体" w:eastAsia="宋体" w:hAnsi="宋体" w:hint="eastAsia"/>
          <w:b/>
          <w:bCs/>
          <w:szCs w:val="21"/>
        </w:rPr>
      </w:pPr>
      <w:del w:id="2" w:author="墨 许" w:date="2025-02-17T16:30:00Z">
        <w:r w:rsidDel="00560DBC">
          <w:rPr>
            <w:rFonts w:ascii="宋体" w:eastAsia="宋体" w:hAnsi="宋体" w:hint="eastAsia"/>
            <w:b/>
            <w:bCs/>
            <w:szCs w:val="21"/>
          </w:rPr>
          <w:delText>（三）</w:delText>
        </w:r>
        <w:r w:rsidR="00022F8B" w:rsidRPr="00022F8B" w:rsidDel="00560DBC">
          <w:rPr>
            <w:rFonts w:ascii="宋体" w:eastAsia="宋体" w:hAnsi="宋体" w:hint="eastAsia"/>
            <w:b/>
            <w:bCs/>
            <w:szCs w:val="21"/>
          </w:rPr>
          <w:delText>复旦大学</w:delText>
        </w:r>
        <w:r w:rsidR="00201548" w:rsidDel="00560DBC">
          <w:rPr>
            <w:rFonts w:ascii="宋体" w:eastAsia="宋体" w:hAnsi="宋体" w:hint="eastAsia"/>
            <w:b/>
            <w:bCs/>
            <w:szCs w:val="21"/>
          </w:rPr>
          <w:delText>:</w:delText>
        </w:r>
        <w:r w:rsidR="00201548" w:rsidRPr="00201548" w:rsidDel="00560DBC">
          <w:rPr>
            <w:rFonts w:hint="eastAsia"/>
          </w:rPr>
          <w:delText xml:space="preserve"> </w:delText>
        </w:r>
        <w:r w:rsidR="00201548" w:rsidRPr="00201548" w:rsidDel="00560DBC">
          <w:rPr>
            <w:rFonts w:ascii="宋体" w:eastAsia="宋体" w:hAnsi="宋体" w:hint="eastAsia"/>
            <w:b/>
            <w:bCs/>
            <w:szCs w:val="21"/>
          </w:rPr>
          <w:delText>产学研用一体化的AI+思政教育模式</w:delText>
        </w:r>
      </w:del>
    </w:p>
    <w:p w14:paraId="0EF52280" w14:textId="71E50465" w:rsidR="00B331CC" w:rsidDel="00560DBC" w:rsidRDefault="00B331CC" w:rsidP="00B331CC">
      <w:pPr>
        <w:ind w:firstLineChars="200" w:firstLine="440"/>
        <w:rPr>
          <w:del w:id="3" w:author="墨 许" w:date="2025-02-17T16:30:00Z"/>
          <w:rFonts w:ascii="宋体" w:eastAsia="宋体" w:hAnsi="宋体" w:cs="宋体" w:hint="eastAsia"/>
        </w:rPr>
      </w:pPr>
      <w:del w:id="4" w:author="墨 许" w:date="2025-02-17T16:30:00Z">
        <w:r w:rsidRPr="00B331CC" w:rsidDel="00560DBC">
          <w:rPr>
            <w:rFonts w:ascii="宋体" w:eastAsia="宋体" w:hAnsi="宋体" w:cs="宋体" w:hint="eastAsia"/>
          </w:rPr>
          <w:delText>复旦大学通过“AI-BEST”课程体系，实现了人工智能与思政教育的学科交叉融合。学校在2024-2025学年推出的116门AI-BEST课程中，创新性地将社会主义核心价值观嵌入专业教学。</w:delText>
        </w:r>
        <w:r w:rsidR="003D0972" w:rsidDel="00560DBC">
          <w:rPr>
            <w:rFonts w:ascii="宋体" w:eastAsia="宋体" w:hAnsi="宋体" w:cs="宋体" w:hint="eastAsia"/>
          </w:rPr>
          <w:delText>例如，通过</w:delText>
        </w:r>
        <w:r w:rsidRPr="00B331CC" w:rsidDel="00560DBC">
          <w:rPr>
            <w:rFonts w:ascii="宋体" w:eastAsia="宋体" w:hAnsi="宋体" w:cs="宋体" w:hint="eastAsia"/>
          </w:rPr>
          <w:delText>“AI与伦理”课程</w:delText>
        </w:r>
        <w:r w:rsidR="003D0972" w:rsidDel="00560DBC">
          <w:rPr>
            <w:rFonts w:ascii="宋体" w:eastAsia="宋体" w:hAnsi="宋体" w:cs="宋体" w:hint="eastAsia"/>
          </w:rPr>
          <w:delText>引导学生思考科技伦理与社会责任</w:delText>
        </w:r>
        <w:r w:rsidRPr="00B331CC" w:rsidDel="00560DBC">
          <w:rPr>
            <w:rFonts w:ascii="宋体" w:eastAsia="宋体" w:hAnsi="宋体" w:cs="宋体" w:hint="eastAsia"/>
          </w:rPr>
          <w:delText>。这种“技术-伦理”双轨教学模式增强了</w:delText>
        </w:r>
        <w:r w:rsidR="00B414CA" w:rsidDel="00560DBC">
          <w:rPr>
            <w:rFonts w:ascii="宋体" w:eastAsia="宋体" w:hAnsi="宋体" w:cs="宋体" w:hint="eastAsia"/>
          </w:rPr>
          <w:delText>参与者</w:delText>
        </w:r>
        <w:r w:rsidR="00C84EFD" w:rsidDel="00560DBC">
          <w:rPr>
            <w:rFonts w:ascii="宋体" w:eastAsia="宋体" w:hAnsi="宋体" w:cs="宋体" w:hint="eastAsia"/>
          </w:rPr>
          <w:delText>的</w:delText>
        </w:r>
        <w:r w:rsidRPr="00B331CC" w:rsidDel="00560DBC">
          <w:rPr>
            <w:rFonts w:ascii="宋体" w:eastAsia="宋体" w:hAnsi="宋体" w:cs="宋体" w:hint="eastAsia"/>
          </w:rPr>
          <w:delText>社会责任感。学校还构建了“名家-名师-</w:delText>
        </w:r>
        <w:r w:rsidRPr="00B331CC" w:rsidDel="00560DBC">
          <w:rPr>
            <w:rFonts w:ascii="宋体" w:eastAsia="宋体" w:hAnsi="宋体" w:cs="宋体" w:hint="eastAsia"/>
          </w:rPr>
          <w:lastRenderedPageBreak/>
          <w:delText>学生”三级联动机制。</w:delText>
        </w:r>
        <w:r w:rsidR="00257C1C" w:rsidRPr="00257C1C" w:rsidDel="00560DBC">
          <w:rPr>
            <w:rFonts w:ascii="宋体" w:eastAsia="宋体" w:hAnsi="宋体" w:cs="宋体" w:hint="eastAsia"/>
          </w:rPr>
          <w:delText>邀请院士、知名学者开设思政专题大课，通过前沿领域报告分享，回应学生对现实和未来的迷茫，帮助学生思考与探索</w:delText>
        </w:r>
        <w:r w:rsidR="00527569" w:rsidDel="00560DBC">
          <w:rPr>
            <w:rFonts w:ascii="宋体" w:eastAsia="宋体" w:hAnsi="宋体" w:cs="宋体" w:hint="eastAsia"/>
          </w:rPr>
          <w:delText>，例如</w:delText>
        </w:r>
        <w:r w:rsidRPr="00B331CC" w:rsidDel="00560DBC">
          <w:rPr>
            <w:rFonts w:ascii="宋体" w:eastAsia="宋体" w:hAnsi="宋体" w:cs="宋体" w:hint="eastAsia"/>
          </w:rPr>
          <w:delText>中国科学院院士褚君浩主讲的“</w:delText>
        </w:r>
        <w:r w:rsidR="000C3CEB" w:rsidRPr="000C3CEB" w:rsidDel="00560DBC">
          <w:rPr>
            <w:rFonts w:ascii="宋体" w:eastAsia="宋体" w:hAnsi="宋体" w:cs="宋体" w:hint="eastAsia"/>
          </w:rPr>
          <w:delText>强国之路</w:delText>
        </w:r>
        <w:r w:rsidRPr="00B331CC" w:rsidDel="00560DBC">
          <w:rPr>
            <w:rFonts w:ascii="宋体" w:eastAsia="宋体" w:hAnsi="宋体" w:cs="宋体" w:hint="eastAsia"/>
          </w:rPr>
          <w:delText>”</w:delText>
        </w:r>
        <w:r w:rsidR="00E50A9C" w:rsidDel="00560DBC">
          <w:rPr>
            <w:rFonts w:ascii="宋体" w:eastAsia="宋体" w:hAnsi="宋体" w:cs="宋体" w:hint="eastAsia"/>
          </w:rPr>
          <w:delText>AI</w:delText>
        </w:r>
        <w:r w:rsidRPr="00B331CC" w:rsidDel="00560DBC">
          <w:rPr>
            <w:rFonts w:ascii="宋体" w:eastAsia="宋体" w:hAnsi="宋体" w:cs="宋体" w:hint="eastAsia"/>
          </w:rPr>
          <w:delText>专题课</w:delText>
        </w:r>
        <w:r w:rsidR="00D76252" w:rsidDel="00560DBC">
          <w:rPr>
            <w:rFonts w:ascii="宋体" w:eastAsia="宋体" w:hAnsi="宋体" w:cs="宋体" w:hint="eastAsia"/>
          </w:rPr>
          <w:delText>。</w:delText>
        </w:r>
      </w:del>
    </w:p>
    <w:p w14:paraId="6D125D90" w14:textId="781A2031" w:rsidR="00560DBC" w:rsidRPr="00560DBC" w:rsidRDefault="00560DBC" w:rsidP="00560DBC">
      <w:pPr>
        <w:ind w:firstLineChars="200" w:firstLine="442"/>
        <w:rPr>
          <w:ins w:id="5" w:author="墨 许" w:date="2025-02-17T16:31:00Z"/>
          <w:rFonts w:ascii="宋体" w:eastAsia="宋体" w:hAnsi="宋体" w:cs="宋体" w:hint="eastAsia"/>
        </w:rPr>
      </w:pPr>
      <w:ins w:id="6" w:author="墨 许" w:date="2025-02-17T16:30:00Z">
        <w:r>
          <w:rPr>
            <w:rFonts w:ascii="宋体" w:eastAsia="宋体" w:hAnsi="宋体" w:cs="宋体" w:hint="eastAsia"/>
            <w:b/>
            <w:bCs/>
          </w:rPr>
          <w:t>（三）</w:t>
        </w:r>
        <w:r w:rsidRPr="00560DBC">
          <w:rPr>
            <w:rFonts w:ascii="宋体" w:eastAsia="宋体" w:hAnsi="宋体" w:cs="宋体" w:hint="eastAsia"/>
          </w:rPr>
          <w:t>浙江大学：基于AI的学情分析驱动精准化思政教育</w:t>
        </w:r>
      </w:ins>
    </w:p>
    <w:p w14:paraId="53A30777" w14:textId="4EE0B6D2" w:rsidR="00560DBC" w:rsidRPr="00560DBC" w:rsidRDefault="00560DBC" w:rsidP="00560DBC">
      <w:pPr>
        <w:ind w:firstLineChars="200" w:firstLine="440"/>
        <w:rPr>
          <w:ins w:id="7" w:author="墨 许" w:date="2025-02-17T16:31:00Z"/>
          <w:rFonts w:ascii="宋体" w:eastAsia="宋体" w:hAnsi="宋体" w:cs="宋体" w:hint="eastAsia"/>
        </w:rPr>
      </w:pPr>
      <w:ins w:id="8" w:author="墨 许" w:date="2025-02-17T16:31:00Z">
        <w:r w:rsidRPr="00560DBC">
          <w:rPr>
            <w:rFonts w:ascii="宋体" w:eastAsia="宋体" w:hAnsi="宋体" w:cs="宋体" w:hint="eastAsia"/>
          </w:rPr>
          <w:t>浙江大学积极探索人工智能（AI）技术在思想政治教育中的应用，构建了多元化的“AI+思政”教学模式，提升了教育的精准性和互动性。在“思想道德与法治”课程中，学校引入数字人授课、生成式AI辅助学习和案例教学三大模块。通过数字人授课，学生在课堂上体验到生动的教学内容；利用生成式AI，学生能够自主完成研究性学习任务；在案例教学中，围绕人工智能相关话题展开讨论，增强了课堂的趣味性和参与度。</w:t>
        </w:r>
      </w:ins>
    </w:p>
    <w:p w14:paraId="4DB486D4" w14:textId="666A404C" w:rsidR="00BD04A7" w:rsidDel="004D10E6" w:rsidRDefault="00560DBC" w:rsidP="00244DBD">
      <w:pPr>
        <w:ind w:firstLineChars="200" w:firstLine="440"/>
        <w:rPr>
          <w:del w:id="9" w:author="墨 许" w:date="2025-02-17T16:32:00Z"/>
          <w:rFonts w:ascii="宋体" w:eastAsia="宋体" w:hAnsi="宋体" w:cs="宋体" w:hint="eastAsia"/>
        </w:rPr>
      </w:pPr>
      <w:ins w:id="10" w:author="墨 许" w:date="2025-02-17T16:31:00Z">
        <w:r w:rsidRPr="00560DBC">
          <w:rPr>
            <w:rFonts w:ascii="宋体" w:eastAsia="宋体" w:hAnsi="宋体" w:cs="宋体" w:hint="eastAsia"/>
          </w:rPr>
          <w:t>此外，“中国近现代史纲要”课程上线了知识图谱和AI助教工具，将课程内容细化为13个主题、165个核心知识点，建立了782个知识节点和498个知识关系。这些知识点与572个教学资源智能关联，为学生提供了沉浸式的线上学习体验，方便学生查阅、拓展和自我检验学习效果。通过将AI技术融入思政教育，浙江大学实现了教学模式的创新，提升了学生的参与度和学习效果，为高校思政教育的智能化发展提供了有益的参考。</w:t>
        </w:r>
      </w:ins>
    </w:p>
    <w:p w14:paraId="5C7FFE42" w14:textId="77777777" w:rsidR="004D10E6" w:rsidRPr="00B331CC" w:rsidRDefault="004D10E6" w:rsidP="00244DBD">
      <w:pPr>
        <w:ind w:firstLineChars="200" w:firstLine="440"/>
        <w:rPr>
          <w:ins w:id="11" w:author="墨 许" w:date="2025-02-17T16:32:00Z"/>
          <w:rFonts w:ascii="宋体" w:eastAsia="宋体" w:hAnsi="宋体" w:cs="宋体" w:hint="eastAsia"/>
        </w:rPr>
      </w:pPr>
    </w:p>
    <w:p w14:paraId="042224BE" w14:textId="768F4CD9" w:rsidR="00517BDE" w:rsidRDefault="00000000" w:rsidP="00560DBC">
      <w:pPr>
        <w:ind w:firstLineChars="200" w:firstLine="442"/>
        <w:rPr>
          <w:rFonts w:ascii="宋体" w:eastAsia="宋体" w:hAnsi="宋体" w:cs="宋体" w:hint="eastAsia"/>
          <w:b/>
          <w:bCs/>
        </w:rPr>
      </w:pPr>
      <w:r>
        <w:rPr>
          <w:rFonts w:ascii="宋体" w:eastAsia="宋体" w:hAnsi="宋体" w:cs="宋体" w:hint="eastAsia"/>
          <w:b/>
          <w:bCs/>
        </w:rPr>
        <w:t>（四）</w:t>
      </w:r>
      <w:r w:rsidR="00F90CA2" w:rsidRPr="00F90CA2">
        <w:rPr>
          <w:rFonts w:ascii="宋体" w:eastAsia="宋体" w:hAnsi="宋体" w:cs="宋体" w:hint="eastAsia"/>
          <w:b/>
          <w:bCs/>
        </w:rPr>
        <w:t>厦门理工学院</w:t>
      </w:r>
      <w:r w:rsidR="005C675B">
        <w:rPr>
          <w:rFonts w:ascii="宋体" w:eastAsia="宋体" w:hAnsi="宋体" w:cs="宋体" w:hint="eastAsia"/>
          <w:b/>
          <w:bCs/>
        </w:rPr>
        <w:t>:</w:t>
      </w:r>
      <w:r w:rsidR="005C675B" w:rsidRPr="005C675B">
        <w:rPr>
          <w:rFonts w:hint="eastAsia"/>
        </w:rPr>
        <w:t xml:space="preserve"> </w:t>
      </w:r>
      <w:ins w:id="12" w:author="墨 许" w:date="2025-02-17T17:12:00Z">
        <w:r w:rsidR="00142305" w:rsidRPr="00142305">
          <w:rPr>
            <w:rFonts w:ascii="宋体" w:eastAsia="宋体" w:hAnsi="宋体" w:cs="宋体" w:hint="eastAsia"/>
            <w:b/>
            <w:bCs/>
          </w:rPr>
          <w:t>虚拟仿真技术赋能思政教育的创新实践</w:t>
        </w:r>
      </w:ins>
      <w:del w:id="13" w:author="墨 许" w:date="2025-02-17T17:12:00Z">
        <w:r w:rsidR="005C675B" w:rsidRPr="005C675B" w:rsidDel="00142305">
          <w:rPr>
            <w:rFonts w:ascii="宋体" w:eastAsia="宋体" w:hAnsi="宋体" w:cs="宋体" w:hint="eastAsia"/>
            <w:b/>
            <w:bCs/>
          </w:rPr>
          <w:delText>产学研用一体化的AI+思政教育模式</w:delText>
        </w:r>
      </w:del>
    </w:p>
    <w:p w14:paraId="79DCF0A3" w14:textId="0DB44755" w:rsidR="00F752A1" w:rsidRDefault="00B45E3B" w:rsidP="00495AE2">
      <w:pPr>
        <w:ind w:firstLineChars="200" w:firstLine="440"/>
        <w:rPr>
          <w:rFonts w:ascii="宋体" w:eastAsia="宋体" w:hAnsi="宋体" w:cs="宋体" w:hint="eastAsia"/>
        </w:rPr>
      </w:pPr>
      <w:r w:rsidRPr="00B45E3B">
        <w:rPr>
          <w:rFonts w:ascii="宋体" w:eastAsia="宋体" w:hAnsi="宋体" w:cs="宋体" w:hint="eastAsia"/>
        </w:rPr>
        <w:t>厦门理工学院</w:t>
      </w:r>
      <w:r w:rsidR="0045208F" w:rsidRPr="0045208F">
        <w:rPr>
          <w:rFonts w:ascii="宋体" w:eastAsia="宋体" w:hAnsi="宋体" w:cs="宋体" w:hint="eastAsia"/>
        </w:rPr>
        <w:t>将专业课、思政课与虚拟仿真体验有机结合，鼓励教师探索多元化表达方式，推动课程思政建设的数字化进程</w:t>
      </w:r>
      <w:r w:rsidR="0045208F">
        <w:rPr>
          <w:rFonts w:ascii="宋体" w:eastAsia="宋体" w:hAnsi="宋体" w:cs="宋体" w:hint="eastAsia"/>
        </w:rPr>
        <w:t>。并且</w:t>
      </w:r>
      <w:r w:rsidRPr="00B45E3B">
        <w:rPr>
          <w:rFonts w:ascii="宋体" w:eastAsia="宋体" w:hAnsi="宋体" w:cs="宋体" w:hint="eastAsia"/>
        </w:rPr>
        <w:t>创新性地构建了“产学研用”一体化的AI+思政教育模式。学校联合中央党校研发的《人工智能技术与应用》课程思政方案，将“两弹一星精神”“载人航天精神”等红色基因编码为机器学习特征向量。</w:t>
      </w:r>
      <w:r w:rsidR="00544C4C" w:rsidRPr="00544C4C">
        <w:rPr>
          <w:rFonts w:ascii="宋体" w:eastAsia="宋体" w:hAnsi="宋体" w:cs="宋体" w:hint="eastAsia"/>
        </w:rPr>
        <w:t>刘利钊研究团队在中央党校和清华大学专家组的指导下，充分发挥人工智能技术在课程思政建设中的独特优势，推出了一套创新的课程思政案例集</w:t>
      </w:r>
      <w:r w:rsidR="00544C4C">
        <w:rPr>
          <w:rFonts w:ascii="宋体" w:eastAsia="宋体" w:hAnsi="宋体" w:cs="宋体" w:hint="eastAsia"/>
        </w:rPr>
        <w:t>。</w:t>
      </w:r>
      <w:r w:rsidR="00622BD2">
        <w:rPr>
          <w:rFonts w:ascii="宋体" w:eastAsia="宋体" w:hAnsi="宋体" w:cs="宋体" w:hint="eastAsia"/>
        </w:rPr>
        <w:t>并且</w:t>
      </w:r>
      <w:r w:rsidR="00B3330B" w:rsidRPr="00B3330B">
        <w:rPr>
          <w:rFonts w:ascii="宋体" w:eastAsia="宋体" w:hAnsi="宋体" w:cs="宋体" w:hint="eastAsia"/>
        </w:rPr>
        <w:t>通过人机结合的创新方式，将传统的思政教育模式转变为数智沉浸式体验，极大增强了学习者的内驱力与主动性。</w:t>
      </w:r>
      <w:r w:rsidR="003270B2" w:rsidRPr="003270B2">
        <w:rPr>
          <w:rFonts w:ascii="宋体" w:eastAsia="宋体" w:hAnsi="宋体" w:cs="宋体" w:hint="eastAsia"/>
        </w:rPr>
        <w:t>这一方案不仅仅是对经典文本之美的数字诠释，更是推动高校“大思政课”体系建设的关键一步</w:t>
      </w:r>
      <w:r w:rsidR="0045208F">
        <w:rPr>
          <w:rFonts w:ascii="宋体" w:eastAsia="宋体" w:hAnsi="宋体" w:cs="宋体" w:hint="eastAsia"/>
        </w:rPr>
        <w:t>。</w:t>
      </w:r>
    </w:p>
    <w:p w14:paraId="1B04246C" w14:textId="77777777" w:rsidR="00B45E3B" w:rsidRDefault="00B45E3B">
      <w:pPr>
        <w:ind w:firstLineChars="200" w:firstLine="440"/>
        <w:rPr>
          <w:rFonts w:ascii="宋体" w:eastAsia="宋体" w:hAnsi="宋体" w:cs="宋体" w:hint="eastAsia"/>
        </w:rPr>
      </w:pPr>
    </w:p>
    <w:p w14:paraId="1C62C5B6" w14:textId="2D2FFBB2" w:rsidR="00BD671C" w:rsidRPr="00BD671C" w:rsidRDefault="00BD671C" w:rsidP="00BD671C">
      <w:pPr>
        <w:ind w:firstLineChars="200" w:firstLine="440"/>
        <w:rPr>
          <w:rFonts w:ascii="宋体" w:eastAsia="宋体" w:hAnsi="宋体" w:cs="宋体" w:hint="eastAsia"/>
        </w:rPr>
      </w:pPr>
      <w:r w:rsidRPr="00BD671C">
        <w:rPr>
          <w:rFonts w:ascii="宋体" w:eastAsia="宋体" w:hAnsi="宋体" w:cs="宋体"/>
        </w:rPr>
        <w:t>尽管部分高校在“AI+思政教育”领域取得了一定进展，但在实际应用中仍面临诸多挑战与不足。一方面，AI技术虽在数据处理和教学辅助方面有所应用，但与思政教育专业知识的深度融合仍显不足，尤其在教学内容创新和教育理念结合方面亟待加强。例如，AI的应用多集中在课堂管理和学情分析，而在课堂教学方法和课程内容创新方面支持有限，互动性不足。现有的AI平台主要提供学情分析和个性化推荐，缺乏深度互动机制，学生与AI之间的交流多为单向，难以实现真正的“双向交流”。另一方面，AI</w:t>
      </w:r>
      <w:r w:rsidRPr="00BD671C">
        <w:rPr>
          <w:rFonts w:ascii="宋体" w:eastAsia="宋体" w:hAnsi="宋体" w:cs="宋体"/>
        </w:rPr>
        <w:lastRenderedPageBreak/>
        <w:t>技术在思政教育中的应用涉及伦理和隐私问题。例如，北京大学深圳研究生院虽在数据使用和隐私保护方面进行了初步探索，但在细节上仍需完善。在学情分析和学生画像过程中，如何确保数据合规、避免算法偏见以及平衡技术创新与伦理风险，都是亟待解决的问题。</w:t>
      </w:r>
    </w:p>
    <w:p w14:paraId="60B7D952" w14:textId="77777777" w:rsidR="002725D0" w:rsidRPr="00BD671C" w:rsidRDefault="002725D0">
      <w:pPr>
        <w:ind w:firstLineChars="200" w:firstLine="440"/>
        <w:rPr>
          <w:rFonts w:ascii="宋体" w:eastAsia="宋体" w:hAnsi="宋体" w:cs="宋体" w:hint="eastAsia"/>
        </w:rPr>
      </w:pPr>
    </w:p>
    <w:bookmarkEnd w:id="0"/>
    <w:p w14:paraId="1F9A1C70" w14:textId="0C34FA72" w:rsidR="00517BDE" w:rsidRDefault="00000000">
      <w:pPr>
        <w:pStyle w:val="ac"/>
        <w:spacing w:line="360" w:lineRule="auto"/>
        <w:ind w:left="422"/>
        <w:rPr>
          <w:rFonts w:ascii="宋体" w:eastAsia="宋体" w:hAnsi="宋体" w:hint="eastAsia"/>
          <w:b/>
          <w:bCs/>
          <w:szCs w:val="21"/>
        </w:rPr>
      </w:pPr>
      <w:r>
        <w:rPr>
          <w:rFonts w:ascii="宋体" w:eastAsia="宋体" w:hAnsi="宋体" w:hint="eastAsia"/>
          <w:b/>
          <w:bCs/>
          <w:szCs w:val="21"/>
        </w:rPr>
        <w:t>三、党建引领下</w:t>
      </w:r>
      <w:r>
        <w:rPr>
          <w:rFonts w:ascii="宋体" w:eastAsia="宋体" w:hAnsi="宋体"/>
          <w:b/>
          <w:bCs/>
          <w:szCs w:val="21"/>
        </w:rPr>
        <w:t>AI应用于思政教育的发展优化建议</w:t>
      </w:r>
    </w:p>
    <w:p w14:paraId="7641B86B" w14:textId="77777777" w:rsidR="00517BDE" w:rsidRDefault="00000000">
      <w:pPr>
        <w:ind w:firstLineChars="200" w:firstLine="440"/>
        <w:rPr>
          <w:rFonts w:ascii="宋体" w:eastAsia="宋体" w:hAnsi="宋体" w:cs="宋体" w:hint="eastAsia"/>
        </w:rPr>
      </w:pPr>
      <w:r>
        <w:rPr>
          <w:rFonts w:ascii="宋体" w:eastAsia="宋体" w:hAnsi="宋体" w:cs="宋体"/>
        </w:rPr>
        <w:t>随着AI和大数据时代的到来，人类与人工智能技术之间的相互依赖日益加深，这一过程离不开数据资源、软硬件设施等底层技术和上层应用的支持，同时“AI+思政教育”的有效实践，还需要具备相关专业人才，以及制度层面完善的法律和伦理规范的保障。</w:t>
      </w:r>
    </w:p>
    <w:p w14:paraId="524CE8DD" w14:textId="77777777" w:rsidR="00517BDE" w:rsidRDefault="00000000">
      <w:pPr>
        <w:ind w:firstLineChars="200" w:firstLine="442"/>
        <w:rPr>
          <w:rFonts w:ascii="宋体" w:eastAsia="宋体" w:hAnsi="宋体" w:cs="宋体" w:hint="eastAsia"/>
          <w:b/>
          <w:bCs/>
        </w:rPr>
      </w:pPr>
      <w:r>
        <w:rPr>
          <w:rFonts w:ascii="宋体" w:eastAsia="宋体" w:hAnsi="宋体" w:cs="宋体" w:hint="eastAsia"/>
          <w:b/>
          <w:bCs/>
        </w:rPr>
        <w:t>（一）加强</w:t>
      </w:r>
      <w:r>
        <w:rPr>
          <w:rFonts w:ascii="宋体" w:eastAsia="宋体" w:hAnsi="宋体" w:cs="宋体"/>
          <w:b/>
          <w:bCs/>
        </w:rPr>
        <w:t>AI赋能思政教育的</w:t>
      </w:r>
      <w:r>
        <w:rPr>
          <w:rFonts w:ascii="宋体" w:eastAsia="宋体" w:hAnsi="宋体" w:cs="宋体" w:hint="eastAsia"/>
          <w:b/>
          <w:bCs/>
        </w:rPr>
        <w:t>思想意识</w:t>
      </w:r>
    </w:p>
    <w:p w14:paraId="6B8E5A32" w14:textId="77777777" w:rsidR="00517BDE" w:rsidRDefault="00000000">
      <w:pPr>
        <w:ind w:firstLineChars="200" w:firstLine="440"/>
        <w:rPr>
          <w:rFonts w:ascii="宋体" w:eastAsia="宋体" w:hAnsi="宋体" w:cs="宋体" w:hint="eastAsia"/>
        </w:rPr>
      </w:pPr>
      <w:r>
        <w:rPr>
          <w:rFonts w:ascii="宋体" w:eastAsia="宋体" w:hAnsi="宋体" w:cs="宋体" w:hint="eastAsia"/>
        </w:rPr>
        <w:t>当今社会对于A</w:t>
      </w:r>
      <w:r>
        <w:rPr>
          <w:rFonts w:ascii="宋体" w:eastAsia="宋体" w:hAnsi="宋体" w:cs="宋体"/>
        </w:rPr>
        <w:t>I</w:t>
      </w:r>
      <w:r>
        <w:rPr>
          <w:rFonts w:ascii="宋体" w:eastAsia="宋体" w:hAnsi="宋体" w:cs="宋体" w:hint="eastAsia"/>
        </w:rPr>
        <w:t>和思政教育的重视程度都不言而喻，但对于两者结合的重视程度仍需加强。</w:t>
      </w:r>
      <w:r>
        <w:rPr>
          <w:rFonts w:ascii="宋体" w:eastAsia="宋体" w:hAnsi="宋体" w:cs="宋体"/>
        </w:rPr>
        <w:t>随着人工智能技术的快速发展，其在思政教育中的应用不仅涉及到教育模式的转型，还关系到价值观塑造和社会责任的担当。从全局出发，深刻认识到AI技术在思政教育中的潜力与挑战，才能更好地引导其正向发展，确保教育目标的实现</w:t>
      </w:r>
      <w:r>
        <w:rPr>
          <w:rFonts w:ascii="宋体" w:eastAsia="宋体" w:hAnsi="宋体" w:cs="宋体" w:hint="eastAsia"/>
          <w:vertAlign w:val="superscript"/>
        </w:rPr>
        <w:fldChar w:fldCharType="begin"/>
      </w:r>
      <w:r>
        <w:rPr>
          <w:rFonts w:ascii="宋体" w:eastAsia="宋体" w:hAnsi="宋体" w:cs="宋体" w:hint="eastAsia"/>
          <w:vertAlign w:val="superscript"/>
        </w:rPr>
        <w:instrText xml:space="preserve"> </w:instrText>
      </w:r>
      <w:r>
        <w:rPr>
          <w:rFonts w:ascii="宋体" w:eastAsia="宋体" w:hAnsi="宋体" w:cs="宋体"/>
          <w:vertAlign w:val="superscript"/>
        </w:rPr>
        <w:instrText>REF _Ref190294342 \r \h</w:instrText>
      </w:r>
      <w:r>
        <w:rPr>
          <w:rFonts w:ascii="宋体" w:eastAsia="宋体" w:hAnsi="宋体" w:cs="宋体" w:hint="eastAsia"/>
          <w:vertAlign w:val="superscript"/>
        </w:rPr>
        <w:instrText xml:space="preserve">  \* MERGEFORMAT </w:instrText>
      </w:r>
      <w:r>
        <w:rPr>
          <w:rFonts w:ascii="宋体" w:eastAsia="宋体" w:hAnsi="宋体" w:cs="宋体" w:hint="eastAsia"/>
          <w:vertAlign w:val="superscript"/>
        </w:rPr>
      </w:r>
      <w:r>
        <w:rPr>
          <w:rFonts w:ascii="宋体" w:eastAsia="宋体" w:hAnsi="宋体" w:cs="宋体" w:hint="eastAsia"/>
          <w:vertAlign w:val="superscript"/>
        </w:rPr>
        <w:fldChar w:fldCharType="separate"/>
      </w:r>
      <w:r>
        <w:rPr>
          <w:rFonts w:ascii="宋体" w:eastAsia="宋体" w:hAnsi="宋体" w:cs="宋体" w:hint="eastAsia"/>
          <w:vertAlign w:val="superscript"/>
        </w:rPr>
        <w:t>[4]</w:t>
      </w:r>
      <w:r>
        <w:rPr>
          <w:rFonts w:ascii="宋体" w:eastAsia="宋体" w:hAnsi="宋体" w:cs="宋体" w:hint="eastAsia"/>
          <w:vertAlign w:val="superscript"/>
        </w:rPr>
        <w:fldChar w:fldCharType="end"/>
      </w:r>
      <w:r>
        <w:rPr>
          <w:rFonts w:ascii="宋体" w:eastAsia="宋体" w:hAnsi="宋体" w:cs="宋体"/>
        </w:rPr>
        <w:t>。加强对AI技术在思政教育领域应用的重视，是实现教育创新、推动教育公平和培养具有社会责任感的未来公民的关键所在。</w:t>
      </w:r>
    </w:p>
    <w:p w14:paraId="0FF3C7B4" w14:textId="77777777" w:rsidR="005444CB" w:rsidRDefault="005444CB">
      <w:pPr>
        <w:ind w:firstLineChars="200" w:firstLine="440"/>
        <w:rPr>
          <w:rFonts w:ascii="宋体" w:eastAsia="宋体" w:hAnsi="宋体" w:cs="宋体" w:hint="eastAsia"/>
        </w:rPr>
      </w:pPr>
    </w:p>
    <w:p w14:paraId="4F27304A" w14:textId="77777777" w:rsidR="00517BDE" w:rsidRDefault="00000000">
      <w:pPr>
        <w:ind w:firstLineChars="200" w:firstLine="442"/>
        <w:rPr>
          <w:rFonts w:ascii="宋体" w:eastAsia="宋体" w:hAnsi="宋体" w:cs="宋体" w:hint="eastAsia"/>
          <w:b/>
          <w:bCs/>
        </w:rPr>
      </w:pPr>
      <w:r>
        <w:rPr>
          <w:rFonts w:ascii="宋体" w:eastAsia="宋体" w:hAnsi="宋体" w:cs="宋体" w:hint="eastAsia"/>
          <w:b/>
          <w:bCs/>
        </w:rPr>
        <w:t>（二）强化</w:t>
      </w:r>
      <w:r>
        <w:rPr>
          <w:rFonts w:ascii="宋体" w:eastAsia="宋体" w:hAnsi="宋体" w:cs="宋体"/>
          <w:b/>
          <w:bCs/>
        </w:rPr>
        <w:t>AI赋能思政教育的支持保障</w:t>
      </w:r>
    </w:p>
    <w:p w14:paraId="2D74781A" w14:textId="2512F05C" w:rsidR="00517BDE" w:rsidRDefault="00000000">
      <w:pPr>
        <w:ind w:firstLineChars="200" w:firstLine="440"/>
        <w:rPr>
          <w:rFonts w:ascii="宋体" w:eastAsia="宋体" w:hAnsi="宋体" w:cs="宋体" w:hint="eastAsia"/>
        </w:rPr>
      </w:pPr>
      <w:r>
        <w:rPr>
          <w:rFonts w:ascii="宋体" w:eastAsia="宋体" w:hAnsi="宋体" w:cs="宋体" w:hint="eastAsia"/>
        </w:rPr>
        <w:t>从顶层设计层面，</w:t>
      </w:r>
      <w:r>
        <w:rPr>
          <w:rFonts w:ascii="宋体" w:eastAsia="宋体" w:hAnsi="宋体" w:cs="宋体"/>
        </w:rPr>
        <w:t>加强对技术创新的支持力度，提供充足的资源保障，推动关键技术攻关，构建具有中国特色的智能技术体系。在当前西方技术霸权与高新技术封锁的背景下，我国亟需加速突破“卡脖子”技术，致力于打造符合中国文化语境与价值观的生成式人工智能系统。此外，应着力加强思想政治工作相关数据的安全管理与共享机制，确保其规范性与可靠性，保障数据使用的安全性和合规性。为此，国家应尽早出台符合我国国情的人工智能技术规范与伦理指南，重点关注科技伦理原则的明确性、科技伦理治理体制与机制的完善性、科技伦理审查与监管的强化性，以及科技伦理教育与宣传的普及性，从而为人工智能的健康发展奠定坚实的制度保障。</w:t>
      </w:r>
    </w:p>
    <w:p w14:paraId="4240573A" w14:textId="77777777" w:rsidR="005444CB" w:rsidRDefault="005444CB">
      <w:pPr>
        <w:ind w:firstLineChars="200" w:firstLine="440"/>
        <w:rPr>
          <w:rFonts w:ascii="宋体" w:eastAsia="宋体" w:hAnsi="宋体" w:cs="宋体" w:hint="eastAsia"/>
        </w:rPr>
      </w:pPr>
    </w:p>
    <w:p w14:paraId="68304287" w14:textId="77777777" w:rsidR="00517BDE" w:rsidRDefault="00000000">
      <w:pPr>
        <w:ind w:firstLineChars="200" w:firstLine="442"/>
        <w:rPr>
          <w:rFonts w:ascii="宋体" w:eastAsia="宋体" w:hAnsi="宋体" w:cs="宋体" w:hint="eastAsia"/>
          <w:b/>
          <w:bCs/>
        </w:rPr>
      </w:pPr>
      <w:r>
        <w:rPr>
          <w:rFonts w:ascii="宋体" w:eastAsia="宋体" w:hAnsi="宋体" w:cs="宋体" w:hint="eastAsia"/>
          <w:b/>
          <w:bCs/>
        </w:rPr>
        <w:t>（三）</w:t>
      </w:r>
      <w:r>
        <w:rPr>
          <w:rFonts w:ascii="宋体" w:eastAsia="宋体" w:hAnsi="宋体" w:cs="宋体"/>
          <w:b/>
          <w:bCs/>
        </w:rPr>
        <w:t>优化高校思政工作</w:t>
      </w:r>
      <w:r>
        <w:rPr>
          <w:rFonts w:ascii="宋体" w:eastAsia="宋体" w:hAnsi="宋体" w:cs="宋体" w:hint="eastAsia"/>
          <w:b/>
          <w:bCs/>
        </w:rPr>
        <w:t>人才</w:t>
      </w:r>
      <w:r>
        <w:rPr>
          <w:rFonts w:ascii="宋体" w:eastAsia="宋体" w:hAnsi="宋体" w:cs="宋体"/>
          <w:b/>
          <w:bCs/>
        </w:rPr>
        <w:t>的</w:t>
      </w:r>
      <w:r>
        <w:rPr>
          <w:rFonts w:ascii="宋体" w:eastAsia="宋体" w:hAnsi="宋体" w:cs="宋体" w:hint="eastAsia"/>
          <w:b/>
          <w:bCs/>
        </w:rPr>
        <w:t>队伍</w:t>
      </w:r>
      <w:r>
        <w:rPr>
          <w:rFonts w:ascii="宋体" w:eastAsia="宋体" w:hAnsi="宋体" w:cs="宋体"/>
          <w:b/>
          <w:bCs/>
        </w:rPr>
        <w:t>建设</w:t>
      </w:r>
    </w:p>
    <w:p w14:paraId="1E752104" w14:textId="38EDF4D8" w:rsidR="00517BDE" w:rsidRDefault="00000000">
      <w:pPr>
        <w:ind w:firstLineChars="200" w:firstLine="440"/>
        <w:rPr>
          <w:rFonts w:ascii="宋体" w:eastAsia="宋体" w:hAnsi="宋体" w:cs="宋体" w:hint="eastAsia"/>
        </w:rPr>
      </w:pPr>
      <w:r>
        <w:rPr>
          <w:rFonts w:ascii="宋体" w:eastAsia="宋体" w:hAnsi="宋体" w:cs="宋体" w:hint="eastAsia"/>
        </w:rPr>
        <w:t>在高校组织层面</w:t>
      </w:r>
      <w:r>
        <w:rPr>
          <w:rFonts w:ascii="宋体" w:eastAsia="宋体" w:hAnsi="宋体" w:cs="宋体"/>
        </w:rPr>
        <w:t>，需要打造“数字化”的队伍，引导AI赋能的教育更贴近学生的特点并且符合教育发展规律。学校应帮助思政工作者了解人工智能的内在原理与变革规律，客观、公正地看待AI技术及其发展趋势，组织思政工作者开展智能化实物情景和实践应用的培训，通过网络智能研修、线上课程等方式，推动思政教育培训模式的改革，</w:t>
      </w:r>
      <w:r>
        <w:rPr>
          <w:rFonts w:ascii="宋体" w:eastAsia="宋体" w:hAnsi="宋体" w:cs="宋体"/>
        </w:rPr>
        <w:lastRenderedPageBreak/>
        <w:t>促进优质教育资源的共享，进而建立智能化的队伍治理体系。同时，学校还应鼓励思政工作者将AI技术融入教育实践</w:t>
      </w:r>
      <w:r w:rsidR="00852757">
        <w:rPr>
          <w:rFonts w:ascii="宋体" w:eastAsia="宋体" w:hAnsi="宋体" w:cs="宋体" w:hint="eastAsia"/>
        </w:rPr>
        <w:t>、优化课堂教学</w:t>
      </w:r>
      <w:r>
        <w:rPr>
          <w:rFonts w:ascii="宋体" w:eastAsia="宋体" w:hAnsi="宋体" w:cs="宋体"/>
        </w:rPr>
        <w:t>，增强思想政治教育的吸引力和感染力，使其更符合当代学生的学习需求和认知特点。此外，学校应注重</w:t>
      </w:r>
      <w:r>
        <w:rPr>
          <w:rFonts w:ascii="宋体" w:eastAsia="宋体" w:hAnsi="宋体" w:cs="宋体" w:hint="eastAsia"/>
        </w:rPr>
        <w:t>提升</w:t>
      </w:r>
      <w:r>
        <w:rPr>
          <w:rFonts w:ascii="宋体" w:eastAsia="宋体" w:hAnsi="宋体" w:cs="宋体"/>
        </w:rPr>
        <w:t>思政工作者在AI赋能下的终身学习能力，通过设置培训、学术交流与技术支持等多元化渠道，帮助思政工作者掌握与时俱进的AI工具，提升其教育创新能力，以应对智能时代带来的挑战与机遇。</w:t>
      </w:r>
    </w:p>
    <w:p w14:paraId="0E80667B" w14:textId="6778AA9F" w:rsidR="00517BDE" w:rsidRDefault="00000000">
      <w:pPr>
        <w:ind w:firstLineChars="200" w:firstLine="442"/>
        <w:rPr>
          <w:rFonts w:ascii="宋体" w:eastAsia="宋体" w:hAnsi="宋体" w:cs="宋体" w:hint="eastAsia"/>
          <w:b/>
          <w:bCs/>
        </w:rPr>
      </w:pPr>
      <w:r>
        <w:rPr>
          <w:rFonts w:ascii="宋体" w:eastAsia="宋体" w:hAnsi="宋体" w:cs="宋体" w:hint="eastAsia"/>
          <w:b/>
          <w:bCs/>
        </w:rPr>
        <w:t>（四）</w:t>
      </w:r>
      <w:r>
        <w:rPr>
          <w:rFonts w:ascii="宋体" w:eastAsia="宋体" w:hAnsi="宋体" w:cs="宋体"/>
          <w:b/>
          <w:bCs/>
        </w:rPr>
        <w:t>提升学生的</w:t>
      </w:r>
      <w:r>
        <w:rPr>
          <w:rFonts w:ascii="宋体" w:eastAsia="宋体" w:hAnsi="宋体" w:cs="宋体" w:hint="eastAsia"/>
          <w:b/>
          <w:bCs/>
        </w:rPr>
        <w:t>A</w:t>
      </w:r>
      <w:r>
        <w:rPr>
          <w:rFonts w:ascii="宋体" w:eastAsia="宋体" w:hAnsi="宋体" w:cs="宋体"/>
          <w:b/>
          <w:bCs/>
        </w:rPr>
        <w:t>I</w:t>
      </w:r>
      <w:r>
        <w:rPr>
          <w:rFonts w:ascii="宋体" w:eastAsia="宋体" w:hAnsi="宋体" w:cs="宋体" w:hint="eastAsia"/>
          <w:b/>
          <w:bCs/>
        </w:rPr>
        <w:t>素养</w:t>
      </w:r>
      <w:r>
        <w:rPr>
          <w:rFonts w:ascii="宋体" w:eastAsia="宋体" w:hAnsi="宋体" w:cs="宋体"/>
          <w:b/>
          <w:bCs/>
        </w:rPr>
        <w:t>和批判思维</w:t>
      </w:r>
    </w:p>
    <w:p w14:paraId="6EE82FDB" w14:textId="38CC4880" w:rsidR="00517BDE" w:rsidRDefault="00000000">
      <w:pPr>
        <w:ind w:firstLineChars="200" w:firstLine="440"/>
        <w:rPr>
          <w:rFonts w:ascii="宋体" w:eastAsia="宋体" w:hAnsi="宋体" w:cs="宋体" w:hint="eastAsia"/>
        </w:rPr>
      </w:pPr>
      <w:r>
        <w:rPr>
          <w:rFonts w:ascii="宋体" w:eastAsia="宋体" w:hAnsi="宋体" w:cs="宋体"/>
        </w:rPr>
        <w:t>从学生层面出发，尽管AI能够提供个性化、精准的教育内容，但其背后也潜藏着算法偏见等问题。因此，学生应培养</w:t>
      </w:r>
      <w:r>
        <w:rPr>
          <w:rFonts w:ascii="宋体" w:eastAsia="宋体" w:hAnsi="宋体" w:cs="宋体" w:hint="eastAsia"/>
        </w:rPr>
        <w:t>A</w:t>
      </w:r>
      <w:r>
        <w:rPr>
          <w:rFonts w:ascii="宋体" w:eastAsia="宋体" w:hAnsi="宋体" w:cs="宋体"/>
        </w:rPr>
        <w:t>I</w:t>
      </w:r>
      <w:r>
        <w:rPr>
          <w:rFonts w:ascii="宋体" w:eastAsia="宋体" w:hAnsi="宋体" w:cs="宋体" w:hint="eastAsia"/>
        </w:rPr>
        <w:t>素养和</w:t>
      </w:r>
      <w:r>
        <w:rPr>
          <w:rFonts w:ascii="宋体" w:eastAsia="宋体" w:hAnsi="宋体" w:cs="宋体"/>
        </w:rPr>
        <w:t>批判性思维，客观</w:t>
      </w:r>
      <w:r w:rsidR="00265BB9">
        <w:rPr>
          <w:rFonts w:ascii="宋体" w:eastAsia="宋体" w:hAnsi="宋体" w:cs="宋体" w:hint="eastAsia"/>
        </w:rPr>
        <w:t>理性评估</w:t>
      </w:r>
      <w:r>
        <w:rPr>
          <w:rFonts w:ascii="宋体" w:eastAsia="宋体" w:hAnsi="宋体" w:cs="宋体"/>
        </w:rPr>
        <w:t>AI所提供的教育资源，避免盲目依赖。</w:t>
      </w:r>
      <w:r w:rsidR="008A3604">
        <w:rPr>
          <w:rFonts w:ascii="宋体" w:eastAsia="宋体" w:hAnsi="宋体" w:cs="宋体" w:hint="eastAsia"/>
        </w:rPr>
        <w:t>针对过程中</w:t>
      </w:r>
      <w:r>
        <w:rPr>
          <w:rFonts w:ascii="宋体" w:eastAsia="宋体" w:hAnsi="宋体" w:cs="宋体"/>
        </w:rPr>
        <w:t>个人数据采集与分析，学生应增强隐私保护意识。作为AI应用于思政教育的直接受益者，学生应积极参与智能平台的反馈与优化，为智能平台的完善提供宝贵建议。学生应主动利用AI赋能的个性化学习平台，发挥自主学习的优势，针对自己在思政教育中的薄弱环节进行补强与提升，从而进一步增强思想政治教育的内在动力，并促进个人党性修养的持续发展。</w:t>
      </w:r>
    </w:p>
    <w:p w14:paraId="5C80E715" w14:textId="7ED87E92" w:rsidR="00517BDE" w:rsidRDefault="00000000">
      <w:pPr>
        <w:ind w:firstLineChars="200" w:firstLine="440"/>
        <w:rPr>
          <w:rFonts w:ascii="宋体" w:eastAsia="宋体" w:hAnsi="宋体" w:cs="宋体" w:hint="eastAsia"/>
        </w:rPr>
      </w:pPr>
      <w:r>
        <w:rPr>
          <w:rFonts w:ascii="宋体" w:eastAsia="宋体" w:hAnsi="宋体" w:cs="宋体"/>
        </w:rPr>
        <w:t>在新时代中国特色社会主义思想的指引下，高校思想政治教育迎来了新的发展契机。人工智能（AI）作为教育创新的关键力量，正在深刻改变传统思政教育模式。AI技术的引入不仅赋予思政教育新的活力，也为提升教育质量和公平性提供了重要机遇。同时，在AI助力思政教育的过程中，也必须关注技术带来的伦理风险、隐私保护和数据滥用问题。在推进技术创新的同时，更需注重人文关怀，确保教育公平，保护学生的自主权与隐私安全，以实现技术进步与教育价值的有机统一。</w:t>
      </w:r>
    </w:p>
    <w:p w14:paraId="582DFAA7" w14:textId="77777777" w:rsidR="00517BDE" w:rsidRDefault="00517BDE">
      <w:pPr>
        <w:rPr>
          <w:rFonts w:ascii="宋体" w:eastAsia="宋体" w:hAnsi="宋体" w:hint="eastAsia"/>
          <w:b/>
          <w:bCs/>
        </w:rPr>
      </w:pPr>
    </w:p>
    <w:p w14:paraId="76F5B354" w14:textId="77777777" w:rsidR="00517BDE" w:rsidRDefault="00000000">
      <w:pPr>
        <w:rPr>
          <w:rFonts w:ascii="宋体" w:eastAsia="宋体" w:hAnsi="宋体" w:hint="eastAsia"/>
          <w:b/>
          <w:bCs/>
        </w:rPr>
      </w:pPr>
      <w:r>
        <w:rPr>
          <w:rFonts w:ascii="宋体" w:eastAsia="宋体" w:hAnsi="宋体" w:hint="eastAsia"/>
          <w:b/>
          <w:bCs/>
        </w:rPr>
        <w:t>参考文献：</w:t>
      </w:r>
    </w:p>
    <w:p w14:paraId="4AED957A" w14:textId="77777777" w:rsidR="00517BDE" w:rsidRDefault="00000000">
      <w:pPr>
        <w:pStyle w:val="ac"/>
        <w:numPr>
          <w:ilvl w:val="0"/>
          <w:numId w:val="1"/>
        </w:numPr>
        <w:rPr>
          <w:rFonts w:ascii="宋体" w:eastAsia="宋体" w:hAnsi="宋体" w:hint="eastAsia"/>
        </w:rPr>
      </w:pPr>
      <w:bookmarkStart w:id="14" w:name="_Ref190293700"/>
      <w:r>
        <w:rPr>
          <w:rFonts w:ascii="宋体" w:eastAsia="宋体" w:hAnsi="宋体" w:hint="eastAsia"/>
        </w:rPr>
        <w:t>胡华.智能思政：思想政治教育与人工智能的时代融合[J].思想教育研究,2022,(01):41-46.</w:t>
      </w:r>
      <w:bookmarkEnd w:id="14"/>
    </w:p>
    <w:p w14:paraId="178C3BD2" w14:textId="77777777" w:rsidR="00517BDE" w:rsidRDefault="00000000">
      <w:pPr>
        <w:pStyle w:val="ac"/>
        <w:numPr>
          <w:ilvl w:val="0"/>
          <w:numId w:val="1"/>
        </w:numPr>
        <w:rPr>
          <w:rFonts w:ascii="宋体" w:eastAsia="宋体" w:hAnsi="宋体" w:hint="eastAsia"/>
        </w:rPr>
      </w:pPr>
      <w:bookmarkStart w:id="15" w:name="_Ref190294030"/>
      <w:r>
        <w:rPr>
          <w:rFonts w:ascii="宋体" w:eastAsia="宋体" w:hAnsi="宋体" w:hint="eastAsia"/>
        </w:rPr>
        <w:t xml:space="preserve">浙江大学. 浙江大学构建“彩虹人生思政育人平台”打造“三全育人”新模式[EB/OL]. 2020-04-15. </w:t>
      </w:r>
      <w:hyperlink r:id="rId8" w:history="1">
        <w:r w:rsidR="00517BDE">
          <w:rPr>
            <w:rStyle w:val="ab"/>
            <w:rFonts w:ascii="宋体" w:eastAsia="宋体" w:hAnsi="宋体" w:hint="eastAsia"/>
          </w:rPr>
          <w:t>https://www.zju.edu.cn/2020/0415/c41533a2070343/pagem.htm</w:t>
        </w:r>
      </w:hyperlink>
      <w:r>
        <w:rPr>
          <w:rFonts w:ascii="宋体" w:eastAsia="宋体" w:hAnsi="宋体" w:hint="eastAsia"/>
        </w:rPr>
        <w:t>.</w:t>
      </w:r>
      <w:bookmarkEnd w:id="15"/>
    </w:p>
    <w:p w14:paraId="79DF9A3D" w14:textId="77777777" w:rsidR="00517BDE" w:rsidRDefault="00000000">
      <w:pPr>
        <w:pStyle w:val="ac"/>
        <w:numPr>
          <w:ilvl w:val="0"/>
          <w:numId w:val="1"/>
        </w:numPr>
        <w:rPr>
          <w:rFonts w:ascii="宋体" w:eastAsia="宋体" w:hAnsi="宋体" w:hint="eastAsia"/>
        </w:rPr>
      </w:pPr>
      <w:bookmarkStart w:id="16" w:name="_Ref190294068"/>
      <w:r>
        <w:rPr>
          <w:rFonts w:ascii="宋体" w:eastAsia="宋体" w:hAnsi="宋体" w:hint="eastAsia"/>
        </w:rPr>
        <w:t xml:space="preserve">吴楠.【新闻特写】让智慧教育如“延河涛涛”[EB/OL]. 2022-03-31. </w:t>
      </w:r>
      <w:hyperlink r:id="rId9" w:history="1">
        <w:r w:rsidR="00517BDE">
          <w:rPr>
            <w:rStyle w:val="ab"/>
            <w:rFonts w:ascii="宋体" w:eastAsia="宋体" w:hAnsi="宋体" w:hint="eastAsia"/>
          </w:rPr>
          <w:t>https://www.bit.edu.cn/xww/zhxw/yljs/cdb1590d5cd54a19b20826717b7efc4a.htm</w:t>
        </w:r>
      </w:hyperlink>
      <w:r>
        <w:rPr>
          <w:rFonts w:ascii="宋体" w:eastAsia="宋体" w:hAnsi="宋体" w:hint="eastAsia"/>
        </w:rPr>
        <w:t>.</w:t>
      </w:r>
      <w:bookmarkEnd w:id="16"/>
    </w:p>
    <w:p w14:paraId="122D03C9" w14:textId="77777777" w:rsidR="00517BDE" w:rsidRDefault="00000000">
      <w:pPr>
        <w:pStyle w:val="ac"/>
        <w:numPr>
          <w:ilvl w:val="0"/>
          <w:numId w:val="1"/>
        </w:numPr>
        <w:rPr>
          <w:rFonts w:ascii="宋体" w:eastAsia="宋体" w:hAnsi="宋体" w:hint="eastAsia"/>
        </w:rPr>
      </w:pPr>
      <w:bookmarkStart w:id="17" w:name="_Ref190294342"/>
      <w:r>
        <w:rPr>
          <w:rFonts w:ascii="宋体" w:eastAsia="宋体" w:hAnsi="宋体" w:hint="eastAsia"/>
        </w:rPr>
        <w:t>余江,聂佳宇,李婉晴,等.AI大模型赋能的技术与需求双轨创新——机制与实践探索[J].技术经济,2024,43(12):10-22.</w:t>
      </w:r>
      <w:bookmarkEnd w:id="17"/>
    </w:p>
    <w:p w14:paraId="63F6DF9A" w14:textId="4862860F" w:rsidR="00517BDE" w:rsidRDefault="00E829FA" w:rsidP="00C34B99">
      <w:pPr>
        <w:pStyle w:val="ac"/>
        <w:numPr>
          <w:ilvl w:val="0"/>
          <w:numId w:val="1"/>
        </w:numPr>
        <w:rPr>
          <w:rFonts w:ascii="宋体" w:eastAsia="宋体" w:hAnsi="宋体" w:hint="eastAsia"/>
        </w:rPr>
      </w:pPr>
      <w:bookmarkStart w:id="18" w:name="_Ref190467687"/>
      <w:r w:rsidRPr="00E829FA">
        <w:rPr>
          <w:rFonts w:ascii="宋体" w:eastAsia="宋体" w:hAnsi="宋体" w:hint="eastAsia"/>
        </w:rPr>
        <w:t>史瑶.“问学AI”教学在高中思政课堂的应用研究[D].华东师范大学,2021.DOI:10.27149/d.cnki.ghdsu.2021.002160.</w:t>
      </w:r>
      <w:bookmarkEnd w:id="18"/>
    </w:p>
    <w:p w14:paraId="38096546" w14:textId="3BD169E4" w:rsidR="00C34B99" w:rsidRPr="00C34B99" w:rsidRDefault="00C34B99" w:rsidP="00C34B99">
      <w:pPr>
        <w:pStyle w:val="ac"/>
        <w:numPr>
          <w:ilvl w:val="0"/>
          <w:numId w:val="1"/>
        </w:numPr>
        <w:rPr>
          <w:rFonts w:ascii="宋体" w:eastAsia="宋体" w:hAnsi="宋体" w:hint="eastAsia"/>
        </w:rPr>
      </w:pPr>
      <w:bookmarkStart w:id="19" w:name="_Ref190467953"/>
      <w:r w:rsidRPr="00C34B99">
        <w:rPr>
          <w:rFonts w:ascii="宋体" w:eastAsia="宋体" w:hAnsi="宋体" w:hint="eastAsia"/>
        </w:rPr>
        <w:t>吴杨铠,冯淑娟.高校“AI+思政教育”发展的现状、困境及优化路径[J].浙江树人大学学报,2023,23(01):79-88.</w:t>
      </w:r>
      <w:bookmarkEnd w:id="19"/>
    </w:p>
    <w:p w14:paraId="10ED0FE2" w14:textId="77777777" w:rsidR="00517BDE" w:rsidRDefault="00517BDE">
      <w:pPr>
        <w:rPr>
          <w:rFonts w:ascii="宋体" w:eastAsia="宋体" w:hAnsi="宋体" w:cs="宋体" w:hint="eastAsia"/>
        </w:rPr>
      </w:pPr>
    </w:p>
    <w:sectPr w:rsidR="00517BDE">
      <w:pgSz w:w="11906" w:h="16838"/>
      <w:pgMar w:top="1440" w:right="1797" w:bottom="1440" w:left="1797"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C7992" w14:textId="77777777" w:rsidR="00311B3F" w:rsidRDefault="00311B3F">
      <w:pPr>
        <w:spacing w:before="0" w:after="0"/>
      </w:pPr>
      <w:r>
        <w:separator/>
      </w:r>
    </w:p>
  </w:endnote>
  <w:endnote w:type="continuationSeparator" w:id="0">
    <w:p w14:paraId="24E31984" w14:textId="77777777" w:rsidR="00311B3F" w:rsidRDefault="00311B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onaco">
    <w:altName w:val="Calibri"/>
    <w:charset w:val="00"/>
    <w:family w:val="auto"/>
    <w:pitch w:val="default"/>
    <w:sig w:usb0="00000000"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AC70F" w14:textId="77777777" w:rsidR="00311B3F" w:rsidRDefault="00311B3F">
      <w:pPr>
        <w:spacing w:before="0" w:after="0"/>
      </w:pPr>
      <w:r>
        <w:separator/>
      </w:r>
    </w:p>
  </w:footnote>
  <w:footnote w:type="continuationSeparator" w:id="0">
    <w:p w14:paraId="4CB05EE2" w14:textId="77777777" w:rsidR="00311B3F" w:rsidRDefault="00311B3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134DA"/>
    <w:multiLevelType w:val="multilevel"/>
    <w:tmpl w:val="453134DA"/>
    <w:lvl w:ilvl="0">
      <w:start w:val="1"/>
      <w:numFmt w:val="decimal"/>
      <w:lvlText w:val="[%1]"/>
      <w:lvlJc w:val="left"/>
      <w:pPr>
        <w:ind w:left="440" w:hanging="440"/>
      </w:pPr>
      <w:rPr>
        <w:rFonts w:ascii="Times New Roman" w:hAnsi="Times New Roman" w:hint="default"/>
        <w:b w:val="0"/>
        <w:i w:val="0"/>
        <w:sz w:val="24"/>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5740473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墨 许">
    <w15:presenceInfo w15:providerId="Windows Live" w15:userId="aea6933c09fc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trackRevisions/>
  <w:defaultTabStop w:val="420"/>
  <w:drawingGridHorizontalSpacing w:val="220"/>
  <w:drawingGridVerticalSpacing w:val="38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10F8F"/>
    <w:rsid w:val="00021280"/>
    <w:rsid w:val="00022F8B"/>
    <w:rsid w:val="000303D7"/>
    <w:rsid w:val="00065DB1"/>
    <w:rsid w:val="00066FEE"/>
    <w:rsid w:val="000859F1"/>
    <w:rsid w:val="000A2849"/>
    <w:rsid w:val="000B62CA"/>
    <w:rsid w:val="000C3CEB"/>
    <w:rsid w:val="000D187C"/>
    <w:rsid w:val="000D2189"/>
    <w:rsid w:val="000E2AD5"/>
    <w:rsid w:val="00127322"/>
    <w:rsid w:val="00133A6D"/>
    <w:rsid w:val="001404D9"/>
    <w:rsid w:val="00142305"/>
    <w:rsid w:val="00154E4C"/>
    <w:rsid w:val="00157E6E"/>
    <w:rsid w:val="001753A1"/>
    <w:rsid w:val="001756F8"/>
    <w:rsid w:val="00176169"/>
    <w:rsid w:val="00183AE3"/>
    <w:rsid w:val="001B5AA5"/>
    <w:rsid w:val="001B7722"/>
    <w:rsid w:val="001C5FCD"/>
    <w:rsid w:val="001C6BE0"/>
    <w:rsid w:val="001D791F"/>
    <w:rsid w:val="001D7D44"/>
    <w:rsid w:val="001E363F"/>
    <w:rsid w:val="00201548"/>
    <w:rsid w:val="002035DA"/>
    <w:rsid w:val="00205679"/>
    <w:rsid w:val="002155E8"/>
    <w:rsid w:val="00223F1D"/>
    <w:rsid w:val="00235FB1"/>
    <w:rsid w:val="00236218"/>
    <w:rsid w:val="00240609"/>
    <w:rsid w:val="00244DBD"/>
    <w:rsid w:val="002466E9"/>
    <w:rsid w:val="0025490C"/>
    <w:rsid w:val="00257C1C"/>
    <w:rsid w:val="00265BB9"/>
    <w:rsid w:val="00267488"/>
    <w:rsid w:val="002725D0"/>
    <w:rsid w:val="002745A4"/>
    <w:rsid w:val="002A53AA"/>
    <w:rsid w:val="002B2016"/>
    <w:rsid w:val="002B3A76"/>
    <w:rsid w:val="002C1911"/>
    <w:rsid w:val="002C397E"/>
    <w:rsid w:val="002C6E25"/>
    <w:rsid w:val="002E46C9"/>
    <w:rsid w:val="002F03D4"/>
    <w:rsid w:val="00311B3F"/>
    <w:rsid w:val="00312910"/>
    <w:rsid w:val="00320830"/>
    <w:rsid w:val="003270B2"/>
    <w:rsid w:val="0035583D"/>
    <w:rsid w:val="00357C6D"/>
    <w:rsid w:val="0037271C"/>
    <w:rsid w:val="00373D03"/>
    <w:rsid w:val="003B659B"/>
    <w:rsid w:val="003D0972"/>
    <w:rsid w:val="003D2F30"/>
    <w:rsid w:val="003D379F"/>
    <w:rsid w:val="003E26A3"/>
    <w:rsid w:val="003F22A7"/>
    <w:rsid w:val="00434EFC"/>
    <w:rsid w:val="00441F1E"/>
    <w:rsid w:val="0045208F"/>
    <w:rsid w:val="00454319"/>
    <w:rsid w:val="004915A9"/>
    <w:rsid w:val="00495AE2"/>
    <w:rsid w:val="004C11B7"/>
    <w:rsid w:val="004D10E6"/>
    <w:rsid w:val="004D6EAC"/>
    <w:rsid w:val="004E1F2F"/>
    <w:rsid w:val="00515609"/>
    <w:rsid w:val="00517BDE"/>
    <w:rsid w:val="00527569"/>
    <w:rsid w:val="005337DA"/>
    <w:rsid w:val="00541A5A"/>
    <w:rsid w:val="00543D5F"/>
    <w:rsid w:val="005444CB"/>
    <w:rsid w:val="00544C4C"/>
    <w:rsid w:val="00547D56"/>
    <w:rsid w:val="00551CEB"/>
    <w:rsid w:val="00560DBC"/>
    <w:rsid w:val="0057721A"/>
    <w:rsid w:val="005A3868"/>
    <w:rsid w:val="005B081B"/>
    <w:rsid w:val="005B20AB"/>
    <w:rsid w:val="005B6F50"/>
    <w:rsid w:val="005C2AF7"/>
    <w:rsid w:val="005C35DE"/>
    <w:rsid w:val="005C675B"/>
    <w:rsid w:val="00602F9B"/>
    <w:rsid w:val="00622BD2"/>
    <w:rsid w:val="00624D00"/>
    <w:rsid w:val="00626AA2"/>
    <w:rsid w:val="00646853"/>
    <w:rsid w:val="00646F6F"/>
    <w:rsid w:val="006800FF"/>
    <w:rsid w:val="0068574D"/>
    <w:rsid w:val="00687F90"/>
    <w:rsid w:val="00693424"/>
    <w:rsid w:val="006D2AB1"/>
    <w:rsid w:val="006E16F9"/>
    <w:rsid w:val="006E696F"/>
    <w:rsid w:val="006F1F3D"/>
    <w:rsid w:val="00710BB4"/>
    <w:rsid w:val="00712622"/>
    <w:rsid w:val="0071681D"/>
    <w:rsid w:val="007225FF"/>
    <w:rsid w:val="0074008B"/>
    <w:rsid w:val="0074308D"/>
    <w:rsid w:val="007520A8"/>
    <w:rsid w:val="007543B9"/>
    <w:rsid w:val="0076369F"/>
    <w:rsid w:val="0076794F"/>
    <w:rsid w:val="00775EC3"/>
    <w:rsid w:val="0078513C"/>
    <w:rsid w:val="00786BD3"/>
    <w:rsid w:val="007A04FC"/>
    <w:rsid w:val="007C7A70"/>
    <w:rsid w:val="007D1C3F"/>
    <w:rsid w:val="007F469A"/>
    <w:rsid w:val="00802A62"/>
    <w:rsid w:val="00805D6F"/>
    <w:rsid w:val="00816336"/>
    <w:rsid w:val="008175AB"/>
    <w:rsid w:val="00817763"/>
    <w:rsid w:val="00836033"/>
    <w:rsid w:val="00852757"/>
    <w:rsid w:val="00862DAB"/>
    <w:rsid w:val="0087035A"/>
    <w:rsid w:val="00890FE1"/>
    <w:rsid w:val="008A3604"/>
    <w:rsid w:val="008D1452"/>
    <w:rsid w:val="008E17BC"/>
    <w:rsid w:val="009072C8"/>
    <w:rsid w:val="0090731C"/>
    <w:rsid w:val="00932C6C"/>
    <w:rsid w:val="00936C46"/>
    <w:rsid w:val="00955715"/>
    <w:rsid w:val="009938A2"/>
    <w:rsid w:val="009C7389"/>
    <w:rsid w:val="009E75A5"/>
    <w:rsid w:val="009E7FC9"/>
    <w:rsid w:val="00A044B4"/>
    <w:rsid w:val="00A3435A"/>
    <w:rsid w:val="00A40E8B"/>
    <w:rsid w:val="00A45A16"/>
    <w:rsid w:val="00A45BED"/>
    <w:rsid w:val="00A51C3B"/>
    <w:rsid w:val="00A63FD8"/>
    <w:rsid w:val="00A85D95"/>
    <w:rsid w:val="00A96945"/>
    <w:rsid w:val="00AA013F"/>
    <w:rsid w:val="00AA7EBE"/>
    <w:rsid w:val="00AB1D25"/>
    <w:rsid w:val="00AD3D80"/>
    <w:rsid w:val="00AE39B2"/>
    <w:rsid w:val="00AF248B"/>
    <w:rsid w:val="00AF34D0"/>
    <w:rsid w:val="00B00290"/>
    <w:rsid w:val="00B26470"/>
    <w:rsid w:val="00B331CC"/>
    <w:rsid w:val="00B3330B"/>
    <w:rsid w:val="00B405A9"/>
    <w:rsid w:val="00B414CA"/>
    <w:rsid w:val="00B45E3B"/>
    <w:rsid w:val="00B500D2"/>
    <w:rsid w:val="00B61595"/>
    <w:rsid w:val="00B6639D"/>
    <w:rsid w:val="00B727BA"/>
    <w:rsid w:val="00BA5959"/>
    <w:rsid w:val="00BB695B"/>
    <w:rsid w:val="00BC04B9"/>
    <w:rsid w:val="00BC60F9"/>
    <w:rsid w:val="00BD04A7"/>
    <w:rsid w:val="00BD671C"/>
    <w:rsid w:val="00BE0449"/>
    <w:rsid w:val="00BE0D57"/>
    <w:rsid w:val="00BE37BF"/>
    <w:rsid w:val="00BE41F5"/>
    <w:rsid w:val="00BE55F9"/>
    <w:rsid w:val="00C34B99"/>
    <w:rsid w:val="00C82611"/>
    <w:rsid w:val="00C84EFD"/>
    <w:rsid w:val="00C8754A"/>
    <w:rsid w:val="00D06175"/>
    <w:rsid w:val="00D36124"/>
    <w:rsid w:val="00D57A55"/>
    <w:rsid w:val="00D73DF0"/>
    <w:rsid w:val="00D76252"/>
    <w:rsid w:val="00D77975"/>
    <w:rsid w:val="00DA0F1E"/>
    <w:rsid w:val="00DB3257"/>
    <w:rsid w:val="00DB6752"/>
    <w:rsid w:val="00DD4302"/>
    <w:rsid w:val="00DE09B1"/>
    <w:rsid w:val="00E13922"/>
    <w:rsid w:val="00E217DA"/>
    <w:rsid w:val="00E37B06"/>
    <w:rsid w:val="00E4236B"/>
    <w:rsid w:val="00E50A9C"/>
    <w:rsid w:val="00E65033"/>
    <w:rsid w:val="00E829FA"/>
    <w:rsid w:val="00EA7E33"/>
    <w:rsid w:val="00EB32BE"/>
    <w:rsid w:val="00EB4A68"/>
    <w:rsid w:val="00F10EAD"/>
    <w:rsid w:val="00F50C8B"/>
    <w:rsid w:val="00F7526A"/>
    <w:rsid w:val="00F752A1"/>
    <w:rsid w:val="00F84723"/>
    <w:rsid w:val="00F90CA2"/>
    <w:rsid w:val="00FB3343"/>
    <w:rsid w:val="00FB753D"/>
    <w:rsid w:val="00FC17CB"/>
    <w:rsid w:val="01E54E23"/>
    <w:rsid w:val="07011CC2"/>
    <w:rsid w:val="07644792"/>
    <w:rsid w:val="09284798"/>
    <w:rsid w:val="0F2B6FD9"/>
    <w:rsid w:val="11FB0C66"/>
    <w:rsid w:val="183C240D"/>
    <w:rsid w:val="1AA24D9F"/>
    <w:rsid w:val="27FBD2E2"/>
    <w:rsid w:val="28DA2E89"/>
    <w:rsid w:val="2A4254F9"/>
    <w:rsid w:val="2D1F32F4"/>
    <w:rsid w:val="2F90455D"/>
    <w:rsid w:val="323B4D81"/>
    <w:rsid w:val="34B70380"/>
    <w:rsid w:val="3A594E89"/>
    <w:rsid w:val="3AE174A3"/>
    <w:rsid w:val="43446334"/>
    <w:rsid w:val="44A84E71"/>
    <w:rsid w:val="477DCE1E"/>
    <w:rsid w:val="4835747C"/>
    <w:rsid w:val="4991356D"/>
    <w:rsid w:val="49C939DA"/>
    <w:rsid w:val="4EC733EB"/>
    <w:rsid w:val="4FB6603E"/>
    <w:rsid w:val="573E1E21"/>
    <w:rsid w:val="5B487E91"/>
    <w:rsid w:val="5CF9550F"/>
    <w:rsid w:val="5EFEBDE8"/>
    <w:rsid w:val="66216982"/>
    <w:rsid w:val="68CA2609"/>
    <w:rsid w:val="68CC1AED"/>
    <w:rsid w:val="69BB0F42"/>
    <w:rsid w:val="6A637494"/>
    <w:rsid w:val="6BCF62E6"/>
    <w:rsid w:val="6CCF5916"/>
    <w:rsid w:val="6CD3A16D"/>
    <w:rsid w:val="6D535020"/>
    <w:rsid w:val="6E5F49A6"/>
    <w:rsid w:val="6FFF37D2"/>
    <w:rsid w:val="70DE2EF1"/>
    <w:rsid w:val="7C5F4108"/>
    <w:rsid w:val="7F79C282"/>
    <w:rsid w:val="7F7B6CAE"/>
    <w:rsid w:val="7F7E47CA"/>
    <w:rsid w:val="7FBF6DD0"/>
    <w:rsid w:val="7FCD17FE"/>
    <w:rsid w:val="7FD7E9A0"/>
    <w:rsid w:val="7FE9F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59954F"/>
  <w15:docId w15:val="{D52C862C-B839-4935-A46C-B57BB7BB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qFormat="1"/>
    <w:lsdException w:name="toc 9" w:uiPriority="99"/>
    <w:lsdException w:name="footnote text" w:semiHidden="1" w:uiPriority="99" w:unhideWhenUsed="1"/>
    <w:lsdException w:name="annotation text" w:qFormat="1"/>
    <w:lsdException w:name="header" w:qFormat="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TOC8">
    <w:name w:val="toc 8"/>
    <w:basedOn w:val="a"/>
    <w:next w:val="a"/>
    <w:autoRedefine/>
    <w:uiPriority w:val="99"/>
    <w:qFormat/>
    <w:pPr>
      <w:ind w:leftChars="1400" w:left="2940"/>
    </w:pPr>
  </w:style>
  <w:style w:type="paragraph" w:styleId="a4">
    <w:name w:val="footer"/>
    <w:basedOn w:val="a"/>
    <w:pPr>
      <w:tabs>
        <w:tab w:val="center" w:pos="4153"/>
        <w:tab w:val="right" w:pos="8306"/>
      </w:tabs>
      <w:snapToGrid w:val="0"/>
      <w:jc w:val="center"/>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a7"/>
    <w:qFormat/>
    <w:pPr>
      <w:jc w:val="center"/>
      <w:outlineLvl w:val="1"/>
    </w:pPr>
    <w:rPr>
      <w:rFonts w:cstheme="minorBidi"/>
      <w:b/>
      <w:bCs/>
      <w:kern w:val="28"/>
      <w:sz w:val="44"/>
      <w:szCs w:val="32"/>
    </w:rPr>
  </w:style>
  <w:style w:type="paragraph" w:styleId="a8">
    <w:name w:val="Title"/>
    <w:basedOn w:val="a"/>
    <w:next w:val="a"/>
    <w:link w:val="a9"/>
    <w:qFormat/>
    <w:pPr>
      <w:jc w:val="center"/>
      <w:outlineLvl w:val="0"/>
    </w:pPr>
    <w:rPr>
      <w:rFonts w:cstheme="majorBidi"/>
      <w:b/>
      <w:bCs/>
      <w:sz w:val="48"/>
      <w:szCs w:val="32"/>
    </w:rPr>
  </w:style>
  <w:style w:type="table" w:styleId="aa">
    <w:name w:val="Table Grid"/>
    <w:basedOn w:val="a1"/>
    <w:qFormat/>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styleId="ab">
    <w:name w:val="Hyperlink"/>
    <w:basedOn w:val="a0"/>
    <w:qFormat/>
    <w:rPr>
      <w:color w:val="1E6FFF"/>
      <w:u w:val="single"/>
    </w:rPr>
  </w:style>
  <w:style w:type="paragraph" w:customStyle="1" w:styleId="melo-codeblock-Base-theme-para">
    <w:name w:val="melo-codeblock-Base-theme-para"/>
    <w:uiPriority w:val="99"/>
    <w:qFormat/>
    <w:pPr>
      <w:snapToGrid w:val="0"/>
      <w:spacing w:line="360" w:lineRule="auto"/>
    </w:pPr>
    <w:rPr>
      <w:rFonts w:ascii="Monaco" w:eastAsia="Monaco" w:hAnsi="Monaco" w:cs="Monaco"/>
      <w:color w:val="000000"/>
      <w:sz w:val="21"/>
    </w:rPr>
  </w:style>
  <w:style w:type="character" w:customStyle="1" w:styleId="a9">
    <w:name w:val="标题 字符"/>
    <w:basedOn w:val="a0"/>
    <w:link w:val="a8"/>
    <w:qFormat/>
    <w:rPr>
      <w:rFonts w:ascii="Arial" w:eastAsia="微软雅黑" w:hAnsi="Arial" w:cstheme="majorBidi"/>
      <w:b/>
      <w:bCs/>
      <w:kern w:val="2"/>
      <w:sz w:val="48"/>
      <w:szCs w:val="32"/>
    </w:rPr>
  </w:style>
  <w:style w:type="character" w:customStyle="1" w:styleId="a7">
    <w:name w:val="副标题 字符"/>
    <w:basedOn w:val="a0"/>
    <w:link w:val="a6"/>
    <w:qFormat/>
    <w:rPr>
      <w:rFonts w:ascii="Arial" w:eastAsia="微软雅黑" w:hAnsi="Arial" w:cstheme="minorBidi"/>
      <w:b/>
      <w:bCs/>
      <w:kern w:val="28"/>
      <w:sz w:val="44"/>
      <w:szCs w:val="32"/>
    </w:rPr>
  </w:style>
  <w:style w:type="character" w:customStyle="1" w:styleId="melo-codeblock-Base-theme-char">
    <w:name w:val="melo-codeblock-Base-theme-char"/>
    <w:uiPriority w:val="99"/>
    <w:qFormat/>
    <w:rPr>
      <w:rFonts w:ascii="Monaco" w:eastAsia="Monaco" w:hAnsi="Monaco" w:cs="Monaco"/>
      <w:color w:val="000000"/>
      <w:sz w:val="21"/>
    </w:rPr>
  </w:style>
  <w:style w:type="paragraph" w:styleId="ac">
    <w:name w:val="List Paragraph"/>
    <w:basedOn w:val="a"/>
    <w:uiPriority w:val="34"/>
    <w:qFormat/>
    <w:pPr>
      <w:spacing w:before="0" w:after="0"/>
      <w:ind w:left="720"/>
      <w:contextualSpacing/>
    </w:pPr>
    <w:rPr>
      <w:rFonts w:asciiTheme="minorHAnsi" w:eastAsiaTheme="minorEastAsia" w:hAnsiTheme="minorHAnsi" w:cstheme="minorBidi"/>
      <w:color w:val="auto"/>
      <w:sz w:val="21"/>
      <w:szCs w:val="22"/>
      <w14:ligatures w14:val="standardContextual"/>
    </w:rPr>
  </w:style>
  <w:style w:type="paragraph" w:customStyle="1" w:styleId="10">
    <w:name w:val="修订1"/>
    <w:hidden/>
    <w:uiPriority w:val="99"/>
    <w:unhideWhenUsed/>
    <w:rPr>
      <w:color w:val="333333"/>
      <w:kern w:val="2"/>
      <w:sz w:val="22"/>
      <w:szCs w:val="24"/>
    </w:rPr>
  </w:style>
  <w:style w:type="paragraph" w:styleId="ad">
    <w:name w:val="Revision"/>
    <w:hidden/>
    <w:uiPriority w:val="99"/>
    <w:unhideWhenUsed/>
    <w:rsid w:val="00560DBC"/>
    <w:rPr>
      <w:color w:val="333333"/>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5837">
      <w:bodyDiv w:val="1"/>
      <w:marLeft w:val="0"/>
      <w:marRight w:val="0"/>
      <w:marTop w:val="0"/>
      <w:marBottom w:val="0"/>
      <w:divBdr>
        <w:top w:val="none" w:sz="0" w:space="0" w:color="auto"/>
        <w:left w:val="none" w:sz="0" w:space="0" w:color="auto"/>
        <w:bottom w:val="none" w:sz="0" w:space="0" w:color="auto"/>
        <w:right w:val="none" w:sz="0" w:space="0" w:color="auto"/>
      </w:divBdr>
      <w:divsChild>
        <w:div w:id="1912349688">
          <w:marLeft w:val="0"/>
          <w:marRight w:val="0"/>
          <w:marTop w:val="0"/>
          <w:marBottom w:val="0"/>
          <w:divBdr>
            <w:top w:val="none" w:sz="0" w:space="0" w:color="auto"/>
            <w:left w:val="none" w:sz="0" w:space="0" w:color="auto"/>
            <w:bottom w:val="none" w:sz="0" w:space="0" w:color="auto"/>
            <w:right w:val="none" w:sz="0" w:space="0" w:color="auto"/>
          </w:divBdr>
          <w:divsChild>
            <w:div w:id="1059128930">
              <w:marLeft w:val="0"/>
              <w:marRight w:val="0"/>
              <w:marTop w:val="0"/>
              <w:marBottom w:val="0"/>
              <w:divBdr>
                <w:top w:val="none" w:sz="0" w:space="0" w:color="auto"/>
                <w:left w:val="none" w:sz="0" w:space="0" w:color="auto"/>
                <w:bottom w:val="none" w:sz="0" w:space="0" w:color="auto"/>
                <w:right w:val="none" w:sz="0" w:space="0" w:color="auto"/>
              </w:divBdr>
              <w:divsChild>
                <w:div w:id="1575045986">
                  <w:marLeft w:val="0"/>
                  <w:marRight w:val="0"/>
                  <w:marTop w:val="0"/>
                  <w:marBottom w:val="0"/>
                  <w:divBdr>
                    <w:top w:val="none" w:sz="0" w:space="0" w:color="auto"/>
                    <w:left w:val="none" w:sz="0" w:space="0" w:color="auto"/>
                    <w:bottom w:val="none" w:sz="0" w:space="0" w:color="auto"/>
                    <w:right w:val="none" w:sz="0" w:space="0" w:color="auto"/>
                  </w:divBdr>
                </w:div>
                <w:div w:id="242567101">
                  <w:marLeft w:val="0"/>
                  <w:marRight w:val="0"/>
                  <w:marTop w:val="0"/>
                  <w:marBottom w:val="0"/>
                  <w:divBdr>
                    <w:top w:val="none" w:sz="0" w:space="0" w:color="auto"/>
                    <w:left w:val="none" w:sz="0" w:space="0" w:color="auto"/>
                    <w:bottom w:val="none" w:sz="0" w:space="0" w:color="auto"/>
                    <w:right w:val="none" w:sz="0" w:space="0" w:color="auto"/>
                  </w:divBdr>
                </w:div>
                <w:div w:id="1032220188">
                  <w:marLeft w:val="0"/>
                  <w:marRight w:val="0"/>
                  <w:marTop w:val="0"/>
                  <w:marBottom w:val="0"/>
                  <w:divBdr>
                    <w:top w:val="none" w:sz="0" w:space="0" w:color="auto"/>
                    <w:left w:val="none" w:sz="0" w:space="0" w:color="auto"/>
                    <w:bottom w:val="none" w:sz="0" w:space="0" w:color="auto"/>
                    <w:right w:val="none" w:sz="0" w:space="0" w:color="auto"/>
                  </w:divBdr>
                </w:div>
                <w:div w:id="11919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4014">
      <w:bodyDiv w:val="1"/>
      <w:marLeft w:val="0"/>
      <w:marRight w:val="0"/>
      <w:marTop w:val="0"/>
      <w:marBottom w:val="0"/>
      <w:divBdr>
        <w:top w:val="none" w:sz="0" w:space="0" w:color="auto"/>
        <w:left w:val="none" w:sz="0" w:space="0" w:color="auto"/>
        <w:bottom w:val="none" w:sz="0" w:space="0" w:color="auto"/>
        <w:right w:val="none" w:sz="0" w:space="0" w:color="auto"/>
      </w:divBdr>
      <w:divsChild>
        <w:div w:id="437064896">
          <w:marLeft w:val="0"/>
          <w:marRight w:val="0"/>
          <w:marTop w:val="0"/>
          <w:marBottom w:val="0"/>
          <w:divBdr>
            <w:top w:val="none" w:sz="0" w:space="0" w:color="auto"/>
            <w:left w:val="none" w:sz="0" w:space="0" w:color="auto"/>
            <w:bottom w:val="none" w:sz="0" w:space="0" w:color="auto"/>
            <w:right w:val="none" w:sz="0" w:space="0" w:color="auto"/>
          </w:divBdr>
          <w:divsChild>
            <w:div w:id="2059545544">
              <w:marLeft w:val="0"/>
              <w:marRight w:val="0"/>
              <w:marTop w:val="0"/>
              <w:marBottom w:val="0"/>
              <w:divBdr>
                <w:top w:val="none" w:sz="0" w:space="0" w:color="auto"/>
                <w:left w:val="none" w:sz="0" w:space="0" w:color="auto"/>
                <w:bottom w:val="none" w:sz="0" w:space="0" w:color="auto"/>
                <w:right w:val="none" w:sz="0" w:space="0" w:color="auto"/>
              </w:divBdr>
              <w:divsChild>
                <w:div w:id="1140999197">
                  <w:marLeft w:val="0"/>
                  <w:marRight w:val="0"/>
                  <w:marTop w:val="0"/>
                  <w:marBottom w:val="0"/>
                  <w:divBdr>
                    <w:top w:val="none" w:sz="0" w:space="0" w:color="auto"/>
                    <w:left w:val="none" w:sz="0" w:space="0" w:color="auto"/>
                    <w:bottom w:val="none" w:sz="0" w:space="0" w:color="auto"/>
                    <w:right w:val="none" w:sz="0" w:space="0" w:color="auto"/>
                  </w:divBdr>
                </w:div>
                <w:div w:id="445662632">
                  <w:marLeft w:val="0"/>
                  <w:marRight w:val="0"/>
                  <w:marTop w:val="0"/>
                  <w:marBottom w:val="0"/>
                  <w:divBdr>
                    <w:top w:val="none" w:sz="0" w:space="0" w:color="auto"/>
                    <w:left w:val="none" w:sz="0" w:space="0" w:color="auto"/>
                    <w:bottom w:val="none" w:sz="0" w:space="0" w:color="auto"/>
                    <w:right w:val="none" w:sz="0" w:space="0" w:color="auto"/>
                  </w:divBdr>
                </w:div>
                <w:div w:id="14612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57643">
      <w:bodyDiv w:val="1"/>
      <w:marLeft w:val="0"/>
      <w:marRight w:val="0"/>
      <w:marTop w:val="0"/>
      <w:marBottom w:val="0"/>
      <w:divBdr>
        <w:top w:val="none" w:sz="0" w:space="0" w:color="auto"/>
        <w:left w:val="none" w:sz="0" w:space="0" w:color="auto"/>
        <w:bottom w:val="none" w:sz="0" w:space="0" w:color="auto"/>
        <w:right w:val="none" w:sz="0" w:space="0" w:color="auto"/>
      </w:divBdr>
    </w:div>
    <w:div w:id="754744772">
      <w:bodyDiv w:val="1"/>
      <w:marLeft w:val="0"/>
      <w:marRight w:val="0"/>
      <w:marTop w:val="0"/>
      <w:marBottom w:val="0"/>
      <w:divBdr>
        <w:top w:val="none" w:sz="0" w:space="0" w:color="auto"/>
        <w:left w:val="none" w:sz="0" w:space="0" w:color="auto"/>
        <w:bottom w:val="none" w:sz="0" w:space="0" w:color="auto"/>
        <w:right w:val="none" w:sz="0" w:space="0" w:color="auto"/>
      </w:divBdr>
    </w:div>
    <w:div w:id="756094588">
      <w:bodyDiv w:val="1"/>
      <w:marLeft w:val="0"/>
      <w:marRight w:val="0"/>
      <w:marTop w:val="0"/>
      <w:marBottom w:val="0"/>
      <w:divBdr>
        <w:top w:val="none" w:sz="0" w:space="0" w:color="auto"/>
        <w:left w:val="none" w:sz="0" w:space="0" w:color="auto"/>
        <w:bottom w:val="none" w:sz="0" w:space="0" w:color="auto"/>
        <w:right w:val="none" w:sz="0" w:space="0" w:color="auto"/>
      </w:divBdr>
      <w:divsChild>
        <w:div w:id="1887905913">
          <w:marLeft w:val="0"/>
          <w:marRight w:val="0"/>
          <w:marTop w:val="0"/>
          <w:marBottom w:val="0"/>
          <w:divBdr>
            <w:top w:val="none" w:sz="0" w:space="0" w:color="auto"/>
            <w:left w:val="none" w:sz="0" w:space="0" w:color="auto"/>
            <w:bottom w:val="none" w:sz="0" w:space="0" w:color="auto"/>
            <w:right w:val="none" w:sz="0" w:space="0" w:color="auto"/>
          </w:divBdr>
          <w:divsChild>
            <w:div w:id="409808976">
              <w:marLeft w:val="0"/>
              <w:marRight w:val="0"/>
              <w:marTop w:val="0"/>
              <w:marBottom w:val="0"/>
              <w:divBdr>
                <w:top w:val="none" w:sz="0" w:space="0" w:color="auto"/>
                <w:left w:val="none" w:sz="0" w:space="0" w:color="auto"/>
                <w:bottom w:val="none" w:sz="0" w:space="0" w:color="auto"/>
                <w:right w:val="none" w:sz="0" w:space="0" w:color="auto"/>
              </w:divBdr>
              <w:divsChild>
                <w:div w:id="1900817970">
                  <w:marLeft w:val="0"/>
                  <w:marRight w:val="0"/>
                  <w:marTop w:val="0"/>
                  <w:marBottom w:val="0"/>
                  <w:divBdr>
                    <w:top w:val="none" w:sz="0" w:space="0" w:color="auto"/>
                    <w:left w:val="none" w:sz="0" w:space="0" w:color="auto"/>
                    <w:bottom w:val="none" w:sz="0" w:space="0" w:color="auto"/>
                    <w:right w:val="none" w:sz="0" w:space="0" w:color="auto"/>
                  </w:divBdr>
                </w:div>
                <w:div w:id="1327245865">
                  <w:marLeft w:val="0"/>
                  <w:marRight w:val="0"/>
                  <w:marTop w:val="0"/>
                  <w:marBottom w:val="0"/>
                  <w:divBdr>
                    <w:top w:val="none" w:sz="0" w:space="0" w:color="auto"/>
                    <w:left w:val="none" w:sz="0" w:space="0" w:color="auto"/>
                    <w:bottom w:val="none" w:sz="0" w:space="0" w:color="auto"/>
                    <w:right w:val="none" w:sz="0" w:space="0" w:color="auto"/>
                  </w:divBdr>
                </w:div>
                <w:div w:id="20693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06091">
      <w:bodyDiv w:val="1"/>
      <w:marLeft w:val="0"/>
      <w:marRight w:val="0"/>
      <w:marTop w:val="0"/>
      <w:marBottom w:val="0"/>
      <w:divBdr>
        <w:top w:val="none" w:sz="0" w:space="0" w:color="auto"/>
        <w:left w:val="none" w:sz="0" w:space="0" w:color="auto"/>
        <w:bottom w:val="none" w:sz="0" w:space="0" w:color="auto"/>
        <w:right w:val="none" w:sz="0" w:space="0" w:color="auto"/>
      </w:divBdr>
    </w:div>
    <w:div w:id="1118597603">
      <w:bodyDiv w:val="1"/>
      <w:marLeft w:val="0"/>
      <w:marRight w:val="0"/>
      <w:marTop w:val="0"/>
      <w:marBottom w:val="0"/>
      <w:divBdr>
        <w:top w:val="none" w:sz="0" w:space="0" w:color="auto"/>
        <w:left w:val="none" w:sz="0" w:space="0" w:color="auto"/>
        <w:bottom w:val="none" w:sz="0" w:space="0" w:color="auto"/>
        <w:right w:val="none" w:sz="0" w:space="0" w:color="auto"/>
      </w:divBdr>
    </w:div>
    <w:div w:id="1312097864">
      <w:bodyDiv w:val="1"/>
      <w:marLeft w:val="0"/>
      <w:marRight w:val="0"/>
      <w:marTop w:val="0"/>
      <w:marBottom w:val="0"/>
      <w:divBdr>
        <w:top w:val="none" w:sz="0" w:space="0" w:color="auto"/>
        <w:left w:val="none" w:sz="0" w:space="0" w:color="auto"/>
        <w:bottom w:val="none" w:sz="0" w:space="0" w:color="auto"/>
        <w:right w:val="none" w:sz="0" w:space="0" w:color="auto"/>
      </w:divBdr>
    </w:div>
    <w:div w:id="1436168266">
      <w:bodyDiv w:val="1"/>
      <w:marLeft w:val="0"/>
      <w:marRight w:val="0"/>
      <w:marTop w:val="0"/>
      <w:marBottom w:val="0"/>
      <w:divBdr>
        <w:top w:val="none" w:sz="0" w:space="0" w:color="auto"/>
        <w:left w:val="none" w:sz="0" w:space="0" w:color="auto"/>
        <w:bottom w:val="none" w:sz="0" w:space="0" w:color="auto"/>
        <w:right w:val="none" w:sz="0" w:space="0" w:color="auto"/>
      </w:divBdr>
    </w:div>
    <w:div w:id="1855727959">
      <w:bodyDiv w:val="1"/>
      <w:marLeft w:val="0"/>
      <w:marRight w:val="0"/>
      <w:marTop w:val="0"/>
      <w:marBottom w:val="0"/>
      <w:divBdr>
        <w:top w:val="none" w:sz="0" w:space="0" w:color="auto"/>
        <w:left w:val="none" w:sz="0" w:space="0" w:color="auto"/>
        <w:bottom w:val="none" w:sz="0" w:space="0" w:color="auto"/>
        <w:right w:val="none" w:sz="0" w:space="0" w:color="auto"/>
      </w:divBdr>
      <w:divsChild>
        <w:div w:id="1783184765">
          <w:marLeft w:val="0"/>
          <w:marRight w:val="0"/>
          <w:marTop w:val="0"/>
          <w:marBottom w:val="0"/>
          <w:divBdr>
            <w:top w:val="none" w:sz="0" w:space="0" w:color="auto"/>
            <w:left w:val="none" w:sz="0" w:space="0" w:color="auto"/>
            <w:bottom w:val="none" w:sz="0" w:space="0" w:color="auto"/>
            <w:right w:val="none" w:sz="0" w:space="0" w:color="auto"/>
          </w:divBdr>
        </w:div>
        <w:div w:id="2048334753">
          <w:marLeft w:val="0"/>
          <w:marRight w:val="0"/>
          <w:marTop w:val="0"/>
          <w:marBottom w:val="0"/>
          <w:divBdr>
            <w:top w:val="none" w:sz="0" w:space="0" w:color="auto"/>
            <w:left w:val="none" w:sz="0" w:space="0" w:color="auto"/>
            <w:bottom w:val="none" w:sz="0" w:space="0" w:color="auto"/>
            <w:right w:val="none" w:sz="0" w:space="0" w:color="auto"/>
          </w:divBdr>
        </w:div>
      </w:divsChild>
    </w:div>
    <w:div w:id="2115902498">
      <w:bodyDiv w:val="1"/>
      <w:marLeft w:val="0"/>
      <w:marRight w:val="0"/>
      <w:marTop w:val="0"/>
      <w:marBottom w:val="0"/>
      <w:divBdr>
        <w:top w:val="none" w:sz="0" w:space="0" w:color="auto"/>
        <w:left w:val="none" w:sz="0" w:space="0" w:color="auto"/>
        <w:bottom w:val="none" w:sz="0" w:space="0" w:color="auto"/>
        <w:right w:val="none" w:sz="0" w:space="0" w:color="auto"/>
      </w:divBdr>
      <w:divsChild>
        <w:div w:id="1487017592">
          <w:marLeft w:val="0"/>
          <w:marRight w:val="0"/>
          <w:marTop w:val="0"/>
          <w:marBottom w:val="0"/>
          <w:divBdr>
            <w:top w:val="none" w:sz="0" w:space="0" w:color="auto"/>
            <w:left w:val="none" w:sz="0" w:space="0" w:color="auto"/>
            <w:bottom w:val="none" w:sz="0" w:space="0" w:color="auto"/>
            <w:right w:val="none" w:sz="0" w:space="0" w:color="auto"/>
          </w:divBdr>
          <w:divsChild>
            <w:div w:id="276720656">
              <w:marLeft w:val="0"/>
              <w:marRight w:val="0"/>
              <w:marTop w:val="0"/>
              <w:marBottom w:val="0"/>
              <w:divBdr>
                <w:top w:val="none" w:sz="0" w:space="0" w:color="auto"/>
                <w:left w:val="none" w:sz="0" w:space="0" w:color="auto"/>
                <w:bottom w:val="none" w:sz="0" w:space="0" w:color="auto"/>
                <w:right w:val="none" w:sz="0" w:space="0" w:color="auto"/>
              </w:divBdr>
              <w:divsChild>
                <w:div w:id="951860353">
                  <w:marLeft w:val="0"/>
                  <w:marRight w:val="0"/>
                  <w:marTop w:val="0"/>
                  <w:marBottom w:val="0"/>
                  <w:divBdr>
                    <w:top w:val="none" w:sz="0" w:space="0" w:color="auto"/>
                    <w:left w:val="none" w:sz="0" w:space="0" w:color="auto"/>
                    <w:bottom w:val="none" w:sz="0" w:space="0" w:color="auto"/>
                    <w:right w:val="none" w:sz="0" w:space="0" w:color="auto"/>
                  </w:divBdr>
                </w:div>
                <w:div w:id="905067877">
                  <w:marLeft w:val="0"/>
                  <w:marRight w:val="0"/>
                  <w:marTop w:val="0"/>
                  <w:marBottom w:val="0"/>
                  <w:divBdr>
                    <w:top w:val="none" w:sz="0" w:space="0" w:color="auto"/>
                    <w:left w:val="none" w:sz="0" w:space="0" w:color="auto"/>
                    <w:bottom w:val="none" w:sz="0" w:space="0" w:color="auto"/>
                    <w:right w:val="none" w:sz="0" w:space="0" w:color="auto"/>
                  </w:divBdr>
                </w:div>
                <w:div w:id="1713771531">
                  <w:marLeft w:val="0"/>
                  <w:marRight w:val="0"/>
                  <w:marTop w:val="0"/>
                  <w:marBottom w:val="0"/>
                  <w:divBdr>
                    <w:top w:val="none" w:sz="0" w:space="0" w:color="auto"/>
                    <w:left w:val="none" w:sz="0" w:space="0" w:color="auto"/>
                    <w:bottom w:val="none" w:sz="0" w:space="0" w:color="auto"/>
                    <w:right w:val="none" w:sz="0" w:space="0" w:color="auto"/>
                  </w:divBdr>
                </w:div>
                <w:div w:id="19208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ju.edu.cn/2020/0415/c41533a2070343/pagem.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t.edu.cn/xww/zhxw/yljs/cdb1590d5cd54a19b20826717b7efc4a.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ACE1-CC5B-4D12-828F-470B594C3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Administrator.DESKTOP-NJ226MK</dc:creator>
  <cp:lastModifiedBy>墨 许</cp:lastModifiedBy>
  <cp:revision>34</cp:revision>
  <dcterms:created xsi:type="dcterms:W3CDTF">2025-02-15T13:08:00Z</dcterms:created>
  <dcterms:modified xsi:type="dcterms:W3CDTF">2025-02-17T09:12:00Z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eyJoZGlkIjoiZWMwYzI2ZDIzNjg0M2FhNDJiNDUzOWQ1ODI3ODQzNTAiLCJ1c2VySWQiOiIyNDI5OTQ4MDAifQ==</vt:lpwstr>
  </property>
  <property fmtid="{D5CDD505-2E9C-101B-9397-08002B2CF9AE}" pid="3" name="KSOProductBuildVer">
    <vt:lpwstr>2052-12.1.0.19770</vt:lpwstr>
  </property>
  <property fmtid="{D5CDD505-2E9C-101B-9397-08002B2CF9AE}" pid="4" name="ICV">
    <vt:lpwstr>BC988E5D84B24BAA85DEA9914CCB642F_13</vt:lpwstr>
  </property>
</Properties>
</file>