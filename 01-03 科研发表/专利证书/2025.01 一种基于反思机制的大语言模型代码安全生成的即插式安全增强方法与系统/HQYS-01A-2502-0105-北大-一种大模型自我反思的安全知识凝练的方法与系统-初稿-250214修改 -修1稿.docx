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DD1E9F" w14:textId="77777777" w:rsidR="0090246C" w:rsidRDefault="006E1719">
      <w:pPr>
        <w:spacing w:before="60"/>
        <w:rPr>
          <w:sz w:val="24"/>
        </w:rPr>
      </w:pPr>
      <w:r>
        <w:rPr>
          <w:noProof/>
          <w:sz w:val="24"/>
        </w:rPr>
        <mc:AlternateContent>
          <mc:Choice Requires="wps">
            <w:drawing>
              <wp:anchor distT="0" distB="0" distL="114300" distR="114300" simplePos="0" relativeHeight="251660288" behindDoc="0" locked="0" layoutInCell="1" allowOverlap="1" wp14:anchorId="737F3F3A" wp14:editId="2738261D">
                <wp:simplePos x="0" y="0"/>
                <wp:positionH relativeFrom="column">
                  <wp:posOffset>1457325</wp:posOffset>
                </wp:positionH>
                <wp:positionV relativeFrom="paragraph">
                  <wp:posOffset>-511175</wp:posOffset>
                </wp:positionV>
                <wp:extent cx="3019425" cy="419100"/>
                <wp:effectExtent l="9525" t="12700" r="9525" b="6350"/>
                <wp:wrapNone/>
                <wp:docPr id="10" name="矩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9425" cy="419100"/>
                        </a:xfrm>
                        <a:prstGeom prst="rect">
                          <a:avLst/>
                        </a:prstGeom>
                        <a:noFill/>
                        <a:ln w="9525" cmpd="sng">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41250246" w14:textId="77777777" w:rsidR="0090246C" w:rsidRDefault="00A958A5">
                            <w:pPr>
                              <w:spacing w:before="60"/>
                              <w:jc w:val="center"/>
                              <w:rPr>
                                <w:rFonts w:eastAsia="黑体"/>
                                <w:spacing w:val="90"/>
                              </w:rPr>
                            </w:pPr>
                            <w:r>
                              <w:rPr>
                                <w:rFonts w:eastAsia="黑体" w:hint="eastAsia"/>
                                <w:spacing w:val="90"/>
                              </w:rPr>
                              <w:t>说明书摘要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37F3F3A" id="矩形 15" o:spid="_x0000_s1026" style="position:absolute;left:0;text-align:left;margin-left:114.75pt;margin-top:-40.25pt;width:237.75pt;height: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" filled="f" strokecolor="white">
                <v:textbox>
                  <w:txbxContent>
                    <w:p w14:paraId="41250246" w14:textId="77777777" w:rsidR="0090246C" w:rsidRDefault="00A958A5">
                      <w:pPr>
                        <w:spacing w:before="60"/>
                        <w:jc w:val="center"/>
                        <w:rPr>
                          <w:rFonts w:eastAsia="黑体"/>
                          <w:spacing w:val="90"/>
                        </w:rPr>
                      </w:pPr>
                      <w:r>
                        <w:rPr>
                          <w:rFonts w:eastAsia="黑体" w:hint="eastAsia"/>
                          <w:spacing w:val="90"/>
                        </w:rPr>
                        <w:t>说明书摘要</w:t>
                      </w:r>
                    </w:p>
                  </w:txbxContent>
                </v:textbox>
              </v:rect>
            </w:pict>
          </mc:Fallback>
        </mc:AlternateContent>
      </w:r>
      <w:r>
        <w:rPr>
          <w:noProof/>
          <w:sz w:val="24"/>
        </w:rPr>
        <mc:AlternateContent>
          <mc:Choice Requires="wps">
            <w:drawing>
              <wp:anchor distT="0" distB="0" distL="114300" distR="114300" simplePos="0" relativeHeight="251659264" behindDoc="0" locked="0" layoutInCell="1" allowOverlap="1" wp14:anchorId="4AFABB24" wp14:editId="301AF2D0">
                <wp:simplePos x="0" y="0"/>
                <wp:positionH relativeFrom="column">
                  <wp:posOffset>7620</wp:posOffset>
                </wp:positionH>
                <wp:positionV relativeFrom="paragraph">
                  <wp:posOffset>-3175</wp:posOffset>
                </wp:positionV>
                <wp:extent cx="5777865" cy="0"/>
                <wp:effectExtent l="7620" t="6350" r="15240" b="12700"/>
                <wp:wrapNone/>
                <wp:docPr id="9" name="直线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7865"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D4DBF8B" id="直线 1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25pt" to="455.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" strokeweight="1pt"/>
            </w:pict>
          </mc:Fallback>
        </mc:AlternateContent>
      </w:r>
    </w:p>
    <w:p w14:paraId="3FF6B108" w14:textId="3806EE1E" w:rsidR="0090246C" w:rsidRDefault="00A958A5" w:rsidP="001465D5">
      <w:pPr>
        <w:spacing w:line="264" w:lineRule="auto"/>
        <w:ind w:firstLineChars="200" w:firstLine="480"/>
        <w:rPr>
          <w:sz w:val="24"/>
        </w:rPr>
      </w:pPr>
      <w:r>
        <w:rPr>
          <w:sz w:val="24"/>
        </w:rPr>
        <w:t>本发明提供</w:t>
      </w:r>
      <w:r w:rsidR="006A2E45">
        <w:rPr>
          <w:sz w:val="24"/>
        </w:rPr>
        <w:t>一种</w:t>
      </w:r>
      <w:r w:rsidR="006A2E45">
        <w:rPr>
          <w:rFonts w:hint="eastAsia"/>
          <w:sz w:val="24"/>
        </w:rPr>
        <w:t>大模型自我反思的安全知识凝练的方法</w:t>
      </w:r>
      <w:r w:rsidR="001465D5">
        <w:rPr>
          <w:rFonts w:hint="eastAsia"/>
          <w:sz w:val="24"/>
        </w:rPr>
        <w:t>与系统</w:t>
      </w:r>
      <w:r w:rsidR="006A2E45">
        <w:rPr>
          <w:rFonts w:hint="eastAsia"/>
          <w:sz w:val="24"/>
        </w:rPr>
        <w:t>，包括：步骤</w:t>
      </w:r>
      <w:r w:rsidR="006A2E45">
        <w:rPr>
          <w:rFonts w:hint="eastAsia"/>
          <w:sz w:val="24"/>
        </w:rPr>
        <w:t>S</w:t>
      </w:r>
      <w:r w:rsidR="006A2E45">
        <w:rPr>
          <w:sz w:val="24"/>
        </w:rPr>
        <w:t>1</w:t>
      </w:r>
      <w:r w:rsidR="006A2E45">
        <w:rPr>
          <w:rFonts w:hint="eastAsia"/>
          <w:sz w:val="24"/>
        </w:rPr>
        <w:t>，生成初始输出；步骤</w:t>
      </w:r>
      <w:r w:rsidR="006A2E45">
        <w:rPr>
          <w:rFonts w:hint="eastAsia"/>
          <w:sz w:val="24"/>
        </w:rPr>
        <w:t>S</w:t>
      </w:r>
      <w:r w:rsidR="006A2E45">
        <w:rPr>
          <w:sz w:val="24"/>
        </w:rPr>
        <w:t>2</w:t>
      </w:r>
      <w:r w:rsidR="006A2E45">
        <w:rPr>
          <w:rFonts w:hint="eastAsia"/>
          <w:sz w:val="24"/>
        </w:rPr>
        <w:t>，</w:t>
      </w:r>
      <w:r w:rsidR="006A2E45" w:rsidRPr="00000E6B">
        <w:rPr>
          <w:rFonts w:hint="eastAsia"/>
          <w:sz w:val="24"/>
        </w:rPr>
        <w:t>进行自我反思，并判断</w:t>
      </w:r>
      <w:r w:rsidR="006A2E45">
        <w:rPr>
          <w:rFonts w:hint="eastAsia"/>
          <w:sz w:val="24"/>
        </w:rPr>
        <w:t>输出</w:t>
      </w:r>
      <w:r w:rsidR="006A2E45" w:rsidRPr="00000E6B">
        <w:rPr>
          <w:rFonts w:hint="eastAsia"/>
          <w:sz w:val="24"/>
        </w:rPr>
        <w:t>是否存在潜在的缺陷或安全漏洞，若是则进行迭代优化；步骤</w:t>
      </w:r>
      <w:r w:rsidR="006A2E45" w:rsidRPr="00000E6B">
        <w:rPr>
          <w:rFonts w:hint="eastAsia"/>
          <w:sz w:val="24"/>
        </w:rPr>
        <w:t>S</w:t>
      </w:r>
      <w:r w:rsidR="006A2E45" w:rsidRPr="00000E6B">
        <w:rPr>
          <w:sz w:val="24"/>
        </w:rPr>
        <w:t>3</w:t>
      </w:r>
      <w:r w:rsidR="006A2E45" w:rsidRPr="00000E6B">
        <w:rPr>
          <w:rFonts w:hint="eastAsia"/>
          <w:sz w:val="24"/>
        </w:rPr>
        <w:t>，在迭代优化过程中，先基于自我反思判断出的缺陷或安全漏洞，以及附加的安全规范，提出改进措施并进行</w:t>
      </w:r>
      <w:r w:rsidR="006A2E45">
        <w:rPr>
          <w:rFonts w:hint="eastAsia"/>
          <w:sz w:val="24"/>
        </w:rPr>
        <w:t>优化</w:t>
      </w:r>
      <w:r w:rsidR="006A2E45" w:rsidRPr="00000E6B">
        <w:rPr>
          <w:rFonts w:hint="eastAsia"/>
          <w:sz w:val="24"/>
        </w:rPr>
        <w:t>改进；</w:t>
      </w:r>
      <w:r w:rsidR="00EE1D22">
        <w:rPr>
          <w:rFonts w:hint="eastAsia"/>
          <w:sz w:val="24"/>
        </w:rPr>
        <w:t>然</w:t>
      </w:r>
      <w:r w:rsidR="006A2E45" w:rsidRPr="00000E6B">
        <w:rPr>
          <w:rFonts w:hint="eastAsia"/>
          <w:sz w:val="24"/>
        </w:rPr>
        <w:t>后再次进行自我反思，</w:t>
      </w:r>
      <w:r w:rsidR="006A2E45">
        <w:rPr>
          <w:rFonts w:hint="eastAsia"/>
          <w:sz w:val="24"/>
        </w:rPr>
        <w:t>不断重复</w:t>
      </w:r>
      <w:r w:rsidR="006A2E45" w:rsidRPr="00000E6B">
        <w:rPr>
          <w:rFonts w:hint="eastAsia"/>
          <w:sz w:val="24"/>
        </w:rPr>
        <w:t>直到满足安全要求；步骤</w:t>
      </w:r>
      <w:r w:rsidR="006A2E45" w:rsidRPr="00000E6B">
        <w:rPr>
          <w:rFonts w:hint="eastAsia"/>
          <w:sz w:val="24"/>
        </w:rPr>
        <w:t>S</w:t>
      </w:r>
      <w:r w:rsidR="006A2E45" w:rsidRPr="00000E6B">
        <w:rPr>
          <w:sz w:val="24"/>
        </w:rPr>
        <w:t>4</w:t>
      </w:r>
      <w:r w:rsidR="006A2E45">
        <w:rPr>
          <w:rFonts w:hint="eastAsia"/>
          <w:sz w:val="24"/>
        </w:rPr>
        <w:t>，</w:t>
      </w:r>
      <w:r w:rsidR="006A2E45" w:rsidRPr="00000E6B">
        <w:rPr>
          <w:rFonts w:hint="eastAsia"/>
          <w:sz w:val="24"/>
        </w:rPr>
        <w:t>将</w:t>
      </w:r>
      <w:r w:rsidR="006A2E45">
        <w:rPr>
          <w:rFonts w:hint="eastAsia"/>
          <w:sz w:val="24"/>
        </w:rPr>
        <w:t>最终</w:t>
      </w:r>
      <w:r w:rsidR="006A2E45" w:rsidRPr="00000E6B">
        <w:rPr>
          <w:rFonts w:hint="eastAsia"/>
          <w:sz w:val="24"/>
        </w:rPr>
        <w:t>回复和任务流程投入至安全知识凝练机制，</w:t>
      </w:r>
      <w:r w:rsidR="00B3167D">
        <w:rPr>
          <w:rFonts w:hint="eastAsia"/>
          <w:sz w:val="24"/>
        </w:rPr>
        <w:t>凝练</w:t>
      </w:r>
      <w:r w:rsidR="008E3C65">
        <w:rPr>
          <w:rFonts w:hint="eastAsia"/>
          <w:sz w:val="24"/>
        </w:rPr>
        <w:t>安全规范的安全知识和安全概念</w:t>
      </w:r>
      <w:r w:rsidR="006A2E45" w:rsidRPr="00000E6B">
        <w:rPr>
          <w:rFonts w:hint="eastAsia"/>
          <w:sz w:val="24"/>
        </w:rPr>
        <w:t>，并采用统一的</w:t>
      </w:r>
      <w:r w:rsidR="006A2E45">
        <w:rPr>
          <w:rFonts w:hint="eastAsia"/>
          <w:sz w:val="24"/>
        </w:rPr>
        <w:t>预设</w:t>
      </w:r>
      <w:r w:rsidR="006A2E45" w:rsidRPr="00000E6B">
        <w:rPr>
          <w:rFonts w:hint="eastAsia"/>
          <w:sz w:val="24"/>
        </w:rPr>
        <w:t>格式</w:t>
      </w:r>
      <w:r w:rsidR="006A2E45">
        <w:rPr>
          <w:rFonts w:hint="eastAsia"/>
          <w:sz w:val="24"/>
        </w:rPr>
        <w:t>存储于自生成的</w:t>
      </w:r>
      <w:r w:rsidR="006A2E45" w:rsidRPr="00000E6B">
        <w:rPr>
          <w:rFonts w:hint="eastAsia"/>
          <w:sz w:val="24"/>
        </w:rPr>
        <w:t>安全知识库。</w:t>
      </w:r>
      <w:r w:rsidR="008E3C65">
        <w:rPr>
          <w:rFonts w:hint="eastAsia"/>
          <w:sz w:val="24"/>
        </w:rPr>
        <w:t>本发明能够有效地提升安全知识凝练的通用性</w:t>
      </w:r>
      <w:r w:rsidR="006A2E45" w:rsidRPr="00BA7330">
        <w:rPr>
          <w:rFonts w:hint="eastAsia"/>
          <w:sz w:val="24"/>
        </w:rPr>
        <w:t>，还</w:t>
      </w:r>
      <w:r w:rsidR="00EE1D22">
        <w:rPr>
          <w:rFonts w:hint="eastAsia"/>
          <w:sz w:val="24"/>
        </w:rPr>
        <w:t>能够</w:t>
      </w:r>
      <w:r w:rsidR="006A2E45">
        <w:rPr>
          <w:rFonts w:hint="eastAsia"/>
          <w:sz w:val="24"/>
        </w:rPr>
        <w:t>提高</w:t>
      </w:r>
      <w:r w:rsidR="00EE1D22">
        <w:rPr>
          <w:rFonts w:hint="eastAsia"/>
          <w:sz w:val="24"/>
        </w:rPr>
        <w:t>大模型生成的思考深度，</w:t>
      </w:r>
      <w:r w:rsidR="006A2E45" w:rsidRPr="00BA7330">
        <w:rPr>
          <w:rFonts w:hint="eastAsia"/>
          <w:sz w:val="24"/>
        </w:rPr>
        <w:t>可扩展地将安全知识用于生成过程，</w:t>
      </w:r>
      <w:r w:rsidR="006A2E45">
        <w:rPr>
          <w:rFonts w:hint="eastAsia"/>
          <w:sz w:val="24"/>
        </w:rPr>
        <w:t>满足</w:t>
      </w:r>
      <w:r w:rsidR="006A2E45" w:rsidRPr="00000E6B">
        <w:rPr>
          <w:rFonts w:hint="eastAsia"/>
          <w:sz w:val="24"/>
        </w:rPr>
        <w:t>安全要求</w:t>
      </w:r>
      <w:r w:rsidR="006A2E45">
        <w:rPr>
          <w:rFonts w:hint="eastAsia"/>
          <w:sz w:val="24"/>
        </w:rPr>
        <w:t>，</w:t>
      </w:r>
      <w:r w:rsidR="00EE1D22">
        <w:rPr>
          <w:rFonts w:hint="eastAsia"/>
          <w:sz w:val="24"/>
        </w:rPr>
        <w:t>且</w:t>
      </w:r>
      <w:r w:rsidR="006A2E45" w:rsidRPr="008D5EE2">
        <w:rPr>
          <w:rFonts w:hint="eastAsia"/>
          <w:sz w:val="24"/>
        </w:rPr>
        <w:t>不依赖于外部知识库。</w:t>
      </w:r>
    </w:p>
    <w:p w14:paraId="75F252A0" w14:textId="77777777" w:rsidR="0090246C" w:rsidRDefault="0090246C">
      <w:pPr>
        <w:spacing w:before="60"/>
        <w:rPr>
          <w:sz w:val="24"/>
        </w:rPr>
      </w:pPr>
    </w:p>
    <w:p w14:paraId="6C58B258" w14:textId="77777777" w:rsidR="0090246C" w:rsidRDefault="0090246C">
      <w:pPr>
        <w:spacing w:before="60"/>
        <w:rPr>
          <w:sz w:val="24"/>
        </w:rPr>
      </w:pPr>
    </w:p>
    <w:p w14:paraId="21BEBB4E" w14:textId="77777777" w:rsidR="0090246C" w:rsidRDefault="0090246C">
      <w:pPr>
        <w:spacing w:line="700" w:lineRule="exact"/>
        <w:rPr>
          <w:sz w:val="24"/>
        </w:rPr>
        <w:sectPr w:rsidR="0090246C">
          <w:headerReference w:type="default" r:id="rId8"/>
          <w:footerReference w:type="even" r:id="rId9"/>
          <w:footerReference w:type="default" r:id="rId10"/>
          <w:pgSz w:w="11906" w:h="16838"/>
          <w:pgMar w:top="1418" w:right="1418" w:bottom="851" w:left="1418" w:header="851" w:footer="284" w:gutter="0"/>
          <w:pgNumType w:start="1"/>
          <w:cols w:space="720"/>
          <w:docGrid w:type="linesAndChars" w:linePitch="455"/>
        </w:sectPr>
      </w:pPr>
    </w:p>
    <w:p w14:paraId="2D245104" w14:textId="77777777" w:rsidR="0090246C" w:rsidRDefault="006E1719">
      <w:pPr>
        <w:spacing w:before="60"/>
        <w:rPr>
          <w:sz w:val="24"/>
          <w:szCs w:val="21"/>
        </w:rPr>
      </w:pPr>
      <w:r>
        <w:rPr>
          <w:noProof/>
          <w:sz w:val="24"/>
          <w:szCs w:val="21"/>
        </w:rPr>
        <w:lastRenderedPageBreak/>
        <mc:AlternateContent>
          <mc:Choice Requires="wps">
            <w:drawing>
              <wp:anchor distT="0" distB="0" distL="114300" distR="114300" simplePos="0" relativeHeight="251653120" behindDoc="0" locked="0" layoutInCell="1" allowOverlap="1" wp14:anchorId="25666841" wp14:editId="14E1EBF5">
                <wp:simplePos x="0" y="0"/>
                <wp:positionH relativeFrom="column">
                  <wp:posOffset>1333500</wp:posOffset>
                </wp:positionH>
                <wp:positionV relativeFrom="paragraph">
                  <wp:posOffset>-469900</wp:posOffset>
                </wp:positionV>
                <wp:extent cx="3276600" cy="390525"/>
                <wp:effectExtent l="9525" t="6350" r="9525" b="12700"/>
                <wp:wrapNone/>
                <wp:docPr id="8" name="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76600" cy="390525"/>
                        </a:xfrm>
                        <a:prstGeom prst="rect">
                          <a:avLst/>
                        </a:prstGeom>
                        <a:noFill/>
                        <a:ln w="9525" cmpd="sng">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6149271F" w14:textId="77777777" w:rsidR="0090246C" w:rsidRDefault="00A958A5">
                            <w:pPr>
                              <w:spacing w:before="60"/>
                              <w:jc w:val="center"/>
                              <w:rPr>
                                <w:rFonts w:eastAsia="黑体"/>
                                <w:spacing w:val="90"/>
                              </w:rPr>
                            </w:pPr>
                            <w:r>
                              <w:rPr>
                                <w:rFonts w:eastAsia="黑体" w:hint="eastAsia"/>
                                <w:spacing w:val="90"/>
                              </w:rPr>
                              <w:t>摘要附图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5666841" id="矩形 13" o:spid="_x0000_s1027" style="position:absolute;left:0;text-align:left;margin-left:105pt;margin-top:-37pt;width:258pt;height:30.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" filled="f" strokecolor="white">
                <v:textbox>
                  <w:txbxContent>
                    <w:p w14:paraId="6149271F" w14:textId="77777777" w:rsidR="0090246C" w:rsidRDefault="00A958A5">
                      <w:pPr>
                        <w:spacing w:before="60"/>
                        <w:jc w:val="center"/>
                        <w:rPr>
                          <w:rFonts w:eastAsia="黑体"/>
                          <w:spacing w:val="90"/>
                        </w:rPr>
                      </w:pPr>
                      <w:r>
                        <w:rPr>
                          <w:rFonts w:eastAsia="黑体" w:hint="eastAsia"/>
                          <w:spacing w:val="90"/>
                        </w:rPr>
                        <w:t>摘要附图</w:t>
                      </w:r>
                    </w:p>
                  </w:txbxContent>
                </v:textbox>
              </v:rect>
            </w:pict>
          </mc:Fallback>
        </mc:AlternateContent>
      </w:r>
      <w:r>
        <w:rPr>
          <w:noProof/>
          <w:sz w:val="24"/>
          <w:szCs w:val="21"/>
        </w:rPr>
        <mc:AlternateContent>
          <mc:Choice Requires="wps">
            <w:drawing>
              <wp:anchor distT="0" distB="0" distL="114300" distR="114300" simplePos="0" relativeHeight="251662336" behindDoc="0" locked="0" layoutInCell="1" allowOverlap="1" wp14:anchorId="5801AF75" wp14:editId="3A25DA0A">
                <wp:simplePos x="0" y="0"/>
                <wp:positionH relativeFrom="column">
                  <wp:posOffset>-1905</wp:posOffset>
                </wp:positionH>
                <wp:positionV relativeFrom="paragraph">
                  <wp:posOffset>6350</wp:posOffset>
                </wp:positionV>
                <wp:extent cx="5777865" cy="0"/>
                <wp:effectExtent l="7620" t="6350" r="15240" b="12700"/>
                <wp:wrapNone/>
                <wp:docPr id="7" name="直线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7865"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03BA9DC" id="直线 12"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5pt" to="454.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" strokeweight="1pt"/>
            </w:pict>
          </mc:Fallback>
        </mc:AlternateContent>
      </w:r>
    </w:p>
    <w:p w14:paraId="6544CA56" w14:textId="621D3359" w:rsidR="0090246C" w:rsidRDefault="00D97240" w:rsidP="00AA4740">
      <w:pPr>
        <w:spacing w:before="60"/>
        <w:jc w:val="center"/>
        <w:rPr>
          <w:sz w:val="24"/>
          <w:szCs w:val="21"/>
        </w:rPr>
      </w:pPr>
      <w:r>
        <w:rPr>
          <w:noProof/>
        </w:rPr>
        <w:drawing>
          <wp:inline distT="0" distB="0" distL="0" distR="0" wp14:anchorId="1547C509" wp14:editId="4054F0A0">
            <wp:extent cx="5759450" cy="4201160"/>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saturation sat="0"/>
                              </a14:imgEffect>
                            </a14:imgLayer>
                          </a14:imgProps>
                        </a:ext>
                      </a:extLst>
                    </a:blip>
                    <a:stretch>
                      <a:fillRect/>
                    </a:stretch>
                  </pic:blipFill>
                  <pic:spPr>
                    <a:xfrm>
                      <a:off x="0" y="0"/>
                      <a:ext cx="5759450" cy="4201160"/>
                    </a:xfrm>
                    <a:prstGeom prst="rect">
                      <a:avLst/>
                    </a:prstGeom>
                  </pic:spPr>
                </pic:pic>
              </a:graphicData>
            </a:graphic>
          </wp:inline>
        </w:drawing>
      </w:r>
    </w:p>
    <w:p w14:paraId="1B1334D0" w14:textId="77777777" w:rsidR="0090246C" w:rsidRDefault="0090246C">
      <w:pPr>
        <w:spacing w:before="60" w:line="240" w:lineRule="atLeast"/>
        <w:jc w:val="center"/>
        <w:rPr>
          <w:sz w:val="24"/>
          <w:szCs w:val="21"/>
        </w:rPr>
      </w:pPr>
    </w:p>
    <w:p w14:paraId="4ADDD4CC" w14:textId="77777777" w:rsidR="0090246C" w:rsidRDefault="0090246C">
      <w:pPr>
        <w:spacing w:before="60" w:line="240" w:lineRule="atLeast"/>
        <w:jc w:val="center"/>
        <w:rPr>
          <w:sz w:val="24"/>
          <w:szCs w:val="21"/>
        </w:rPr>
      </w:pPr>
    </w:p>
    <w:p w14:paraId="3B3969A8" w14:textId="77777777" w:rsidR="0090246C" w:rsidRDefault="0090246C">
      <w:pPr>
        <w:spacing w:line="700" w:lineRule="exact"/>
        <w:rPr>
          <w:sz w:val="24"/>
        </w:rPr>
        <w:sectPr w:rsidR="0090246C">
          <w:headerReference w:type="default" r:id="rId13"/>
          <w:footerReference w:type="even" r:id="rId14"/>
          <w:footerReference w:type="default" r:id="rId15"/>
          <w:pgSz w:w="11906" w:h="16838"/>
          <w:pgMar w:top="1418" w:right="1418" w:bottom="851" w:left="1418" w:header="851" w:footer="284" w:gutter="0"/>
          <w:pgNumType w:start="1"/>
          <w:cols w:space="720"/>
          <w:docGrid w:type="linesAndChars" w:linePitch="455"/>
        </w:sectPr>
      </w:pPr>
    </w:p>
    <w:p w14:paraId="249719D1" w14:textId="77777777" w:rsidR="0090246C" w:rsidRDefault="006E1719">
      <w:pPr>
        <w:spacing w:before="60"/>
        <w:rPr>
          <w:sz w:val="24"/>
        </w:rPr>
      </w:pPr>
      <w:r>
        <w:rPr>
          <w:noProof/>
          <w:sz w:val="24"/>
        </w:rPr>
        <w:lastRenderedPageBreak/>
        <mc:AlternateContent>
          <mc:Choice Requires="wps">
            <w:drawing>
              <wp:anchor distT="0" distB="0" distL="114300" distR="114300" simplePos="0" relativeHeight="251655168" behindDoc="0" locked="0" layoutInCell="1" allowOverlap="1" wp14:anchorId="606E800D" wp14:editId="592A88C6">
                <wp:simplePos x="0" y="0"/>
                <wp:positionH relativeFrom="column">
                  <wp:posOffset>1638300</wp:posOffset>
                </wp:positionH>
                <wp:positionV relativeFrom="paragraph">
                  <wp:posOffset>-508000</wp:posOffset>
                </wp:positionV>
                <wp:extent cx="2447925" cy="419100"/>
                <wp:effectExtent l="9525" t="6350" r="9525" b="12700"/>
                <wp:wrapNone/>
                <wp:docPr id="6"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7925" cy="419100"/>
                        </a:xfrm>
                        <a:prstGeom prst="rect">
                          <a:avLst/>
                        </a:prstGeom>
                        <a:noFill/>
                        <a:ln w="9525" cmpd="sng">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0B62E0DD" w14:textId="77777777" w:rsidR="0090246C" w:rsidRDefault="00A958A5">
                            <w:pPr>
                              <w:spacing w:before="60"/>
                              <w:jc w:val="center"/>
                              <w:rPr>
                                <w:rFonts w:eastAsia="黑体"/>
                                <w:spacing w:val="90"/>
                              </w:rPr>
                            </w:pPr>
                            <w:r>
                              <w:rPr>
                                <w:rFonts w:eastAsia="黑体" w:hint="eastAsia"/>
                                <w:spacing w:val="90"/>
                              </w:rPr>
                              <w:t>权利要求书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06E800D" id="矩形 7" o:spid="_x0000_s1028" style="position:absolute;left:0;text-align:left;margin-left:129pt;margin-top:-40pt;width:192.75pt;height:3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" filled="f" strokecolor="white">
                <v:textbox>
                  <w:txbxContent>
                    <w:p w14:paraId="0B62E0DD" w14:textId="77777777" w:rsidR="0090246C" w:rsidRDefault="00A958A5">
                      <w:pPr>
                        <w:spacing w:before="60"/>
                        <w:jc w:val="center"/>
                        <w:rPr>
                          <w:rFonts w:eastAsia="黑体"/>
                          <w:spacing w:val="90"/>
                        </w:rPr>
                      </w:pPr>
                      <w:r>
                        <w:rPr>
                          <w:rFonts w:eastAsia="黑体" w:hint="eastAsia"/>
                          <w:spacing w:val="90"/>
                        </w:rPr>
                        <w:t>权利要求书</w:t>
                      </w:r>
                    </w:p>
                  </w:txbxContent>
                </v:textbox>
              </v:rect>
            </w:pict>
          </mc:Fallback>
        </mc:AlternateContent>
      </w:r>
      <w:r>
        <w:rPr>
          <w:noProof/>
          <w:sz w:val="24"/>
        </w:rPr>
        <mc:AlternateContent>
          <mc:Choice Requires="wps">
            <w:drawing>
              <wp:anchor distT="0" distB="0" distL="114300" distR="114300" simplePos="0" relativeHeight="251654144" behindDoc="0" locked="0" layoutInCell="1" allowOverlap="1" wp14:anchorId="71E10A5F" wp14:editId="4FCDF749">
                <wp:simplePos x="0" y="0"/>
                <wp:positionH relativeFrom="column">
                  <wp:posOffset>-11430</wp:posOffset>
                </wp:positionH>
                <wp:positionV relativeFrom="paragraph">
                  <wp:posOffset>0</wp:posOffset>
                </wp:positionV>
                <wp:extent cx="5777865" cy="0"/>
                <wp:effectExtent l="7620" t="9525" r="15240" b="9525"/>
                <wp:wrapNone/>
                <wp:docPr id="5" name="直线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7865"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1412AB2" id="直线 6" o:spid="_x0000_s1026" style="position:absolute;left:0;text-align:lef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0" to="454.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" strokeweight="1pt"/>
            </w:pict>
          </mc:Fallback>
        </mc:AlternateContent>
      </w:r>
    </w:p>
    <w:p w14:paraId="53C61ADA" w14:textId="65B0FE51" w:rsidR="0090246C" w:rsidRDefault="00A958A5">
      <w:pPr>
        <w:spacing w:line="264" w:lineRule="auto"/>
        <w:ind w:firstLineChars="200" w:firstLine="480"/>
        <w:rPr>
          <w:sz w:val="24"/>
        </w:rPr>
      </w:pPr>
      <w:r>
        <w:rPr>
          <w:sz w:val="24"/>
        </w:rPr>
        <w:t>1</w:t>
      </w:r>
      <w:r>
        <w:rPr>
          <w:sz w:val="24"/>
        </w:rPr>
        <w:t>、一种</w:t>
      </w:r>
      <w:r w:rsidR="003009C2">
        <w:rPr>
          <w:rFonts w:hint="eastAsia"/>
          <w:sz w:val="24"/>
        </w:rPr>
        <w:t>大模型自我反思的安全知识凝练的方法</w:t>
      </w:r>
      <w:r>
        <w:rPr>
          <w:rFonts w:hint="eastAsia"/>
          <w:sz w:val="24"/>
        </w:rPr>
        <w:t>，其特征在于，包括</w:t>
      </w:r>
      <w:r w:rsidR="00C44653">
        <w:rPr>
          <w:rFonts w:hint="eastAsia"/>
          <w:sz w:val="24"/>
        </w:rPr>
        <w:t>以下步骤</w:t>
      </w:r>
      <w:r>
        <w:rPr>
          <w:rFonts w:hint="eastAsia"/>
          <w:sz w:val="24"/>
        </w:rPr>
        <w:t>：</w:t>
      </w:r>
    </w:p>
    <w:p w14:paraId="521948F5" w14:textId="5463CE21" w:rsidR="00391C2F" w:rsidRDefault="00391C2F">
      <w:pPr>
        <w:spacing w:line="264" w:lineRule="auto"/>
        <w:ind w:firstLineChars="200" w:firstLine="480"/>
        <w:rPr>
          <w:sz w:val="24"/>
        </w:rPr>
      </w:pPr>
      <w:r>
        <w:rPr>
          <w:rFonts w:hint="eastAsia"/>
          <w:sz w:val="24"/>
        </w:rPr>
        <w:t>步骤</w:t>
      </w:r>
      <w:r>
        <w:rPr>
          <w:rFonts w:hint="eastAsia"/>
          <w:sz w:val="24"/>
        </w:rPr>
        <w:t>S</w:t>
      </w:r>
      <w:r>
        <w:rPr>
          <w:sz w:val="24"/>
        </w:rPr>
        <w:t>1</w:t>
      </w:r>
      <w:r>
        <w:rPr>
          <w:rFonts w:hint="eastAsia"/>
          <w:sz w:val="24"/>
        </w:rPr>
        <w:t>，接收用户输入的提示词，通过大语言模型生成初始输出；</w:t>
      </w:r>
    </w:p>
    <w:p w14:paraId="13E7BA42" w14:textId="44FD2483" w:rsidR="00391C2F" w:rsidRPr="00000E6B" w:rsidRDefault="00391C2F">
      <w:pPr>
        <w:spacing w:line="264" w:lineRule="auto"/>
        <w:ind w:firstLineChars="200" w:firstLine="480"/>
        <w:rPr>
          <w:sz w:val="24"/>
        </w:rPr>
      </w:pPr>
      <w:r>
        <w:rPr>
          <w:rFonts w:hint="eastAsia"/>
          <w:sz w:val="24"/>
        </w:rPr>
        <w:t>步骤</w:t>
      </w:r>
      <w:r>
        <w:rPr>
          <w:rFonts w:hint="eastAsia"/>
          <w:sz w:val="24"/>
        </w:rPr>
        <w:t>S</w:t>
      </w:r>
      <w:r>
        <w:rPr>
          <w:sz w:val="24"/>
        </w:rPr>
        <w:t>2</w:t>
      </w:r>
      <w:r>
        <w:rPr>
          <w:rFonts w:hint="eastAsia"/>
          <w:sz w:val="24"/>
        </w:rPr>
        <w:t>，通过</w:t>
      </w:r>
      <w:r w:rsidRPr="00000E6B">
        <w:rPr>
          <w:rFonts w:hint="eastAsia"/>
          <w:sz w:val="24"/>
        </w:rPr>
        <w:t>大语言模型进行自我反思，并</w:t>
      </w:r>
      <w:r w:rsidR="00486836" w:rsidRPr="00000E6B">
        <w:rPr>
          <w:rFonts w:hint="eastAsia"/>
          <w:sz w:val="24"/>
        </w:rPr>
        <w:t>判断</w:t>
      </w:r>
      <w:r w:rsidR="00A0185B">
        <w:rPr>
          <w:rFonts w:hint="eastAsia"/>
          <w:sz w:val="24"/>
        </w:rPr>
        <w:t>输出</w:t>
      </w:r>
      <w:r w:rsidRPr="00000E6B">
        <w:rPr>
          <w:rFonts w:hint="eastAsia"/>
          <w:sz w:val="24"/>
        </w:rPr>
        <w:t>是否存在潜在的缺陷或安全漏洞，若是则跳转至步骤</w:t>
      </w:r>
      <w:r w:rsidRPr="00000E6B">
        <w:rPr>
          <w:rFonts w:hint="eastAsia"/>
          <w:sz w:val="24"/>
        </w:rPr>
        <w:t>S</w:t>
      </w:r>
      <w:r w:rsidRPr="00000E6B">
        <w:rPr>
          <w:sz w:val="24"/>
        </w:rPr>
        <w:t>3</w:t>
      </w:r>
      <w:r w:rsidRPr="00000E6B">
        <w:rPr>
          <w:rFonts w:hint="eastAsia"/>
          <w:sz w:val="24"/>
        </w:rPr>
        <w:t>进行迭代优化，若否则显示输出结果；</w:t>
      </w:r>
    </w:p>
    <w:p w14:paraId="7512654C" w14:textId="2A36D49D" w:rsidR="00D70193" w:rsidRPr="00000E6B" w:rsidRDefault="00391C2F" w:rsidP="00D70193">
      <w:pPr>
        <w:spacing w:line="264" w:lineRule="auto"/>
        <w:ind w:firstLineChars="200" w:firstLine="480"/>
        <w:rPr>
          <w:sz w:val="24"/>
        </w:rPr>
      </w:pPr>
      <w:r w:rsidRPr="00000E6B">
        <w:rPr>
          <w:rFonts w:hint="eastAsia"/>
          <w:sz w:val="24"/>
        </w:rPr>
        <w:t>步骤</w:t>
      </w:r>
      <w:r w:rsidRPr="00000E6B">
        <w:rPr>
          <w:rFonts w:hint="eastAsia"/>
          <w:sz w:val="24"/>
        </w:rPr>
        <w:t>S</w:t>
      </w:r>
      <w:r w:rsidRPr="00000E6B">
        <w:rPr>
          <w:sz w:val="24"/>
        </w:rPr>
        <w:t>3</w:t>
      </w:r>
      <w:r w:rsidRPr="00000E6B">
        <w:rPr>
          <w:rFonts w:hint="eastAsia"/>
          <w:sz w:val="24"/>
        </w:rPr>
        <w:t>，</w:t>
      </w:r>
      <w:r w:rsidR="00D70193" w:rsidRPr="00000E6B">
        <w:rPr>
          <w:rFonts w:hint="eastAsia"/>
          <w:sz w:val="24"/>
        </w:rPr>
        <w:t>在迭代优化过程中，先基于自我反思判断出的缺陷或安全漏洞，以及在输出后面附加的安全规范，通过大语言模型提出改进措施并进行</w:t>
      </w:r>
      <w:r w:rsidR="00D70193">
        <w:rPr>
          <w:rFonts w:hint="eastAsia"/>
          <w:sz w:val="24"/>
        </w:rPr>
        <w:t>优化</w:t>
      </w:r>
      <w:r w:rsidR="00D70193" w:rsidRPr="00000E6B">
        <w:rPr>
          <w:rFonts w:hint="eastAsia"/>
          <w:sz w:val="24"/>
        </w:rPr>
        <w:t>改进；然后，在</w:t>
      </w:r>
      <w:r w:rsidR="00D70193">
        <w:rPr>
          <w:rFonts w:hint="eastAsia"/>
          <w:sz w:val="24"/>
        </w:rPr>
        <w:t>优化</w:t>
      </w:r>
      <w:r w:rsidR="00D70193" w:rsidRPr="00000E6B">
        <w:rPr>
          <w:rFonts w:hint="eastAsia"/>
          <w:sz w:val="24"/>
        </w:rPr>
        <w:t>改进之后再次进行自我反思，</w:t>
      </w:r>
      <w:r w:rsidR="00D70193">
        <w:rPr>
          <w:rFonts w:hint="eastAsia"/>
          <w:sz w:val="24"/>
        </w:rPr>
        <w:t>以此方式不断重复</w:t>
      </w:r>
      <w:r w:rsidR="00D70193" w:rsidRPr="00000E6B">
        <w:rPr>
          <w:rFonts w:hint="eastAsia"/>
          <w:sz w:val="24"/>
        </w:rPr>
        <w:t>自我反思和迭代优化过程，直到</w:t>
      </w:r>
      <w:r w:rsidR="00D70193">
        <w:rPr>
          <w:rFonts w:hint="eastAsia"/>
          <w:sz w:val="24"/>
        </w:rPr>
        <w:t>优化</w:t>
      </w:r>
      <w:r w:rsidR="00E10B0A">
        <w:rPr>
          <w:rFonts w:hint="eastAsia"/>
          <w:sz w:val="24"/>
        </w:rPr>
        <w:t>改进后的回复满足所有</w:t>
      </w:r>
      <w:r w:rsidR="00D70193" w:rsidRPr="00000E6B">
        <w:rPr>
          <w:rFonts w:hint="eastAsia"/>
          <w:sz w:val="24"/>
        </w:rPr>
        <w:t>的安全要求</w:t>
      </w:r>
      <w:r w:rsidR="00D70193">
        <w:rPr>
          <w:rFonts w:hint="eastAsia"/>
          <w:sz w:val="24"/>
        </w:rPr>
        <w:t>，以此</w:t>
      </w:r>
      <w:r w:rsidR="00E72917">
        <w:rPr>
          <w:rFonts w:hint="eastAsia"/>
          <w:sz w:val="24"/>
        </w:rPr>
        <w:t>回复</w:t>
      </w:r>
      <w:r w:rsidR="00D70193">
        <w:rPr>
          <w:rFonts w:hint="eastAsia"/>
          <w:sz w:val="24"/>
        </w:rPr>
        <w:t>作为最终回复，并跳转至步骤</w:t>
      </w:r>
      <w:r w:rsidR="00D70193">
        <w:rPr>
          <w:sz w:val="24"/>
        </w:rPr>
        <w:t>S4</w:t>
      </w:r>
      <w:r w:rsidR="00D70193" w:rsidRPr="00000E6B">
        <w:rPr>
          <w:rFonts w:hint="eastAsia"/>
          <w:sz w:val="24"/>
        </w:rPr>
        <w:t>；</w:t>
      </w:r>
    </w:p>
    <w:p w14:paraId="489F1EA1" w14:textId="692C050B" w:rsidR="00000E6B" w:rsidRPr="00391C2F" w:rsidRDefault="00D70193" w:rsidP="00D70193">
      <w:pPr>
        <w:spacing w:line="264" w:lineRule="auto"/>
        <w:ind w:firstLineChars="200" w:firstLine="480"/>
        <w:rPr>
          <w:sz w:val="24"/>
        </w:rPr>
      </w:pPr>
      <w:r w:rsidRPr="00000E6B">
        <w:rPr>
          <w:rFonts w:hint="eastAsia"/>
          <w:sz w:val="24"/>
        </w:rPr>
        <w:t>步骤</w:t>
      </w:r>
      <w:r w:rsidRPr="00000E6B">
        <w:rPr>
          <w:rFonts w:hint="eastAsia"/>
          <w:sz w:val="24"/>
        </w:rPr>
        <w:t>S</w:t>
      </w:r>
      <w:r w:rsidRPr="00000E6B">
        <w:rPr>
          <w:sz w:val="24"/>
        </w:rPr>
        <w:t>4</w:t>
      </w:r>
      <w:r>
        <w:rPr>
          <w:rFonts w:hint="eastAsia"/>
          <w:sz w:val="24"/>
        </w:rPr>
        <w:t>，</w:t>
      </w:r>
      <w:r w:rsidRPr="00000E6B">
        <w:rPr>
          <w:rFonts w:hint="eastAsia"/>
          <w:sz w:val="24"/>
        </w:rPr>
        <w:t>将</w:t>
      </w:r>
      <w:r>
        <w:rPr>
          <w:rFonts w:hint="eastAsia"/>
          <w:sz w:val="24"/>
        </w:rPr>
        <w:t>最终</w:t>
      </w:r>
      <w:r w:rsidRPr="00000E6B">
        <w:rPr>
          <w:rFonts w:hint="eastAsia"/>
          <w:sz w:val="24"/>
        </w:rPr>
        <w:t>回复和任务流程投入至安全知识凝练机制，</w:t>
      </w:r>
      <w:r w:rsidR="008E3C65">
        <w:rPr>
          <w:rFonts w:hint="eastAsia"/>
          <w:sz w:val="24"/>
        </w:rPr>
        <w:t>凝练出安全规范的安全知识和安全概念</w:t>
      </w:r>
      <w:r w:rsidRPr="00000E6B">
        <w:rPr>
          <w:rFonts w:hint="eastAsia"/>
          <w:sz w:val="24"/>
        </w:rPr>
        <w:t>，并采用统一的</w:t>
      </w:r>
      <w:r>
        <w:rPr>
          <w:rFonts w:hint="eastAsia"/>
          <w:sz w:val="24"/>
        </w:rPr>
        <w:t>预设</w:t>
      </w:r>
      <w:r w:rsidRPr="00000E6B">
        <w:rPr>
          <w:rFonts w:hint="eastAsia"/>
          <w:sz w:val="24"/>
        </w:rPr>
        <w:t>格式</w:t>
      </w:r>
      <w:r>
        <w:rPr>
          <w:rFonts w:hint="eastAsia"/>
          <w:sz w:val="24"/>
        </w:rPr>
        <w:t>存储于自生成的</w:t>
      </w:r>
      <w:r w:rsidRPr="00000E6B">
        <w:rPr>
          <w:rFonts w:hint="eastAsia"/>
          <w:sz w:val="24"/>
        </w:rPr>
        <w:t>安全知识库</w:t>
      </w:r>
      <w:r w:rsidR="00000E6B" w:rsidRPr="00000E6B">
        <w:rPr>
          <w:rFonts w:hint="eastAsia"/>
          <w:sz w:val="24"/>
        </w:rPr>
        <w:t>。</w:t>
      </w:r>
    </w:p>
    <w:p w14:paraId="24601971" w14:textId="77777777" w:rsidR="00605838" w:rsidRDefault="00A958A5">
      <w:pPr>
        <w:spacing w:line="264" w:lineRule="auto"/>
        <w:ind w:firstLineChars="200" w:firstLine="480"/>
        <w:rPr>
          <w:sz w:val="24"/>
          <w:szCs w:val="24"/>
        </w:rPr>
      </w:pPr>
      <w:r>
        <w:rPr>
          <w:rFonts w:hint="eastAsia"/>
          <w:sz w:val="24"/>
        </w:rPr>
        <w:t>2</w:t>
      </w:r>
      <w:r>
        <w:rPr>
          <w:rFonts w:hint="eastAsia"/>
          <w:sz w:val="24"/>
        </w:rPr>
        <w:t>、根据权利要求</w:t>
      </w:r>
      <w:r>
        <w:rPr>
          <w:rFonts w:hint="eastAsia"/>
          <w:sz w:val="24"/>
        </w:rPr>
        <w:t>1</w:t>
      </w:r>
      <w:r>
        <w:rPr>
          <w:rFonts w:hint="eastAsia"/>
          <w:sz w:val="24"/>
        </w:rPr>
        <w:t>所述的</w:t>
      </w:r>
      <w:r w:rsidR="00E55D66">
        <w:rPr>
          <w:rFonts w:hint="eastAsia"/>
          <w:sz w:val="24"/>
        </w:rPr>
        <w:t>大模型自我反思的安全知识凝练的方法</w:t>
      </w:r>
      <w:r>
        <w:rPr>
          <w:rFonts w:hint="eastAsia"/>
          <w:sz w:val="24"/>
        </w:rPr>
        <w:t>，其特征在于，</w:t>
      </w:r>
      <w:r w:rsidR="00A0185B">
        <w:rPr>
          <w:rFonts w:hint="eastAsia"/>
          <w:sz w:val="24"/>
        </w:rPr>
        <w:t>所述步骤</w:t>
      </w:r>
      <w:r w:rsidR="00A0185B">
        <w:rPr>
          <w:rFonts w:hint="eastAsia"/>
          <w:sz w:val="24"/>
        </w:rPr>
        <w:t>S</w:t>
      </w:r>
      <w:r w:rsidR="00A0185B">
        <w:rPr>
          <w:sz w:val="24"/>
        </w:rPr>
        <w:t>2</w:t>
      </w:r>
      <w:r w:rsidR="00A0185B">
        <w:rPr>
          <w:rFonts w:hint="eastAsia"/>
          <w:sz w:val="24"/>
        </w:rPr>
        <w:t>中，在</w:t>
      </w:r>
      <w:r w:rsidR="00A0185B" w:rsidRPr="00000E6B">
        <w:rPr>
          <w:rFonts w:hint="eastAsia"/>
          <w:sz w:val="24"/>
        </w:rPr>
        <w:t>判断</w:t>
      </w:r>
      <w:r w:rsidR="00605838">
        <w:rPr>
          <w:rFonts w:hint="eastAsia"/>
          <w:sz w:val="24"/>
        </w:rPr>
        <w:t>输出</w:t>
      </w:r>
      <w:r w:rsidR="00A0185B" w:rsidRPr="00000E6B">
        <w:rPr>
          <w:rFonts w:hint="eastAsia"/>
          <w:sz w:val="24"/>
        </w:rPr>
        <w:t>是否存在潜在的缺陷或安全漏洞</w:t>
      </w:r>
      <w:r w:rsidR="00A0185B">
        <w:rPr>
          <w:rFonts w:hint="eastAsia"/>
          <w:sz w:val="24"/>
        </w:rPr>
        <w:t>时，</w:t>
      </w:r>
      <w:r w:rsidR="00605838">
        <w:rPr>
          <w:rFonts w:hint="eastAsia"/>
          <w:sz w:val="24"/>
        </w:rPr>
        <w:t>判断</w:t>
      </w:r>
      <w:r w:rsidR="00A0185B">
        <w:rPr>
          <w:rFonts w:hint="eastAsia"/>
          <w:sz w:val="24"/>
          <w:szCs w:val="24"/>
        </w:rPr>
        <w:t>当前的安全知识库中</w:t>
      </w:r>
      <w:r w:rsidR="00605838">
        <w:rPr>
          <w:rFonts w:hint="eastAsia"/>
          <w:sz w:val="24"/>
          <w:szCs w:val="24"/>
        </w:rPr>
        <w:t>是否</w:t>
      </w:r>
      <w:r w:rsidR="00A0185B">
        <w:rPr>
          <w:rFonts w:hint="eastAsia"/>
          <w:sz w:val="24"/>
          <w:szCs w:val="24"/>
        </w:rPr>
        <w:t>已经存在有安全知识和安全规范，</w:t>
      </w:r>
      <w:r w:rsidR="00605838">
        <w:rPr>
          <w:rFonts w:hint="eastAsia"/>
          <w:sz w:val="24"/>
          <w:szCs w:val="24"/>
        </w:rPr>
        <w:t>若是，</w:t>
      </w:r>
      <w:r w:rsidR="00A0185B">
        <w:rPr>
          <w:rFonts w:hint="eastAsia"/>
          <w:sz w:val="24"/>
          <w:szCs w:val="24"/>
        </w:rPr>
        <w:t>则使用所述知识库对输出进行审查；</w:t>
      </w:r>
      <w:r w:rsidR="00605838">
        <w:rPr>
          <w:rFonts w:hint="eastAsia"/>
          <w:sz w:val="24"/>
          <w:szCs w:val="24"/>
        </w:rPr>
        <w:t>若否，则通过大语言模型进行</w:t>
      </w:r>
      <w:r w:rsidR="00A0185B">
        <w:rPr>
          <w:rFonts w:hint="eastAsia"/>
          <w:sz w:val="24"/>
          <w:szCs w:val="24"/>
        </w:rPr>
        <w:t>判断</w:t>
      </w:r>
      <w:r w:rsidR="00605838">
        <w:rPr>
          <w:rFonts w:hint="eastAsia"/>
          <w:sz w:val="24"/>
          <w:szCs w:val="24"/>
        </w:rPr>
        <w:t>。</w:t>
      </w:r>
    </w:p>
    <w:p w14:paraId="7727241A" w14:textId="28FC27BA" w:rsidR="002B24A6" w:rsidRDefault="00A958A5">
      <w:pPr>
        <w:spacing w:line="264" w:lineRule="auto"/>
        <w:ind w:firstLineChars="200" w:firstLine="480"/>
        <w:rPr>
          <w:sz w:val="24"/>
          <w:szCs w:val="24"/>
        </w:rPr>
      </w:pPr>
      <w:r>
        <w:rPr>
          <w:rFonts w:hint="eastAsia"/>
          <w:sz w:val="24"/>
        </w:rPr>
        <w:t>3</w:t>
      </w:r>
      <w:r>
        <w:rPr>
          <w:rFonts w:hint="eastAsia"/>
          <w:sz w:val="24"/>
        </w:rPr>
        <w:t>、根据权利要求</w:t>
      </w:r>
      <w:r>
        <w:rPr>
          <w:rFonts w:hint="eastAsia"/>
          <w:sz w:val="24"/>
        </w:rPr>
        <w:t>1</w:t>
      </w:r>
      <w:r w:rsidR="002B24A6">
        <w:rPr>
          <w:rFonts w:hint="eastAsia"/>
          <w:sz w:val="24"/>
        </w:rPr>
        <w:t>或</w:t>
      </w:r>
      <w:r w:rsidR="002B24A6">
        <w:rPr>
          <w:rFonts w:hint="eastAsia"/>
          <w:sz w:val="24"/>
        </w:rPr>
        <w:t>2</w:t>
      </w:r>
      <w:r>
        <w:rPr>
          <w:rFonts w:hint="eastAsia"/>
          <w:sz w:val="24"/>
        </w:rPr>
        <w:t>所述的</w:t>
      </w:r>
      <w:r w:rsidR="00605838">
        <w:rPr>
          <w:rFonts w:hint="eastAsia"/>
          <w:sz w:val="24"/>
        </w:rPr>
        <w:t>大模型自我反思的安全知识凝练的方法</w:t>
      </w:r>
      <w:r>
        <w:rPr>
          <w:rFonts w:hint="eastAsia"/>
          <w:sz w:val="24"/>
        </w:rPr>
        <w:t>，其特征在于，</w:t>
      </w:r>
      <w:r w:rsidR="002B24A6">
        <w:rPr>
          <w:rFonts w:hint="eastAsia"/>
          <w:sz w:val="24"/>
        </w:rPr>
        <w:t>所述步骤</w:t>
      </w:r>
      <w:r w:rsidR="002B24A6">
        <w:rPr>
          <w:rFonts w:hint="eastAsia"/>
          <w:sz w:val="24"/>
        </w:rPr>
        <w:t>S</w:t>
      </w:r>
      <w:r w:rsidR="002B24A6">
        <w:rPr>
          <w:sz w:val="24"/>
        </w:rPr>
        <w:t>2</w:t>
      </w:r>
      <w:r w:rsidR="00A82BB3" w:rsidRPr="00000E6B">
        <w:rPr>
          <w:rFonts w:hint="eastAsia"/>
          <w:sz w:val="24"/>
        </w:rPr>
        <w:t>进行自我反思</w:t>
      </w:r>
      <w:r w:rsidR="00A82BB3">
        <w:rPr>
          <w:rFonts w:hint="eastAsia"/>
          <w:sz w:val="24"/>
        </w:rPr>
        <w:t>的实现过程为：</w:t>
      </w:r>
      <w:r w:rsidR="002B24A6" w:rsidRPr="00924762">
        <w:rPr>
          <w:rFonts w:hint="eastAsia"/>
          <w:sz w:val="24"/>
        </w:rPr>
        <w:t>利用输出和</w:t>
      </w:r>
      <w:r w:rsidR="00924762">
        <w:rPr>
          <w:rFonts w:hint="eastAsia"/>
          <w:sz w:val="24"/>
        </w:rPr>
        <w:t>任务的</w:t>
      </w:r>
      <w:r w:rsidR="00924762" w:rsidRPr="00924762">
        <w:rPr>
          <w:rFonts w:hint="eastAsia"/>
          <w:sz w:val="24"/>
        </w:rPr>
        <w:t>输入</w:t>
      </w:r>
      <w:r w:rsidR="002B24A6" w:rsidRPr="00924762">
        <w:rPr>
          <w:rFonts w:hint="eastAsia"/>
          <w:sz w:val="24"/>
        </w:rPr>
        <w:t>进行</w:t>
      </w:r>
      <w:r w:rsidR="00924762" w:rsidRPr="00924762">
        <w:rPr>
          <w:sz w:val="24"/>
        </w:rPr>
        <w:t>检索增强生成</w:t>
      </w:r>
      <w:r w:rsidR="002B24A6" w:rsidRPr="00924762">
        <w:rPr>
          <w:rFonts w:hint="eastAsia"/>
          <w:sz w:val="24"/>
        </w:rPr>
        <w:t>RAG</w:t>
      </w:r>
      <w:r w:rsidR="002B24A6" w:rsidRPr="00924762">
        <w:rPr>
          <w:rFonts w:hint="eastAsia"/>
          <w:sz w:val="24"/>
        </w:rPr>
        <w:t>查询，</w:t>
      </w:r>
      <w:r w:rsidR="00924762">
        <w:rPr>
          <w:rFonts w:hint="eastAsia"/>
          <w:sz w:val="24"/>
        </w:rPr>
        <w:t>获取</w:t>
      </w:r>
      <w:r w:rsidR="002B24A6" w:rsidRPr="00706BC2">
        <w:rPr>
          <w:rFonts w:hint="eastAsia"/>
          <w:sz w:val="24"/>
          <w:szCs w:val="24"/>
        </w:rPr>
        <w:t>相关的安全知识，</w:t>
      </w:r>
      <w:r w:rsidR="00924762" w:rsidRPr="00706BC2">
        <w:rPr>
          <w:rFonts w:hint="eastAsia"/>
          <w:sz w:val="24"/>
          <w:szCs w:val="24"/>
        </w:rPr>
        <w:t>相关的</w:t>
      </w:r>
      <w:r w:rsidR="00924762">
        <w:rPr>
          <w:rFonts w:hint="eastAsia"/>
          <w:sz w:val="24"/>
          <w:szCs w:val="24"/>
        </w:rPr>
        <w:t>安全知识</w:t>
      </w:r>
      <w:r w:rsidR="002B24A6" w:rsidRPr="00706BC2">
        <w:rPr>
          <w:rFonts w:hint="eastAsia"/>
          <w:sz w:val="24"/>
          <w:szCs w:val="24"/>
        </w:rPr>
        <w:t>包括针对安全编码</w:t>
      </w:r>
      <w:r w:rsidR="002B24A6">
        <w:rPr>
          <w:rFonts w:hint="eastAsia"/>
          <w:sz w:val="24"/>
          <w:szCs w:val="24"/>
        </w:rPr>
        <w:t>的</w:t>
      </w:r>
      <w:r w:rsidR="00770F39">
        <w:rPr>
          <w:rFonts w:hint="eastAsia"/>
          <w:sz w:val="24"/>
          <w:szCs w:val="24"/>
        </w:rPr>
        <w:t>安全</w:t>
      </w:r>
      <w:r w:rsidR="002B24A6">
        <w:rPr>
          <w:rFonts w:hint="eastAsia"/>
          <w:sz w:val="24"/>
          <w:szCs w:val="24"/>
        </w:rPr>
        <w:t>规范、针对敏感问题的安全回复规范</w:t>
      </w:r>
      <w:r w:rsidR="00C45F92">
        <w:rPr>
          <w:rFonts w:hint="eastAsia"/>
          <w:sz w:val="24"/>
          <w:szCs w:val="24"/>
        </w:rPr>
        <w:t>以及</w:t>
      </w:r>
      <w:r w:rsidR="002B24A6" w:rsidRPr="00706BC2">
        <w:rPr>
          <w:rFonts w:hint="eastAsia"/>
          <w:sz w:val="24"/>
          <w:szCs w:val="24"/>
        </w:rPr>
        <w:t>历史</w:t>
      </w:r>
      <w:r w:rsidR="002B24A6">
        <w:rPr>
          <w:rFonts w:hint="eastAsia"/>
          <w:sz w:val="24"/>
          <w:szCs w:val="24"/>
        </w:rPr>
        <w:t>记录中的</w:t>
      </w:r>
      <w:r w:rsidR="002B24A6" w:rsidRPr="00706BC2">
        <w:rPr>
          <w:rFonts w:hint="eastAsia"/>
          <w:sz w:val="24"/>
          <w:szCs w:val="24"/>
        </w:rPr>
        <w:t>标</w:t>
      </w:r>
      <w:r w:rsidR="002B24A6">
        <w:rPr>
          <w:rFonts w:hint="eastAsia"/>
          <w:sz w:val="24"/>
          <w:szCs w:val="24"/>
        </w:rPr>
        <w:t>准回复</w:t>
      </w:r>
      <w:r w:rsidR="00C45F92">
        <w:rPr>
          <w:rFonts w:hint="eastAsia"/>
          <w:sz w:val="24"/>
          <w:szCs w:val="24"/>
        </w:rPr>
        <w:t>；</w:t>
      </w:r>
      <w:r w:rsidR="002B24A6" w:rsidRPr="00706BC2">
        <w:rPr>
          <w:rFonts w:hint="eastAsia"/>
          <w:sz w:val="24"/>
          <w:szCs w:val="24"/>
        </w:rPr>
        <w:t>当查询</w:t>
      </w:r>
      <w:r w:rsidR="002B24A6">
        <w:rPr>
          <w:rFonts w:hint="eastAsia"/>
          <w:sz w:val="24"/>
          <w:szCs w:val="24"/>
        </w:rPr>
        <w:t>到</w:t>
      </w:r>
      <w:r w:rsidR="00A82BB3">
        <w:rPr>
          <w:rFonts w:hint="eastAsia"/>
          <w:sz w:val="24"/>
          <w:szCs w:val="24"/>
        </w:rPr>
        <w:t>适用的安全知识时，将对应的安全知识与</w:t>
      </w:r>
      <w:r w:rsidR="002B24A6" w:rsidRPr="00706BC2">
        <w:rPr>
          <w:rFonts w:hint="eastAsia"/>
          <w:sz w:val="24"/>
          <w:szCs w:val="24"/>
        </w:rPr>
        <w:t>输</w:t>
      </w:r>
      <w:r w:rsidR="002B24A6">
        <w:rPr>
          <w:rFonts w:hint="eastAsia"/>
          <w:sz w:val="24"/>
          <w:szCs w:val="24"/>
        </w:rPr>
        <w:t>出</w:t>
      </w:r>
      <w:r w:rsidR="002B24A6" w:rsidRPr="00706BC2">
        <w:rPr>
          <w:rFonts w:hint="eastAsia"/>
          <w:sz w:val="24"/>
          <w:szCs w:val="24"/>
        </w:rPr>
        <w:t>进行</w:t>
      </w:r>
      <w:r w:rsidR="00A82BB3">
        <w:rPr>
          <w:rFonts w:hint="eastAsia"/>
          <w:sz w:val="24"/>
          <w:szCs w:val="24"/>
        </w:rPr>
        <w:t>拼接。</w:t>
      </w:r>
    </w:p>
    <w:p w14:paraId="0A561A62" w14:textId="5084F1E2" w:rsidR="00A82BB3" w:rsidRDefault="00A82BB3">
      <w:pPr>
        <w:spacing w:line="264" w:lineRule="auto"/>
        <w:ind w:firstLineChars="200" w:firstLine="480"/>
        <w:rPr>
          <w:sz w:val="24"/>
        </w:rPr>
      </w:pPr>
      <w:r>
        <w:rPr>
          <w:sz w:val="24"/>
        </w:rPr>
        <w:t>4</w:t>
      </w:r>
      <w:r>
        <w:rPr>
          <w:rFonts w:hint="eastAsia"/>
          <w:sz w:val="24"/>
        </w:rPr>
        <w:t>、根据权利要求</w:t>
      </w:r>
      <w:r>
        <w:rPr>
          <w:sz w:val="24"/>
        </w:rPr>
        <w:t>3</w:t>
      </w:r>
      <w:r>
        <w:rPr>
          <w:rFonts w:hint="eastAsia"/>
          <w:sz w:val="24"/>
        </w:rPr>
        <w:t>所述的大模型自我反思的安全知识凝练的方法，其特征在于，</w:t>
      </w:r>
      <w:r>
        <w:rPr>
          <w:rFonts w:hint="eastAsia"/>
          <w:sz w:val="24"/>
          <w:szCs w:val="24"/>
        </w:rPr>
        <w:t>将对应的安全知识与</w:t>
      </w:r>
      <w:r w:rsidRPr="00706BC2">
        <w:rPr>
          <w:rFonts w:hint="eastAsia"/>
          <w:sz w:val="24"/>
          <w:szCs w:val="24"/>
        </w:rPr>
        <w:t>输</w:t>
      </w:r>
      <w:r>
        <w:rPr>
          <w:rFonts w:hint="eastAsia"/>
          <w:sz w:val="24"/>
          <w:szCs w:val="24"/>
        </w:rPr>
        <w:t>出</w:t>
      </w:r>
      <w:r w:rsidRPr="00706BC2">
        <w:rPr>
          <w:rFonts w:hint="eastAsia"/>
          <w:sz w:val="24"/>
          <w:szCs w:val="24"/>
        </w:rPr>
        <w:t>进行</w:t>
      </w:r>
      <w:r>
        <w:rPr>
          <w:rFonts w:hint="eastAsia"/>
          <w:sz w:val="24"/>
          <w:szCs w:val="24"/>
        </w:rPr>
        <w:t>拼接的过程为：在查询到适用的安全知识后，在输出后面附加上</w:t>
      </w:r>
      <w:r w:rsidR="00196F0C">
        <w:rPr>
          <w:rFonts w:hint="eastAsia"/>
          <w:sz w:val="24"/>
          <w:szCs w:val="24"/>
        </w:rPr>
        <w:t>该安全知识对应的安全规范</w:t>
      </w:r>
      <w:r>
        <w:rPr>
          <w:rFonts w:hint="eastAsia"/>
          <w:sz w:val="24"/>
          <w:szCs w:val="24"/>
        </w:rPr>
        <w:t>，并跳转至步骤</w:t>
      </w:r>
      <w:r>
        <w:rPr>
          <w:rFonts w:hint="eastAsia"/>
          <w:sz w:val="24"/>
          <w:szCs w:val="24"/>
        </w:rPr>
        <w:t>S</w:t>
      </w:r>
      <w:r>
        <w:rPr>
          <w:sz w:val="24"/>
          <w:szCs w:val="24"/>
        </w:rPr>
        <w:t>3</w:t>
      </w:r>
      <w:r>
        <w:rPr>
          <w:rFonts w:hint="eastAsia"/>
          <w:sz w:val="24"/>
          <w:szCs w:val="24"/>
        </w:rPr>
        <w:t>进行</w:t>
      </w:r>
      <w:r w:rsidRPr="00000E6B">
        <w:rPr>
          <w:rFonts w:hint="eastAsia"/>
          <w:sz w:val="24"/>
        </w:rPr>
        <w:t>迭代优化</w:t>
      </w:r>
      <w:r>
        <w:rPr>
          <w:rFonts w:hint="eastAsia"/>
          <w:sz w:val="24"/>
        </w:rPr>
        <w:t>。</w:t>
      </w:r>
    </w:p>
    <w:p w14:paraId="4A83E593" w14:textId="321014DE" w:rsidR="00A82BB3" w:rsidRDefault="00A82BB3">
      <w:pPr>
        <w:spacing w:line="264" w:lineRule="auto"/>
        <w:ind w:firstLineChars="200" w:firstLine="480"/>
        <w:rPr>
          <w:sz w:val="24"/>
        </w:rPr>
      </w:pPr>
      <w:r>
        <w:rPr>
          <w:sz w:val="24"/>
        </w:rPr>
        <w:t>5</w:t>
      </w:r>
      <w:r>
        <w:rPr>
          <w:rFonts w:hint="eastAsia"/>
          <w:sz w:val="24"/>
        </w:rPr>
        <w:t>、</w:t>
      </w:r>
      <w:r w:rsidR="0071178D">
        <w:rPr>
          <w:rFonts w:hint="eastAsia"/>
          <w:sz w:val="24"/>
        </w:rPr>
        <w:t>根据权利要求</w:t>
      </w:r>
      <w:r w:rsidR="004A2564">
        <w:rPr>
          <w:rFonts w:hint="eastAsia"/>
          <w:sz w:val="24"/>
        </w:rPr>
        <w:t>3</w:t>
      </w:r>
      <w:r w:rsidR="0071178D">
        <w:rPr>
          <w:rFonts w:hint="eastAsia"/>
          <w:sz w:val="24"/>
        </w:rPr>
        <w:t>所述的大模型自我反思的安全知识凝练的方法，其特征在于，</w:t>
      </w:r>
      <w:r w:rsidR="004A2564">
        <w:rPr>
          <w:rFonts w:hint="eastAsia"/>
          <w:sz w:val="24"/>
        </w:rPr>
        <w:t>所述步骤</w:t>
      </w:r>
      <w:r w:rsidR="004A2564">
        <w:rPr>
          <w:rFonts w:hint="eastAsia"/>
          <w:sz w:val="24"/>
        </w:rPr>
        <w:t>S</w:t>
      </w:r>
      <w:r w:rsidR="004A2564">
        <w:rPr>
          <w:sz w:val="24"/>
        </w:rPr>
        <w:t>3</w:t>
      </w:r>
      <w:r w:rsidR="004A2564">
        <w:rPr>
          <w:rFonts w:hint="eastAsia"/>
          <w:sz w:val="24"/>
        </w:rPr>
        <w:t>中，若已</w:t>
      </w:r>
      <w:r w:rsidR="004A2564">
        <w:rPr>
          <w:rFonts w:hint="eastAsia"/>
          <w:sz w:val="24"/>
          <w:szCs w:val="24"/>
        </w:rPr>
        <w:t>查询到适用的安全知识，则要求大语言模型根据对应的安全规范对初始回复进行</w:t>
      </w:r>
      <w:r w:rsidR="004A2564">
        <w:rPr>
          <w:rFonts w:hint="eastAsia"/>
          <w:sz w:val="24"/>
        </w:rPr>
        <w:t>优化</w:t>
      </w:r>
      <w:r w:rsidR="004A2564" w:rsidRPr="00000E6B">
        <w:rPr>
          <w:rFonts w:hint="eastAsia"/>
          <w:sz w:val="24"/>
        </w:rPr>
        <w:t>改进</w:t>
      </w:r>
      <w:r w:rsidR="004A2564">
        <w:rPr>
          <w:rFonts w:hint="eastAsia"/>
          <w:sz w:val="24"/>
          <w:szCs w:val="24"/>
        </w:rPr>
        <w:t>，并在</w:t>
      </w:r>
      <w:r w:rsidR="004A2564">
        <w:rPr>
          <w:rFonts w:hint="eastAsia"/>
          <w:sz w:val="24"/>
        </w:rPr>
        <w:t>优化</w:t>
      </w:r>
      <w:r w:rsidR="004A2564" w:rsidRPr="00000E6B">
        <w:rPr>
          <w:rFonts w:hint="eastAsia"/>
          <w:sz w:val="24"/>
        </w:rPr>
        <w:t>改进</w:t>
      </w:r>
      <w:r w:rsidR="004A2564">
        <w:rPr>
          <w:rFonts w:hint="eastAsia"/>
          <w:sz w:val="24"/>
          <w:szCs w:val="24"/>
        </w:rPr>
        <w:t>之后</w:t>
      </w:r>
      <w:r w:rsidR="004A2564" w:rsidRPr="00000E6B">
        <w:rPr>
          <w:rFonts w:hint="eastAsia"/>
          <w:sz w:val="24"/>
        </w:rPr>
        <w:t>再次进行自我反思</w:t>
      </w:r>
      <w:r w:rsidR="004A2564">
        <w:rPr>
          <w:rFonts w:hint="eastAsia"/>
          <w:sz w:val="24"/>
        </w:rPr>
        <w:t>。</w:t>
      </w:r>
    </w:p>
    <w:p w14:paraId="44124D2E" w14:textId="2452286F" w:rsidR="004A2564" w:rsidRDefault="004A2564">
      <w:pPr>
        <w:spacing w:line="264" w:lineRule="auto"/>
        <w:ind w:firstLineChars="200" w:firstLine="480"/>
        <w:rPr>
          <w:sz w:val="24"/>
        </w:rPr>
      </w:pPr>
      <w:r>
        <w:rPr>
          <w:rFonts w:hint="eastAsia"/>
          <w:sz w:val="24"/>
        </w:rPr>
        <w:t>6</w:t>
      </w:r>
      <w:r>
        <w:rPr>
          <w:rFonts w:hint="eastAsia"/>
          <w:sz w:val="24"/>
        </w:rPr>
        <w:t>、根据权利要求</w:t>
      </w:r>
      <w:r>
        <w:rPr>
          <w:sz w:val="24"/>
        </w:rPr>
        <w:t>1</w:t>
      </w:r>
      <w:r>
        <w:rPr>
          <w:rFonts w:hint="eastAsia"/>
          <w:sz w:val="24"/>
        </w:rPr>
        <w:t>或</w:t>
      </w:r>
      <w:r>
        <w:rPr>
          <w:rFonts w:hint="eastAsia"/>
          <w:sz w:val="24"/>
        </w:rPr>
        <w:t>2</w:t>
      </w:r>
      <w:r>
        <w:rPr>
          <w:rFonts w:hint="eastAsia"/>
          <w:sz w:val="24"/>
        </w:rPr>
        <w:t>所述的大模型自我反思的安全知识凝练的方法，其特征在于，</w:t>
      </w:r>
      <w:r w:rsidR="00460799">
        <w:rPr>
          <w:rFonts w:hint="eastAsia"/>
          <w:sz w:val="24"/>
        </w:rPr>
        <w:t>所述步骤</w:t>
      </w:r>
      <w:r w:rsidR="00460799">
        <w:rPr>
          <w:rFonts w:hint="eastAsia"/>
          <w:sz w:val="24"/>
        </w:rPr>
        <w:t>S4</w:t>
      </w:r>
      <w:r w:rsidR="00460799">
        <w:rPr>
          <w:rFonts w:hint="eastAsia"/>
          <w:sz w:val="24"/>
        </w:rPr>
        <w:t>采用</w:t>
      </w:r>
      <w:r w:rsidR="00460799">
        <w:rPr>
          <w:rFonts w:hint="eastAsia"/>
          <w:sz w:val="24"/>
        </w:rPr>
        <w:t>Milvus</w:t>
      </w:r>
      <w:r w:rsidR="00460799">
        <w:rPr>
          <w:rFonts w:hint="eastAsia"/>
          <w:sz w:val="24"/>
        </w:rPr>
        <w:t>向量数据库</w:t>
      </w:r>
      <w:r w:rsidR="00352F4F" w:rsidRPr="00352F4F">
        <w:rPr>
          <w:rFonts w:hint="eastAsia"/>
          <w:sz w:val="24"/>
        </w:rPr>
        <w:t>存储自生成的安全知识，</w:t>
      </w:r>
      <w:r w:rsidR="00352F4F">
        <w:rPr>
          <w:rFonts w:hint="eastAsia"/>
          <w:sz w:val="24"/>
        </w:rPr>
        <w:t>存储的预设</w:t>
      </w:r>
      <w:r w:rsidR="00352F4F" w:rsidRPr="00000E6B">
        <w:rPr>
          <w:rFonts w:hint="eastAsia"/>
          <w:sz w:val="24"/>
        </w:rPr>
        <w:t>格式</w:t>
      </w:r>
      <w:r w:rsidR="00352F4F">
        <w:rPr>
          <w:rFonts w:hint="eastAsia"/>
          <w:sz w:val="24"/>
        </w:rPr>
        <w:t>为：</w:t>
      </w:r>
      <w:r w:rsidR="00352F4F" w:rsidRPr="00352F4F">
        <w:rPr>
          <w:rFonts w:hint="eastAsia"/>
          <w:sz w:val="24"/>
        </w:rPr>
        <w:t>ID</w:t>
      </w:r>
      <w:r w:rsidR="00352F4F" w:rsidRPr="00352F4F">
        <w:rPr>
          <w:rFonts w:hint="eastAsia"/>
          <w:sz w:val="24"/>
        </w:rPr>
        <w:t>；</w:t>
      </w:r>
      <w:r w:rsidR="00352F4F" w:rsidRPr="00352F4F">
        <w:rPr>
          <w:rFonts w:hint="eastAsia"/>
          <w:sz w:val="24"/>
        </w:rPr>
        <w:t>DATE</w:t>
      </w:r>
      <w:r w:rsidR="00352F4F" w:rsidRPr="00352F4F">
        <w:rPr>
          <w:rFonts w:hint="eastAsia"/>
          <w:sz w:val="24"/>
        </w:rPr>
        <w:t>；</w:t>
      </w:r>
      <w:r w:rsidR="00352F4F" w:rsidRPr="00352F4F">
        <w:rPr>
          <w:rFonts w:hint="eastAsia"/>
          <w:sz w:val="24"/>
        </w:rPr>
        <w:t>CHUNKS[</w:t>
      </w:r>
      <w:r w:rsidR="00352F4F" w:rsidRPr="00352F4F">
        <w:rPr>
          <w:sz w:val="24"/>
        </w:rPr>
        <w:t>“</w:t>
      </w:r>
      <w:r w:rsidR="00352F4F" w:rsidRPr="00352F4F">
        <w:rPr>
          <w:rFonts w:hint="eastAsia"/>
          <w:sz w:val="24"/>
        </w:rPr>
        <w:t>INDEX</w:t>
      </w:r>
      <w:r w:rsidR="00352F4F" w:rsidRPr="00352F4F">
        <w:rPr>
          <w:sz w:val="24"/>
        </w:rPr>
        <w:t>”</w:t>
      </w:r>
      <w:r w:rsidR="00352F4F" w:rsidRPr="00352F4F">
        <w:rPr>
          <w:rFonts w:hint="eastAsia"/>
          <w:sz w:val="24"/>
        </w:rPr>
        <w:t xml:space="preserve">, </w:t>
      </w:r>
      <w:r w:rsidR="00352F4F" w:rsidRPr="00352F4F">
        <w:rPr>
          <w:sz w:val="24"/>
        </w:rPr>
        <w:t>“</w:t>
      </w:r>
      <w:r w:rsidR="00352F4F" w:rsidRPr="00352F4F">
        <w:rPr>
          <w:rFonts w:hint="eastAsia"/>
          <w:sz w:val="24"/>
        </w:rPr>
        <w:t>CHUNK_CONTENT</w:t>
      </w:r>
      <w:r w:rsidR="00352F4F" w:rsidRPr="00352F4F">
        <w:rPr>
          <w:sz w:val="24"/>
        </w:rPr>
        <w:t>”</w:t>
      </w:r>
      <w:r w:rsidR="00352F4F" w:rsidRPr="00352F4F">
        <w:rPr>
          <w:rFonts w:hint="eastAsia"/>
          <w:sz w:val="24"/>
        </w:rPr>
        <w:t>]</w:t>
      </w:r>
      <w:r w:rsidR="00352F4F">
        <w:rPr>
          <w:rFonts w:hint="eastAsia"/>
          <w:sz w:val="24"/>
        </w:rPr>
        <w:t>，其中，</w:t>
      </w:r>
      <w:r w:rsidR="00352F4F">
        <w:rPr>
          <w:rFonts w:hint="eastAsia"/>
          <w:sz w:val="24"/>
        </w:rPr>
        <w:t>I</w:t>
      </w:r>
      <w:r w:rsidR="00352F4F">
        <w:rPr>
          <w:sz w:val="24"/>
        </w:rPr>
        <w:t>D</w:t>
      </w:r>
      <w:r w:rsidR="00352F4F">
        <w:rPr>
          <w:rFonts w:hint="eastAsia"/>
          <w:sz w:val="24"/>
        </w:rPr>
        <w:t>表示</w:t>
      </w:r>
      <w:r w:rsidR="00352F4F" w:rsidRPr="00352F4F">
        <w:rPr>
          <w:sz w:val="24"/>
        </w:rPr>
        <w:t>唯一标识符，</w:t>
      </w:r>
      <w:r w:rsidR="00352F4F" w:rsidRPr="00352F4F">
        <w:rPr>
          <w:sz w:val="24"/>
        </w:rPr>
        <w:lastRenderedPageBreak/>
        <w:t>用于区分知识条目</w:t>
      </w:r>
      <w:r w:rsidR="00352F4F" w:rsidRPr="00352F4F">
        <w:rPr>
          <w:rFonts w:hint="eastAsia"/>
          <w:sz w:val="24"/>
        </w:rPr>
        <w:t>；</w:t>
      </w:r>
      <w:r w:rsidR="00352F4F" w:rsidRPr="00352F4F">
        <w:rPr>
          <w:rFonts w:hint="eastAsia"/>
          <w:sz w:val="24"/>
        </w:rPr>
        <w:t>D</w:t>
      </w:r>
      <w:r w:rsidR="00352F4F" w:rsidRPr="00352F4F">
        <w:rPr>
          <w:sz w:val="24"/>
        </w:rPr>
        <w:t>ATE</w:t>
      </w:r>
      <w:r w:rsidR="00352F4F" w:rsidRPr="00352F4F">
        <w:rPr>
          <w:rFonts w:hint="eastAsia"/>
          <w:sz w:val="24"/>
        </w:rPr>
        <w:t>表示</w:t>
      </w:r>
      <w:r w:rsidR="00352F4F" w:rsidRPr="00352F4F">
        <w:rPr>
          <w:sz w:val="24"/>
        </w:rPr>
        <w:t>记录生成或更新的日期</w:t>
      </w:r>
      <w:r w:rsidR="00352F4F" w:rsidRPr="00352F4F">
        <w:rPr>
          <w:rFonts w:hint="eastAsia"/>
          <w:sz w:val="24"/>
        </w:rPr>
        <w:t>；</w:t>
      </w:r>
      <w:r w:rsidR="00352F4F" w:rsidRPr="00352F4F">
        <w:rPr>
          <w:rFonts w:hint="eastAsia"/>
          <w:sz w:val="24"/>
        </w:rPr>
        <w:t>CHUNKS</w:t>
      </w:r>
      <w:r w:rsidR="00352F4F">
        <w:rPr>
          <w:rFonts w:hint="eastAsia"/>
          <w:sz w:val="24"/>
        </w:rPr>
        <w:t>表示知识片段列表；</w:t>
      </w:r>
      <w:r w:rsidR="00352F4F" w:rsidRPr="00352F4F">
        <w:rPr>
          <w:rFonts w:hint="eastAsia"/>
          <w:sz w:val="24"/>
        </w:rPr>
        <w:t>INDEX</w:t>
      </w:r>
      <w:r w:rsidR="00352F4F">
        <w:rPr>
          <w:rFonts w:hint="eastAsia"/>
          <w:sz w:val="24"/>
        </w:rPr>
        <w:t>表示知识</w:t>
      </w:r>
      <w:r w:rsidR="00352F4F" w:rsidRPr="00352F4F">
        <w:rPr>
          <w:sz w:val="24"/>
        </w:rPr>
        <w:t>片段的索引编号</w:t>
      </w:r>
      <w:r w:rsidR="00352F4F" w:rsidRPr="00352F4F">
        <w:rPr>
          <w:rFonts w:hint="eastAsia"/>
          <w:sz w:val="24"/>
        </w:rPr>
        <w:t>；</w:t>
      </w:r>
      <w:r w:rsidR="00352F4F" w:rsidRPr="00352F4F">
        <w:rPr>
          <w:rFonts w:hint="eastAsia"/>
          <w:sz w:val="24"/>
        </w:rPr>
        <w:t>CHUNK_CONTENT</w:t>
      </w:r>
      <w:r w:rsidR="00352F4F">
        <w:rPr>
          <w:rFonts w:hint="eastAsia"/>
          <w:sz w:val="24"/>
        </w:rPr>
        <w:t>表示知识</w:t>
      </w:r>
      <w:r w:rsidR="00352F4F" w:rsidRPr="00352F4F">
        <w:rPr>
          <w:sz w:val="24"/>
        </w:rPr>
        <w:t>片段的内容</w:t>
      </w:r>
      <w:r w:rsidR="00352F4F" w:rsidRPr="00352F4F">
        <w:rPr>
          <w:rFonts w:hint="eastAsia"/>
          <w:sz w:val="24"/>
        </w:rPr>
        <w:t>。</w:t>
      </w:r>
    </w:p>
    <w:p w14:paraId="7C26595C" w14:textId="240E4A85" w:rsidR="00352F4F" w:rsidRDefault="00352F4F">
      <w:pPr>
        <w:spacing w:line="264" w:lineRule="auto"/>
        <w:ind w:firstLineChars="200" w:firstLine="480"/>
        <w:rPr>
          <w:sz w:val="24"/>
        </w:rPr>
      </w:pPr>
      <w:r>
        <w:rPr>
          <w:rFonts w:hint="eastAsia"/>
          <w:sz w:val="24"/>
        </w:rPr>
        <w:t>7</w:t>
      </w:r>
      <w:r>
        <w:rPr>
          <w:rFonts w:hint="eastAsia"/>
          <w:sz w:val="24"/>
        </w:rPr>
        <w:t>、</w:t>
      </w:r>
      <w:r w:rsidR="0022123A">
        <w:rPr>
          <w:rFonts w:hint="eastAsia"/>
          <w:sz w:val="24"/>
        </w:rPr>
        <w:t>根据权利要求</w:t>
      </w:r>
      <w:r w:rsidR="0022123A">
        <w:rPr>
          <w:sz w:val="24"/>
        </w:rPr>
        <w:t>1</w:t>
      </w:r>
      <w:r w:rsidR="0022123A">
        <w:rPr>
          <w:rFonts w:hint="eastAsia"/>
          <w:sz w:val="24"/>
        </w:rPr>
        <w:t>或</w:t>
      </w:r>
      <w:r w:rsidR="0022123A">
        <w:rPr>
          <w:rFonts w:hint="eastAsia"/>
          <w:sz w:val="24"/>
        </w:rPr>
        <w:t>2</w:t>
      </w:r>
      <w:r w:rsidR="0022123A">
        <w:rPr>
          <w:rFonts w:hint="eastAsia"/>
          <w:sz w:val="24"/>
        </w:rPr>
        <w:t>所述的大模型自我反思的安全知识凝练的方法，其特征在于，所述步骤</w:t>
      </w:r>
      <w:r w:rsidR="0022123A">
        <w:rPr>
          <w:rFonts w:hint="eastAsia"/>
          <w:sz w:val="24"/>
        </w:rPr>
        <w:t>S</w:t>
      </w:r>
      <w:r w:rsidR="0022123A">
        <w:rPr>
          <w:sz w:val="24"/>
        </w:rPr>
        <w:t>4</w:t>
      </w:r>
      <w:r w:rsidR="0022123A">
        <w:rPr>
          <w:rFonts w:hint="eastAsia"/>
          <w:sz w:val="24"/>
        </w:rPr>
        <w:t>包括以下子步骤：</w:t>
      </w:r>
    </w:p>
    <w:p w14:paraId="5FE4C3CB" w14:textId="3D474A2A" w:rsidR="004179B6" w:rsidRDefault="0022123A">
      <w:pPr>
        <w:spacing w:line="264" w:lineRule="auto"/>
        <w:ind w:firstLineChars="200" w:firstLine="480"/>
        <w:rPr>
          <w:sz w:val="24"/>
          <w:szCs w:val="24"/>
        </w:rPr>
      </w:pPr>
      <w:r>
        <w:rPr>
          <w:rFonts w:hint="eastAsia"/>
          <w:sz w:val="24"/>
        </w:rPr>
        <w:t>步骤</w:t>
      </w:r>
      <w:r>
        <w:rPr>
          <w:rFonts w:hint="eastAsia"/>
          <w:sz w:val="24"/>
        </w:rPr>
        <w:t>S</w:t>
      </w:r>
      <w:r>
        <w:rPr>
          <w:sz w:val="24"/>
        </w:rPr>
        <w:t>401</w:t>
      </w:r>
      <w:r>
        <w:rPr>
          <w:rFonts w:hint="eastAsia"/>
          <w:sz w:val="24"/>
        </w:rPr>
        <w:t>，</w:t>
      </w:r>
      <w:r w:rsidR="005D69DA">
        <w:rPr>
          <w:rFonts w:hint="eastAsia"/>
          <w:sz w:val="24"/>
          <w:szCs w:val="24"/>
        </w:rPr>
        <w:t>对于满足安全要求的最终回复</w:t>
      </w:r>
      <w:r w:rsidR="00C03455">
        <w:rPr>
          <w:rFonts w:hint="eastAsia"/>
          <w:sz w:val="24"/>
          <w:szCs w:val="24"/>
        </w:rPr>
        <w:t>，以及对应的上下文中的文本生成任务，根据任务的背景，</w:t>
      </w:r>
      <w:r w:rsidR="005D69DA">
        <w:rPr>
          <w:rFonts w:hint="eastAsia"/>
          <w:sz w:val="24"/>
          <w:szCs w:val="24"/>
        </w:rPr>
        <w:t>对比具有缺陷的初始回复</w:t>
      </w:r>
      <w:r w:rsidR="00C03455">
        <w:rPr>
          <w:rFonts w:hint="eastAsia"/>
          <w:sz w:val="24"/>
          <w:szCs w:val="24"/>
        </w:rPr>
        <w:t>，指出</w:t>
      </w:r>
      <w:r w:rsidR="004179B6">
        <w:rPr>
          <w:rFonts w:hint="eastAsia"/>
          <w:sz w:val="24"/>
          <w:szCs w:val="24"/>
        </w:rPr>
        <w:t>在</w:t>
      </w:r>
      <w:r w:rsidR="004179B6" w:rsidRPr="00000E6B">
        <w:rPr>
          <w:rFonts w:hint="eastAsia"/>
          <w:sz w:val="24"/>
        </w:rPr>
        <w:t>自我反思和迭代优化</w:t>
      </w:r>
      <w:r w:rsidR="00C03455">
        <w:rPr>
          <w:rFonts w:hint="eastAsia"/>
          <w:sz w:val="24"/>
          <w:szCs w:val="24"/>
        </w:rPr>
        <w:t>过程中</w:t>
      </w:r>
      <w:r w:rsidR="004179B6">
        <w:rPr>
          <w:rFonts w:hint="eastAsia"/>
          <w:sz w:val="24"/>
          <w:szCs w:val="24"/>
        </w:rPr>
        <w:t>，实现存在缺陷</w:t>
      </w:r>
      <w:r w:rsidR="004179B6" w:rsidRPr="00000E6B">
        <w:rPr>
          <w:rFonts w:hint="eastAsia"/>
          <w:sz w:val="24"/>
        </w:rPr>
        <w:t>或安全漏洞</w:t>
      </w:r>
      <w:r w:rsidR="004179B6">
        <w:rPr>
          <w:rFonts w:hint="eastAsia"/>
          <w:sz w:val="24"/>
        </w:rPr>
        <w:t>转变为</w:t>
      </w:r>
      <w:r w:rsidR="004179B6">
        <w:rPr>
          <w:rFonts w:hint="eastAsia"/>
          <w:sz w:val="24"/>
          <w:szCs w:val="24"/>
        </w:rPr>
        <w:t>符合安全规范所对应的安全表述，以完成安全表述层级</w:t>
      </w:r>
      <w:r w:rsidR="00752B08">
        <w:rPr>
          <w:rFonts w:hint="eastAsia"/>
          <w:sz w:val="24"/>
          <w:szCs w:val="24"/>
        </w:rPr>
        <w:t>的凝练</w:t>
      </w:r>
      <w:r w:rsidR="004179B6">
        <w:rPr>
          <w:rFonts w:hint="eastAsia"/>
          <w:sz w:val="24"/>
          <w:szCs w:val="24"/>
        </w:rPr>
        <w:t>；</w:t>
      </w:r>
    </w:p>
    <w:p w14:paraId="04A30D5A" w14:textId="2C790658" w:rsidR="004179B6" w:rsidRDefault="004179B6">
      <w:pPr>
        <w:spacing w:line="264" w:lineRule="auto"/>
        <w:ind w:firstLineChars="200" w:firstLine="480"/>
        <w:rPr>
          <w:sz w:val="24"/>
          <w:szCs w:val="24"/>
        </w:rPr>
      </w:pPr>
      <w:r>
        <w:rPr>
          <w:rFonts w:hint="eastAsia"/>
          <w:sz w:val="24"/>
          <w:szCs w:val="24"/>
        </w:rPr>
        <w:t>步骤</w:t>
      </w:r>
      <w:r>
        <w:rPr>
          <w:rFonts w:hint="eastAsia"/>
          <w:sz w:val="24"/>
          <w:szCs w:val="24"/>
        </w:rPr>
        <w:t>S</w:t>
      </w:r>
      <w:r>
        <w:rPr>
          <w:sz w:val="24"/>
          <w:szCs w:val="24"/>
        </w:rPr>
        <w:t>402</w:t>
      </w:r>
      <w:r>
        <w:rPr>
          <w:rFonts w:hint="eastAsia"/>
          <w:sz w:val="24"/>
          <w:szCs w:val="24"/>
        </w:rPr>
        <w:t>，对于已经识别出的安全表述的转变，以及对这种转变的原因进行深入反思，将反思过程的全部思考内容使用思维</w:t>
      </w:r>
      <w:r w:rsidR="00AE56B6">
        <w:rPr>
          <w:rFonts w:hint="eastAsia"/>
          <w:sz w:val="24"/>
          <w:szCs w:val="24"/>
        </w:rPr>
        <w:t>链</w:t>
      </w:r>
      <w:r>
        <w:rPr>
          <w:rFonts w:hint="eastAsia"/>
          <w:sz w:val="24"/>
          <w:szCs w:val="24"/>
        </w:rPr>
        <w:t>COT</w:t>
      </w:r>
      <w:r>
        <w:rPr>
          <w:rFonts w:hint="eastAsia"/>
          <w:sz w:val="24"/>
          <w:szCs w:val="24"/>
        </w:rPr>
        <w:t>的形式展现出来，并将这些思考内容重新送到大语言模型，使用精简、本质化和无噪声的方式进行总结，从中提取安全知识，获取安全表述的深层次原因，并存储至</w:t>
      </w:r>
      <w:r>
        <w:rPr>
          <w:rFonts w:hint="eastAsia"/>
          <w:sz w:val="24"/>
        </w:rPr>
        <w:t>自生成的</w:t>
      </w:r>
      <w:r w:rsidRPr="00000E6B">
        <w:rPr>
          <w:rFonts w:hint="eastAsia"/>
          <w:sz w:val="24"/>
        </w:rPr>
        <w:t>安全知识库</w:t>
      </w:r>
      <w:r w:rsidR="00362B46">
        <w:rPr>
          <w:rFonts w:hint="eastAsia"/>
          <w:sz w:val="24"/>
        </w:rPr>
        <w:t>，以完成安全知识</w:t>
      </w:r>
      <w:r w:rsidR="00362B46">
        <w:rPr>
          <w:rFonts w:hint="eastAsia"/>
          <w:sz w:val="24"/>
          <w:szCs w:val="24"/>
        </w:rPr>
        <w:t>层级</w:t>
      </w:r>
      <w:r w:rsidR="00752B08">
        <w:rPr>
          <w:rFonts w:hint="eastAsia"/>
          <w:sz w:val="24"/>
          <w:szCs w:val="24"/>
        </w:rPr>
        <w:t>的凝练</w:t>
      </w:r>
      <w:r>
        <w:rPr>
          <w:rFonts w:hint="eastAsia"/>
          <w:sz w:val="24"/>
          <w:szCs w:val="24"/>
        </w:rPr>
        <w:t>；</w:t>
      </w:r>
    </w:p>
    <w:p w14:paraId="09BFA7C5" w14:textId="121A5D81" w:rsidR="004179B6" w:rsidRDefault="00CD057C">
      <w:pPr>
        <w:spacing w:line="264" w:lineRule="auto"/>
        <w:ind w:firstLineChars="200" w:firstLine="480"/>
        <w:rPr>
          <w:sz w:val="24"/>
          <w:szCs w:val="24"/>
        </w:rPr>
      </w:pPr>
      <w:r>
        <w:rPr>
          <w:rFonts w:hint="eastAsia"/>
          <w:sz w:val="24"/>
          <w:szCs w:val="24"/>
        </w:rPr>
        <w:t>步骤</w:t>
      </w:r>
      <w:r>
        <w:rPr>
          <w:rFonts w:hint="eastAsia"/>
          <w:sz w:val="24"/>
          <w:szCs w:val="24"/>
        </w:rPr>
        <w:t>S</w:t>
      </w:r>
      <w:r>
        <w:rPr>
          <w:sz w:val="24"/>
          <w:szCs w:val="24"/>
        </w:rPr>
        <w:t>403</w:t>
      </w:r>
      <w:r>
        <w:rPr>
          <w:rFonts w:hint="eastAsia"/>
          <w:sz w:val="24"/>
          <w:szCs w:val="24"/>
        </w:rPr>
        <w:t>，对于提取所获得的安全知识，提取该安全知识的安全概念，所述安全概念指的是安全知识所涉及的核心点，包括</w:t>
      </w:r>
      <w:r w:rsidR="00AE56B6">
        <w:rPr>
          <w:rFonts w:hint="eastAsia"/>
          <w:sz w:val="24"/>
          <w:szCs w:val="24"/>
        </w:rPr>
        <w:t>例如</w:t>
      </w:r>
      <w:r>
        <w:rPr>
          <w:rFonts w:hint="eastAsia"/>
          <w:sz w:val="24"/>
          <w:szCs w:val="24"/>
        </w:rPr>
        <w:t>strcpy()</w:t>
      </w:r>
      <w:r w:rsidR="00AE56B6">
        <w:rPr>
          <w:rFonts w:hint="eastAsia"/>
          <w:sz w:val="24"/>
          <w:szCs w:val="24"/>
        </w:rPr>
        <w:t>等风险</w:t>
      </w:r>
      <w:r>
        <w:rPr>
          <w:rFonts w:hint="eastAsia"/>
          <w:sz w:val="24"/>
          <w:szCs w:val="24"/>
        </w:rPr>
        <w:t>函</w:t>
      </w:r>
      <w:r w:rsidR="00017016">
        <w:rPr>
          <w:rFonts w:hint="eastAsia"/>
          <w:sz w:val="24"/>
          <w:szCs w:val="24"/>
        </w:rPr>
        <w:t>数、溢出漏洞、边界审查</w:t>
      </w:r>
      <w:r w:rsidR="0081516B">
        <w:rPr>
          <w:rFonts w:hint="eastAsia"/>
          <w:sz w:val="24"/>
          <w:szCs w:val="24"/>
        </w:rPr>
        <w:t>编码规范</w:t>
      </w:r>
      <w:r w:rsidR="00017016">
        <w:rPr>
          <w:rFonts w:hint="eastAsia"/>
          <w:sz w:val="24"/>
          <w:szCs w:val="24"/>
        </w:rPr>
        <w:t>以及</w:t>
      </w:r>
      <w:r w:rsidR="0081516B">
        <w:rPr>
          <w:rFonts w:hint="eastAsia"/>
          <w:sz w:val="24"/>
          <w:szCs w:val="24"/>
        </w:rPr>
        <w:t>有毒物品</w:t>
      </w:r>
      <w:r w:rsidR="00017016">
        <w:rPr>
          <w:rFonts w:hint="eastAsia"/>
          <w:sz w:val="24"/>
          <w:szCs w:val="24"/>
        </w:rPr>
        <w:t>中的一条或多条；当提取到任意一条安全概念时，将另外记录一条安全概念及其对应的释义，用于作为后续</w:t>
      </w:r>
      <w:r w:rsidR="00017016" w:rsidRPr="00924762">
        <w:rPr>
          <w:sz w:val="24"/>
        </w:rPr>
        <w:t>检索增强生成</w:t>
      </w:r>
      <w:r w:rsidR="00017016" w:rsidRPr="00924762">
        <w:rPr>
          <w:rFonts w:hint="eastAsia"/>
          <w:sz w:val="24"/>
        </w:rPr>
        <w:t>RAG</w:t>
      </w:r>
      <w:r w:rsidR="00017016" w:rsidRPr="00924762">
        <w:rPr>
          <w:rFonts w:hint="eastAsia"/>
          <w:sz w:val="24"/>
        </w:rPr>
        <w:t>查询</w:t>
      </w:r>
      <w:r w:rsidR="00017016">
        <w:rPr>
          <w:rFonts w:hint="eastAsia"/>
          <w:sz w:val="24"/>
          <w:szCs w:val="24"/>
        </w:rPr>
        <w:t>相关的核心概念，以</w:t>
      </w:r>
      <w:r w:rsidR="00CC1E8B">
        <w:rPr>
          <w:rFonts w:hint="eastAsia"/>
          <w:sz w:val="24"/>
        </w:rPr>
        <w:t>完成安全概念</w:t>
      </w:r>
      <w:r w:rsidR="00CC1E8B">
        <w:rPr>
          <w:rFonts w:hint="eastAsia"/>
          <w:sz w:val="24"/>
          <w:szCs w:val="24"/>
        </w:rPr>
        <w:t>层级的凝练，</w:t>
      </w:r>
      <w:r w:rsidR="00017016">
        <w:rPr>
          <w:rFonts w:hint="eastAsia"/>
          <w:sz w:val="24"/>
          <w:szCs w:val="24"/>
        </w:rPr>
        <w:t>加快自我反思和</w:t>
      </w:r>
      <w:r w:rsidR="00017016" w:rsidRPr="00924762">
        <w:rPr>
          <w:sz w:val="24"/>
        </w:rPr>
        <w:t>检索增强生成</w:t>
      </w:r>
      <w:r w:rsidR="00017016" w:rsidRPr="00924762">
        <w:rPr>
          <w:rFonts w:hint="eastAsia"/>
          <w:sz w:val="24"/>
        </w:rPr>
        <w:t>RAG</w:t>
      </w:r>
      <w:r w:rsidR="00017016" w:rsidRPr="00924762">
        <w:rPr>
          <w:rFonts w:hint="eastAsia"/>
          <w:sz w:val="24"/>
        </w:rPr>
        <w:t>查询</w:t>
      </w:r>
      <w:r w:rsidR="00017016">
        <w:rPr>
          <w:rFonts w:hint="eastAsia"/>
          <w:sz w:val="24"/>
        </w:rPr>
        <w:t>的</w:t>
      </w:r>
      <w:r w:rsidR="00017016">
        <w:rPr>
          <w:rFonts w:hint="eastAsia"/>
          <w:sz w:val="24"/>
          <w:szCs w:val="24"/>
        </w:rPr>
        <w:t>速度。</w:t>
      </w:r>
    </w:p>
    <w:p w14:paraId="1997B86C" w14:textId="79E11789" w:rsidR="00017016" w:rsidRDefault="00017016">
      <w:pPr>
        <w:spacing w:line="264" w:lineRule="auto"/>
        <w:ind w:firstLineChars="200" w:firstLine="480"/>
        <w:rPr>
          <w:sz w:val="24"/>
          <w:szCs w:val="24"/>
        </w:rPr>
      </w:pPr>
      <w:r>
        <w:rPr>
          <w:rFonts w:hint="eastAsia"/>
          <w:sz w:val="24"/>
          <w:szCs w:val="24"/>
        </w:rPr>
        <w:t>8</w:t>
      </w:r>
      <w:r>
        <w:rPr>
          <w:rFonts w:hint="eastAsia"/>
          <w:sz w:val="24"/>
          <w:szCs w:val="24"/>
        </w:rPr>
        <w:t>、</w:t>
      </w:r>
      <w:r w:rsidR="006F4D78">
        <w:rPr>
          <w:rFonts w:hint="eastAsia"/>
          <w:sz w:val="24"/>
          <w:szCs w:val="24"/>
        </w:rPr>
        <w:t>根据权利要求</w:t>
      </w:r>
      <w:r w:rsidR="006F4D78">
        <w:rPr>
          <w:rFonts w:hint="eastAsia"/>
          <w:sz w:val="24"/>
          <w:szCs w:val="24"/>
        </w:rPr>
        <w:t>7</w:t>
      </w:r>
      <w:r w:rsidR="006F4D78">
        <w:rPr>
          <w:rFonts w:hint="eastAsia"/>
          <w:sz w:val="24"/>
          <w:szCs w:val="24"/>
        </w:rPr>
        <w:t>所述的</w:t>
      </w:r>
      <w:r w:rsidR="006F4D78">
        <w:rPr>
          <w:rFonts w:hint="eastAsia"/>
          <w:sz w:val="24"/>
        </w:rPr>
        <w:t>大模型自我反思的安全知识凝练的方法，其特征在于，所述步骤</w:t>
      </w:r>
      <w:r w:rsidR="006F4D78">
        <w:rPr>
          <w:rFonts w:hint="eastAsia"/>
          <w:sz w:val="24"/>
        </w:rPr>
        <w:t>S</w:t>
      </w:r>
      <w:r w:rsidR="006F4D78">
        <w:rPr>
          <w:sz w:val="24"/>
        </w:rPr>
        <w:t>401</w:t>
      </w:r>
      <w:r w:rsidR="006F4D78">
        <w:rPr>
          <w:rFonts w:hint="eastAsia"/>
          <w:sz w:val="24"/>
        </w:rPr>
        <w:t>中，</w:t>
      </w:r>
      <w:r w:rsidR="008D31F2">
        <w:rPr>
          <w:rFonts w:hint="eastAsia"/>
          <w:sz w:val="24"/>
        </w:rPr>
        <w:t>所述安全表述包括</w:t>
      </w:r>
      <w:r w:rsidR="008D31F2">
        <w:rPr>
          <w:rFonts w:hint="eastAsia"/>
          <w:sz w:val="24"/>
          <w:szCs w:val="24"/>
        </w:rPr>
        <w:t>实现安全代码生成所对应的</w:t>
      </w:r>
      <w:r w:rsidR="006F4D78">
        <w:rPr>
          <w:rFonts w:hint="eastAsia"/>
          <w:sz w:val="24"/>
          <w:szCs w:val="24"/>
        </w:rPr>
        <w:t>修复代码</w:t>
      </w:r>
      <w:r w:rsidR="008D31F2">
        <w:rPr>
          <w:rFonts w:hint="eastAsia"/>
          <w:sz w:val="24"/>
          <w:szCs w:val="24"/>
        </w:rPr>
        <w:t>，和</w:t>
      </w:r>
      <w:r w:rsidR="008D31F2">
        <w:rPr>
          <w:rFonts w:hint="eastAsia"/>
          <w:sz w:val="24"/>
          <w:szCs w:val="24"/>
        </w:rPr>
        <w:t>/</w:t>
      </w:r>
      <w:r w:rsidR="006F4D78">
        <w:rPr>
          <w:rFonts w:hint="eastAsia"/>
          <w:sz w:val="24"/>
          <w:szCs w:val="24"/>
        </w:rPr>
        <w:t>或</w:t>
      </w:r>
      <w:r w:rsidR="008D31F2">
        <w:rPr>
          <w:rFonts w:hint="eastAsia"/>
          <w:sz w:val="24"/>
          <w:szCs w:val="24"/>
        </w:rPr>
        <w:t>实现符合安全规范所对应的修改的</w:t>
      </w:r>
      <w:r w:rsidR="006F579F">
        <w:rPr>
          <w:rFonts w:hint="eastAsia"/>
          <w:sz w:val="24"/>
          <w:szCs w:val="24"/>
        </w:rPr>
        <w:t>名词或句式</w:t>
      </w:r>
      <w:r w:rsidR="006F4D78">
        <w:rPr>
          <w:rFonts w:hint="eastAsia"/>
          <w:sz w:val="24"/>
          <w:szCs w:val="24"/>
        </w:rPr>
        <w:t>表述</w:t>
      </w:r>
      <w:r w:rsidR="008D31F2">
        <w:rPr>
          <w:rFonts w:hint="eastAsia"/>
          <w:sz w:val="24"/>
          <w:szCs w:val="24"/>
        </w:rPr>
        <w:t>。</w:t>
      </w:r>
    </w:p>
    <w:p w14:paraId="4B50D0EA" w14:textId="41A73E16" w:rsidR="006F579F" w:rsidRDefault="006F579F">
      <w:pPr>
        <w:spacing w:line="264" w:lineRule="auto"/>
        <w:ind w:firstLineChars="200" w:firstLine="480"/>
        <w:rPr>
          <w:sz w:val="24"/>
          <w:szCs w:val="24"/>
        </w:rPr>
      </w:pPr>
      <w:r>
        <w:rPr>
          <w:rFonts w:hint="eastAsia"/>
          <w:sz w:val="24"/>
          <w:szCs w:val="24"/>
        </w:rPr>
        <w:t>9</w:t>
      </w:r>
      <w:r>
        <w:rPr>
          <w:rFonts w:hint="eastAsia"/>
          <w:sz w:val="24"/>
          <w:szCs w:val="24"/>
        </w:rPr>
        <w:t>、根据权利要求</w:t>
      </w:r>
      <w:r>
        <w:rPr>
          <w:rFonts w:hint="eastAsia"/>
          <w:sz w:val="24"/>
          <w:szCs w:val="24"/>
        </w:rPr>
        <w:t>7</w:t>
      </w:r>
      <w:r>
        <w:rPr>
          <w:rFonts w:hint="eastAsia"/>
          <w:sz w:val="24"/>
          <w:szCs w:val="24"/>
        </w:rPr>
        <w:t>所述的</w:t>
      </w:r>
      <w:r>
        <w:rPr>
          <w:rFonts w:hint="eastAsia"/>
          <w:sz w:val="24"/>
        </w:rPr>
        <w:t>大模型自我反思的安全知识凝练的方法，其特征在于，所述步骤</w:t>
      </w:r>
      <w:r>
        <w:rPr>
          <w:rFonts w:hint="eastAsia"/>
          <w:sz w:val="24"/>
        </w:rPr>
        <w:t>S</w:t>
      </w:r>
      <w:r>
        <w:rPr>
          <w:sz w:val="24"/>
        </w:rPr>
        <w:t>402</w:t>
      </w:r>
      <w:r>
        <w:rPr>
          <w:rFonts w:hint="eastAsia"/>
          <w:sz w:val="24"/>
        </w:rPr>
        <w:t>中，</w:t>
      </w:r>
      <w:r w:rsidR="002441D7">
        <w:rPr>
          <w:rFonts w:hint="eastAsia"/>
          <w:sz w:val="24"/>
          <w:szCs w:val="24"/>
        </w:rPr>
        <w:t>使用精简、本质化和无噪声的方式进行总结的过程包括：</w:t>
      </w:r>
      <w:r w:rsidR="001E7946">
        <w:rPr>
          <w:rFonts w:hint="eastAsia"/>
          <w:sz w:val="24"/>
          <w:szCs w:val="24"/>
        </w:rPr>
        <w:t>在</w:t>
      </w:r>
      <w:r w:rsidR="002441D7">
        <w:rPr>
          <w:rFonts w:hint="eastAsia"/>
          <w:sz w:val="24"/>
          <w:szCs w:val="24"/>
        </w:rPr>
        <w:t>代码输出前针对溢出漏洞进行审查并注意使用</w:t>
      </w:r>
      <w:r w:rsidR="002441D7">
        <w:rPr>
          <w:rFonts w:hint="eastAsia"/>
          <w:sz w:val="24"/>
          <w:szCs w:val="24"/>
        </w:rPr>
        <w:t>strcpy()</w:t>
      </w:r>
      <w:r w:rsidR="0081516B">
        <w:rPr>
          <w:rFonts w:hint="eastAsia"/>
          <w:sz w:val="24"/>
          <w:szCs w:val="24"/>
        </w:rPr>
        <w:t>等风险</w:t>
      </w:r>
      <w:r w:rsidR="002441D7">
        <w:rPr>
          <w:rFonts w:hint="eastAsia"/>
          <w:sz w:val="24"/>
          <w:szCs w:val="24"/>
        </w:rPr>
        <w:t>函数的情况</w:t>
      </w:r>
      <w:r w:rsidR="001E7946">
        <w:rPr>
          <w:rFonts w:hint="eastAsia"/>
          <w:sz w:val="24"/>
          <w:szCs w:val="24"/>
        </w:rPr>
        <w:t>；或，</w:t>
      </w:r>
      <w:r w:rsidR="002441D7">
        <w:rPr>
          <w:rFonts w:hint="eastAsia"/>
          <w:sz w:val="24"/>
          <w:szCs w:val="24"/>
        </w:rPr>
        <w:t>对于</w:t>
      </w:r>
      <w:r w:rsidR="002441D7">
        <w:rPr>
          <w:rFonts w:hint="eastAsia"/>
          <w:sz w:val="24"/>
          <w:szCs w:val="24"/>
        </w:rPr>
        <w:t>strcpy()</w:t>
      </w:r>
      <w:r w:rsidR="0081516B">
        <w:rPr>
          <w:rFonts w:hint="eastAsia"/>
          <w:sz w:val="24"/>
          <w:szCs w:val="24"/>
        </w:rPr>
        <w:t>风险</w:t>
      </w:r>
      <w:r w:rsidR="002441D7">
        <w:rPr>
          <w:rFonts w:hint="eastAsia"/>
          <w:sz w:val="24"/>
          <w:szCs w:val="24"/>
        </w:rPr>
        <w:t>函数使用</w:t>
      </w:r>
      <w:r w:rsidR="002441D7" w:rsidRPr="00BF267F">
        <w:rPr>
          <w:sz w:val="24"/>
          <w:szCs w:val="24"/>
        </w:rPr>
        <w:t>strcpy_s</w:t>
      </w:r>
      <w:r w:rsidR="0081516B">
        <w:rPr>
          <w:rFonts w:hint="eastAsia"/>
          <w:sz w:val="24"/>
          <w:szCs w:val="24"/>
        </w:rPr>
        <w:t>()</w:t>
      </w:r>
      <w:r w:rsidR="0081516B">
        <w:rPr>
          <w:rFonts w:hint="eastAsia"/>
          <w:sz w:val="24"/>
          <w:szCs w:val="24"/>
        </w:rPr>
        <w:t>安全</w:t>
      </w:r>
      <w:r w:rsidR="002441D7">
        <w:rPr>
          <w:rFonts w:hint="eastAsia"/>
          <w:sz w:val="24"/>
          <w:szCs w:val="24"/>
        </w:rPr>
        <w:t>函数进行代替</w:t>
      </w:r>
      <w:r w:rsidR="0081516B">
        <w:rPr>
          <w:rFonts w:hint="eastAsia"/>
          <w:sz w:val="24"/>
          <w:szCs w:val="24"/>
        </w:rPr>
        <w:t>这种安全修复</w:t>
      </w:r>
      <w:r w:rsidR="001E7946">
        <w:rPr>
          <w:rFonts w:hint="eastAsia"/>
          <w:sz w:val="24"/>
          <w:szCs w:val="24"/>
        </w:rPr>
        <w:t>；或，</w:t>
      </w:r>
      <w:r w:rsidR="002441D7">
        <w:rPr>
          <w:rFonts w:hint="eastAsia"/>
          <w:sz w:val="24"/>
          <w:szCs w:val="24"/>
        </w:rPr>
        <w:t>生成内容中</w:t>
      </w:r>
      <w:r w:rsidR="001E7946">
        <w:rPr>
          <w:rFonts w:hint="eastAsia"/>
          <w:sz w:val="24"/>
          <w:szCs w:val="24"/>
        </w:rPr>
        <w:t>若涉及有毒物品的配置流程信息不予回答。</w:t>
      </w:r>
    </w:p>
    <w:p w14:paraId="6DED3AF7" w14:textId="4DBBBFB0" w:rsidR="001E7946" w:rsidRDefault="001E7946" w:rsidP="001E7946">
      <w:pPr>
        <w:spacing w:line="264" w:lineRule="auto"/>
        <w:ind w:firstLineChars="200" w:firstLine="480"/>
        <w:rPr>
          <w:sz w:val="24"/>
        </w:rPr>
      </w:pPr>
      <w:r>
        <w:rPr>
          <w:rFonts w:hint="eastAsia"/>
          <w:sz w:val="24"/>
          <w:szCs w:val="24"/>
        </w:rPr>
        <w:t>1</w:t>
      </w:r>
      <w:r>
        <w:rPr>
          <w:sz w:val="24"/>
          <w:szCs w:val="24"/>
        </w:rPr>
        <w:t>0</w:t>
      </w:r>
      <w:r>
        <w:rPr>
          <w:rFonts w:hint="eastAsia"/>
          <w:sz w:val="24"/>
          <w:szCs w:val="24"/>
        </w:rPr>
        <w:t>、</w:t>
      </w:r>
      <w:r>
        <w:rPr>
          <w:sz w:val="24"/>
        </w:rPr>
        <w:t>一种</w:t>
      </w:r>
      <w:r>
        <w:rPr>
          <w:rFonts w:hint="eastAsia"/>
          <w:sz w:val="24"/>
        </w:rPr>
        <w:t>大模型自我反思的安全知识凝练的系统，其特征在于，采用了如权利要求</w:t>
      </w:r>
      <w:r>
        <w:rPr>
          <w:rFonts w:hint="eastAsia"/>
          <w:sz w:val="24"/>
        </w:rPr>
        <w:t>1</w:t>
      </w:r>
      <w:r>
        <w:rPr>
          <w:rFonts w:hint="eastAsia"/>
          <w:sz w:val="24"/>
        </w:rPr>
        <w:t>至</w:t>
      </w:r>
      <w:r>
        <w:rPr>
          <w:rFonts w:hint="eastAsia"/>
          <w:sz w:val="24"/>
        </w:rPr>
        <w:t>9</w:t>
      </w:r>
      <w:r>
        <w:rPr>
          <w:rFonts w:hint="eastAsia"/>
          <w:sz w:val="24"/>
        </w:rPr>
        <w:t>任意一项所述的大模型自我反思的安全知识凝练的方法，并包括：</w:t>
      </w:r>
    </w:p>
    <w:p w14:paraId="40FC13E9" w14:textId="2E06902A" w:rsidR="001E7946" w:rsidRDefault="00A173FB" w:rsidP="001E7946">
      <w:pPr>
        <w:spacing w:line="264" w:lineRule="auto"/>
        <w:ind w:firstLineChars="200" w:firstLine="480"/>
        <w:rPr>
          <w:sz w:val="24"/>
        </w:rPr>
      </w:pPr>
      <w:r w:rsidRPr="00706BC2">
        <w:rPr>
          <w:rFonts w:hint="eastAsia"/>
          <w:sz w:val="24"/>
          <w:szCs w:val="24"/>
        </w:rPr>
        <w:t>初始</w:t>
      </w:r>
      <w:r>
        <w:rPr>
          <w:rFonts w:hint="eastAsia"/>
          <w:sz w:val="24"/>
          <w:szCs w:val="24"/>
        </w:rPr>
        <w:t>回复</w:t>
      </w:r>
      <w:r w:rsidRPr="00706BC2">
        <w:rPr>
          <w:rFonts w:hint="eastAsia"/>
          <w:sz w:val="24"/>
          <w:szCs w:val="24"/>
        </w:rPr>
        <w:t>生成</w:t>
      </w:r>
      <w:r>
        <w:rPr>
          <w:rFonts w:hint="eastAsia"/>
          <w:sz w:val="24"/>
          <w:szCs w:val="24"/>
        </w:rPr>
        <w:t>模块</w:t>
      </w:r>
      <w:r w:rsidR="001E7946">
        <w:rPr>
          <w:rFonts w:hint="eastAsia"/>
          <w:sz w:val="24"/>
        </w:rPr>
        <w:t>，接收用户输入的提示词，通过大语言模型生成初始输出；</w:t>
      </w:r>
    </w:p>
    <w:p w14:paraId="2194A6FD" w14:textId="377FB13D" w:rsidR="001E7946" w:rsidRPr="00000E6B" w:rsidRDefault="00B75FFD" w:rsidP="001E7946">
      <w:pPr>
        <w:spacing w:line="264" w:lineRule="auto"/>
        <w:ind w:firstLineChars="200" w:firstLine="480"/>
        <w:rPr>
          <w:sz w:val="24"/>
        </w:rPr>
      </w:pPr>
      <w:r>
        <w:rPr>
          <w:rFonts w:hint="eastAsia"/>
          <w:sz w:val="24"/>
        </w:rPr>
        <w:lastRenderedPageBreak/>
        <w:t>自我反思模块</w:t>
      </w:r>
      <w:r w:rsidR="001E7946">
        <w:rPr>
          <w:rFonts w:hint="eastAsia"/>
          <w:sz w:val="24"/>
        </w:rPr>
        <w:t>，通过</w:t>
      </w:r>
      <w:r w:rsidR="001E7946" w:rsidRPr="00000E6B">
        <w:rPr>
          <w:rFonts w:hint="eastAsia"/>
          <w:sz w:val="24"/>
        </w:rPr>
        <w:t>大语言模型进行自我反思，并判断</w:t>
      </w:r>
      <w:r w:rsidR="001E7946">
        <w:rPr>
          <w:rFonts w:hint="eastAsia"/>
          <w:sz w:val="24"/>
        </w:rPr>
        <w:t>输出</w:t>
      </w:r>
      <w:r w:rsidR="001E7946" w:rsidRPr="00000E6B">
        <w:rPr>
          <w:rFonts w:hint="eastAsia"/>
          <w:sz w:val="24"/>
        </w:rPr>
        <w:t>是否存在潜在的缺陷或安全漏洞，若是则跳转至</w:t>
      </w:r>
      <w:r>
        <w:rPr>
          <w:rFonts w:hint="eastAsia"/>
          <w:sz w:val="24"/>
        </w:rPr>
        <w:t>迭代优化模块</w:t>
      </w:r>
      <w:r w:rsidR="001E7946" w:rsidRPr="00000E6B">
        <w:rPr>
          <w:rFonts w:hint="eastAsia"/>
          <w:sz w:val="24"/>
        </w:rPr>
        <w:t>进行迭代优化，若否则显示输出结果；</w:t>
      </w:r>
    </w:p>
    <w:p w14:paraId="5ED70D7A" w14:textId="644816B3" w:rsidR="001E7946" w:rsidRPr="00000E6B" w:rsidRDefault="00B75FFD" w:rsidP="001E7946">
      <w:pPr>
        <w:spacing w:line="264" w:lineRule="auto"/>
        <w:ind w:firstLineChars="200" w:firstLine="480"/>
        <w:rPr>
          <w:sz w:val="24"/>
        </w:rPr>
      </w:pPr>
      <w:r>
        <w:rPr>
          <w:rFonts w:hint="eastAsia"/>
          <w:sz w:val="24"/>
        </w:rPr>
        <w:t>迭代优化模块</w:t>
      </w:r>
      <w:r w:rsidR="001E7946" w:rsidRPr="00000E6B">
        <w:rPr>
          <w:rFonts w:hint="eastAsia"/>
          <w:sz w:val="24"/>
        </w:rPr>
        <w:t>，在迭代优化过程中，先基于自我反思判断出的缺陷或安全漏洞，以及在输出后面附加的安全规范，通过大语言模型提出改进措施并进行</w:t>
      </w:r>
      <w:r w:rsidR="001E7946">
        <w:rPr>
          <w:rFonts w:hint="eastAsia"/>
          <w:sz w:val="24"/>
        </w:rPr>
        <w:t>优化</w:t>
      </w:r>
      <w:r w:rsidR="001E7946" w:rsidRPr="00000E6B">
        <w:rPr>
          <w:rFonts w:hint="eastAsia"/>
          <w:sz w:val="24"/>
        </w:rPr>
        <w:t>改进；然后，在</w:t>
      </w:r>
      <w:r w:rsidR="001E7946">
        <w:rPr>
          <w:rFonts w:hint="eastAsia"/>
          <w:sz w:val="24"/>
        </w:rPr>
        <w:t>优化</w:t>
      </w:r>
      <w:r w:rsidR="001E7946" w:rsidRPr="00000E6B">
        <w:rPr>
          <w:rFonts w:hint="eastAsia"/>
          <w:sz w:val="24"/>
        </w:rPr>
        <w:t>改进之后再次进行自我反思，</w:t>
      </w:r>
      <w:r w:rsidR="001E7946">
        <w:rPr>
          <w:rFonts w:hint="eastAsia"/>
          <w:sz w:val="24"/>
        </w:rPr>
        <w:t>以此方式不断重复</w:t>
      </w:r>
      <w:r w:rsidR="001E7946" w:rsidRPr="00000E6B">
        <w:rPr>
          <w:rFonts w:hint="eastAsia"/>
          <w:sz w:val="24"/>
        </w:rPr>
        <w:t>自我反思和迭代优化过程，直到</w:t>
      </w:r>
      <w:r w:rsidR="001E7946">
        <w:rPr>
          <w:rFonts w:hint="eastAsia"/>
          <w:sz w:val="24"/>
        </w:rPr>
        <w:t>优化</w:t>
      </w:r>
      <w:r w:rsidR="0036437A">
        <w:rPr>
          <w:rFonts w:hint="eastAsia"/>
          <w:sz w:val="24"/>
        </w:rPr>
        <w:t>改进后的回复满足所有</w:t>
      </w:r>
      <w:r w:rsidR="001E7946" w:rsidRPr="00000E6B">
        <w:rPr>
          <w:rFonts w:hint="eastAsia"/>
          <w:sz w:val="24"/>
        </w:rPr>
        <w:t>的安全要求</w:t>
      </w:r>
      <w:r w:rsidR="001E7946">
        <w:rPr>
          <w:rFonts w:hint="eastAsia"/>
          <w:sz w:val="24"/>
        </w:rPr>
        <w:t>，</w:t>
      </w:r>
      <w:r w:rsidR="00D70193">
        <w:rPr>
          <w:rFonts w:hint="eastAsia"/>
          <w:sz w:val="24"/>
        </w:rPr>
        <w:t>以此回复作为最终回复，并</w:t>
      </w:r>
      <w:r w:rsidR="001E7946">
        <w:rPr>
          <w:rFonts w:hint="eastAsia"/>
          <w:sz w:val="24"/>
        </w:rPr>
        <w:t>跳转至</w:t>
      </w:r>
      <w:r w:rsidR="00024F69" w:rsidRPr="00000E6B">
        <w:rPr>
          <w:rFonts w:hint="eastAsia"/>
          <w:sz w:val="24"/>
        </w:rPr>
        <w:t>安全知识凝练</w:t>
      </w:r>
      <w:r w:rsidR="00024F69">
        <w:rPr>
          <w:rFonts w:hint="eastAsia"/>
          <w:sz w:val="24"/>
        </w:rPr>
        <w:t>模块</w:t>
      </w:r>
      <w:r w:rsidR="001E7946" w:rsidRPr="00000E6B">
        <w:rPr>
          <w:rFonts w:hint="eastAsia"/>
          <w:sz w:val="24"/>
        </w:rPr>
        <w:t>；</w:t>
      </w:r>
    </w:p>
    <w:p w14:paraId="41D73CE5" w14:textId="65358BC8" w:rsidR="002441D7" w:rsidRDefault="00024F69">
      <w:pPr>
        <w:spacing w:line="264" w:lineRule="auto"/>
        <w:ind w:firstLineChars="200" w:firstLine="480"/>
        <w:rPr>
          <w:sz w:val="24"/>
          <w:szCs w:val="24"/>
        </w:rPr>
      </w:pPr>
      <w:r w:rsidRPr="00000E6B">
        <w:rPr>
          <w:rFonts w:hint="eastAsia"/>
          <w:sz w:val="24"/>
        </w:rPr>
        <w:t>安全知识凝练</w:t>
      </w:r>
      <w:r>
        <w:rPr>
          <w:rFonts w:hint="eastAsia"/>
          <w:sz w:val="24"/>
        </w:rPr>
        <w:t>模块</w:t>
      </w:r>
      <w:r w:rsidR="001E7946">
        <w:rPr>
          <w:rFonts w:hint="eastAsia"/>
          <w:sz w:val="24"/>
        </w:rPr>
        <w:t>，</w:t>
      </w:r>
      <w:r w:rsidR="001E7946" w:rsidRPr="00000E6B">
        <w:rPr>
          <w:rFonts w:hint="eastAsia"/>
          <w:sz w:val="24"/>
        </w:rPr>
        <w:t>将</w:t>
      </w:r>
      <w:r w:rsidR="00B10B66">
        <w:rPr>
          <w:rFonts w:hint="eastAsia"/>
          <w:sz w:val="24"/>
        </w:rPr>
        <w:t>最终</w:t>
      </w:r>
      <w:r w:rsidR="001E7946" w:rsidRPr="00000E6B">
        <w:rPr>
          <w:rFonts w:hint="eastAsia"/>
          <w:sz w:val="24"/>
        </w:rPr>
        <w:t>回复和任务流程投入至安全知识凝练机制，</w:t>
      </w:r>
      <w:r w:rsidR="008E3C65">
        <w:rPr>
          <w:rFonts w:hint="eastAsia"/>
          <w:sz w:val="24"/>
        </w:rPr>
        <w:t>凝练出安全规范的安全知识和安全概念</w:t>
      </w:r>
      <w:r w:rsidR="001E7946" w:rsidRPr="00000E6B">
        <w:rPr>
          <w:rFonts w:hint="eastAsia"/>
          <w:sz w:val="24"/>
        </w:rPr>
        <w:t>，并采用统一的</w:t>
      </w:r>
      <w:r w:rsidR="001E7946">
        <w:rPr>
          <w:rFonts w:hint="eastAsia"/>
          <w:sz w:val="24"/>
        </w:rPr>
        <w:t>预设</w:t>
      </w:r>
      <w:r w:rsidR="001E7946" w:rsidRPr="00000E6B">
        <w:rPr>
          <w:rFonts w:hint="eastAsia"/>
          <w:sz w:val="24"/>
        </w:rPr>
        <w:t>格式</w:t>
      </w:r>
      <w:r w:rsidR="001E7946">
        <w:rPr>
          <w:rFonts w:hint="eastAsia"/>
          <w:sz w:val="24"/>
        </w:rPr>
        <w:t>存储于自生成的</w:t>
      </w:r>
      <w:r w:rsidR="001E7946" w:rsidRPr="00000E6B">
        <w:rPr>
          <w:rFonts w:hint="eastAsia"/>
          <w:sz w:val="24"/>
        </w:rPr>
        <w:t>安全知识库。</w:t>
      </w:r>
    </w:p>
    <w:p w14:paraId="367E1269" w14:textId="77777777" w:rsidR="008D31F2" w:rsidRPr="004179B6" w:rsidRDefault="008D31F2">
      <w:pPr>
        <w:spacing w:line="264" w:lineRule="auto"/>
        <w:ind w:firstLineChars="200" w:firstLine="480"/>
        <w:rPr>
          <w:sz w:val="24"/>
          <w:szCs w:val="24"/>
        </w:rPr>
      </w:pPr>
    </w:p>
    <w:p w14:paraId="1BF60571" w14:textId="40F5B54A" w:rsidR="0090246C" w:rsidRDefault="0090246C">
      <w:pPr>
        <w:spacing w:before="60" w:line="264" w:lineRule="auto"/>
        <w:rPr>
          <w:sz w:val="24"/>
        </w:rPr>
      </w:pPr>
    </w:p>
    <w:p w14:paraId="483B7D6B" w14:textId="77777777" w:rsidR="0090246C" w:rsidRDefault="0090246C">
      <w:pPr>
        <w:spacing w:before="60"/>
        <w:rPr>
          <w:sz w:val="24"/>
        </w:rPr>
        <w:sectPr w:rsidR="0090246C">
          <w:headerReference w:type="default" r:id="rId16"/>
          <w:footerReference w:type="even" r:id="rId17"/>
          <w:footerReference w:type="default" r:id="rId18"/>
          <w:pgSz w:w="11906" w:h="16838"/>
          <w:pgMar w:top="1418" w:right="1418" w:bottom="851" w:left="1418" w:header="851" w:footer="284" w:gutter="0"/>
          <w:pgNumType w:start="1"/>
          <w:cols w:space="720"/>
          <w:docGrid w:type="linesAndChars" w:linePitch="455"/>
        </w:sectPr>
      </w:pPr>
    </w:p>
    <w:p w14:paraId="2D4742A5" w14:textId="77777777" w:rsidR="0090246C" w:rsidRDefault="006E1719">
      <w:pPr>
        <w:spacing w:before="60" w:line="264" w:lineRule="auto"/>
        <w:jc w:val="center"/>
        <w:rPr>
          <w:b/>
          <w:sz w:val="24"/>
          <w:szCs w:val="21"/>
        </w:rPr>
      </w:pPr>
      <w:r>
        <w:rPr>
          <w:b/>
          <w:noProof/>
          <w:sz w:val="24"/>
          <w:szCs w:val="21"/>
        </w:rPr>
        <w:lastRenderedPageBreak/>
        <mc:AlternateContent>
          <mc:Choice Requires="wps">
            <w:drawing>
              <wp:anchor distT="0" distB="0" distL="114300" distR="114300" simplePos="0" relativeHeight="251661312" behindDoc="0" locked="0" layoutInCell="1" allowOverlap="1" wp14:anchorId="01DCF1AE" wp14:editId="7D264B28">
                <wp:simplePos x="0" y="0"/>
                <wp:positionH relativeFrom="column">
                  <wp:posOffset>1562100</wp:posOffset>
                </wp:positionH>
                <wp:positionV relativeFrom="paragraph">
                  <wp:posOffset>-514350</wp:posOffset>
                </wp:positionV>
                <wp:extent cx="2886075" cy="409575"/>
                <wp:effectExtent l="9525" t="9525" r="9525" b="9525"/>
                <wp:wrapNone/>
                <wp:docPr id="4"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6075" cy="409575"/>
                        </a:xfrm>
                        <a:prstGeom prst="rect">
                          <a:avLst/>
                        </a:prstGeom>
                        <a:noFill/>
                        <a:ln w="9525" cmpd="sng">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5955264F" w14:textId="77777777" w:rsidR="0090246C" w:rsidRDefault="00A958A5">
                            <w:pPr>
                              <w:spacing w:before="60"/>
                              <w:jc w:val="center"/>
                              <w:rPr>
                                <w:rFonts w:eastAsia="黑体"/>
                                <w:spacing w:val="90"/>
                              </w:rPr>
                            </w:pPr>
                            <w:r>
                              <w:rPr>
                                <w:rFonts w:eastAsia="黑体" w:hint="eastAsia"/>
                                <w:spacing w:val="90"/>
                              </w:rPr>
                              <w:t>说明书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1DCF1AE" id="矩形 9" o:spid="_x0000_s1029" style="position:absolute;left:0;text-align:left;margin-left:123pt;margin-top:-40.5pt;width:227.25pt;height:3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" filled="f" strokecolor="white">
                <v:textbox>
                  <w:txbxContent>
                    <w:p w14:paraId="5955264F" w14:textId="77777777" w:rsidR="0090246C" w:rsidRDefault="00A958A5">
                      <w:pPr>
                        <w:spacing w:before="60"/>
                        <w:jc w:val="center"/>
                        <w:rPr>
                          <w:rFonts w:eastAsia="黑体"/>
                          <w:spacing w:val="90"/>
                        </w:rPr>
                      </w:pPr>
                      <w:r>
                        <w:rPr>
                          <w:rFonts w:eastAsia="黑体" w:hint="eastAsia"/>
                          <w:spacing w:val="90"/>
                        </w:rPr>
                        <w:t>说明书</w:t>
                      </w:r>
                    </w:p>
                  </w:txbxContent>
                </v:textbox>
              </v:rect>
            </w:pict>
          </mc:Fallback>
        </mc:AlternateContent>
      </w:r>
      <w:r>
        <w:rPr>
          <w:b/>
          <w:noProof/>
          <w:sz w:val="24"/>
          <w:szCs w:val="21"/>
        </w:rPr>
        <mc:AlternateContent>
          <mc:Choice Requires="wps">
            <w:drawing>
              <wp:anchor distT="0" distB="0" distL="114300" distR="114300" simplePos="0" relativeHeight="251657216" behindDoc="0" locked="0" layoutInCell="1" allowOverlap="1" wp14:anchorId="1EFE61FB" wp14:editId="411E2DB3">
                <wp:simplePos x="0" y="0"/>
                <wp:positionH relativeFrom="column">
                  <wp:posOffset>-11430</wp:posOffset>
                </wp:positionH>
                <wp:positionV relativeFrom="paragraph">
                  <wp:posOffset>-19050</wp:posOffset>
                </wp:positionV>
                <wp:extent cx="5777865" cy="0"/>
                <wp:effectExtent l="7620" t="9525" r="15240" b="9525"/>
                <wp:wrapNone/>
                <wp:docPr id="3" name="直线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7865"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3AD5603" id="直线 8"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5pt" to="454.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" strokeweight="1pt"/>
            </w:pict>
          </mc:Fallback>
        </mc:AlternateContent>
      </w:r>
      <w:r w:rsidR="00A958A5">
        <w:rPr>
          <w:rFonts w:hint="eastAsia"/>
          <w:b/>
          <w:sz w:val="24"/>
          <w:szCs w:val="21"/>
        </w:rPr>
        <w:t>一种</w:t>
      </w:r>
      <w:r w:rsidR="003009C2" w:rsidRPr="003009C2">
        <w:rPr>
          <w:rFonts w:hint="eastAsia"/>
          <w:b/>
          <w:sz w:val="24"/>
          <w:szCs w:val="21"/>
        </w:rPr>
        <w:t>大模型自我反思的安全知识凝练的方法与系统</w:t>
      </w:r>
    </w:p>
    <w:p w14:paraId="21D48671" w14:textId="77777777" w:rsidR="0090246C" w:rsidRDefault="0090246C">
      <w:pPr>
        <w:spacing w:line="264" w:lineRule="auto"/>
        <w:rPr>
          <w:b/>
          <w:bCs/>
          <w:sz w:val="24"/>
        </w:rPr>
      </w:pPr>
    </w:p>
    <w:p w14:paraId="71365000" w14:textId="77777777" w:rsidR="0090246C" w:rsidRDefault="00A958A5">
      <w:pPr>
        <w:spacing w:line="264" w:lineRule="auto"/>
        <w:rPr>
          <w:b/>
          <w:bCs/>
          <w:sz w:val="24"/>
        </w:rPr>
      </w:pPr>
      <w:r>
        <w:rPr>
          <w:b/>
          <w:bCs/>
          <w:sz w:val="24"/>
        </w:rPr>
        <w:t>技术领域</w:t>
      </w:r>
    </w:p>
    <w:p w14:paraId="4BA7FD9F" w14:textId="3AEBE991" w:rsidR="0090246C" w:rsidRDefault="00A958A5">
      <w:pPr>
        <w:spacing w:line="264" w:lineRule="auto"/>
        <w:ind w:firstLineChars="210" w:firstLine="504"/>
        <w:rPr>
          <w:sz w:val="24"/>
          <w:szCs w:val="21"/>
        </w:rPr>
      </w:pPr>
      <w:r>
        <w:rPr>
          <w:sz w:val="24"/>
          <w:szCs w:val="21"/>
        </w:rPr>
        <w:t>本发明涉及</w:t>
      </w:r>
      <w:r>
        <w:rPr>
          <w:rFonts w:hint="eastAsia"/>
          <w:sz w:val="24"/>
          <w:szCs w:val="21"/>
        </w:rPr>
        <w:t>一种</w:t>
      </w:r>
      <w:r w:rsidR="003A34FE">
        <w:rPr>
          <w:rFonts w:hint="eastAsia"/>
          <w:sz w:val="24"/>
          <w:szCs w:val="21"/>
        </w:rPr>
        <w:t>大语言模型的安全知识凝练方案</w:t>
      </w:r>
      <w:r>
        <w:rPr>
          <w:rFonts w:hint="eastAsia"/>
          <w:sz w:val="24"/>
          <w:szCs w:val="21"/>
        </w:rPr>
        <w:t>，尤其涉及一种</w:t>
      </w:r>
      <w:r w:rsidR="003A34FE" w:rsidRPr="003A34FE">
        <w:rPr>
          <w:rFonts w:hint="eastAsia"/>
          <w:sz w:val="24"/>
          <w:szCs w:val="21"/>
        </w:rPr>
        <w:t>大模型自我反思的安全知识凝练的方法，并进一步涉及采用了该大模型自我反思的安全知识凝练的方法的系统</w:t>
      </w:r>
      <w:r>
        <w:rPr>
          <w:rFonts w:hint="eastAsia"/>
          <w:sz w:val="24"/>
          <w:szCs w:val="21"/>
        </w:rPr>
        <w:t>。</w:t>
      </w:r>
    </w:p>
    <w:p w14:paraId="06B98CB7" w14:textId="77777777" w:rsidR="0090246C" w:rsidRDefault="0090246C">
      <w:pPr>
        <w:spacing w:line="264" w:lineRule="auto"/>
        <w:rPr>
          <w:b/>
          <w:bCs/>
          <w:sz w:val="24"/>
        </w:rPr>
      </w:pPr>
    </w:p>
    <w:p w14:paraId="1757F4B1" w14:textId="77777777" w:rsidR="0090246C" w:rsidRDefault="00A958A5">
      <w:pPr>
        <w:spacing w:line="264" w:lineRule="auto"/>
        <w:rPr>
          <w:b/>
          <w:bCs/>
          <w:sz w:val="24"/>
        </w:rPr>
      </w:pPr>
      <w:r>
        <w:rPr>
          <w:b/>
          <w:bCs/>
          <w:sz w:val="24"/>
        </w:rPr>
        <w:t>背景技术</w:t>
      </w:r>
    </w:p>
    <w:p w14:paraId="0912FB20" w14:textId="1DAC444D" w:rsidR="009B443D" w:rsidRPr="009B443D" w:rsidRDefault="009B443D" w:rsidP="009B443D">
      <w:pPr>
        <w:spacing w:line="264" w:lineRule="auto"/>
        <w:ind w:firstLineChars="200" w:firstLine="480"/>
        <w:rPr>
          <w:sz w:val="24"/>
        </w:rPr>
      </w:pPr>
      <w:r w:rsidRPr="009B443D">
        <w:rPr>
          <w:rFonts w:hint="eastAsia"/>
          <w:sz w:val="24"/>
        </w:rPr>
        <w:t>当前大型语言模型（</w:t>
      </w:r>
      <w:r w:rsidRPr="009B443D">
        <w:rPr>
          <w:rFonts w:hint="eastAsia"/>
          <w:sz w:val="24"/>
        </w:rPr>
        <w:t>Large Language Models, LLMs</w:t>
      </w:r>
      <w:r w:rsidRPr="009B443D">
        <w:rPr>
          <w:rFonts w:hint="eastAsia"/>
          <w:sz w:val="24"/>
        </w:rPr>
        <w:t>），</w:t>
      </w:r>
      <w:r w:rsidR="00DC375A">
        <w:rPr>
          <w:rFonts w:hint="eastAsia"/>
          <w:sz w:val="24"/>
        </w:rPr>
        <w:t>简称大语言模型或大模型，</w:t>
      </w:r>
      <w:r w:rsidRPr="009B443D">
        <w:rPr>
          <w:rFonts w:hint="eastAsia"/>
          <w:sz w:val="24"/>
        </w:rPr>
        <w:t>例如</w:t>
      </w:r>
      <w:r w:rsidRPr="009B443D">
        <w:rPr>
          <w:rFonts w:hint="eastAsia"/>
          <w:sz w:val="24"/>
        </w:rPr>
        <w:t>ChatGPT</w:t>
      </w:r>
      <w:r w:rsidRPr="009B443D">
        <w:rPr>
          <w:rFonts w:hint="eastAsia"/>
          <w:sz w:val="24"/>
        </w:rPr>
        <w:t>和</w:t>
      </w:r>
      <w:r w:rsidRPr="009B443D">
        <w:rPr>
          <w:rFonts w:hint="eastAsia"/>
          <w:sz w:val="24"/>
        </w:rPr>
        <w:t>Claude</w:t>
      </w:r>
      <w:r w:rsidRPr="009B443D">
        <w:rPr>
          <w:rFonts w:hint="eastAsia"/>
          <w:sz w:val="24"/>
        </w:rPr>
        <w:t>，在推理、编程和科学研究等各个领域都显示出巨大的潜力。</w:t>
      </w:r>
      <w:r w:rsidRPr="009B443D">
        <w:rPr>
          <w:rFonts w:hint="eastAsia"/>
          <w:sz w:val="24"/>
        </w:rPr>
        <w:t>LLMs</w:t>
      </w:r>
      <w:r w:rsidRPr="009B443D">
        <w:rPr>
          <w:rFonts w:hint="eastAsia"/>
          <w:sz w:val="24"/>
        </w:rPr>
        <w:t>在各种应用场景中得到广泛采用。然而，</w:t>
      </w:r>
      <w:r w:rsidRPr="009B443D">
        <w:rPr>
          <w:rFonts w:hint="eastAsia"/>
          <w:sz w:val="24"/>
        </w:rPr>
        <w:t>LLMs</w:t>
      </w:r>
      <w:r w:rsidRPr="009B443D">
        <w:rPr>
          <w:rFonts w:hint="eastAsia"/>
          <w:sz w:val="24"/>
        </w:rPr>
        <w:t>并不总是可靠的。它们会产生有毒或不安全的内容，并且易受到“幻觉”（</w:t>
      </w:r>
      <w:r w:rsidRPr="009B443D">
        <w:rPr>
          <w:rFonts w:hint="eastAsia"/>
          <w:sz w:val="24"/>
        </w:rPr>
        <w:t>Hallucination</w:t>
      </w:r>
      <w:r w:rsidRPr="009B443D">
        <w:rPr>
          <w:rFonts w:hint="eastAsia"/>
          <w:sz w:val="24"/>
        </w:rPr>
        <w:t>）的影响，从而导致错误或不安全的输出。</w:t>
      </w:r>
      <w:r w:rsidR="00306F0D">
        <w:rPr>
          <w:rFonts w:hint="eastAsia"/>
          <w:sz w:val="24"/>
        </w:rPr>
        <w:t>而</w:t>
      </w:r>
      <w:r w:rsidRPr="009B443D">
        <w:rPr>
          <w:rFonts w:hint="eastAsia"/>
          <w:sz w:val="24"/>
        </w:rPr>
        <w:t>在政府</w:t>
      </w:r>
      <w:r w:rsidR="00306F0D">
        <w:rPr>
          <w:rFonts w:hint="eastAsia"/>
          <w:sz w:val="24"/>
        </w:rPr>
        <w:t>和</w:t>
      </w:r>
      <w:r w:rsidRPr="009B443D">
        <w:rPr>
          <w:rFonts w:hint="eastAsia"/>
          <w:sz w:val="24"/>
        </w:rPr>
        <w:t>企业等人工智能应用场景中，数据安全是至关重要的，尤其是采用大模型输出内容参与工作流程的情况下，如何保证大模型生成的文本</w:t>
      </w:r>
      <w:r w:rsidR="00306F0D">
        <w:rPr>
          <w:rFonts w:hint="eastAsia"/>
          <w:sz w:val="24"/>
        </w:rPr>
        <w:t>和</w:t>
      </w:r>
      <w:r w:rsidRPr="009B443D">
        <w:rPr>
          <w:rFonts w:hint="eastAsia"/>
          <w:sz w:val="24"/>
        </w:rPr>
        <w:t>代码等内容不含有风险内容和安全漏洞，成为大模型应用的关键</w:t>
      </w:r>
      <w:r w:rsidR="00306F0D">
        <w:rPr>
          <w:rFonts w:hint="eastAsia"/>
          <w:sz w:val="24"/>
        </w:rPr>
        <w:t>技术</w:t>
      </w:r>
      <w:r w:rsidRPr="009B443D">
        <w:rPr>
          <w:rFonts w:hint="eastAsia"/>
          <w:sz w:val="24"/>
        </w:rPr>
        <w:t>问题之一。</w:t>
      </w:r>
    </w:p>
    <w:p w14:paraId="3838AAA8" w14:textId="6A15F0FB" w:rsidR="009B443D" w:rsidRPr="009B443D" w:rsidRDefault="009B443D" w:rsidP="009B443D">
      <w:pPr>
        <w:spacing w:line="264" w:lineRule="auto"/>
        <w:ind w:firstLineChars="200" w:firstLine="480"/>
        <w:rPr>
          <w:sz w:val="24"/>
        </w:rPr>
      </w:pPr>
      <w:r w:rsidRPr="009B443D">
        <w:rPr>
          <w:sz w:val="24"/>
        </w:rPr>
        <w:t xml:space="preserve">2024 </w:t>
      </w:r>
      <w:r w:rsidRPr="009B443D">
        <w:rPr>
          <w:sz w:val="24"/>
        </w:rPr>
        <w:t>年</w:t>
      </w:r>
      <w:r w:rsidRPr="009B443D">
        <w:rPr>
          <w:sz w:val="24"/>
        </w:rPr>
        <w:t xml:space="preserve"> 6 </w:t>
      </w:r>
      <w:r w:rsidRPr="009B443D">
        <w:rPr>
          <w:sz w:val="24"/>
        </w:rPr>
        <w:t>月，一名</w:t>
      </w:r>
      <w:r w:rsidR="00C8096D">
        <w:rPr>
          <w:rFonts w:hint="eastAsia"/>
          <w:sz w:val="24"/>
        </w:rPr>
        <w:t>进入企业进行</w:t>
      </w:r>
      <w:r w:rsidRPr="009B443D">
        <w:rPr>
          <w:sz w:val="24"/>
        </w:rPr>
        <w:t>实习的高校博士田某，利用</w:t>
      </w:r>
      <w:r w:rsidRPr="009B443D">
        <w:rPr>
          <w:sz w:val="24"/>
        </w:rPr>
        <w:t xml:space="preserve"> Hugging Face</w:t>
      </w:r>
      <w:r w:rsidRPr="009B443D">
        <w:rPr>
          <w:sz w:val="24"/>
        </w:rPr>
        <w:t>（</w:t>
      </w:r>
      <w:r w:rsidRPr="009B443D">
        <w:rPr>
          <w:sz w:val="24"/>
        </w:rPr>
        <w:t>HF</w:t>
      </w:r>
      <w:r w:rsidRPr="009B443D">
        <w:rPr>
          <w:sz w:val="24"/>
        </w:rPr>
        <w:t>）的漏洞，在</w:t>
      </w:r>
      <w:r w:rsidR="00C8096D">
        <w:rPr>
          <w:rFonts w:hint="eastAsia"/>
          <w:sz w:val="24"/>
        </w:rPr>
        <w:t>其实习</w:t>
      </w:r>
      <w:r w:rsidRPr="009B443D">
        <w:rPr>
          <w:sz w:val="24"/>
        </w:rPr>
        <w:t>公司的共享模型里写入破坏代码。导致模型的训练效果忽高忽低，</w:t>
      </w:r>
      <w:r w:rsidR="00C8096D">
        <w:rPr>
          <w:rFonts w:hint="eastAsia"/>
          <w:sz w:val="24"/>
        </w:rPr>
        <w:t>但是所在</w:t>
      </w:r>
      <w:r w:rsidRPr="009B443D">
        <w:rPr>
          <w:sz w:val="24"/>
        </w:rPr>
        <w:t>团队无法核查原因，影响了团队的模型训练任务。</w:t>
      </w:r>
      <w:r w:rsidR="00C8096D">
        <w:rPr>
          <w:rFonts w:hint="eastAsia"/>
          <w:sz w:val="24"/>
        </w:rPr>
        <w:t>后来，其实习公司</w:t>
      </w:r>
      <w:r w:rsidRPr="009B443D">
        <w:rPr>
          <w:rFonts w:hint="eastAsia"/>
          <w:sz w:val="24"/>
        </w:rPr>
        <w:t>起诉该实习生，请求法院判令其赔偿公司侵权损失，并公开赔礼道歉。</w:t>
      </w:r>
    </w:p>
    <w:p w14:paraId="70F7B310" w14:textId="17EDB40C" w:rsidR="009B443D" w:rsidRPr="009B443D" w:rsidRDefault="009B443D" w:rsidP="009B443D">
      <w:pPr>
        <w:spacing w:line="264" w:lineRule="auto"/>
        <w:ind w:firstLineChars="200" w:firstLine="480"/>
        <w:rPr>
          <w:sz w:val="24"/>
        </w:rPr>
      </w:pPr>
      <w:r w:rsidRPr="009B443D">
        <w:rPr>
          <w:rFonts w:hint="eastAsia"/>
          <w:sz w:val="24"/>
        </w:rPr>
        <w:t>2024</w:t>
      </w:r>
      <w:r w:rsidRPr="009B443D">
        <w:rPr>
          <w:rFonts w:hint="eastAsia"/>
          <w:sz w:val="24"/>
        </w:rPr>
        <w:t>年</w:t>
      </w:r>
      <w:r w:rsidRPr="009B443D">
        <w:rPr>
          <w:rFonts w:hint="eastAsia"/>
          <w:sz w:val="24"/>
        </w:rPr>
        <w:t>11</w:t>
      </w:r>
      <w:r w:rsidRPr="009B443D">
        <w:rPr>
          <w:rFonts w:hint="eastAsia"/>
          <w:sz w:val="24"/>
        </w:rPr>
        <w:t>月，发生了大模型“语料污染”第一真实案例，一名用户通过</w:t>
      </w:r>
      <w:r w:rsidRPr="009B443D">
        <w:rPr>
          <w:rFonts w:hint="eastAsia"/>
          <w:sz w:val="24"/>
        </w:rPr>
        <w:t>ChatGPT</w:t>
      </w:r>
      <w:r w:rsidRPr="009B443D">
        <w:rPr>
          <w:rFonts w:hint="eastAsia"/>
          <w:sz w:val="24"/>
        </w:rPr>
        <w:t>编程来构建一个辅助交易机器人，但是在</w:t>
      </w:r>
      <w:r w:rsidRPr="009B443D">
        <w:rPr>
          <w:rFonts w:hint="eastAsia"/>
          <w:sz w:val="24"/>
        </w:rPr>
        <w:t>ChatGPT</w:t>
      </w:r>
      <w:r w:rsidRPr="009B443D">
        <w:rPr>
          <w:rFonts w:hint="eastAsia"/>
          <w:sz w:val="24"/>
        </w:rPr>
        <w:t>生成的代码调用了一个恶意的</w:t>
      </w:r>
      <w:r w:rsidRPr="009B443D">
        <w:rPr>
          <w:rFonts w:hint="eastAsia"/>
          <w:sz w:val="24"/>
        </w:rPr>
        <w:t>API</w:t>
      </w:r>
      <w:r w:rsidRPr="009B443D">
        <w:rPr>
          <w:rFonts w:hint="eastAsia"/>
          <w:sz w:val="24"/>
        </w:rPr>
        <w:t>地址，且直接把私钥明文提供给恶意</w:t>
      </w:r>
      <w:r w:rsidRPr="009B443D">
        <w:rPr>
          <w:rFonts w:hint="eastAsia"/>
          <w:sz w:val="24"/>
        </w:rPr>
        <w:t>API</w:t>
      </w:r>
      <w:r w:rsidRPr="009B443D">
        <w:rPr>
          <w:rFonts w:hint="eastAsia"/>
          <w:sz w:val="24"/>
        </w:rPr>
        <w:t>处理，代码运行后用户钱包被盗取</w:t>
      </w:r>
      <w:r w:rsidRPr="009B443D">
        <w:rPr>
          <w:rFonts w:hint="eastAsia"/>
          <w:sz w:val="24"/>
        </w:rPr>
        <w:t>$2.5k</w:t>
      </w:r>
      <w:r w:rsidRPr="009B443D">
        <w:rPr>
          <w:rFonts w:hint="eastAsia"/>
          <w:sz w:val="24"/>
        </w:rPr>
        <w:t>的损失。可见当模型采用搜索方式进行输出时未对搜索结果进行审查，使用恶意的参考资料</w:t>
      </w:r>
      <w:r w:rsidR="00C8096D">
        <w:rPr>
          <w:rFonts w:hint="eastAsia"/>
          <w:sz w:val="24"/>
        </w:rPr>
        <w:t>可能会</w:t>
      </w:r>
      <w:r w:rsidRPr="009B443D">
        <w:rPr>
          <w:rFonts w:hint="eastAsia"/>
          <w:sz w:val="24"/>
        </w:rPr>
        <w:t>导致生成恶意内容。</w:t>
      </w:r>
    </w:p>
    <w:p w14:paraId="699D6A51" w14:textId="011F0534" w:rsidR="009B443D" w:rsidRPr="009B443D" w:rsidRDefault="00C8096D" w:rsidP="009B443D">
      <w:pPr>
        <w:spacing w:line="264" w:lineRule="auto"/>
        <w:ind w:firstLineChars="200" w:firstLine="480"/>
        <w:rPr>
          <w:sz w:val="24"/>
        </w:rPr>
      </w:pPr>
      <w:r>
        <w:rPr>
          <w:rFonts w:hint="eastAsia"/>
          <w:sz w:val="24"/>
        </w:rPr>
        <w:t>随着</w:t>
      </w:r>
      <w:r w:rsidR="009B443D" w:rsidRPr="009B443D">
        <w:rPr>
          <w:rFonts w:hint="eastAsia"/>
          <w:sz w:val="24"/>
        </w:rPr>
        <w:t>大模型应用的发展，可以通过多种防护措施对大模型的输出和推理过程进行防护</w:t>
      </w:r>
      <w:r>
        <w:rPr>
          <w:rFonts w:hint="eastAsia"/>
          <w:sz w:val="24"/>
        </w:rPr>
        <w:t>，包括</w:t>
      </w:r>
      <w:r w:rsidR="009B443D" w:rsidRPr="009B443D">
        <w:rPr>
          <w:rFonts w:hint="eastAsia"/>
          <w:sz w:val="24"/>
        </w:rPr>
        <w:t>：</w:t>
      </w:r>
    </w:p>
    <w:p w14:paraId="570488DB" w14:textId="69ED530A" w:rsidR="009B443D" w:rsidRPr="009B443D" w:rsidRDefault="009B443D" w:rsidP="009B443D">
      <w:pPr>
        <w:spacing w:line="264" w:lineRule="auto"/>
        <w:ind w:firstLineChars="200" w:firstLine="480"/>
        <w:rPr>
          <w:sz w:val="24"/>
        </w:rPr>
      </w:pPr>
      <w:r w:rsidRPr="009B443D">
        <w:rPr>
          <w:rFonts w:hint="eastAsia"/>
          <w:sz w:val="24"/>
        </w:rPr>
        <w:t>1</w:t>
      </w:r>
      <w:r w:rsidRPr="009B443D">
        <w:rPr>
          <w:rFonts w:hint="eastAsia"/>
          <w:sz w:val="24"/>
        </w:rPr>
        <w:t>、在用户输入侧</w:t>
      </w:r>
      <w:r w:rsidRPr="009B443D">
        <w:rPr>
          <w:sz w:val="24"/>
        </w:rPr>
        <w:t>对用户的输入进行严格审查，以确保其合规性与安全性。当系统监测到用户输入中包含恶意内容时，应立即中止当前会话，避免潜在安全风险</w:t>
      </w:r>
      <w:r w:rsidRPr="009B443D">
        <w:rPr>
          <w:rFonts w:hint="eastAsia"/>
          <w:sz w:val="24"/>
        </w:rPr>
        <w:t>。</w:t>
      </w:r>
    </w:p>
    <w:p w14:paraId="640314D2" w14:textId="77777777" w:rsidR="009B443D" w:rsidRPr="009B443D" w:rsidRDefault="009B443D" w:rsidP="009B443D">
      <w:pPr>
        <w:spacing w:line="264" w:lineRule="auto"/>
        <w:ind w:firstLineChars="200" w:firstLine="480"/>
        <w:rPr>
          <w:sz w:val="24"/>
        </w:rPr>
      </w:pPr>
      <w:r w:rsidRPr="009B443D">
        <w:rPr>
          <w:rFonts w:hint="eastAsia"/>
          <w:sz w:val="24"/>
        </w:rPr>
        <w:t>2</w:t>
      </w:r>
      <w:r w:rsidRPr="009B443D">
        <w:rPr>
          <w:rFonts w:hint="eastAsia"/>
          <w:sz w:val="24"/>
        </w:rPr>
        <w:t>、</w:t>
      </w:r>
      <w:r w:rsidRPr="009B443D">
        <w:rPr>
          <w:sz w:val="24"/>
        </w:rPr>
        <w:t>对大模型输出的内容进行持续的检测和审查，重点检测输出内容中是否存在违</w:t>
      </w:r>
      <w:r w:rsidRPr="009B443D">
        <w:rPr>
          <w:sz w:val="24"/>
        </w:rPr>
        <w:lastRenderedPageBreak/>
        <w:t>规内容、侵权内容和隐私泄露的问题，确保用户能获得安全可靠的合法信息。</w:t>
      </w:r>
    </w:p>
    <w:p w14:paraId="65429F44" w14:textId="27970D9C" w:rsidR="009B443D" w:rsidRPr="009B443D" w:rsidRDefault="009B443D" w:rsidP="009B443D">
      <w:pPr>
        <w:spacing w:line="264" w:lineRule="auto"/>
        <w:ind w:firstLineChars="200" w:firstLine="480"/>
        <w:rPr>
          <w:sz w:val="24"/>
        </w:rPr>
      </w:pPr>
      <w:r w:rsidRPr="009B443D">
        <w:rPr>
          <w:rFonts w:hint="eastAsia"/>
          <w:sz w:val="24"/>
        </w:rPr>
        <w:t>3</w:t>
      </w:r>
      <w:r w:rsidRPr="009B443D">
        <w:rPr>
          <w:rFonts w:hint="eastAsia"/>
          <w:sz w:val="24"/>
        </w:rPr>
        <w:t>、</w:t>
      </w:r>
      <w:r w:rsidR="00CC6857">
        <w:rPr>
          <w:rFonts w:hint="eastAsia"/>
          <w:sz w:val="24"/>
        </w:rPr>
        <w:t>在</w:t>
      </w:r>
      <w:r w:rsidRPr="009B443D">
        <w:rPr>
          <w:rFonts w:hint="eastAsia"/>
          <w:sz w:val="24"/>
        </w:rPr>
        <w:t>模型侧加强管理：监控用户与大模型交互的全过程，及时发现并阻止恶意用户的</w:t>
      </w:r>
      <w:r w:rsidRPr="009B443D">
        <w:rPr>
          <w:rFonts w:hint="eastAsia"/>
          <w:sz w:val="24"/>
        </w:rPr>
        <w:t>Prompt</w:t>
      </w:r>
      <w:r w:rsidRPr="009B443D">
        <w:rPr>
          <w:rFonts w:hint="eastAsia"/>
          <w:sz w:val="24"/>
        </w:rPr>
        <w:t>注入攻击，避免引导大模型产生违规内容。针对涉及敏感问题的情况，不回答或是使用安全回复，防止大模型误导用户或传播不合规信息。</w:t>
      </w:r>
    </w:p>
    <w:p w14:paraId="47E4F1E2" w14:textId="79B08C26" w:rsidR="009B443D" w:rsidRPr="009B443D" w:rsidRDefault="009B443D" w:rsidP="009B443D">
      <w:pPr>
        <w:spacing w:line="264" w:lineRule="auto"/>
        <w:ind w:firstLineChars="200" w:firstLine="480"/>
        <w:rPr>
          <w:sz w:val="24"/>
        </w:rPr>
      </w:pPr>
      <w:r w:rsidRPr="009B443D">
        <w:rPr>
          <w:rFonts w:hint="eastAsia"/>
          <w:sz w:val="24"/>
        </w:rPr>
        <w:t>4</w:t>
      </w:r>
      <w:r w:rsidRPr="009B443D">
        <w:rPr>
          <w:rFonts w:hint="eastAsia"/>
          <w:sz w:val="24"/>
        </w:rPr>
        <w:t>、针对幻觉问题，采取外部知识库，</w:t>
      </w:r>
      <w:r w:rsidR="00CC6857">
        <w:rPr>
          <w:rFonts w:hint="eastAsia"/>
          <w:sz w:val="24"/>
        </w:rPr>
        <w:t>便于</w:t>
      </w:r>
      <w:r w:rsidRPr="009B443D">
        <w:rPr>
          <w:rFonts w:hint="eastAsia"/>
          <w:sz w:val="24"/>
        </w:rPr>
        <w:t>在生成时</w:t>
      </w:r>
      <w:r w:rsidR="00CC6857">
        <w:rPr>
          <w:rFonts w:hint="eastAsia"/>
          <w:sz w:val="24"/>
        </w:rPr>
        <w:t>提高其</w:t>
      </w:r>
      <w:r w:rsidRPr="009B443D">
        <w:rPr>
          <w:rFonts w:hint="eastAsia"/>
          <w:sz w:val="24"/>
        </w:rPr>
        <w:t>准确性，或是采用人类专家参与审查的方式减少幻觉。</w:t>
      </w:r>
    </w:p>
    <w:p w14:paraId="2452E439" w14:textId="61375315" w:rsidR="0090246C" w:rsidRPr="009B443D" w:rsidRDefault="00CC6857">
      <w:pPr>
        <w:spacing w:line="264" w:lineRule="auto"/>
        <w:ind w:firstLineChars="200" w:firstLine="480"/>
        <w:rPr>
          <w:sz w:val="24"/>
          <w:szCs w:val="21"/>
        </w:rPr>
      </w:pPr>
      <w:r>
        <w:rPr>
          <w:rFonts w:hint="eastAsia"/>
          <w:sz w:val="24"/>
        </w:rPr>
        <w:t>但是，现有技术中</w:t>
      </w:r>
      <w:r w:rsidR="009B443D" w:rsidRPr="009B443D">
        <w:rPr>
          <w:rFonts w:hint="eastAsia"/>
          <w:sz w:val="24"/>
        </w:rPr>
        <w:t>缺少轻量化</w:t>
      </w:r>
      <w:r>
        <w:rPr>
          <w:rFonts w:hint="eastAsia"/>
          <w:sz w:val="24"/>
        </w:rPr>
        <w:t>、</w:t>
      </w:r>
      <w:r w:rsidR="009B443D" w:rsidRPr="009B443D">
        <w:rPr>
          <w:rFonts w:hint="eastAsia"/>
          <w:sz w:val="24"/>
        </w:rPr>
        <w:t>通用性</w:t>
      </w:r>
      <w:r>
        <w:rPr>
          <w:rFonts w:hint="eastAsia"/>
          <w:sz w:val="24"/>
        </w:rPr>
        <w:t>强</w:t>
      </w:r>
      <w:r w:rsidR="009B443D" w:rsidRPr="009B443D">
        <w:rPr>
          <w:rFonts w:hint="eastAsia"/>
          <w:sz w:val="24"/>
        </w:rPr>
        <w:t>的</w:t>
      </w:r>
      <w:r>
        <w:rPr>
          <w:rFonts w:hint="eastAsia"/>
          <w:sz w:val="24"/>
        </w:rPr>
        <w:t>，</w:t>
      </w:r>
      <w:r w:rsidR="009B443D" w:rsidRPr="009B443D">
        <w:rPr>
          <w:rFonts w:hint="eastAsia"/>
          <w:sz w:val="24"/>
        </w:rPr>
        <w:t>能够用于生成过程的</w:t>
      </w:r>
      <w:r w:rsidR="009B443D" w:rsidRPr="009B443D">
        <w:rPr>
          <w:rFonts w:hint="eastAsia"/>
          <w:sz w:val="24"/>
        </w:rPr>
        <w:t>RAG</w:t>
      </w:r>
      <w:r w:rsidR="009B443D" w:rsidRPr="009B443D">
        <w:rPr>
          <w:rFonts w:hint="eastAsia"/>
          <w:sz w:val="24"/>
        </w:rPr>
        <w:t>安全知识库，</w:t>
      </w:r>
      <w:r>
        <w:rPr>
          <w:rFonts w:hint="eastAsia"/>
          <w:sz w:val="24"/>
        </w:rPr>
        <w:t>而</w:t>
      </w:r>
      <w:r w:rsidR="009B443D" w:rsidRPr="009B443D">
        <w:rPr>
          <w:rFonts w:hint="eastAsia"/>
          <w:sz w:val="24"/>
        </w:rPr>
        <w:t>使用外部知识库</w:t>
      </w:r>
      <w:r>
        <w:rPr>
          <w:rFonts w:hint="eastAsia"/>
          <w:sz w:val="24"/>
        </w:rPr>
        <w:t>则</w:t>
      </w:r>
      <w:r w:rsidR="009B443D" w:rsidRPr="009B443D">
        <w:rPr>
          <w:rFonts w:hint="eastAsia"/>
          <w:sz w:val="24"/>
        </w:rPr>
        <w:t>可能会引入不相关的信息或噪声，</w:t>
      </w:r>
      <w:r>
        <w:rPr>
          <w:rFonts w:hint="eastAsia"/>
          <w:sz w:val="24"/>
        </w:rPr>
        <w:t>进而</w:t>
      </w:r>
      <w:r w:rsidR="009B443D" w:rsidRPr="009B443D">
        <w:rPr>
          <w:rFonts w:hint="eastAsia"/>
          <w:sz w:val="24"/>
        </w:rPr>
        <w:t>误导大模型</w:t>
      </w:r>
      <w:r>
        <w:rPr>
          <w:rFonts w:hint="eastAsia"/>
          <w:sz w:val="24"/>
        </w:rPr>
        <w:t>。</w:t>
      </w:r>
      <w:r w:rsidR="009B443D" w:rsidRPr="009B443D">
        <w:rPr>
          <w:rFonts w:hint="eastAsia"/>
          <w:sz w:val="24"/>
        </w:rPr>
        <w:t>并且大模型从冗长信息中获取知识的过程也会引入额外的开销，此时</w:t>
      </w:r>
      <w:r>
        <w:rPr>
          <w:rFonts w:hint="eastAsia"/>
          <w:sz w:val="24"/>
        </w:rPr>
        <w:t>如何过滤浓缩获取的</w:t>
      </w:r>
      <w:r w:rsidR="009B443D" w:rsidRPr="009B443D">
        <w:rPr>
          <w:rFonts w:hint="eastAsia"/>
          <w:sz w:val="24"/>
        </w:rPr>
        <w:t>知识内容</w:t>
      </w:r>
      <w:r>
        <w:rPr>
          <w:rFonts w:hint="eastAsia"/>
          <w:sz w:val="24"/>
        </w:rPr>
        <w:t>，</w:t>
      </w:r>
      <w:r w:rsidR="009B443D" w:rsidRPr="009B443D">
        <w:rPr>
          <w:rFonts w:hint="eastAsia"/>
          <w:sz w:val="24"/>
        </w:rPr>
        <w:t>尤为重要。</w:t>
      </w:r>
    </w:p>
    <w:p w14:paraId="1B0A21D8" w14:textId="77777777" w:rsidR="0090246C" w:rsidRDefault="0090246C">
      <w:pPr>
        <w:spacing w:line="264" w:lineRule="auto"/>
        <w:ind w:firstLineChars="200" w:firstLine="480"/>
        <w:rPr>
          <w:sz w:val="24"/>
          <w:szCs w:val="21"/>
        </w:rPr>
      </w:pPr>
    </w:p>
    <w:p w14:paraId="6EC12BB7" w14:textId="77777777" w:rsidR="0090246C" w:rsidRDefault="00A958A5">
      <w:pPr>
        <w:spacing w:line="264" w:lineRule="auto"/>
        <w:rPr>
          <w:b/>
          <w:bCs/>
          <w:sz w:val="24"/>
        </w:rPr>
      </w:pPr>
      <w:r>
        <w:rPr>
          <w:b/>
          <w:sz w:val="24"/>
        </w:rPr>
        <w:t>发明</w:t>
      </w:r>
      <w:r>
        <w:rPr>
          <w:b/>
          <w:bCs/>
          <w:sz w:val="24"/>
        </w:rPr>
        <w:t>内容</w:t>
      </w:r>
    </w:p>
    <w:p w14:paraId="1D9EC90C" w14:textId="77CC1AD6" w:rsidR="0090246C" w:rsidRDefault="00A958A5">
      <w:pPr>
        <w:spacing w:line="264" w:lineRule="auto"/>
        <w:ind w:firstLineChars="200" w:firstLine="480"/>
        <w:rPr>
          <w:sz w:val="24"/>
        </w:rPr>
      </w:pPr>
      <w:r>
        <w:rPr>
          <w:sz w:val="24"/>
        </w:rPr>
        <w:t>本发明所要解决的技术问题是</w:t>
      </w:r>
      <w:r w:rsidR="00CC6857">
        <w:rPr>
          <w:rFonts w:hint="eastAsia"/>
          <w:sz w:val="24"/>
        </w:rPr>
        <w:t>需要提供</w:t>
      </w:r>
      <w:r w:rsidR="00CC6857">
        <w:rPr>
          <w:rFonts w:hint="eastAsia"/>
          <w:sz w:val="24"/>
          <w:szCs w:val="21"/>
        </w:rPr>
        <w:t>一种</w:t>
      </w:r>
      <w:r w:rsidR="00CC6857" w:rsidRPr="003A34FE">
        <w:rPr>
          <w:rFonts w:hint="eastAsia"/>
          <w:sz w:val="24"/>
          <w:szCs w:val="21"/>
        </w:rPr>
        <w:t>大模型自我反思的安全知识凝练的方法</w:t>
      </w:r>
      <w:r w:rsidR="00CC6857">
        <w:rPr>
          <w:rFonts w:hint="eastAsia"/>
          <w:sz w:val="24"/>
          <w:szCs w:val="21"/>
        </w:rPr>
        <w:t>，通过</w:t>
      </w:r>
      <w:r w:rsidR="00CC6857" w:rsidRPr="009B443D">
        <w:rPr>
          <w:rFonts w:hint="eastAsia"/>
          <w:sz w:val="24"/>
        </w:rPr>
        <w:t>采取大模型自生成的</w:t>
      </w:r>
      <w:r w:rsidR="00CC6857">
        <w:rPr>
          <w:rFonts w:hint="eastAsia"/>
          <w:sz w:val="24"/>
        </w:rPr>
        <w:t>安全</w:t>
      </w:r>
      <w:r w:rsidR="00CC6857" w:rsidRPr="009B443D">
        <w:rPr>
          <w:rFonts w:hint="eastAsia"/>
          <w:sz w:val="24"/>
        </w:rPr>
        <w:t>知识凝练</w:t>
      </w:r>
      <w:r w:rsidR="00CC6857">
        <w:rPr>
          <w:rFonts w:hint="eastAsia"/>
          <w:sz w:val="24"/>
        </w:rPr>
        <w:t>技术方案</w:t>
      </w:r>
      <w:r w:rsidR="00CC6857" w:rsidRPr="009B443D">
        <w:rPr>
          <w:rFonts w:hint="eastAsia"/>
          <w:sz w:val="24"/>
        </w:rPr>
        <w:t>对安全知识进行生成</w:t>
      </w:r>
      <w:r w:rsidR="00CC6857">
        <w:rPr>
          <w:rFonts w:hint="eastAsia"/>
          <w:sz w:val="24"/>
        </w:rPr>
        <w:t>和凝练</w:t>
      </w:r>
      <w:r w:rsidR="00CC6857" w:rsidRPr="009B443D">
        <w:rPr>
          <w:rFonts w:hint="eastAsia"/>
          <w:sz w:val="24"/>
        </w:rPr>
        <w:t>，使得在任何大模型上都能够实现</w:t>
      </w:r>
      <w:r w:rsidR="00CC6857">
        <w:rPr>
          <w:rFonts w:hint="eastAsia"/>
          <w:sz w:val="24"/>
        </w:rPr>
        <w:t>基于</w:t>
      </w:r>
      <w:r w:rsidR="00CC6857" w:rsidRPr="003A34FE">
        <w:rPr>
          <w:rFonts w:hint="eastAsia"/>
          <w:sz w:val="24"/>
          <w:szCs w:val="21"/>
        </w:rPr>
        <w:t>自我反思</w:t>
      </w:r>
      <w:r w:rsidR="00CC6857">
        <w:rPr>
          <w:rFonts w:hint="eastAsia"/>
          <w:sz w:val="24"/>
          <w:szCs w:val="21"/>
        </w:rPr>
        <w:t>而</w:t>
      </w:r>
      <w:r w:rsidR="00CC6857" w:rsidRPr="009B443D">
        <w:rPr>
          <w:rFonts w:hint="eastAsia"/>
          <w:sz w:val="24"/>
        </w:rPr>
        <w:t>构建的安全机制，</w:t>
      </w:r>
      <w:r w:rsidR="00CC6857">
        <w:rPr>
          <w:rFonts w:hint="eastAsia"/>
          <w:sz w:val="24"/>
        </w:rPr>
        <w:t>确保大模型输出的安全性，且通用性强；</w:t>
      </w:r>
      <w:r w:rsidR="00CC6857" w:rsidRPr="009B443D">
        <w:rPr>
          <w:rFonts w:hint="eastAsia"/>
          <w:sz w:val="24"/>
        </w:rPr>
        <w:t>无需借助外部知识库</w:t>
      </w:r>
      <w:r w:rsidR="00CC6857">
        <w:rPr>
          <w:rFonts w:hint="eastAsia"/>
          <w:sz w:val="24"/>
        </w:rPr>
        <w:t>，并</w:t>
      </w:r>
      <w:r w:rsidR="00CC6857">
        <w:rPr>
          <w:rFonts w:hint="eastAsia"/>
          <w:sz w:val="24"/>
          <w:szCs w:val="24"/>
        </w:rPr>
        <w:t>具有自我迭代优化和可扩展的特点</w:t>
      </w:r>
      <w:r w:rsidR="00CC6857" w:rsidRPr="009B443D">
        <w:rPr>
          <w:rFonts w:hint="eastAsia"/>
          <w:sz w:val="24"/>
        </w:rPr>
        <w:t>。</w:t>
      </w:r>
      <w:r w:rsidR="00CC6857">
        <w:rPr>
          <w:rFonts w:hint="eastAsia"/>
          <w:sz w:val="24"/>
        </w:rPr>
        <w:t>在此基础上，还进一步提供</w:t>
      </w:r>
      <w:r w:rsidR="00CC6857" w:rsidRPr="003A34FE">
        <w:rPr>
          <w:rFonts w:hint="eastAsia"/>
          <w:sz w:val="24"/>
          <w:szCs w:val="21"/>
        </w:rPr>
        <w:t>采用了该大模型自我反思的安全知识凝练的方法的系统</w:t>
      </w:r>
      <w:r w:rsidR="00CC6857">
        <w:rPr>
          <w:rFonts w:hint="eastAsia"/>
          <w:sz w:val="24"/>
          <w:szCs w:val="21"/>
        </w:rPr>
        <w:t>。</w:t>
      </w:r>
    </w:p>
    <w:p w14:paraId="5975ABF2" w14:textId="24912129" w:rsidR="00E60F19" w:rsidRDefault="00A958A5" w:rsidP="00E60F19">
      <w:pPr>
        <w:spacing w:line="264" w:lineRule="auto"/>
        <w:ind w:firstLineChars="200" w:firstLine="480"/>
        <w:rPr>
          <w:sz w:val="24"/>
        </w:rPr>
      </w:pPr>
      <w:r>
        <w:rPr>
          <w:rFonts w:hint="eastAsia"/>
          <w:sz w:val="24"/>
        </w:rPr>
        <w:t>对此，本发明提供</w:t>
      </w:r>
      <w:r w:rsidR="00E60F19">
        <w:rPr>
          <w:sz w:val="24"/>
        </w:rPr>
        <w:t>一种</w:t>
      </w:r>
      <w:r w:rsidR="00E60F19">
        <w:rPr>
          <w:rFonts w:hint="eastAsia"/>
          <w:sz w:val="24"/>
        </w:rPr>
        <w:t>大模型自我反思的安全知识凝练的方法，包括以下步骤：</w:t>
      </w:r>
    </w:p>
    <w:p w14:paraId="125258A1" w14:textId="77777777" w:rsidR="00E60F19" w:rsidRDefault="00E60F19" w:rsidP="00E60F19">
      <w:pPr>
        <w:spacing w:line="264" w:lineRule="auto"/>
        <w:ind w:firstLineChars="200" w:firstLine="480"/>
        <w:rPr>
          <w:sz w:val="24"/>
        </w:rPr>
      </w:pPr>
      <w:r>
        <w:rPr>
          <w:rFonts w:hint="eastAsia"/>
          <w:sz w:val="24"/>
        </w:rPr>
        <w:t>步骤</w:t>
      </w:r>
      <w:r>
        <w:rPr>
          <w:rFonts w:hint="eastAsia"/>
          <w:sz w:val="24"/>
        </w:rPr>
        <w:t>S</w:t>
      </w:r>
      <w:r>
        <w:rPr>
          <w:sz w:val="24"/>
        </w:rPr>
        <w:t>1</w:t>
      </w:r>
      <w:r>
        <w:rPr>
          <w:rFonts w:hint="eastAsia"/>
          <w:sz w:val="24"/>
        </w:rPr>
        <w:t>，接收用户输入的提示词，通过大语言模型生成初始输出；</w:t>
      </w:r>
    </w:p>
    <w:p w14:paraId="7C1ED9AC" w14:textId="77777777" w:rsidR="00E60F19" w:rsidRPr="00000E6B" w:rsidRDefault="00E60F19" w:rsidP="00E60F19">
      <w:pPr>
        <w:spacing w:line="264" w:lineRule="auto"/>
        <w:ind w:firstLineChars="200" w:firstLine="480"/>
        <w:rPr>
          <w:sz w:val="24"/>
        </w:rPr>
      </w:pPr>
      <w:r>
        <w:rPr>
          <w:rFonts w:hint="eastAsia"/>
          <w:sz w:val="24"/>
        </w:rPr>
        <w:t>步骤</w:t>
      </w:r>
      <w:r>
        <w:rPr>
          <w:rFonts w:hint="eastAsia"/>
          <w:sz w:val="24"/>
        </w:rPr>
        <w:t>S</w:t>
      </w:r>
      <w:r>
        <w:rPr>
          <w:sz w:val="24"/>
        </w:rPr>
        <w:t>2</w:t>
      </w:r>
      <w:r>
        <w:rPr>
          <w:rFonts w:hint="eastAsia"/>
          <w:sz w:val="24"/>
        </w:rPr>
        <w:t>，通过</w:t>
      </w:r>
      <w:r w:rsidRPr="00000E6B">
        <w:rPr>
          <w:rFonts w:hint="eastAsia"/>
          <w:sz w:val="24"/>
        </w:rPr>
        <w:t>大语言模型进行自我反思，并判断</w:t>
      </w:r>
      <w:r>
        <w:rPr>
          <w:rFonts w:hint="eastAsia"/>
          <w:sz w:val="24"/>
        </w:rPr>
        <w:t>输出</w:t>
      </w:r>
      <w:r w:rsidRPr="00000E6B">
        <w:rPr>
          <w:rFonts w:hint="eastAsia"/>
          <w:sz w:val="24"/>
        </w:rPr>
        <w:t>是否存在潜在的缺陷或安全漏洞，若是则跳转至步骤</w:t>
      </w:r>
      <w:r w:rsidRPr="00000E6B">
        <w:rPr>
          <w:rFonts w:hint="eastAsia"/>
          <w:sz w:val="24"/>
        </w:rPr>
        <w:t>S</w:t>
      </w:r>
      <w:r w:rsidRPr="00000E6B">
        <w:rPr>
          <w:sz w:val="24"/>
        </w:rPr>
        <w:t>3</w:t>
      </w:r>
      <w:r w:rsidRPr="00000E6B">
        <w:rPr>
          <w:rFonts w:hint="eastAsia"/>
          <w:sz w:val="24"/>
        </w:rPr>
        <w:t>进行迭代优化，若否则显示输出结果；</w:t>
      </w:r>
    </w:p>
    <w:p w14:paraId="46919CBC" w14:textId="04AEF4E0" w:rsidR="00E60F19" w:rsidRPr="00000E6B" w:rsidRDefault="00E60F19" w:rsidP="00E60F19">
      <w:pPr>
        <w:spacing w:line="264" w:lineRule="auto"/>
        <w:ind w:firstLineChars="200" w:firstLine="480"/>
        <w:rPr>
          <w:sz w:val="24"/>
        </w:rPr>
      </w:pPr>
      <w:r w:rsidRPr="00000E6B">
        <w:rPr>
          <w:rFonts w:hint="eastAsia"/>
          <w:sz w:val="24"/>
        </w:rPr>
        <w:t>步骤</w:t>
      </w:r>
      <w:r w:rsidRPr="00000E6B">
        <w:rPr>
          <w:rFonts w:hint="eastAsia"/>
          <w:sz w:val="24"/>
        </w:rPr>
        <w:t>S</w:t>
      </w:r>
      <w:r w:rsidRPr="00000E6B">
        <w:rPr>
          <w:sz w:val="24"/>
        </w:rPr>
        <w:t>3</w:t>
      </w:r>
      <w:r w:rsidRPr="00000E6B">
        <w:rPr>
          <w:rFonts w:hint="eastAsia"/>
          <w:sz w:val="24"/>
        </w:rPr>
        <w:t>，在迭代优化过程中，先基于自我反思判断出的缺陷或安全漏洞，以及在输出后面附加的安全规范，通过大语言模型提出改进措施并进行</w:t>
      </w:r>
      <w:r>
        <w:rPr>
          <w:rFonts w:hint="eastAsia"/>
          <w:sz w:val="24"/>
        </w:rPr>
        <w:t>优化</w:t>
      </w:r>
      <w:r w:rsidRPr="00000E6B">
        <w:rPr>
          <w:rFonts w:hint="eastAsia"/>
          <w:sz w:val="24"/>
        </w:rPr>
        <w:t>改进；然后，在</w:t>
      </w:r>
      <w:r>
        <w:rPr>
          <w:rFonts w:hint="eastAsia"/>
          <w:sz w:val="24"/>
        </w:rPr>
        <w:t>优化</w:t>
      </w:r>
      <w:r w:rsidRPr="00000E6B">
        <w:rPr>
          <w:rFonts w:hint="eastAsia"/>
          <w:sz w:val="24"/>
        </w:rPr>
        <w:t>改进之后再次进行自我反思，</w:t>
      </w:r>
      <w:r>
        <w:rPr>
          <w:rFonts w:hint="eastAsia"/>
          <w:sz w:val="24"/>
        </w:rPr>
        <w:t>以此方式不断重复</w:t>
      </w:r>
      <w:r w:rsidRPr="00000E6B">
        <w:rPr>
          <w:rFonts w:hint="eastAsia"/>
          <w:sz w:val="24"/>
        </w:rPr>
        <w:t>自我反思和迭代优化过程，直到</w:t>
      </w:r>
      <w:r>
        <w:rPr>
          <w:rFonts w:hint="eastAsia"/>
          <w:sz w:val="24"/>
        </w:rPr>
        <w:t>优化</w:t>
      </w:r>
      <w:r w:rsidR="007C0694">
        <w:rPr>
          <w:rFonts w:hint="eastAsia"/>
          <w:sz w:val="24"/>
        </w:rPr>
        <w:t>改进后的回复满足所有</w:t>
      </w:r>
      <w:r w:rsidRPr="00000E6B">
        <w:rPr>
          <w:rFonts w:hint="eastAsia"/>
          <w:sz w:val="24"/>
        </w:rPr>
        <w:t>的安全要求</w:t>
      </w:r>
      <w:r>
        <w:rPr>
          <w:rFonts w:hint="eastAsia"/>
          <w:sz w:val="24"/>
        </w:rPr>
        <w:t>，</w:t>
      </w:r>
      <w:r w:rsidR="004A7FDC">
        <w:rPr>
          <w:rFonts w:hint="eastAsia"/>
          <w:sz w:val="24"/>
        </w:rPr>
        <w:t>以此回复作为最终回复，并</w:t>
      </w:r>
      <w:r>
        <w:rPr>
          <w:rFonts w:hint="eastAsia"/>
          <w:sz w:val="24"/>
        </w:rPr>
        <w:t>跳转至步骤</w:t>
      </w:r>
      <w:r>
        <w:rPr>
          <w:sz w:val="24"/>
        </w:rPr>
        <w:t>S4</w:t>
      </w:r>
      <w:r w:rsidRPr="00000E6B">
        <w:rPr>
          <w:rFonts w:hint="eastAsia"/>
          <w:sz w:val="24"/>
        </w:rPr>
        <w:t>；</w:t>
      </w:r>
    </w:p>
    <w:p w14:paraId="5B36BEDF" w14:textId="0C407BBF" w:rsidR="00E60F19" w:rsidRPr="00391C2F" w:rsidRDefault="00E60F19" w:rsidP="00E60F19">
      <w:pPr>
        <w:spacing w:line="264" w:lineRule="auto"/>
        <w:ind w:firstLineChars="200" w:firstLine="480"/>
        <w:rPr>
          <w:sz w:val="24"/>
        </w:rPr>
      </w:pPr>
      <w:r w:rsidRPr="00000E6B">
        <w:rPr>
          <w:rFonts w:hint="eastAsia"/>
          <w:sz w:val="24"/>
        </w:rPr>
        <w:t>步骤</w:t>
      </w:r>
      <w:r w:rsidRPr="00000E6B">
        <w:rPr>
          <w:rFonts w:hint="eastAsia"/>
          <w:sz w:val="24"/>
        </w:rPr>
        <w:t>S</w:t>
      </w:r>
      <w:r w:rsidRPr="00000E6B">
        <w:rPr>
          <w:sz w:val="24"/>
        </w:rPr>
        <w:t>4</w:t>
      </w:r>
      <w:r>
        <w:rPr>
          <w:rFonts w:hint="eastAsia"/>
          <w:sz w:val="24"/>
        </w:rPr>
        <w:t>，</w:t>
      </w:r>
      <w:r w:rsidRPr="00000E6B">
        <w:rPr>
          <w:rFonts w:hint="eastAsia"/>
          <w:sz w:val="24"/>
        </w:rPr>
        <w:t>将</w:t>
      </w:r>
      <w:r w:rsidR="004A7FDC">
        <w:rPr>
          <w:rFonts w:hint="eastAsia"/>
          <w:sz w:val="24"/>
        </w:rPr>
        <w:t>最终</w:t>
      </w:r>
      <w:r w:rsidRPr="00000E6B">
        <w:rPr>
          <w:rFonts w:hint="eastAsia"/>
          <w:sz w:val="24"/>
        </w:rPr>
        <w:t>回复和任务流程投入至安全知识凝练机制，</w:t>
      </w:r>
      <w:r w:rsidR="008E3C65">
        <w:rPr>
          <w:rFonts w:hint="eastAsia"/>
          <w:sz w:val="24"/>
        </w:rPr>
        <w:t>凝练出安全规范的安全知识和安全概念</w:t>
      </w:r>
      <w:r w:rsidRPr="00000E6B">
        <w:rPr>
          <w:rFonts w:hint="eastAsia"/>
          <w:sz w:val="24"/>
        </w:rPr>
        <w:t>，并采用统一的</w:t>
      </w:r>
      <w:r>
        <w:rPr>
          <w:rFonts w:hint="eastAsia"/>
          <w:sz w:val="24"/>
        </w:rPr>
        <w:t>预设</w:t>
      </w:r>
      <w:r w:rsidRPr="00000E6B">
        <w:rPr>
          <w:rFonts w:hint="eastAsia"/>
          <w:sz w:val="24"/>
        </w:rPr>
        <w:t>格式</w:t>
      </w:r>
      <w:r>
        <w:rPr>
          <w:rFonts w:hint="eastAsia"/>
          <w:sz w:val="24"/>
        </w:rPr>
        <w:t>存储于自生成的</w:t>
      </w:r>
      <w:r w:rsidRPr="00000E6B">
        <w:rPr>
          <w:rFonts w:hint="eastAsia"/>
          <w:sz w:val="24"/>
        </w:rPr>
        <w:t>安全知识库。</w:t>
      </w:r>
    </w:p>
    <w:p w14:paraId="5E456466" w14:textId="1B266529" w:rsidR="00E60F19" w:rsidRDefault="00544E91" w:rsidP="00E60F19">
      <w:pPr>
        <w:spacing w:line="264" w:lineRule="auto"/>
        <w:ind w:firstLineChars="200" w:firstLine="480"/>
        <w:rPr>
          <w:sz w:val="24"/>
          <w:szCs w:val="24"/>
        </w:rPr>
      </w:pPr>
      <w:r>
        <w:rPr>
          <w:rFonts w:hint="eastAsia"/>
          <w:sz w:val="24"/>
        </w:rPr>
        <w:t>本发明的进一步改进</w:t>
      </w:r>
      <w:r w:rsidR="00E60F19">
        <w:rPr>
          <w:rFonts w:hint="eastAsia"/>
          <w:sz w:val="24"/>
        </w:rPr>
        <w:t>在于，所述步骤</w:t>
      </w:r>
      <w:r w:rsidR="00E60F19">
        <w:rPr>
          <w:rFonts w:hint="eastAsia"/>
          <w:sz w:val="24"/>
        </w:rPr>
        <w:t>S</w:t>
      </w:r>
      <w:r w:rsidR="00E60F19">
        <w:rPr>
          <w:sz w:val="24"/>
        </w:rPr>
        <w:t>2</w:t>
      </w:r>
      <w:r w:rsidR="00E60F19">
        <w:rPr>
          <w:rFonts w:hint="eastAsia"/>
          <w:sz w:val="24"/>
        </w:rPr>
        <w:t>中，在</w:t>
      </w:r>
      <w:r w:rsidR="00E60F19" w:rsidRPr="00000E6B">
        <w:rPr>
          <w:rFonts w:hint="eastAsia"/>
          <w:sz w:val="24"/>
        </w:rPr>
        <w:t>判断</w:t>
      </w:r>
      <w:r w:rsidR="00E60F19">
        <w:rPr>
          <w:rFonts w:hint="eastAsia"/>
          <w:sz w:val="24"/>
        </w:rPr>
        <w:t>输出</w:t>
      </w:r>
      <w:r w:rsidR="00E60F19" w:rsidRPr="00000E6B">
        <w:rPr>
          <w:rFonts w:hint="eastAsia"/>
          <w:sz w:val="24"/>
        </w:rPr>
        <w:t>是否存在潜在的缺陷或安全漏洞</w:t>
      </w:r>
      <w:r w:rsidR="00E60F19">
        <w:rPr>
          <w:rFonts w:hint="eastAsia"/>
          <w:sz w:val="24"/>
        </w:rPr>
        <w:t>时，判断</w:t>
      </w:r>
      <w:r w:rsidR="00E60F19">
        <w:rPr>
          <w:rFonts w:hint="eastAsia"/>
          <w:sz w:val="24"/>
          <w:szCs w:val="24"/>
        </w:rPr>
        <w:t>当前的安全知识库中是否已经存在有安全知识和安全规范，若是，则使</w:t>
      </w:r>
      <w:r w:rsidR="00E60F19">
        <w:rPr>
          <w:rFonts w:hint="eastAsia"/>
          <w:sz w:val="24"/>
          <w:szCs w:val="24"/>
        </w:rPr>
        <w:lastRenderedPageBreak/>
        <w:t>用所述知识库对输出进行审查；若否，则通过大语言模型进行判断。</w:t>
      </w:r>
    </w:p>
    <w:p w14:paraId="272992C5" w14:textId="5AB171B6" w:rsidR="00E60F19" w:rsidRDefault="00544E91" w:rsidP="00E60F19">
      <w:pPr>
        <w:spacing w:line="264" w:lineRule="auto"/>
        <w:ind w:firstLineChars="200" w:firstLine="480"/>
        <w:rPr>
          <w:sz w:val="24"/>
          <w:szCs w:val="24"/>
        </w:rPr>
      </w:pPr>
      <w:r>
        <w:rPr>
          <w:rFonts w:hint="eastAsia"/>
          <w:sz w:val="24"/>
        </w:rPr>
        <w:t>本发明的进一步改进</w:t>
      </w:r>
      <w:r w:rsidR="00E60F19">
        <w:rPr>
          <w:rFonts w:hint="eastAsia"/>
          <w:sz w:val="24"/>
        </w:rPr>
        <w:t>在于，所述步骤</w:t>
      </w:r>
      <w:r w:rsidR="00E60F19">
        <w:rPr>
          <w:rFonts w:hint="eastAsia"/>
          <w:sz w:val="24"/>
        </w:rPr>
        <w:t>S</w:t>
      </w:r>
      <w:r w:rsidR="00E60F19">
        <w:rPr>
          <w:sz w:val="24"/>
        </w:rPr>
        <w:t>2</w:t>
      </w:r>
      <w:r w:rsidR="00E60F19" w:rsidRPr="00000E6B">
        <w:rPr>
          <w:rFonts w:hint="eastAsia"/>
          <w:sz w:val="24"/>
        </w:rPr>
        <w:t>进行自我反思</w:t>
      </w:r>
      <w:r w:rsidR="00E60F19">
        <w:rPr>
          <w:rFonts w:hint="eastAsia"/>
          <w:sz w:val="24"/>
        </w:rPr>
        <w:t>的实现过程为：</w:t>
      </w:r>
      <w:r w:rsidR="00E60F19" w:rsidRPr="00924762">
        <w:rPr>
          <w:rFonts w:hint="eastAsia"/>
          <w:sz w:val="24"/>
        </w:rPr>
        <w:t>利用输出和</w:t>
      </w:r>
      <w:r w:rsidR="00E60F19">
        <w:rPr>
          <w:rFonts w:hint="eastAsia"/>
          <w:sz w:val="24"/>
        </w:rPr>
        <w:t>任务的</w:t>
      </w:r>
      <w:r w:rsidR="00E60F19" w:rsidRPr="00924762">
        <w:rPr>
          <w:rFonts w:hint="eastAsia"/>
          <w:sz w:val="24"/>
        </w:rPr>
        <w:t>输入进行</w:t>
      </w:r>
      <w:r w:rsidR="00E60F19" w:rsidRPr="00924762">
        <w:rPr>
          <w:sz w:val="24"/>
        </w:rPr>
        <w:t>检索增强生成</w:t>
      </w:r>
      <w:r w:rsidR="00E60F19" w:rsidRPr="00924762">
        <w:rPr>
          <w:rFonts w:hint="eastAsia"/>
          <w:sz w:val="24"/>
        </w:rPr>
        <w:t>RAG</w:t>
      </w:r>
      <w:r w:rsidR="00E60F19" w:rsidRPr="00924762">
        <w:rPr>
          <w:rFonts w:hint="eastAsia"/>
          <w:sz w:val="24"/>
        </w:rPr>
        <w:t>查询，</w:t>
      </w:r>
      <w:r w:rsidR="00E60F19">
        <w:rPr>
          <w:rFonts w:hint="eastAsia"/>
          <w:sz w:val="24"/>
        </w:rPr>
        <w:t>获取</w:t>
      </w:r>
      <w:r w:rsidR="00E60F19" w:rsidRPr="00706BC2">
        <w:rPr>
          <w:rFonts w:hint="eastAsia"/>
          <w:sz w:val="24"/>
          <w:szCs w:val="24"/>
        </w:rPr>
        <w:t>相关的安全知识，相关的</w:t>
      </w:r>
      <w:r w:rsidR="00E60F19">
        <w:rPr>
          <w:rFonts w:hint="eastAsia"/>
          <w:sz w:val="24"/>
          <w:szCs w:val="24"/>
        </w:rPr>
        <w:t>安全知识</w:t>
      </w:r>
      <w:r w:rsidR="00E60F19" w:rsidRPr="00706BC2">
        <w:rPr>
          <w:rFonts w:hint="eastAsia"/>
          <w:sz w:val="24"/>
          <w:szCs w:val="24"/>
        </w:rPr>
        <w:t>包括针对安全编码</w:t>
      </w:r>
      <w:r w:rsidR="00E60F19">
        <w:rPr>
          <w:rFonts w:hint="eastAsia"/>
          <w:sz w:val="24"/>
          <w:szCs w:val="24"/>
        </w:rPr>
        <w:t>的安全规范、针对敏感问题的安全回复规范以及</w:t>
      </w:r>
      <w:r w:rsidR="00E60F19" w:rsidRPr="00706BC2">
        <w:rPr>
          <w:rFonts w:hint="eastAsia"/>
          <w:sz w:val="24"/>
          <w:szCs w:val="24"/>
        </w:rPr>
        <w:t>历史</w:t>
      </w:r>
      <w:r w:rsidR="00E60F19">
        <w:rPr>
          <w:rFonts w:hint="eastAsia"/>
          <w:sz w:val="24"/>
          <w:szCs w:val="24"/>
        </w:rPr>
        <w:t>记录中的</w:t>
      </w:r>
      <w:r w:rsidR="00E60F19" w:rsidRPr="00706BC2">
        <w:rPr>
          <w:rFonts w:hint="eastAsia"/>
          <w:sz w:val="24"/>
          <w:szCs w:val="24"/>
        </w:rPr>
        <w:t>标</w:t>
      </w:r>
      <w:r w:rsidR="00E60F19">
        <w:rPr>
          <w:rFonts w:hint="eastAsia"/>
          <w:sz w:val="24"/>
          <w:szCs w:val="24"/>
        </w:rPr>
        <w:t>准回复；</w:t>
      </w:r>
      <w:r w:rsidR="00E60F19" w:rsidRPr="00706BC2">
        <w:rPr>
          <w:rFonts w:hint="eastAsia"/>
          <w:sz w:val="24"/>
          <w:szCs w:val="24"/>
        </w:rPr>
        <w:t>当查询</w:t>
      </w:r>
      <w:r w:rsidR="00E60F19">
        <w:rPr>
          <w:rFonts w:hint="eastAsia"/>
          <w:sz w:val="24"/>
          <w:szCs w:val="24"/>
        </w:rPr>
        <w:t>到适用的安全知识时，将对应的安全知识与</w:t>
      </w:r>
      <w:r w:rsidR="00E60F19" w:rsidRPr="00706BC2">
        <w:rPr>
          <w:rFonts w:hint="eastAsia"/>
          <w:sz w:val="24"/>
          <w:szCs w:val="24"/>
        </w:rPr>
        <w:t>输</w:t>
      </w:r>
      <w:r w:rsidR="00E60F19">
        <w:rPr>
          <w:rFonts w:hint="eastAsia"/>
          <w:sz w:val="24"/>
          <w:szCs w:val="24"/>
        </w:rPr>
        <w:t>出</w:t>
      </w:r>
      <w:r w:rsidR="00E60F19" w:rsidRPr="00706BC2">
        <w:rPr>
          <w:rFonts w:hint="eastAsia"/>
          <w:sz w:val="24"/>
          <w:szCs w:val="24"/>
        </w:rPr>
        <w:t>进行</w:t>
      </w:r>
      <w:r w:rsidR="00E60F19">
        <w:rPr>
          <w:rFonts w:hint="eastAsia"/>
          <w:sz w:val="24"/>
          <w:szCs w:val="24"/>
        </w:rPr>
        <w:t>拼接。</w:t>
      </w:r>
    </w:p>
    <w:p w14:paraId="00F050C2" w14:textId="1A4524D5" w:rsidR="00E60F19" w:rsidRDefault="00544E91" w:rsidP="00E60F19">
      <w:pPr>
        <w:spacing w:line="264" w:lineRule="auto"/>
        <w:ind w:firstLineChars="200" w:firstLine="480"/>
        <w:rPr>
          <w:sz w:val="24"/>
        </w:rPr>
      </w:pPr>
      <w:r>
        <w:rPr>
          <w:rFonts w:hint="eastAsia"/>
          <w:sz w:val="24"/>
        </w:rPr>
        <w:t>本发明的进一步改进</w:t>
      </w:r>
      <w:r w:rsidR="00E60F19">
        <w:rPr>
          <w:rFonts w:hint="eastAsia"/>
          <w:sz w:val="24"/>
        </w:rPr>
        <w:t>在于，</w:t>
      </w:r>
      <w:r w:rsidR="00E60F19">
        <w:rPr>
          <w:rFonts w:hint="eastAsia"/>
          <w:sz w:val="24"/>
          <w:szCs w:val="24"/>
        </w:rPr>
        <w:t>将对应的安全知识与</w:t>
      </w:r>
      <w:r w:rsidR="00E60F19" w:rsidRPr="00706BC2">
        <w:rPr>
          <w:rFonts w:hint="eastAsia"/>
          <w:sz w:val="24"/>
          <w:szCs w:val="24"/>
        </w:rPr>
        <w:t>输</w:t>
      </w:r>
      <w:r w:rsidR="00E60F19">
        <w:rPr>
          <w:rFonts w:hint="eastAsia"/>
          <w:sz w:val="24"/>
          <w:szCs w:val="24"/>
        </w:rPr>
        <w:t>出</w:t>
      </w:r>
      <w:r w:rsidR="00E60F19" w:rsidRPr="00706BC2">
        <w:rPr>
          <w:rFonts w:hint="eastAsia"/>
          <w:sz w:val="24"/>
          <w:szCs w:val="24"/>
        </w:rPr>
        <w:t>进行</w:t>
      </w:r>
      <w:r w:rsidR="00E60F19">
        <w:rPr>
          <w:rFonts w:hint="eastAsia"/>
          <w:sz w:val="24"/>
          <w:szCs w:val="24"/>
        </w:rPr>
        <w:t>拼接的过程为：在查询到适用的安全知识后，在输出后面附加上</w:t>
      </w:r>
      <w:r w:rsidR="00196F0C">
        <w:rPr>
          <w:rFonts w:hint="eastAsia"/>
          <w:sz w:val="24"/>
          <w:szCs w:val="24"/>
        </w:rPr>
        <w:t>该安全知识对应的安全规范</w:t>
      </w:r>
      <w:r w:rsidR="00E60F19">
        <w:rPr>
          <w:rFonts w:hint="eastAsia"/>
          <w:sz w:val="24"/>
          <w:szCs w:val="24"/>
        </w:rPr>
        <w:t>，并跳转至步骤</w:t>
      </w:r>
      <w:r w:rsidR="00E60F19">
        <w:rPr>
          <w:rFonts w:hint="eastAsia"/>
          <w:sz w:val="24"/>
          <w:szCs w:val="24"/>
        </w:rPr>
        <w:t>S</w:t>
      </w:r>
      <w:r w:rsidR="00E60F19">
        <w:rPr>
          <w:sz w:val="24"/>
          <w:szCs w:val="24"/>
        </w:rPr>
        <w:t>3</w:t>
      </w:r>
      <w:r w:rsidR="00E60F19">
        <w:rPr>
          <w:rFonts w:hint="eastAsia"/>
          <w:sz w:val="24"/>
          <w:szCs w:val="24"/>
        </w:rPr>
        <w:t>进行</w:t>
      </w:r>
      <w:r w:rsidR="00E60F19" w:rsidRPr="00000E6B">
        <w:rPr>
          <w:rFonts w:hint="eastAsia"/>
          <w:sz w:val="24"/>
        </w:rPr>
        <w:t>迭代优化</w:t>
      </w:r>
      <w:r w:rsidR="00E60F19">
        <w:rPr>
          <w:rFonts w:hint="eastAsia"/>
          <w:sz w:val="24"/>
        </w:rPr>
        <w:t>。</w:t>
      </w:r>
    </w:p>
    <w:p w14:paraId="1E56D701" w14:textId="20B3D538" w:rsidR="00E60F19" w:rsidRDefault="00544E91" w:rsidP="00E60F19">
      <w:pPr>
        <w:spacing w:line="264" w:lineRule="auto"/>
        <w:ind w:firstLineChars="200" w:firstLine="480"/>
        <w:rPr>
          <w:sz w:val="24"/>
        </w:rPr>
      </w:pPr>
      <w:r>
        <w:rPr>
          <w:rFonts w:hint="eastAsia"/>
          <w:sz w:val="24"/>
        </w:rPr>
        <w:t>本发明的进一步改进</w:t>
      </w:r>
      <w:r w:rsidR="00E60F19">
        <w:rPr>
          <w:rFonts w:hint="eastAsia"/>
          <w:sz w:val="24"/>
        </w:rPr>
        <w:t>在于，所述步骤</w:t>
      </w:r>
      <w:r w:rsidR="00E60F19">
        <w:rPr>
          <w:rFonts w:hint="eastAsia"/>
          <w:sz w:val="24"/>
        </w:rPr>
        <w:t>S</w:t>
      </w:r>
      <w:r w:rsidR="00E60F19">
        <w:rPr>
          <w:sz w:val="24"/>
        </w:rPr>
        <w:t>3</w:t>
      </w:r>
      <w:r w:rsidR="00E60F19">
        <w:rPr>
          <w:rFonts w:hint="eastAsia"/>
          <w:sz w:val="24"/>
        </w:rPr>
        <w:t>中，若已</w:t>
      </w:r>
      <w:r w:rsidR="00E60F19">
        <w:rPr>
          <w:rFonts w:hint="eastAsia"/>
          <w:sz w:val="24"/>
          <w:szCs w:val="24"/>
        </w:rPr>
        <w:t>查询到适用的安全知识，则要求大语言模型根据对应的安全规范对初始回复进行</w:t>
      </w:r>
      <w:r w:rsidR="00E60F19">
        <w:rPr>
          <w:rFonts w:hint="eastAsia"/>
          <w:sz w:val="24"/>
        </w:rPr>
        <w:t>优化</w:t>
      </w:r>
      <w:r w:rsidR="00E60F19" w:rsidRPr="00000E6B">
        <w:rPr>
          <w:rFonts w:hint="eastAsia"/>
          <w:sz w:val="24"/>
        </w:rPr>
        <w:t>改进</w:t>
      </w:r>
      <w:r w:rsidR="00E60F19">
        <w:rPr>
          <w:rFonts w:hint="eastAsia"/>
          <w:sz w:val="24"/>
          <w:szCs w:val="24"/>
        </w:rPr>
        <w:t>，并在</w:t>
      </w:r>
      <w:r w:rsidR="00E60F19">
        <w:rPr>
          <w:rFonts w:hint="eastAsia"/>
          <w:sz w:val="24"/>
        </w:rPr>
        <w:t>优化</w:t>
      </w:r>
      <w:r w:rsidR="00E60F19" w:rsidRPr="00000E6B">
        <w:rPr>
          <w:rFonts w:hint="eastAsia"/>
          <w:sz w:val="24"/>
        </w:rPr>
        <w:t>改进</w:t>
      </w:r>
      <w:r w:rsidR="00E60F19">
        <w:rPr>
          <w:rFonts w:hint="eastAsia"/>
          <w:sz w:val="24"/>
          <w:szCs w:val="24"/>
        </w:rPr>
        <w:t>之后</w:t>
      </w:r>
      <w:r w:rsidR="00E60F19" w:rsidRPr="00000E6B">
        <w:rPr>
          <w:rFonts w:hint="eastAsia"/>
          <w:sz w:val="24"/>
        </w:rPr>
        <w:t>再次进行自我反思</w:t>
      </w:r>
      <w:r w:rsidR="00E60F19">
        <w:rPr>
          <w:rFonts w:hint="eastAsia"/>
          <w:sz w:val="24"/>
        </w:rPr>
        <w:t>。</w:t>
      </w:r>
    </w:p>
    <w:p w14:paraId="04830182" w14:textId="529DDA38" w:rsidR="00E60F19" w:rsidRDefault="00544E91" w:rsidP="00E60F19">
      <w:pPr>
        <w:spacing w:line="264" w:lineRule="auto"/>
        <w:ind w:firstLineChars="200" w:firstLine="480"/>
        <w:rPr>
          <w:sz w:val="24"/>
        </w:rPr>
      </w:pPr>
      <w:r>
        <w:rPr>
          <w:rFonts w:hint="eastAsia"/>
          <w:sz w:val="24"/>
        </w:rPr>
        <w:t>本发明的进一步改进</w:t>
      </w:r>
      <w:r w:rsidR="00E60F19">
        <w:rPr>
          <w:rFonts w:hint="eastAsia"/>
          <w:sz w:val="24"/>
        </w:rPr>
        <w:t>在于，</w:t>
      </w:r>
      <w:r w:rsidR="00460799">
        <w:rPr>
          <w:rFonts w:hint="eastAsia"/>
          <w:sz w:val="24"/>
        </w:rPr>
        <w:t>所述步骤</w:t>
      </w:r>
      <w:r w:rsidR="00460799">
        <w:rPr>
          <w:rFonts w:hint="eastAsia"/>
          <w:sz w:val="24"/>
        </w:rPr>
        <w:t>S4</w:t>
      </w:r>
      <w:r w:rsidR="00460799">
        <w:rPr>
          <w:rFonts w:hint="eastAsia"/>
          <w:sz w:val="24"/>
        </w:rPr>
        <w:t>采用</w:t>
      </w:r>
      <w:r w:rsidR="00460799">
        <w:rPr>
          <w:rFonts w:hint="eastAsia"/>
          <w:sz w:val="24"/>
        </w:rPr>
        <w:t>Milvus</w:t>
      </w:r>
      <w:r w:rsidR="00460799">
        <w:rPr>
          <w:rFonts w:hint="eastAsia"/>
          <w:sz w:val="24"/>
        </w:rPr>
        <w:t>向量数据库</w:t>
      </w:r>
      <w:r w:rsidR="00E60F19" w:rsidRPr="00352F4F">
        <w:rPr>
          <w:rFonts w:hint="eastAsia"/>
          <w:sz w:val="24"/>
        </w:rPr>
        <w:t>存储自生成的安全知识，</w:t>
      </w:r>
      <w:r w:rsidR="00E60F19">
        <w:rPr>
          <w:rFonts w:hint="eastAsia"/>
          <w:sz w:val="24"/>
        </w:rPr>
        <w:t>存储的预设</w:t>
      </w:r>
      <w:r w:rsidR="00E60F19" w:rsidRPr="00000E6B">
        <w:rPr>
          <w:rFonts w:hint="eastAsia"/>
          <w:sz w:val="24"/>
        </w:rPr>
        <w:t>格式</w:t>
      </w:r>
      <w:r w:rsidR="00E60F19">
        <w:rPr>
          <w:rFonts w:hint="eastAsia"/>
          <w:sz w:val="24"/>
        </w:rPr>
        <w:t>为：</w:t>
      </w:r>
      <w:r w:rsidR="00E60F19" w:rsidRPr="00352F4F">
        <w:rPr>
          <w:rFonts w:hint="eastAsia"/>
          <w:sz w:val="24"/>
        </w:rPr>
        <w:t>ID</w:t>
      </w:r>
      <w:r w:rsidR="00E60F19" w:rsidRPr="00352F4F">
        <w:rPr>
          <w:rFonts w:hint="eastAsia"/>
          <w:sz w:val="24"/>
        </w:rPr>
        <w:t>；</w:t>
      </w:r>
      <w:r w:rsidR="00E60F19" w:rsidRPr="00352F4F">
        <w:rPr>
          <w:rFonts w:hint="eastAsia"/>
          <w:sz w:val="24"/>
        </w:rPr>
        <w:t>DATE</w:t>
      </w:r>
      <w:r w:rsidR="00E60F19" w:rsidRPr="00352F4F">
        <w:rPr>
          <w:rFonts w:hint="eastAsia"/>
          <w:sz w:val="24"/>
        </w:rPr>
        <w:t>；</w:t>
      </w:r>
      <w:r w:rsidR="00E60F19" w:rsidRPr="00352F4F">
        <w:rPr>
          <w:rFonts w:hint="eastAsia"/>
          <w:sz w:val="24"/>
        </w:rPr>
        <w:t>CHUNKS[</w:t>
      </w:r>
      <w:r w:rsidR="00E60F19" w:rsidRPr="00352F4F">
        <w:rPr>
          <w:sz w:val="24"/>
        </w:rPr>
        <w:t>“</w:t>
      </w:r>
      <w:r w:rsidR="00E60F19" w:rsidRPr="00352F4F">
        <w:rPr>
          <w:rFonts w:hint="eastAsia"/>
          <w:sz w:val="24"/>
        </w:rPr>
        <w:t>INDEX</w:t>
      </w:r>
      <w:r w:rsidR="00E60F19" w:rsidRPr="00352F4F">
        <w:rPr>
          <w:sz w:val="24"/>
        </w:rPr>
        <w:t>”</w:t>
      </w:r>
      <w:r w:rsidR="00E60F19" w:rsidRPr="00352F4F">
        <w:rPr>
          <w:rFonts w:hint="eastAsia"/>
          <w:sz w:val="24"/>
        </w:rPr>
        <w:t xml:space="preserve">, </w:t>
      </w:r>
      <w:r w:rsidR="00E60F19" w:rsidRPr="00352F4F">
        <w:rPr>
          <w:sz w:val="24"/>
        </w:rPr>
        <w:t>“</w:t>
      </w:r>
      <w:r w:rsidR="00E60F19" w:rsidRPr="00352F4F">
        <w:rPr>
          <w:rFonts w:hint="eastAsia"/>
          <w:sz w:val="24"/>
        </w:rPr>
        <w:t>CHUNK_CONTENT</w:t>
      </w:r>
      <w:r w:rsidR="00E60F19" w:rsidRPr="00352F4F">
        <w:rPr>
          <w:sz w:val="24"/>
        </w:rPr>
        <w:t>”</w:t>
      </w:r>
      <w:r w:rsidR="00E60F19" w:rsidRPr="00352F4F">
        <w:rPr>
          <w:rFonts w:hint="eastAsia"/>
          <w:sz w:val="24"/>
        </w:rPr>
        <w:t>]</w:t>
      </w:r>
      <w:r w:rsidR="00E60F19">
        <w:rPr>
          <w:rFonts w:hint="eastAsia"/>
          <w:sz w:val="24"/>
        </w:rPr>
        <w:t>，其中，</w:t>
      </w:r>
      <w:r w:rsidR="00E60F19">
        <w:rPr>
          <w:rFonts w:hint="eastAsia"/>
          <w:sz w:val="24"/>
        </w:rPr>
        <w:t>I</w:t>
      </w:r>
      <w:r w:rsidR="00E60F19">
        <w:rPr>
          <w:sz w:val="24"/>
        </w:rPr>
        <w:t>D</w:t>
      </w:r>
      <w:r w:rsidR="00E60F19">
        <w:rPr>
          <w:rFonts w:hint="eastAsia"/>
          <w:sz w:val="24"/>
        </w:rPr>
        <w:t>表示</w:t>
      </w:r>
      <w:r w:rsidR="00E60F19" w:rsidRPr="00352F4F">
        <w:rPr>
          <w:sz w:val="24"/>
        </w:rPr>
        <w:t>唯一标识符，用于区分知识条目</w:t>
      </w:r>
      <w:r w:rsidR="00E60F19" w:rsidRPr="00352F4F">
        <w:rPr>
          <w:rFonts w:hint="eastAsia"/>
          <w:sz w:val="24"/>
        </w:rPr>
        <w:t>；</w:t>
      </w:r>
      <w:r w:rsidR="00E60F19" w:rsidRPr="00352F4F">
        <w:rPr>
          <w:rFonts w:hint="eastAsia"/>
          <w:sz w:val="24"/>
        </w:rPr>
        <w:t>D</w:t>
      </w:r>
      <w:r w:rsidR="00E60F19" w:rsidRPr="00352F4F">
        <w:rPr>
          <w:sz w:val="24"/>
        </w:rPr>
        <w:t>ATE</w:t>
      </w:r>
      <w:r w:rsidR="00E60F19" w:rsidRPr="00352F4F">
        <w:rPr>
          <w:rFonts w:hint="eastAsia"/>
          <w:sz w:val="24"/>
        </w:rPr>
        <w:t>表示</w:t>
      </w:r>
      <w:r w:rsidR="00E60F19" w:rsidRPr="00352F4F">
        <w:rPr>
          <w:sz w:val="24"/>
        </w:rPr>
        <w:t>记录生成或更新的日期</w:t>
      </w:r>
      <w:r w:rsidR="00E60F19" w:rsidRPr="00352F4F">
        <w:rPr>
          <w:rFonts w:hint="eastAsia"/>
          <w:sz w:val="24"/>
        </w:rPr>
        <w:t>；</w:t>
      </w:r>
      <w:r w:rsidR="00E60F19" w:rsidRPr="00352F4F">
        <w:rPr>
          <w:rFonts w:hint="eastAsia"/>
          <w:sz w:val="24"/>
        </w:rPr>
        <w:t>CHUNKS</w:t>
      </w:r>
      <w:r w:rsidR="00E60F19">
        <w:rPr>
          <w:rFonts w:hint="eastAsia"/>
          <w:sz w:val="24"/>
        </w:rPr>
        <w:t>表示知识片段列表；</w:t>
      </w:r>
      <w:r w:rsidR="00E60F19" w:rsidRPr="00352F4F">
        <w:rPr>
          <w:rFonts w:hint="eastAsia"/>
          <w:sz w:val="24"/>
        </w:rPr>
        <w:t>INDEX</w:t>
      </w:r>
      <w:r w:rsidR="00E60F19">
        <w:rPr>
          <w:rFonts w:hint="eastAsia"/>
          <w:sz w:val="24"/>
        </w:rPr>
        <w:t>表示知识</w:t>
      </w:r>
      <w:r w:rsidR="00E60F19" w:rsidRPr="00352F4F">
        <w:rPr>
          <w:sz w:val="24"/>
        </w:rPr>
        <w:t>片段的索引编号</w:t>
      </w:r>
      <w:r w:rsidR="00E60F19" w:rsidRPr="00352F4F">
        <w:rPr>
          <w:rFonts w:hint="eastAsia"/>
          <w:sz w:val="24"/>
        </w:rPr>
        <w:t>；</w:t>
      </w:r>
      <w:r w:rsidR="00E60F19" w:rsidRPr="00352F4F">
        <w:rPr>
          <w:rFonts w:hint="eastAsia"/>
          <w:sz w:val="24"/>
        </w:rPr>
        <w:t>CHUNK_CONTENT</w:t>
      </w:r>
      <w:r w:rsidR="00E60F19">
        <w:rPr>
          <w:rFonts w:hint="eastAsia"/>
          <w:sz w:val="24"/>
        </w:rPr>
        <w:t>表示知识</w:t>
      </w:r>
      <w:r w:rsidR="00E60F19" w:rsidRPr="00352F4F">
        <w:rPr>
          <w:sz w:val="24"/>
        </w:rPr>
        <w:t>片段的内容</w:t>
      </w:r>
      <w:r w:rsidR="00E60F19" w:rsidRPr="00352F4F">
        <w:rPr>
          <w:rFonts w:hint="eastAsia"/>
          <w:sz w:val="24"/>
        </w:rPr>
        <w:t>。</w:t>
      </w:r>
    </w:p>
    <w:p w14:paraId="30DD836D" w14:textId="71BA6240" w:rsidR="00E60F19" w:rsidRDefault="00544E91" w:rsidP="00E60F19">
      <w:pPr>
        <w:spacing w:line="264" w:lineRule="auto"/>
        <w:ind w:firstLineChars="200" w:firstLine="480"/>
        <w:rPr>
          <w:sz w:val="24"/>
        </w:rPr>
      </w:pPr>
      <w:r>
        <w:rPr>
          <w:rFonts w:hint="eastAsia"/>
          <w:sz w:val="24"/>
        </w:rPr>
        <w:t>本发明的进一步改进</w:t>
      </w:r>
      <w:r w:rsidR="00E60F19">
        <w:rPr>
          <w:rFonts w:hint="eastAsia"/>
          <w:sz w:val="24"/>
        </w:rPr>
        <w:t>在于，所述步骤</w:t>
      </w:r>
      <w:r w:rsidR="00E60F19">
        <w:rPr>
          <w:rFonts w:hint="eastAsia"/>
          <w:sz w:val="24"/>
        </w:rPr>
        <w:t>S</w:t>
      </w:r>
      <w:r w:rsidR="00E60F19">
        <w:rPr>
          <w:sz w:val="24"/>
        </w:rPr>
        <w:t>4</w:t>
      </w:r>
      <w:r w:rsidR="00E60F19">
        <w:rPr>
          <w:rFonts w:hint="eastAsia"/>
          <w:sz w:val="24"/>
        </w:rPr>
        <w:t>包括以下子步骤：</w:t>
      </w:r>
    </w:p>
    <w:p w14:paraId="3D07A85A" w14:textId="4D118E5F" w:rsidR="00E60F19" w:rsidRDefault="00E60F19" w:rsidP="00E60F19">
      <w:pPr>
        <w:spacing w:line="264" w:lineRule="auto"/>
        <w:ind w:firstLineChars="200" w:firstLine="480"/>
        <w:rPr>
          <w:sz w:val="24"/>
          <w:szCs w:val="24"/>
        </w:rPr>
      </w:pPr>
      <w:r>
        <w:rPr>
          <w:rFonts w:hint="eastAsia"/>
          <w:sz w:val="24"/>
        </w:rPr>
        <w:t>步骤</w:t>
      </w:r>
      <w:r>
        <w:rPr>
          <w:rFonts w:hint="eastAsia"/>
          <w:sz w:val="24"/>
        </w:rPr>
        <w:t>S</w:t>
      </w:r>
      <w:r>
        <w:rPr>
          <w:sz w:val="24"/>
        </w:rPr>
        <w:t>401</w:t>
      </w:r>
      <w:r>
        <w:rPr>
          <w:rFonts w:hint="eastAsia"/>
          <w:sz w:val="24"/>
        </w:rPr>
        <w:t>，</w:t>
      </w:r>
      <w:r w:rsidR="005D69DA">
        <w:rPr>
          <w:rFonts w:hint="eastAsia"/>
          <w:sz w:val="24"/>
          <w:szCs w:val="24"/>
        </w:rPr>
        <w:t>对于满足安全要求的最终回复</w:t>
      </w:r>
      <w:r>
        <w:rPr>
          <w:rFonts w:hint="eastAsia"/>
          <w:sz w:val="24"/>
          <w:szCs w:val="24"/>
        </w:rPr>
        <w:t>，以及对应的上下文中的文本生成任务，根据任务的背景，</w:t>
      </w:r>
      <w:r w:rsidR="005D69DA">
        <w:rPr>
          <w:rFonts w:hint="eastAsia"/>
          <w:sz w:val="24"/>
          <w:szCs w:val="24"/>
        </w:rPr>
        <w:t>对比具有缺陷的初始回复</w:t>
      </w:r>
      <w:r>
        <w:rPr>
          <w:rFonts w:hint="eastAsia"/>
          <w:sz w:val="24"/>
          <w:szCs w:val="24"/>
        </w:rPr>
        <w:t>，指出在</w:t>
      </w:r>
      <w:r w:rsidRPr="00000E6B">
        <w:rPr>
          <w:rFonts w:hint="eastAsia"/>
          <w:sz w:val="24"/>
        </w:rPr>
        <w:t>自我反思和迭代优化</w:t>
      </w:r>
      <w:r>
        <w:rPr>
          <w:rFonts w:hint="eastAsia"/>
          <w:sz w:val="24"/>
          <w:szCs w:val="24"/>
        </w:rPr>
        <w:t>过程中，实现存在缺陷</w:t>
      </w:r>
      <w:r w:rsidRPr="00000E6B">
        <w:rPr>
          <w:rFonts w:hint="eastAsia"/>
          <w:sz w:val="24"/>
        </w:rPr>
        <w:t>或安全漏洞</w:t>
      </w:r>
      <w:r>
        <w:rPr>
          <w:rFonts w:hint="eastAsia"/>
          <w:sz w:val="24"/>
        </w:rPr>
        <w:t>转变为</w:t>
      </w:r>
      <w:r>
        <w:rPr>
          <w:rFonts w:hint="eastAsia"/>
          <w:sz w:val="24"/>
          <w:szCs w:val="24"/>
        </w:rPr>
        <w:t>符合安全规范所对应的安全表述，以完成安全表述层级</w:t>
      </w:r>
      <w:r w:rsidR="00FD3FA1">
        <w:rPr>
          <w:rFonts w:hint="eastAsia"/>
          <w:sz w:val="24"/>
          <w:szCs w:val="24"/>
        </w:rPr>
        <w:t>的凝练</w:t>
      </w:r>
      <w:r>
        <w:rPr>
          <w:rFonts w:hint="eastAsia"/>
          <w:sz w:val="24"/>
          <w:szCs w:val="24"/>
        </w:rPr>
        <w:t>；</w:t>
      </w:r>
    </w:p>
    <w:p w14:paraId="69D26C48" w14:textId="29831FF0" w:rsidR="00E60F19" w:rsidRDefault="00E60F19" w:rsidP="00E60F19">
      <w:pPr>
        <w:spacing w:line="264" w:lineRule="auto"/>
        <w:ind w:firstLineChars="200" w:firstLine="480"/>
        <w:rPr>
          <w:sz w:val="24"/>
          <w:szCs w:val="24"/>
        </w:rPr>
      </w:pPr>
      <w:r>
        <w:rPr>
          <w:rFonts w:hint="eastAsia"/>
          <w:sz w:val="24"/>
          <w:szCs w:val="24"/>
        </w:rPr>
        <w:t>步骤</w:t>
      </w:r>
      <w:r>
        <w:rPr>
          <w:rFonts w:hint="eastAsia"/>
          <w:sz w:val="24"/>
          <w:szCs w:val="24"/>
        </w:rPr>
        <w:t>S</w:t>
      </w:r>
      <w:r>
        <w:rPr>
          <w:sz w:val="24"/>
          <w:szCs w:val="24"/>
        </w:rPr>
        <w:t>402</w:t>
      </w:r>
      <w:r>
        <w:rPr>
          <w:rFonts w:hint="eastAsia"/>
          <w:sz w:val="24"/>
          <w:szCs w:val="24"/>
        </w:rPr>
        <w:t>，对于已经识别出的安全表述的转变，以及对这种转变的原因进行深入反思，将反思过程的全部思考内容使用思维</w:t>
      </w:r>
      <w:r w:rsidR="0081516B">
        <w:rPr>
          <w:rFonts w:hint="eastAsia"/>
          <w:sz w:val="24"/>
          <w:szCs w:val="24"/>
        </w:rPr>
        <w:t>链</w:t>
      </w:r>
      <w:r>
        <w:rPr>
          <w:rFonts w:hint="eastAsia"/>
          <w:sz w:val="24"/>
          <w:szCs w:val="24"/>
        </w:rPr>
        <w:t>COT</w:t>
      </w:r>
      <w:r>
        <w:rPr>
          <w:rFonts w:hint="eastAsia"/>
          <w:sz w:val="24"/>
          <w:szCs w:val="24"/>
        </w:rPr>
        <w:t>的形式展现出来，并将这些思考内容重新送到大语言模型，使用精简、本质化和无噪声的方式进行总结，从中提取安全知识，获取安全表述的深层次原因，并存储至</w:t>
      </w:r>
      <w:r>
        <w:rPr>
          <w:rFonts w:hint="eastAsia"/>
          <w:sz w:val="24"/>
        </w:rPr>
        <w:t>自生成的</w:t>
      </w:r>
      <w:r w:rsidRPr="00000E6B">
        <w:rPr>
          <w:rFonts w:hint="eastAsia"/>
          <w:sz w:val="24"/>
        </w:rPr>
        <w:t>安全知识库</w:t>
      </w:r>
      <w:r w:rsidR="00FD3FA1">
        <w:rPr>
          <w:rFonts w:hint="eastAsia"/>
          <w:sz w:val="24"/>
          <w:szCs w:val="24"/>
        </w:rPr>
        <w:t>，以</w:t>
      </w:r>
      <w:r w:rsidR="00FD3FA1">
        <w:rPr>
          <w:rFonts w:hint="eastAsia"/>
          <w:sz w:val="24"/>
        </w:rPr>
        <w:t>完成安全知识</w:t>
      </w:r>
      <w:r w:rsidR="00FD3FA1">
        <w:rPr>
          <w:rFonts w:hint="eastAsia"/>
          <w:sz w:val="24"/>
          <w:szCs w:val="24"/>
        </w:rPr>
        <w:t>层级的凝练</w:t>
      </w:r>
      <w:r>
        <w:rPr>
          <w:rFonts w:hint="eastAsia"/>
          <w:sz w:val="24"/>
          <w:szCs w:val="24"/>
        </w:rPr>
        <w:t>；</w:t>
      </w:r>
    </w:p>
    <w:p w14:paraId="4890F7BF" w14:textId="20DA67CF" w:rsidR="00E60F19" w:rsidRDefault="00E60F19" w:rsidP="00E60F19">
      <w:pPr>
        <w:spacing w:line="264" w:lineRule="auto"/>
        <w:ind w:firstLineChars="200" w:firstLine="480"/>
        <w:rPr>
          <w:sz w:val="24"/>
          <w:szCs w:val="24"/>
        </w:rPr>
      </w:pPr>
      <w:r>
        <w:rPr>
          <w:rFonts w:hint="eastAsia"/>
          <w:sz w:val="24"/>
          <w:szCs w:val="24"/>
        </w:rPr>
        <w:t>步骤</w:t>
      </w:r>
      <w:r>
        <w:rPr>
          <w:rFonts w:hint="eastAsia"/>
          <w:sz w:val="24"/>
          <w:szCs w:val="24"/>
        </w:rPr>
        <w:t>S</w:t>
      </w:r>
      <w:r>
        <w:rPr>
          <w:sz w:val="24"/>
          <w:szCs w:val="24"/>
        </w:rPr>
        <w:t>403</w:t>
      </w:r>
      <w:r>
        <w:rPr>
          <w:rFonts w:hint="eastAsia"/>
          <w:sz w:val="24"/>
          <w:szCs w:val="24"/>
        </w:rPr>
        <w:t>，对于提取所获得的安全知识，提取该安全知识的安全概念，所述安全概念指的是安全知识所涉及的核心点，</w:t>
      </w:r>
      <w:r w:rsidR="00666146">
        <w:rPr>
          <w:rFonts w:hint="eastAsia"/>
          <w:sz w:val="24"/>
          <w:szCs w:val="24"/>
        </w:rPr>
        <w:t>包括例如</w:t>
      </w:r>
      <w:r w:rsidR="00666146">
        <w:rPr>
          <w:rFonts w:hint="eastAsia"/>
          <w:sz w:val="24"/>
          <w:szCs w:val="24"/>
        </w:rPr>
        <w:t>strcpy()</w:t>
      </w:r>
      <w:r w:rsidR="00666146">
        <w:rPr>
          <w:rFonts w:hint="eastAsia"/>
          <w:sz w:val="24"/>
          <w:szCs w:val="24"/>
        </w:rPr>
        <w:t>等风险函数、溢出漏洞、边界审查编码规范以及有毒物品中的一条或多条</w:t>
      </w:r>
      <w:r>
        <w:rPr>
          <w:rFonts w:hint="eastAsia"/>
          <w:sz w:val="24"/>
          <w:szCs w:val="24"/>
        </w:rPr>
        <w:t>；当提取到任意一条安全概念时，将另外记录一</w:t>
      </w:r>
      <w:r>
        <w:rPr>
          <w:rFonts w:hint="eastAsia"/>
          <w:sz w:val="24"/>
          <w:szCs w:val="24"/>
        </w:rPr>
        <w:lastRenderedPageBreak/>
        <w:t>条安全概念及其对应的释义，用于作为后续</w:t>
      </w:r>
      <w:r w:rsidRPr="00924762">
        <w:rPr>
          <w:sz w:val="24"/>
        </w:rPr>
        <w:t>检索增强生成</w:t>
      </w:r>
      <w:r w:rsidRPr="00924762">
        <w:rPr>
          <w:rFonts w:hint="eastAsia"/>
          <w:sz w:val="24"/>
        </w:rPr>
        <w:t>RAG</w:t>
      </w:r>
      <w:r w:rsidRPr="00924762">
        <w:rPr>
          <w:rFonts w:hint="eastAsia"/>
          <w:sz w:val="24"/>
        </w:rPr>
        <w:t>查询</w:t>
      </w:r>
      <w:r>
        <w:rPr>
          <w:rFonts w:hint="eastAsia"/>
          <w:sz w:val="24"/>
          <w:szCs w:val="24"/>
        </w:rPr>
        <w:t>相关的核心概念</w:t>
      </w:r>
      <w:r w:rsidR="00FD3FA1">
        <w:rPr>
          <w:rFonts w:hint="eastAsia"/>
          <w:sz w:val="24"/>
          <w:szCs w:val="24"/>
        </w:rPr>
        <w:t>，以</w:t>
      </w:r>
      <w:r w:rsidR="00FD3FA1">
        <w:rPr>
          <w:rFonts w:hint="eastAsia"/>
          <w:sz w:val="24"/>
        </w:rPr>
        <w:t>完成安全概念</w:t>
      </w:r>
      <w:r w:rsidR="00FD3FA1">
        <w:rPr>
          <w:rFonts w:hint="eastAsia"/>
          <w:sz w:val="24"/>
          <w:szCs w:val="24"/>
        </w:rPr>
        <w:t>层级的凝练，</w:t>
      </w:r>
      <w:r>
        <w:rPr>
          <w:rFonts w:hint="eastAsia"/>
          <w:sz w:val="24"/>
          <w:szCs w:val="24"/>
        </w:rPr>
        <w:t>加快自我反思和</w:t>
      </w:r>
      <w:r w:rsidRPr="00924762">
        <w:rPr>
          <w:sz w:val="24"/>
        </w:rPr>
        <w:t>检索增强生成</w:t>
      </w:r>
      <w:r w:rsidRPr="00924762">
        <w:rPr>
          <w:rFonts w:hint="eastAsia"/>
          <w:sz w:val="24"/>
        </w:rPr>
        <w:t>RAG</w:t>
      </w:r>
      <w:r w:rsidRPr="00924762">
        <w:rPr>
          <w:rFonts w:hint="eastAsia"/>
          <w:sz w:val="24"/>
        </w:rPr>
        <w:t>查询</w:t>
      </w:r>
      <w:r>
        <w:rPr>
          <w:rFonts w:hint="eastAsia"/>
          <w:sz w:val="24"/>
        </w:rPr>
        <w:t>的</w:t>
      </w:r>
      <w:r>
        <w:rPr>
          <w:rFonts w:hint="eastAsia"/>
          <w:sz w:val="24"/>
          <w:szCs w:val="24"/>
        </w:rPr>
        <w:t>速度。</w:t>
      </w:r>
    </w:p>
    <w:p w14:paraId="7C7D424F" w14:textId="28E8FBC9" w:rsidR="00E60F19" w:rsidRDefault="00544E91" w:rsidP="00E60F19">
      <w:pPr>
        <w:spacing w:line="264" w:lineRule="auto"/>
        <w:ind w:firstLineChars="200" w:firstLine="480"/>
        <w:rPr>
          <w:sz w:val="24"/>
          <w:szCs w:val="24"/>
        </w:rPr>
      </w:pPr>
      <w:r>
        <w:rPr>
          <w:rFonts w:hint="eastAsia"/>
          <w:sz w:val="24"/>
        </w:rPr>
        <w:t>本发明的进一步改进</w:t>
      </w:r>
      <w:r w:rsidR="00E60F19">
        <w:rPr>
          <w:rFonts w:hint="eastAsia"/>
          <w:sz w:val="24"/>
        </w:rPr>
        <w:t>在于，所述步骤</w:t>
      </w:r>
      <w:r w:rsidR="00E60F19">
        <w:rPr>
          <w:rFonts w:hint="eastAsia"/>
          <w:sz w:val="24"/>
        </w:rPr>
        <w:t>S</w:t>
      </w:r>
      <w:r w:rsidR="00E60F19">
        <w:rPr>
          <w:sz w:val="24"/>
        </w:rPr>
        <w:t>401</w:t>
      </w:r>
      <w:r w:rsidR="00E60F19">
        <w:rPr>
          <w:rFonts w:hint="eastAsia"/>
          <w:sz w:val="24"/>
        </w:rPr>
        <w:t>中，所述安全表述包括</w:t>
      </w:r>
      <w:r w:rsidR="00E60F19">
        <w:rPr>
          <w:rFonts w:hint="eastAsia"/>
          <w:sz w:val="24"/>
          <w:szCs w:val="24"/>
        </w:rPr>
        <w:t>实现安全代码生成所对应的修复代码，和</w:t>
      </w:r>
      <w:r w:rsidR="00E60F19">
        <w:rPr>
          <w:rFonts w:hint="eastAsia"/>
          <w:sz w:val="24"/>
          <w:szCs w:val="24"/>
        </w:rPr>
        <w:t>/</w:t>
      </w:r>
      <w:r w:rsidR="00E60F19">
        <w:rPr>
          <w:rFonts w:hint="eastAsia"/>
          <w:sz w:val="24"/>
          <w:szCs w:val="24"/>
        </w:rPr>
        <w:t>或实现符合安全规范所对应的修改的名词或句式表述。</w:t>
      </w:r>
    </w:p>
    <w:p w14:paraId="6C65CE6D" w14:textId="45041189" w:rsidR="00E60F19" w:rsidRDefault="00544E91" w:rsidP="00E60F19">
      <w:pPr>
        <w:spacing w:line="264" w:lineRule="auto"/>
        <w:ind w:firstLineChars="200" w:firstLine="480"/>
        <w:rPr>
          <w:sz w:val="24"/>
          <w:szCs w:val="24"/>
        </w:rPr>
      </w:pPr>
      <w:r>
        <w:rPr>
          <w:rFonts w:hint="eastAsia"/>
          <w:sz w:val="24"/>
        </w:rPr>
        <w:t>本发明的进一步改进</w:t>
      </w:r>
      <w:r w:rsidR="00E60F19">
        <w:rPr>
          <w:rFonts w:hint="eastAsia"/>
          <w:sz w:val="24"/>
        </w:rPr>
        <w:t>在于，所述步骤</w:t>
      </w:r>
      <w:r w:rsidR="00E60F19">
        <w:rPr>
          <w:rFonts w:hint="eastAsia"/>
          <w:sz w:val="24"/>
        </w:rPr>
        <w:t>S</w:t>
      </w:r>
      <w:r w:rsidR="00E60F19">
        <w:rPr>
          <w:sz w:val="24"/>
        </w:rPr>
        <w:t>402</w:t>
      </w:r>
      <w:r w:rsidR="00E60F19">
        <w:rPr>
          <w:rFonts w:hint="eastAsia"/>
          <w:sz w:val="24"/>
        </w:rPr>
        <w:t>中，</w:t>
      </w:r>
      <w:r w:rsidR="00E60F19">
        <w:rPr>
          <w:rFonts w:hint="eastAsia"/>
          <w:sz w:val="24"/>
          <w:szCs w:val="24"/>
        </w:rPr>
        <w:t>使用精简、本质化和无噪声的方式进行总结的过程包括：在代码输出前针对溢出漏洞进行审查并注意使用</w:t>
      </w:r>
      <w:r w:rsidR="00E60F19">
        <w:rPr>
          <w:rFonts w:hint="eastAsia"/>
          <w:sz w:val="24"/>
          <w:szCs w:val="24"/>
        </w:rPr>
        <w:t>strcpy()</w:t>
      </w:r>
      <w:r w:rsidR="00666146">
        <w:rPr>
          <w:rFonts w:hint="eastAsia"/>
          <w:sz w:val="24"/>
          <w:szCs w:val="24"/>
        </w:rPr>
        <w:t>风险</w:t>
      </w:r>
      <w:r w:rsidR="00E60F19">
        <w:rPr>
          <w:rFonts w:hint="eastAsia"/>
          <w:sz w:val="24"/>
          <w:szCs w:val="24"/>
        </w:rPr>
        <w:t>函数的情况；或，对于</w:t>
      </w:r>
      <w:r w:rsidR="00E60F19">
        <w:rPr>
          <w:rFonts w:hint="eastAsia"/>
          <w:sz w:val="24"/>
          <w:szCs w:val="24"/>
        </w:rPr>
        <w:t>strcpy()</w:t>
      </w:r>
      <w:r w:rsidR="00666146">
        <w:rPr>
          <w:rFonts w:hint="eastAsia"/>
          <w:sz w:val="24"/>
          <w:szCs w:val="24"/>
        </w:rPr>
        <w:t>风险</w:t>
      </w:r>
      <w:r w:rsidR="00E60F19">
        <w:rPr>
          <w:rFonts w:hint="eastAsia"/>
          <w:sz w:val="24"/>
          <w:szCs w:val="24"/>
        </w:rPr>
        <w:t>函数使用</w:t>
      </w:r>
      <w:r w:rsidR="00E60F19" w:rsidRPr="00BF267F">
        <w:rPr>
          <w:sz w:val="24"/>
          <w:szCs w:val="24"/>
        </w:rPr>
        <w:t>strcpy_s</w:t>
      </w:r>
      <w:r w:rsidR="00666146">
        <w:rPr>
          <w:rFonts w:hint="eastAsia"/>
          <w:sz w:val="24"/>
          <w:szCs w:val="24"/>
        </w:rPr>
        <w:t>()</w:t>
      </w:r>
      <w:r w:rsidR="00666146">
        <w:rPr>
          <w:rFonts w:hint="eastAsia"/>
          <w:sz w:val="24"/>
          <w:szCs w:val="24"/>
        </w:rPr>
        <w:t>安全</w:t>
      </w:r>
      <w:r w:rsidR="00E60F19">
        <w:rPr>
          <w:rFonts w:hint="eastAsia"/>
          <w:sz w:val="24"/>
          <w:szCs w:val="24"/>
        </w:rPr>
        <w:t>函数进行代替</w:t>
      </w:r>
      <w:r w:rsidR="00666146">
        <w:rPr>
          <w:rFonts w:hint="eastAsia"/>
          <w:sz w:val="24"/>
          <w:szCs w:val="24"/>
        </w:rPr>
        <w:t>这种安全修复</w:t>
      </w:r>
      <w:r w:rsidR="00E60F19">
        <w:rPr>
          <w:rFonts w:hint="eastAsia"/>
          <w:sz w:val="24"/>
          <w:szCs w:val="24"/>
        </w:rPr>
        <w:t>；或，生成内容中若涉及有毒物品的配置流程信息不予回答。</w:t>
      </w:r>
    </w:p>
    <w:p w14:paraId="18AD2403" w14:textId="52557187" w:rsidR="00E60F19" w:rsidRDefault="00544E91" w:rsidP="00E60F19">
      <w:pPr>
        <w:spacing w:line="264" w:lineRule="auto"/>
        <w:ind w:firstLineChars="200" w:firstLine="480"/>
        <w:rPr>
          <w:sz w:val="24"/>
        </w:rPr>
      </w:pPr>
      <w:r>
        <w:rPr>
          <w:rFonts w:hint="eastAsia"/>
          <w:sz w:val="24"/>
        </w:rPr>
        <w:t>本发明还提供</w:t>
      </w:r>
      <w:r w:rsidR="00E60F19">
        <w:rPr>
          <w:sz w:val="24"/>
        </w:rPr>
        <w:t>一种</w:t>
      </w:r>
      <w:r w:rsidR="00E60F19">
        <w:rPr>
          <w:rFonts w:hint="eastAsia"/>
          <w:sz w:val="24"/>
        </w:rPr>
        <w:t>大模型自我反思的安全知识凝练的系统，采用了如</w:t>
      </w:r>
      <w:r>
        <w:rPr>
          <w:rFonts w:hint="eastAsia"/>
          <w:sz w:val="24"/>
        </w:rPr>
        <w:t>上</w:t>
      </w:r>
      <w:r w:rsidR="00E60F19">
        <w:rPr>
          <w:rFonts w:hint="eastAsia"/>
          <w:sz w:val="24"/>
        </w:rPr>
        <w:t>所述的大模型自我反思的安全知识凝练的方法，并包括：</w:t>
      </w:r>
    </w:p>
    <w:p w14:paraId="454B36AB" w14:textId="77777777" w:rsidR="00E60F19" w:rsidRDefault="00E60F19" w:rsidP="00E60F19">
      <w:pPr>
        <w:spacing w:line="264" w:lineRule="auto"/>
        <w:ind w:firstLineChars="200" w:firstLine="480"/>
        <w:rPr>
          <w:sz w:val="24"/>
        </w:rPr>
      </w:pPr>
      <w:r w:rsidRPr="00706BC2">
        <w:rPr>
          <w:rFonts w:hint="eastAsia"/>
          <w:sz w:val="24"/>
          <w:szCs w:val="24"/>
        </w:rPr>
        <w:t>初始</w:t>
      </w:r>
      <w:r>
        <w:rPr>
          <w:rFonts w:hint="eastAsia"/>
          <w:sz w:val="24"/>
          <w:szCs w:val="24"/>
        </w:rPr>
        <w:t>回复</w:t>
      </w:r>
      <w:r w:rsidRPr="00706BC2">
        <w:rPr>
          <w:rFonts w:hint="eastAsia"/>
          <w:sz w:val="24"/>
          <w:szCs w:val="24"/>
        </w:rPr>
        <w:t>生成</w:t>
      </w:r>
      <w:r>
        <w:rPr>
          <w:rFonts w:hint="eastAsia"/>
          <w:sz w:val="24"/>
          <w:szCs w:val="24"/>
        </w:rPr>
        <w:t>模块</w:t>
      </w:r>
      <w:r>
        <w:rPr>
          <w:rFonts w:hint="eastAsia"/>
          <w:sz w:val="24"/>
        </w:rPr>
        <w:t>，接收用户输入的提示词，通过大语言模型生成初始输出；</w:t>
      </w:r>
    </w:p>
    <w:p w14:paraId="717D2512" w14:textId="77777777" w:rsidR="00E60F19" w:rsidRPr="00000E6B" w:rsidRDefault="00E60F19" w:rsidP="00E60F19">
      <w:pPr>
        <w:spacing w:line="264" w:lineRule="auto"/>
        <w:ind w:firstLineChars="200" w:firstLine="480"/>
        <w:rPr>
          <w:sz w:val="24"/>
        </w:rPr>
      </w:pPr>
      <w:r>
        <w:rPr>
          <w:rFonts w:hint="eastAsia"/>
          <w:sz w:val="24"/>
        </w:rPr>
        <w:t>自我反思模块，通过</w:t>
      </w:r>
      <w:r w:rsidRPr="00000E6B">
        <w:rPr>
          <w:rFonts w:hint="eastAsia"/>
          <w:sz w:val="24"/>
        </w:rPr>
        <w:t>大语言模型进行自我反思，并判断</w:t>
      </w:r>
      <w:r>
        <w:rPr>
          <w:rFonts w:hint="eastAsia"/>
          <w:sz w:val="24"/>
        </w:rPr>
        <w:t>输出</w:t>
      </w:r>
      <w:r w:rsidRPr="00000E6B">
        <w:rPr>
          <w:rFonts w:hint="eastAsia"/>
          <w:sz w:val="24"/>
        </w:rPr>
        <w:t>是否存在潜在的缺陷或安全漏洞，若是则跳转至</w:t>
      </w:r>
      <w:r>
        <w:rPr>
          <w:rFonts w:hint="eastAsia"/>
          <w:sz w:val="24"/>
        </w:rPr>
        <w:t>迭代优化模块</w:t>
      </w:r>
      <w:r w:rsidRPr="00000E6B">
        <w:rPr>
          <w:rFonts w:hint="eastAsia"/>
          <w:sz w:val="24"/>
        </w:rPr>
        <w:t>进行迭代优化，若否则显示输出结果；</w:t>
      </w:r>
    </w:p>
    <w:p w14:paraId="69041368" w14:textId="405A12B5" w:rsidR="00E60F19" w:rsidRPr="00000E6B" w:rsidRDefault="00E60F19" w:rsidP="00E60F19">
      <w:pPr>
        <w:spacing w:line="264" w:lineRule="auto"/>
        <w:ind w:firstLineChars="200" w:firstLine="480"/>
        <w:rPr>
          <w:sz w:val="24"/>
        </w:rPr>
      </w:pPr>
      <w:r>
        <w:rPr>
          <w:rFonts w:hint="eastAsia"/>
          <w:sz w:val="24"/>
        </w:rPr>
        <w:t>迭代优化模块</w:t>
      </w:r>
      <w:r w:rsidRPr="00000E6B">
        <w:rPr>
          <w:rFonts w:hint="eastAsia"/>
          <w:sz w:val="24"/>
        </w:rPr>
        <w:t>，在迭代优化过程中，先基于自我反思判断出的缺陷或安全漏洞，以及在输出后面附加的安全规范，通过大语言模型提出改进措施并进行</w:t>
      </w:r>
      <w:r>
        <w:rPr>
          <w:rFonts w:hint="eastAsia"/>
          <w:sz w:val="24"/>
        </w:rPr>
        <w:t>优化</w:t>
      </w:r>
      <w:r w:rsidRPr="00000E6B">
        <w:rPr>
          <w:rFonts w:hint="eastAsia"/>
          <w:sz w:val="24"/>
        </w:rPr>
        <w:t>改进；然后，在</w:t>
      </w:r>
      <w:r>
        <w:rPr>
          <w:rFonts w:hint="eastAsia"/>
          <w:sz w:val="24"/>
        </w:rPr>
        <w:t>优化</w:t>
      </w:r>
      <w:r w:rsidRPr="00000E6B">
        <w:rPr>
          <w:rFonts w:hint="eastAsia"/>
          <w:sz w:val="24"/>
        </w:rPr>
        <w:t>改进之后再次进行自我反思，</w:t>
      </w:r>
      <w:r>
        <w:rPr>
          <w:rFonts w:hint="eastAsia"/>
          <w:sz w:val="24"/>
        </w:rPr>
        <w:t>以此方式不断重复</w:t>
      </w:r>
      <w:r w:rsidRPr="00000E6B">
        <w:rPr>
          <w:rFonts w:hint="eastAsia"/>
          <w:sz w:val="24"/>
        </w:rPr>
        <w:t>自我反思和迭代优化过程，直到</w:t>
      </w:r>
      <w:r>
        <w:rPr>
          <w:rFonts w:hint="eastAsia"/>
          <w:sz w:val="24"/>
        </w:rPr>
        <w:t>优化</w:t>
      </w:r>
      <w:r w:rsidR="007C0694">
        <w:rPr>
          <w:rFonts w:hint="eastAsia"/>
          <w:sz w:val="24"/>
        </w:rPr>
        <w:t>改进后的回复满足所有</w:t>
      </w:r>
      <w:r w:rsidRPr="00000E6B">
        <w:rPr>
          <w:rFonts w:hint="eastAsia"/>
          <w:sz w:val="24"/>
        </w:rPr>
        <w:t>的安全要求</w:t>
      </w:r>
      <w:r w:rsidR="00ED57EA">
        <w:rPr>
          <w:rFonts w:hint="eastAsia"/>
          <w:sz w:val="24"/>
        </w:rPr>
        <w:t>，以此回复作为最终回复，并</w:t>
      </w:r>
      <w:r>
        <w:rPr>
          <w:rFonts w:hint="eastAsia"/>
          <w:sz w:val="24"/>
        </w:rPr>
        <w:t>跳转至</w:t>
      </w:r>
      <w:r w:rsidRPr="00000E6B">
        <w:rPr>
          <w:rFonts w:hint="eastAsia"/>
          <w:sz w:val="24"/>
        </w:rPr>
        <w:t>安全知识凝练</w:t>
      </w:r>
      <w:r>
        <w:rPr>
          <w:rFonts w:hint="eastAsia"/>
          <w:sz w:val="24"/>
        </w:rPr>
        <w:t>模块</w:t>
      </w:r>
      <w:r w:rsidRPr="00000E6B">
        <w:rPr>
          <w:rFonts w:hint="eastAsia"/>
          <w:sz w:val="24"/>
        </w:rPr>
        <w:t>；</w:t>
      </w:r>
    </w:p>
    <w:p w14:paraId="30D2BECB" w14:textId="1B0B5E9B" w:rsidR="0090246C" w:rsidRDefault="00E60F19">
      <w:pPr>
        <w:spacing w:line="264" w:lineRule="auto"/>
        <w:ind w:firstLineChars="200" w:firstLine="480"/>
        <w:rPr>
          <w:sz w:val="24"/>
        </w:rPr>
      </w:pPr>
      <w:r w:rsidRPr="00000E6B">
        <w:rPr>
          <w:rFonts w:hint="eastAsia"/>
          <w:sz w:val="24"/>
        </w:rPr>
        <w:t>安全知识凝练</w:t>
      </w:r>
      <w:r>
        <w:rPr>
          <w:rFonts w:hint="eastAsia"/>
          <w:sz w:val="24"/>
        </w:rPr>
        <w:t>模块，</w:t>
      </w:r>
      <w:r w:rsidRPr="00000E6B">
        <w:rPr>
          <w:rFonts w:hint="eastAsia"/>
          <w:sz w:val="24"/>
        </w:rPr>
        <w:t>将</w:t>
      </w:r>
      <w:r w:rsidR="00ED57EA">
        <w:rPr>
          <w:rFonts w:hint="eastAsia"/>
          <w:sz w:val="24"/>
        </w:rPr>
        <w:t>最终</w:t>
      </w:r>
      <w:r w:rsidRPr="00000E6B">
        <w:rPr>
          <w:rFonts w:hint="eastAsia"/>
          <w:sz w:val="24"/>
        </w:rPr>
        <w:t>回复和任务流程投入至安全知识凝练机制，</w:t>
      </w:r>
      <w:r w:rsidR="008E3C65">
        <w:rPr>
          <w:rFonts w:hint="eastAsia"/>
          <w:sz w:val="24"/>
        </w:rPr>
        <w:t>凝练出安全规范的安全知识和安全概念</w:t>
      </w:r>
      <w:r w:rsidRPr="00000E6B">
        <w:rPr>
          <w:rFonts w:hint="eastAsia"/>
          <w:sz w:val="24"/>
        </w:rPr>
        <w:t>，并采用统一的</w:t>
      </w:r>
      <w:r>
        <w:rPr>
          <w:rFonts w:hint="eastAsia"/>
          <w:sz w:val="24"/>
        </w:rPr>
        <w:t>预设</w:t>
      </w:r>
      <w:r w:rsidRPr="00000E6B">
        <w:rPr>
          <w:rFonts w:hint="eastAsia"/>
          <w:sz w:val="24"/>
        </w:rPr>
        <w:t>格式</w:t>
      </w:r>
      <w:r>
        <w:rPr>
          <w:rFonts w:hint="eastAsia"/>
          <w:sz w:val="24"/>
        </w:rPr>
        <w:t>存储于自生成的</w:t>
      </w:r>
      <w:r w:rsidRPr="00000E6B">
        <w:rPr>
          <w:rFonts w:hint="eastAsia"/>
          <w:sz w:val="24"/>
        </w:rPr>
        <w:t>安全知识库</w:t>
      </w:r>
      <w:r w:rsidR="00A958A5">
        <w:rPr>
          <w:rFonts w:hint="eastAsia"/>
          <w:sz w:val="24"/>
        </w:rPr>
        <w:t>。</w:t>
      </w:r>
    </w:p>
    <w:p w14:paraId="774E195F" w14:textId="456699C5" w:rsidR="00BA7330" w:rsidRDefault="00BC111B" w:rsidP="00BA7330">
      <w:pPr>
        <w:spacing w:line="264" w:lineRule="auto"/>
        <w:ind w:firstLineChars="200" w:firstLine="480"/>
        <w:rPr>
          <w:sz w:val="24"/>
        </w:rPr>
      </w:pPr>
      <w:r>
        <w:rPr>
          <w:rFonts w:hint="eastAsia"/>
          <w:sz w:val="24"/>
        </w:rPr>
        <w:t>与现有技术相比，本发明的有益效果在于：</w:t>
      </w:r>
      <w:r w:rsidR="00BA7330">
        <w:rPr>
          <w:rFonts w:hint="eastAsia"/>
          <w:sz w:val="24"/>
        </w:rPr>
        <w:t>在通过大语言模型生成初始输出之后，先</w:t>
      </w:r>
      <w:r w:rsidR="00BA7330" w:rsidRPr="00000E6B">
        <w:rPr>
          <w:rFonts w:hint="eastAsia"/>
          <w:sz w:val="24"/>
        </w:rPr>
        <w:t>进行自我反思，并判断</w:t>
      </w:r>
      <w:r w:rsidR="00BA7330">
        <w:rPr>
          <w:rFonts w:hint="eastAsia"/>
          <w:sz w:val="24"/>
        </w:rPr>
        <w:t>输出</w:t>
      </w:r>
      <w:r w:rsidR="00BA7330" w:rsidRPr="00000E6B">
        <w:rPr>
          <w:rFonts w:hint="eastAsia"/>
          <w:sz w:val="24"/>
        </w:rPr>
        <w:t>是否存在潜在的缺陷或安全漏洞，若是则进行迭代优化；</w:t>
      </w:r>
      <w:r w:rsidR="00BA7330">
        <w:rPr>
          <w:rFonts w:hint="eastAsia"/>
          <w:sz w:val="24"/>
        </w:rPr>
        <w:t>而</w:t>
      </w:r>
      <w:r w:rsidR="00BA7330" w:rsidRPr="00000E6B">
        <w:rPr>
          <w:rFonts w:hint="eastAsia"/>
          <w:sz w:val="24"/>
        </w:rPr>
        <w:t>在迭代优化过程中，先基于自我反思判断出的缺陷或安全漏洞，以及在输出后面附加的安全规范，通过大语言模型提出改进措施并进行</w:t>
      </w:r>
      <w:r w:rsidR="00BA7330">
        <w:rPr>
          <w:rFonts w:hint="eastAsia"/>
          <w:sz w:val="24"/>
        </w:rPr>
        <w:t>优化</w:t>
      </w:r>
      <w:r w:rsidR="00BA7330" w:rsidRPr="00000E6B">
        <w:rPr>
          <w:rFonts w:hint="eastAsia"/>
          <w:sz w:val="24"/>
        </w:rPr>
        <w:t>改进；然后，在</w:t>
      </w:r>
      <w:r w:rsidR="00BA7330">
        <w:rPr>
          <w:rFonts w:hint="eastAsia"/>
          <w:sz w:val="24"/>
        </w:rPr>
        <w:t>优化</w:t>
      </w:r>
      <w:r w:rsidR="00BA7330" w:rsidRPr="00000E6B">
        <w:rPr>
          <w:rFonts w:hint="eastAsia"/>
          <w:sz w:val="24"/>
        </w:rPr>
        <w:t>改进之后再次进行自我反思，</w:t>
      </w:r>
      <w:r w:rsidR="00BA7330">
        <w:rPr>
          <w:rFonts w:hint="eastAsia"/>
          <w:sz w:val="24"/>
        </w:rPr>
        <w:t>以此方式不断重复</w:t>
      </w:r>
      <w:r w:rsidR="00BA7330" w:rsidRPr="00000E6B">
        <w:rPr>
          <w:rFonts w:hint="eastAsia"/>
          <w:sz w:val="24"/>
        </w:rPr>
        <w:t>自我反思和迭代优化过程，直到</w:t>
      </w:r>
      <w:r w:rsidR="00BA7330">
        <w:rPr>
          <w:rFonts w:hint="eastAsia"/>
          <w:sz w:val="24"/>
        </w:rPr>
        <w:t>优化</w:t>
      </w:r>
      <w:r w:rsidR="000C6118">
        <w:rPr>
          <w:rFonts w:hint="eastAsia"/>
          <w:sz w:val="24"/>
        </w:rPr>
        <w:t>改进后的回复满足所有</w:t>
      </w:r>
      <w:r w:rsidR="00BA7330" w:rsidRPr="00000E6B">
        <w:rPr>
          <w:rFonts w:hint="eastAsia"/>
          <w:sz w:val="24"/>
        </w:rPr>
        <w:t>的安全要求；</w:t>
      </w:r>
      <w:r w:rsidR="00BA7330">
        <w:rPr>
          <w:rFonts w:hint="eastAsia"/>
          <w:sz w:val="24"/>
        </w:rPr>
        <w:t>最后，</w:t>
      </w:r>
      <w:r w:rsidR="00BA7330" w:rsidRPr="00000E6B">
        <w:rPr>
          <w:rFonts w:hint="eastAsia"/>
          <w:sz w:val="24"/>
        </w:rPr>
        <w:t>将</w:t>
      </w:r>
      <w:r w:rsidR="00BA7330">
        <w:rPr>
          <w:rFonts w:hint="eastAsia"/>
          <w:sz w:val="24"/>
        </w:rPr>
        <w:t>优化</w:t>
      </w:r>
      <w:r w:rsidR="00BA7330" w:rsidRPr="00000E6B">
        <w:rPr>
          <w:rFonts w:hint="eastAsia"/>
          <w:sz w:val="24"/>
        </w:rPr>
        <w:t>改进后的回复和任务流程投入至安全知识凝练机制，</w:t>
      </w:r>
      <w:r w:rsidR="008E3C65">
        <w:rPr>
          <w:rFonts w:hint="eastAsia"/>
          <w:sz w:val="24"/>
        </w:rPr>
        <w:t>凝练出安全规范的安全知识和安全概念</w:t>
      </w:r>
      <w:r w:rsidR="00BA7330" w:rsidRPr="00000E6B">
        <w:rPr>
          <w:rFonts w:hint="eastAsia"/>
          <w:sz w:val="24"/>
        </w:rPr>
        <w:t>，并采用统一的</w:t>
      </w:r>
      <w:r w:rsidR="00BA7330">
        <w:rPr>
          <w:rFonts w:hint="eastAsia"/>
          <w:sz w:val="24"/>
        </w:rPr>
        <w:t>预设</w:t>
      </w:r>
      <w:r w:rsidR="00BA7330" w:rsidRPr="00000E6B">
        <w:rPr>
          <w:rFonts w:hint="eastAsia"/>
          <w:sz w:val="24"/>
        </w:rPr>
        <w:t>格式</w:t>
      </w:r>
      <w:r w:rsidR="00BA7330">
        <w:rPr>
          <w:rFonts w:hint="eastAsia"/>
          <w:sz w:val="24"/>
        </w:rPr>
        <w:t>存储于自生成的</w:t>
      </w:r>
      <w:r w:rsidR="00BA7330" w:rsidRPr="00000E6B">
        <w:rPr>
          <w:rFonts w:hint="eastAsia"/>
          <w:sz w:val="24"/>
        </w:rPr>
        <w:t>安全知识库</w:t>
      </w:r>
      <w:r w:rsidR="005C22BD">
        <w:rPr>
          <w:rFonts w:hint="eastAsia"/>
          <w:sz w:val="24"/>
        </w:rPr>
        <w:t>，以此形成完整的</w:t>
      </w:r>
      <w:r w:rsidR="005C22BD">
        <w:rPr>
          <w:rFonts w:hint="eastAsia"/>
          <w:sz w:val="24"/>
          <w:szCs w:val="24"/>
        </w:rPr>
        <w:t>自我反思机制</w:t>
      </w:r>
      <w:r w:rsidR="00BA7330" w:rsidRPr="00000E6B">
        <w:rPr>
          <w:rFonts w:hint="eastAsia"/>
          <w:sz w:val="24"/>
        </w:rPr>
        <w:t>。</w:t>
      </w:r>
    </w:p>
    <w:p w14:paraId="50416B66" w14:textId="2CE9C410" w:rsidR="00BA7330" w:rsidRPr="00BA7330" w:rsidRDefault="00BA7330" w:rsidP="008D5EE2">
      <w:pPr>
        <w:spacing w:line="264" w:lineRule="auto"/>
        <w:ind w:firstLineChars="194" w:firstLine="466"/>
        <w:rPr>
          <w:sz w:val="24"/>
        </w:rPr>
      </w:pPr>
      <w:r>
        <w:rPr>
          <w:rFonts w:hint="eastAsia"/>
          <w:sz w:val="24"/>
        </w:rPr>
        <w:t>因此，本发明能够有效地提升安全知识凝练的通用性，适用于</w:t>
      </w:r>
      <w:r w:rsidRPr="00BA7330">
        <w:rPr>
          <w:rFonts w:hint="eastAsia"/>
          <w:sz w:val="24"/>
        </w:rPr>
        <w:t>各类大模型，且无需</w:t>
      </w:r>
      <w:r w:rsidRPr="00BA7330">
        <w:rPr>
          <w:rFonts w:hint="eastAsia"/>
          <w:sz w:val="24"/>
        </w:rPr>
        <w:lastRenderedPageBreak/>
        <w:t>微调训练即可实现自我优化的安全增益效果，实现开箱即用的目的；在此基础上，还</w:t>
      </w:r>
      <w:r>
        <w:rPr>
          <w:rFonts w:hint="eastAsia"/>
          <w:sz w:val="24"/>
        </w:rPr>
        <w:t>通过</w:t>
      </w:r>
      <w:r w:rsidR="009B49EF">
        <w:rPr>
          <w:rFonts w:hint="eastAsia"/>
          <w:sz w:val="24"/>
        </w:rPr>
        <w:t>包括</w:t>
      </w:r>
      <w:r w:rsidRPr="00000E6B">
        <w:rPr>
          <w:rFonts w:hint="eastAsia"/>
          <w:sz w:val="24"/>
        </w:rPr>
        <w:t>自我反思和迭代优化过程</w:t>
      </w:r>
      <w:r w:rsidR="009B49EF">
        <w:rPr>
          <w:rFonts w:hint="eastAsia"/>
          <w:sz w:val="24"/>
        </w:rPr>
        <w:t>的</w:t>
      </w:r>
      <w:r w:rsidR="009B49EF">
        <w:rPr>
          <w:rFonts w:hint="eastAsia"/>
          <w:kern w:val="0"/>
          <w:sz w:val="24"/>
          <w:szCs w:val="24"/>
        </w:rPr>
        <w:t>自我反思机制</w:t>
      </w:r>
      <w:r>
        <w:rPr>
          <w:rFonts w:hint="eastAsia"/>
          <w:sz w:val="24"/>
        </w:rPr>
        <w:t>提高</w:t>
      </w:r>
      <w:r w:rsidRPr="00BA7330">
        <w:rPr>
          <w:rFonts w:hint="eastAsia"/>
          <w:sz w:val="24"/>
        </w:rPr>
        <w:t>大模型生成的思考深度，能够可扩展地将安全知识用于生成过程，</w:t>
      </w:r>
      <w:r w:rsidR="00A069A1">
        <w:rPr>
          <w:rFonts w:hint="eastAsia"/>
          <w:sz w:val="24"/>
        </w:rPr>
        <w:t>确保</w:t>
      </w:r>
      <w:r w:rsidRPr="00BA7330">
        <w:rPr>
          <w:rFonts w:hint="eastAsia"/>
          <w:sz w:val="24"/>
        </w:rPr>
        <w:t>大模型生成的文本</w:t>
      </w:r>
      <w:r w:rsidR="00A069A1">
        <w:rPr>
          <w:rFonts w:hint="eastAsia"/>
          <w:sz w:val="24"/>
        </w:rPr>
        <w:t>和</w:t>
      </w:r>
      <w:r w:rsidRPr="00BA7330">
        <w:rPr>
          <w:rFonts w:hint="eastAsia"/>
          <w:sz w:val="24"/>
        </w:rPr>
        <w:t>代码等内容</w:t>
      </w:r>
      <w:r w:rsidR="00A069A1">
        <w:rPr>
          <w:rFonts w:hint="eastAsia"/>
          <w:sz w:val="24"/>
        </w:rPr>
        <w:t>能够满足</w:t>
      </w:r>
      <w:r w:rsidR="00A069A1" w:rsidRPr="00000E6B">
        <w:rPr>
          <w:rFonts w:hint="eastAsia"/>
          <w:sz w:val="24"/>
        </w:rPr>
        <w:t>安全要求</w:t>
      </w:r>
      <w:r w:rsidR="00A069A1">
        <w:rPr>
          <w:rFonts w:hint="eastAsia"/>
          <w:sz w:val="24"/>
        </w:rPr>
        <w:t>，并</w:t>
      </w:r>
      <w:r w:rsidR="00A069A1" w:rsidRPr="008D5EE2">
        <w:rPr>
          <w:rFonts w:hint="eastAsia"/>
          <w:sz w:val="24"/>
        </w:rPr>
        <w:t>将其中安全编码、安全规范、安全知识和安全概念等凝练出来，形成</w:t>
      </w:r>
      <w:r w:rsidR="00A069A1">
        <w:rPr>
          <w:rFonts w:hint="eastAsia"/>
          <w:sz w:val="24"/>
        </w:rPr>
        <w:t>自生成的</w:t>
      </w:r>
      <w:r w:rsidR="00A069A1" w:rsidRPr="00000E6B">
        <w:rPr>
          <w:rFonts w:hint="eastAsia"/>
          <w:sz w:val="24"/>
        </w:rPr>
        <w:t>安全知识库</w:t>
      </w:r>
      <w:r w:rsidR="00A069A1">
        <w:rPr>
          <w:rFonts w:hint="eastAsia"/>
          <w:sz w:val="24"/>
        </w:rPr>
        <w:t>；</w:t>
      </w:r>
      <w:r w:rsidR="00A069A1" w:rsidRPr="008D5EE2">
        <w:rPr>
          <w:rFonts w:hint="eastAsia"/>
          <w:sz w:val="24"/>
        </w:rPr>
        <w:t>不依赖于外部知识库</w:t>
      </w:r>
      <w:r w:rsidR="00A069A1">
        <w:rPr>
          <w:rFonts w:hint="eastAsia"/>
          <w:sz w:val="24"/>
        </w:rPr>
        <w:t>，</w:t>
      </w:r>
      <w:r w:rsidR="006A2E45">
        <w:rPr>
          <w:rFonts w:hint="eastAsia"/>
          <w:sz w:val="24"/>
        </w:rPr>
        <w:t>有效地避免</w:t>
      </w:r>
      <w:r w:rsidR="006A2E45" w:rsidRPr="00AC2523">
        <w:rPr>
          <w:rFonts w:hint="eastAsia"/>
          <w:sz w:val="24"/>
          <w:szCs w:val="24"/>
        </w:rPr>
        <w:t>引入不相关的信息</w:t>
      </w:r>
      <w:r w:rsidR="006A2E45">
        <w:rPr>
          <w:rFonts w:hint="eastAsia"/>
          <w:sz w:val="24"/>
          <w:szCs w:val="24"/>
        </w:rPr>
        <w:t>或噪声的风险，</w:t>
      </w:r>
      <w:r w:rsidR="00A069A1">
        <w:rPr>
          <w:rFonts w:hint="eastAsia"/>
          <w:sz w:val="24"/>
        </w:rPr>
        <w:t>并</w:t>
      </w:r>
      <w:r w:rsidR="00A069A1" w:rsidRPr="008D5EE2">
        <w:rPr>
          <w:rFonts w:hint="eastAsia"/>
          <w:sz w:val="24"/>
        </w:rPr>
        <w:t>具有自我迭代优化和可扩展的特点，为数据安全提供了更好的基础。</w:t>
      </w:r>
    </w:p>
    <w:p w14:paraId="11278A13" w14:textId="77777777" w:rsidR="0090246C" w:rsidRDefault="00A958A5">
      <w:pPr>
        <w:spacing w:line="264" w:lineRule="auto"/>
        <w:rPr>
          <w:b/>
          <w:bCs/>
          <w:sz w:val="24"/>
        </w:rPr>
      </w:pPr>
      <w:r>
        <w:rPr>
          <w:b/>
          <w:bCs/>
          <w:sz w:val="24"/>
        </w:rPr>
        <w:t>附图说明</w:t>
      </w:r>
    </w:p>
    <w:p w14:paraId="34E8C7C8" w14:textId="6EEC6BC3" w:rsidR="0090246C" w:rsidRDefault="00A958A5">
      <w:pPr>
        <w:spacing w:line="264" w:lineRule="auto"/>
        <w:ind w:firstLineChars="196" w:firstLine="470"/>
        <w:rPr>
          <w:sz w:val="24"/>
        </w:rPr>
      </w:pPr>
      <w:r>
        <w:rPr>
          <w:sz w:val="24"/>
        </w:rPr>
        <w:t>图</w:t>
      </w:r>
      <w:r>
        <w:rPr>
          <w:sz w:val="24"/>
        </w:rPr>
        <w:t>1</w:t>
      </w:r>
      <w:r>
        <w:rPr>
          <w:sz w:val="24"/>
        </w:rPr>
        <w:t>是</w:t>
      </w:r>
      <w:r>
        <w:rPr>
          <w:rFonts w:hint="eastAsia"/>
          <w:sz w:val="24"/>
        </w:rPr>
        <w:t>本发明</w:t>
      </w:r>
      <w:r>
        <w:rPr>
          <w:rFonts w:hint="eastAsia"/>
          <w:sz w:val="24"/>
          <w:szCs w:val="21"/>
        </w:rPr>
        <w:t>一种实施例的</w:t>
      </w:r>
      <w:r w:rsidR="00A5447D">
        <w:rPr>
          <w:rFonts w:hint="eastAsia"/>
          <w:sz w:val="24"/>
          <w:szCs w:val="24"/>
        </w:rPr>
        <w:t>自我反思机制流程</w:t>
      </w:r>
      <w:r>
        <w:rPr>
          <w:rFonts w:hint="eastAsia"/>
          <w:sz w:val="24"/>
        </w:rPr>
        <w:t>示意图；</w:t>
      </w:r>
    </w:p>
    <w:p w14:paraId="61450511" w14:textId="79204E71" w:rsidR="0090246C" w:rsidRDefault="00A958A5">
      <w:pPr>
        <w:spacing w:line="264" w:lineRule="auto"/>
        <w:ind w:firstLineChars="196" w:firstLine="470"/>
        <w:rPr>
          <w:sz w:val="24"/>
          <w:szCs w:val="21"/>
        </w:rPr>
      </w:pPr>
      <w:r>
        <w:rPr>
          <w:sz w:val="24"/>
        </w:rPr>
        <w:t>图</w:t>
      </w:r>
      <w:r>
        <w:rPr>
          <w:sz w:val="24"/>
        </w:rPr>
        <w:t>2</w:t>
      </w:r>
      <w:r>
        <w:rPr>
          <w:sz w:val="24"/>
        </w:rPr>
        <w:t>是</w:t>
      </w:r>
      <w:r>
        <w:rPr>
          <w:sz w:val="24"/>
          <w:szCs w:val="21"/>
        </w:rPr>
        <w:t>本发明</w:t>
      </w:r>
      <w:r>
        <w:rPr>
          <w:rFonts w:hint="eastAsia"/>
          <w:sz w:val="24"/>
          <w:szCs w:val="21"/>
        </w:rPr>
        <w:t>一种实施例</w:t>
      </w:r>
      <w:r w:rsidR="00A5447D">
        <w:rPr>
          <w:rFonts w:hint="eastAsia"/>
          <w:sz w:val="24"/>
          <w:szCs w:val="21"/>
        </w:rPr>
        <w:t>的工作流程示意图；</w:t>
      </w:r>
    </w:p>
    <w:p w14:paraId="4AF5A03B" w14:textId="337CBA36" w:rsidR="0090246C" w:rsidRDefault="00A5447D">
      <w:pPr>
        <w:spacing w:line="264" w:lineRule="auto"/>
        <w:ind w:firstLineChars="196" w:firstLine="470"/>
        <w:rPr>
          <w:sz w:val="24"/>
          <w:szCs w:val="24"/>
        </w:rPr>
      </w:pPr>
      <w:r>
        <w:rPr>
          <w:rFonts w:hint="eastAsia"/>
          <w:sz w:val="24"/>
          <w:szCs w:val="21"/>
        </w:rPr>
        <w:t>图</w:t>
      </w:r>
      <w:r>
        <w:rPr>
          <w:rFonts w:hint="eastAsia"/>
          <w:sz w:val="24"/>
          <w:szCs w:val="21"/>
        </w:rPr>
        <w:t>3</w:t>
      </w:r>
      <w:r>
        <w:rPr>
          <w:rFonts w:hint="eastAsia"/>
          <w:sz w:val="24"/>
          <w:szCs w:val="21"/>
        </w:rPr>
        <w:t>是</w:t>
      </w:r>
      <w:r>
        <w:rPr>
          <w:sz w:val="24"/>
          <w:szCs w:val="21"/>
        </w:rPr>
        <w:t>本发明</w:t>
      </w:r>
      <w:r>
        <w:rPr>
          <w:rFonts w:hint="eastAsia"/>
          <w:sz w:val="24"/>
          <w:szCs w:val="21"/>
        </w:rPr>
        <w:t>一种实施例的</w:t>
      </w:r>
      <w:r w:rsidRPr="00E03BC7">
        <w:rPr>
          <w:rFonts w:hint="eastAsia"/>
          <w:sz w:val="24"/>
          <w:szCs w:val="24"/>
        </w:rPr>
        <w:t>安全知识凝练机制</w:t>
      </w:r>
      <w:r>
        <w:rPr>
          <w:rFonts w:hint="eastAsia"/>
          <w:sz w:val="24"/>
          <w:szCs w:val="24"/>
        </w:rPr>
        <w:t>示意图</w:t>
      </w:r>
      <w:r w:rsidR="002B7341">
        <w:rPr>
          <w:rFonts w:hint="eastAsia"/>
          <w:sz w:val="24"/>
          <w:szCs w:val="24"/>
        </w:rPr>
        <w:t>；</w:t>
      </w:r>
    </w:p>
    <w:p w14:paraId="5300693B" w14:textId="42D87BE7" w:rsidR="002B7341" w:rsidRDefault="002B7341">
      <w:pPr>
        <w:spacing w:line="264" w:lineRule="auto"/>
        <w:ind w:firstLineChars="196" w:firstLine="470"/>
        <w:rPr>
          <w:sz w:val="24"/>
          <w:szCs w:val="24"/>
        </w:rPr>
      </w:pPr>
      <w:r>
        <w:rPr>
          <w:rFonts w:hint="eastAsia"/>
          <w:sz w:val="24"/>
          <w:szCs w:val="24"/>
        </w:rPr>
        <w:t>图</w:t>
      </w:r>
      <w:r>
        <w:rPr>
          <w:rFonts w:hint="eastAsia"/>
          <w:sz w:val="24"/>
          <w:szCs w:val="24"/>
        </w:rPr>
        <w:t>4</w:t>
      </w:r>
      <w:r>
        <w:rPr>
          <w:rFonts w:hint="eastAsia"/>
          <w:sz w:val="24"/>
          <w:szCs w:val="24"/>
        </w:rPr>
        <w:t>是</w:t>
      </w:r>
      <w:r w:rsidR="00006301">
        <w:rPr>
          <w:sz w:val="24"/>
          <w:szCs w:val="21"/>
        </w:rPr>
        <w:t>本发明</w:t>
      </w:r>
      <w:r w:rsidR="00006301">
        <w:rPr>
          <w:rFonts w:hint="eastAsia"/>
          <w:sz w:val="24"/>
          <w:szCs w:val="21"/>
        </w:rPr>
        <w:t>的</w:t>
      </w:r>
      <w:r>
        <w:rPr>
          <w:rFonts w:hint="eastAsia"/>
          <w:sz w:val="24"/>
          <w:szCs w:val="24"/>
        </w:rPr>
        <w:t>一种</w:t>
      </w:r>
      <w:r w:rsidR="00006301">
        <w:rPr>
          <w:rFonts w:hint="eastAsia"/>
          <w:sz w:val="24"/>
          <w:szCs w:val="24"/>
        </w:rPr>
        <w:t>相关</w:t>
      </w:r>
      <w:r>
        <w:rPr>
          <w:rFonts w:hint="eastAsia"/>
          <w:sz w:val="24"/>
          <w:szCs w:val="24"/>
        </w:rPr>
        <w:t>技术的系统架构图；</w:t>
      </w:r>
    </w:p>
    <w:p w14:paraId="2C2C0D97" w14:textId="77777777" w:rsidR="005C0B2A" w:rsidRDefault="002B7341">
      <w:pPr>
        <w:spacing w:line="264" w:lineRule="auto"/>
        <w:ind w:firstLineChars="196" w:firstLine="470"/>
        <w:rPr>
          <w:sz w:val="24"/>
          <w:szCs w:val="24"/>
        </w:rPr>
      </w:pPr>
      <w:r>
        <w:rPr>
          <w:rFonts w:hint="eastAsia"/>
          <w:sz w:val="24"/>
          <w:szCs w:val="24"/>
        </w:rPr>
        <w:t>图</w:t>
      </w:r>
      <w:r>
        <w:rPr>
          <w:rFonts w:hint="eastAsia"/>
          <w:sz w:val="24"/>
          <w:szCs w:val="24"/>
        </w:rPr>
        <w:t>5</w:t>
      </w:r>
      <w:r>
        <w:rPr>
          <w:rFonts w:hint="eastAsia"/>
          <w:sz w:val="24"/>
          <w:szCs w:val="24"/>
        </w:rPr>
        <w:t>是</w:t>
      </w:r>
      <w:r w:rsidR="00006301">
        <w:rPr>
          <w:sz w:val="24"/>
          <w:szCs w:val="21"/>
        </w:rPr>
        <w:t>本发明</w:t>
      </w:r>
      <w:r w:rsidR="00006301">
        <w:rPr>
          <w:rFonts w:hint="eastAsia"/>
          <w:sz w:val="24"/>
          <w:szCs w:val="21"/>
        </w:rPr>
        <w:t>的</w:t>
      </w:r>
      <w:r w:rsidR="00006301">
        <w:rPr>
          <w:rFonts w:hint="eastAsia"/>
          <w:sz w:val="24"/>
          <w:szCs w:val="24"/>
        </w:rPr>
        <w:t>另一种相关技术的系统架构图</w:t>
      </w:r>
      <w:r w:rsidR="005C0B2A">
        <w:rPr>
          <w:rFonts w:hint="eastAsia"/>
          <w:sz w:val="24"/>
          <w:szCs w:val="24"/>
        </w:rPr>
        <w:t>；</w:t>
      </w:r>
    </w:p>
    <w:p w14:paraId="66443EB2" w14:textId="35567887" w:rsidR="002B7341" w:rsidRDefault="005C0B2A">
      <w:pPr>
        <w:spacing w:line="264" w:lineRule="auto"/>
        <w:ind w:firstLineChars="196" w:firstLine="470"/>
        <w:rPr>
          <w:sz w:val="24"/>
        </w:rPr>
      </w:pPr>
      <w:r>
        <w:rPr>
          <w:rFonts w:hint="eastAsia"/>
          <w:sz w:val="24"/>
          <w:szCs w:val="24"/>
        </w:rPr>
        <w:t>图</w:t>
      </w:r>
      <w:r>
        <w:rPr>
          <w:rFonts w:hint="eastAsia"/>
          <w:sz w:val="24"/>
          <w:szCs w:val="24"/>
        </w:rPr>
        <w:t>6</w:t>
      </w:r>
      <w:r>
        <w:rPr>
          <w:rFonts w:hint="eastAsia"/>
          <w:sz w:val="24"/>
          <w:szCs w:val="24"/>
        </w:rPr>
        <w:t>是本发明的另一种相关技术的模型架构图</w:t>
      </w:r>
      <w:r w:rsidR="00006301">
        <w:rPr>
          <w:rFonts w:hint="eastAsia"/>
          <w:sz w:val="24"/>
          <w:szCs w:val="24"/>
        </w:rPr>
        <w:t>。</w:t>
      </w:r>
    </w:p>
    <w:p w14:paraId="4C10E4FA" w14:textId="77777777" w:rsidR="0090246C" w:rsidRDefault="00A958A5">
      <w:pPr>
        <w:spacing w:line="264" w:lineRule="auto"/>
        <w:rPr>
          <w:b/>
          <w:bCs/>
          <w:sz w:val="24"/>
        </w:rPr>
      </w:pPr>
      <w:r>
        <w:rPr>
          <w:b/>
          <w:bCs/>
          <w:sz w:val="24"/>
        </w:rPr>
        <w:t>具体实施方式</w:t>
      </w:r>
    </w:p>
    <w:p w14:paraId="451A5414" w14:textId="242D12FD" w:rsidR="004512FD" w:rsidRDefault="004512FD">
      <w:pPr>
        <w:spacing w:line="264" w:lineRule="auto"/>
        <w:ind w:firstLineChars="194" w:firstLine="466"/>
        <w:rPr>
          <w:sz w:val="24"/>
        </w:rPr>
      </w:pPr>
      <w:r w:rsidRPr="00EE1552">
        <w:rPr>
          <w:rFonts w:hint="eastAsia"/>
          <w:sz w:val="24"/>
        </w:rPr>
        <w:t>在</w:t>
      </w:r>
      <w:r>
        <w:rPr>
          <w:sz w:val="24"/>
        </w:rPr>
        <w:t>本发明</w:t>
      </w:r>
      <w:r w:rsidRPr="00EE1552">
        <w:rPr>
          <w:rFonts w:hint="eastAsia"/>
          <w:sz w:val="24"/>
        </w:rPr>
        <w:t>的描述中，如果涉及到“若干”，其含义是一个以上</w:t>
      </w:r>
      <w:r>
        <w:rPr>
          <w:rFonts w:hint="eastAsia"/>
          <w:sz w:val="24"/>
        </w:rPr>
        <w:t>；</w:t>
      </w:r>
      <w:r w:rsidRPr="00EE1552">
        <w:rPr>
          <w:rFonts w:hint="eastAsia"/>
          <w:sz w:val="24"/>
        </w:rPr>
        <w:t>如果涉及到</w:t>
      </w:r>
      <w:r w:rsidRPr="00EE1552">
        <w:rPr>
          <w:rFonts w:hint="eastAsia"/>
          <w:sz w:val="24"/>
        </w:rPr>
        <w:t xml:space="preserve"> </w:t>
      </w:r>
      <w:r w:rsidRPr="00EE1552">
        <w:rPr>
          <w:rFonts w:hint="eastAsia"/>
          <w:sz w:val="24"/>
        </w:rPr>
        <w:t>“多个”</w:t>
      </w:r>
      <w:r>
        <w:rPr>
          <w:rFonts w:hint="eastAsia"/>
          <w:sz w:val="24"/>
        </w:rPr>
        <w:t>，其含义是两个以上；</w:t>
      </w:r>
      <w:r w:rsidRPr="00EE1552">
        <w:rPr>
          <w:rFonts w:hint="eastAsia"/>
          <w:sz w:val="24"/>
        </w:rPr>
        <w:t>如果涉及到“大于”、“小于”、“超过”，均应理解为不包括本数</w:t>
      </w:r>
      <w:r>
        <w:rPr>
          <w:rFonts w:hint="eastAsia"/>
          <w:sz w:val="24"/>
        </w:rPr>
        <w:t>；</w:t>
      </w:r>
      <w:r w:rsidRPr="00EE1552">
        <w:rPr>
          <w:rFonts w:hint="eastAsia"/>
          <w:sz w:val="24"/>
        </w:rPr>
        <w:t>如果涉及到“以上”、“以下”、“以内”，均应理解为包括本数。如果涉及到“第一”、“第二”</w:t>
      </w:r>
      <w:r>
        <w:rPr>
          <w:rFonts w:hint="eastAsia"/>
          <w:sz w:val="24"/>
        </w:rPr>
        <w:t>等</w:t>
      </w:r>
      <w:r w:rsidRPr="00EE1552">
        <w:rPr>
          <w:rFonts w:hint="eastAsia"/>
          <w:sz w:val="24"/>
        </w:rPr>
        <w:t>，应当理解为</w:t>
      </w:r>
      <w:r>
        <w:rPr>
          <w:rFonts w:hint="eastAsia"/>
          <w:sz w:val="24"/>
        </w:rPr>
        <w:t>仅用于相同或是相似技术特征名称的</w:t>
      </w:r>
      <w:r w:rsidRPr="00EE1552">
        <w:rPr>
          <w:rFonts w:hint="eastAsia"/>
          <w:sz w:val="24"/>
        </w:rPr>
        <w:t>区分，而不能理解为暗示</w:t>
      </w:r>
      <w:r>
        <w:rPr>
          <w:rFonts w:hint="eastAsia"/>
          <w:sz w:val="24"/>
        </w:rPr>
        <w:t>/</w:t>
      </w:r>
      <w:r>
        <w:rPr>
          <w:rFonts w:hint="eastAsia"/>
          <w:sz w:val="24"/>
        </w:rPr>
        <w:t>指明技术特征的</w:t>
      </w:r>
      <w:r w:rsidRPr="00EE1552">
        <w:rPr>
          <w:rFonts w:hint="eastAsia"/>
          <w:sz w:val="24"/>
        </w:rPr>
        <w:t>相对重要性</w:t>
      </w:r>
      <w:r>
        <w:rPr>
          <w:rFonts w:hint="eastAsia"/>
          <w:sz w:val="24"/>
        </w:rPr>
        <w:t>，不能理解为</w:t>
      </w:r>
      <w:r w:rsidRPr="00EE1552">
        <w:rPr>
          <w:rFonts w:hint="eastAsia"/>
          <w:sz w:val="24"/>
        </w:rPr>
        <w:t>暗示</w:t>
      </w:r>
      <w:r>
        <w:rPr>
          <w:rFonts w:hint="eastAsia"/>
          <w:sz w:val="24"/>
        </w:rPr>
        <w:t>/</w:t>
      </w:r>
      <w:r>
        <w:rPr>
          <w:rFonts w:hint="eastAsia"/>
          <w:sz w:val="24"/>
        </w:rPr>
        <w:t>指明</w:t>
      </w:r>
      <w:r w:rsidRPr="00EE1552">
        <w:rPr>
          <w:rFonts w:hint="eastAsia"/>
          <w:sz w:val="24"/>
        </w:rPr>
        <w:t>技术特征的数量</w:t>
      </w:r>
      <w:r>
        <w:rPr>
          <w:rFonts w:hint="eastAsia"/>
          <w:sz w:val="24"/>
        </w:rPr>
        <w:t>，也不能理解为</w:t>
      </w:r>
      <w:r w:rsidRPr="00EE1552">
        <w:rPr>
          <w:rFonts w:hint="eastAsia"/>
          <w:sz w:val="24"/>
        </w:rPr>
        <w:t>暗示</w:t>
      </w:r>
      <w:r>
        <w:rPr>
          <w:rFonts w:hint="eastAsia"/>
          <w:sz w:val="24"/>
        </w:rPr>
        <w:t>/</w:t>
      </w:r>
      <w:r>
        <w:rPr>
          <w:rFonts w:hint="eastAsia"/>
          <w:sz w:val="24"/>
        </w:rPr>
        <w:t>指明</w:t>
      </w:r>
      <w:r w:rsidRPr="00EE1552">
        <w:rPr>
          <w:rFonts w:hint="eastAsia"/>
          <w:sz w:val="24"/>
        </w:rPr>
        <w:t>技术特征的先后关系。</w:t>
      </w:r>
    </w:p>
    <w:p w14:paraId="1C0FA6F1" w14:textId="3A6E15C1" w:rsidR="006556AE" w:rsidRDefault="006556AE" w:rsidP="006556AE">
      <w:pPr>
        <w:spacing w:line="264" w:lineRule="auto"/>
        <w:ind w:firstLineChars="194" w:firstLine="466"/>
        <w:rPr>
          <w:rFonts w:hAnsi="宋体"/>
          <w:sz w:val="24"/>
          <w:szCs w:val="24"/>
        </w:rPr>
      </w:pPr>
      <w:r w:rsidRPr="00F1352B">
        <w:rPr>
          <w:rFonts w:hAnsi="宋体" w:hint="eastAsia"/>
          <w:sz w:val="24"/>
          <w:szCs w:val="24"/>
        </w:rPr>
        <w:t>在详细描述</w:t>
      </w:r>
      <w:r w:rsidRPr="00F1352B">
        <w:rPr>
          <w:rFonts w:hAnsi="宋体"/>
          <w:sz w:val="24"/>
          <w:szCs w:val="24"/>
        </w:rPr>
        <w:t>本发明</w:t>
      </w:r>
      <w:r w:rsidRPr="00F1352B">
        <w:rPr>
          <w:rFonts w:hAnsi="宋体" w:hint="eastAsia"/>
          <w:sz w:val="24"/>
          <w:szCs w:val="24"/>
        </w:rPr>
        <w:t>的较优的实施例之前，先对相关的技术进行说明。其中，涉及的</w:t>
      </w:r>
      <w:r>
        <w:rPr>
          <w:rFonts w:hAnsi="宋体"/>
          <w:sz w:val="24"/>
          <w:szCs w:val="24"/>
        </w:rPr>
        <w:t>缩略语和关键术语定义</w:t>
      </w:r>
      <w:r>
        <w:rPr>
          <w:rFonts w:hAnsi="宋体" w:hint="eastAsia"/>
          <w:sz w:val="24"/>
          <w:szCs w:val="24"/>
        </w:rPr>
        <w:t>包括：</w:t>
      </w:r>
      <w:r>
        <w:rPr>
          <w:rFonts w:hAnsi="宋体" w:hint="eastAsia"/>
          <w:sz w:val="24"/>
          <w:szCs w:val="24"/>
        </w:rPr>
        <w:t>LLM</w:t>
      </w:r>
      <w:r>
        <w:rPr>
          <w:rFonts w:hAnsi="宋体" w:hint="eastAsia"/>
          <w:sz w:val="24"/>
          <w:szCs w:val="24"/>
        </w:rPr>
        <w:t>，指的是</w:t>
      </w:r>
      <w:r>
        <w:rPr>
          <w:rFonts w:hAnsi="宋体" w:hint="eastAsia"/>
          <w:sz w:val="24"/>
          <w:szCs w:val="24"/>
        </w:rPr>
        <w:t>Large</w:t>
      </w:r>
      <w:r w:rsidRPr="00EE7225">
        <w:rPr>
          <w:rFonts w:hAnsi="宋体"/>
          <w:sz w:val="24"/>
          <w:szCs w:val="24"/>
        </w:rPr>
        <w:t xml:space="preserve"> </w:t>
      </w:r>
      <w:r>
        <w:rPr>
          <w:rFonts w:hAnsi="宋体" w:hint="eastAsia"/>
          <w:sz w:val="24"/>
          <w:szCs w:val="24"/>
        </w:rPr>
        <w:t>Language</w:t>
      </w:r>
      <w:r w:rsidRPr="00EE7225">
        <w:rPr>
          <w:rFonts w:hAnsi="宋体"/>
          <w:sz w:val="24"/>
          <w:szCs w:val="24"/>
        </w:rPr>
        <w:t xml:space="preserve"> </w:t>
      </w:r>
      <w:r>
        <w:rPr>
          <w:rFonts w:hAnsi="宋体" w:hint="eastAsia"/>
          <w:sz w:val="24"/>
          <w:szCs w:val="24"/>
        </w:rPr>
        <w:t>Model</w:t>
      </w:r>
      <w:r>
        <w:rPr>
          <w:rFonts w:hAnsi="宋体" w:hint="eastAsia"/>
          <w:sz w:val="24"/>
          <w:szCs w:val="24"/>
        </w:rPr>
        <w:t>，即</w:t>
      </w:r>
      <w:r w:rsidRPr="00924963">
        <w:rPr>
          <w:rFonts w:hAnsi="宋体" w:hint="eastAsia"/>
          <w:sz w:val="24"/>
          <w:szCs w:val="24"/>
        </w:rPr>
        <w:t>大型语言模型</w:t>
      </w:r>
      <w:r>
        <w:rPr>
          <w:rFonts w:hAnsi="宋体" w:hint="eastAsia"/>
          <w:sz w:val="24"/>
          <w:szCs w:val="24"/>
        </w:rPr>
        <w:t>，</w:t>
      </w:r>
      <w:r w:rsidR="00AD5212">
        <w:rPr>
          <w:rFonts w:hAnsi="宋体" w:hint="eastAsia"/>
          <w:sz w:val="24"/>
          <w:szCs w:val="24"/>
        </w:rPr>
        <w:t>也</w:t>
      </w:r>
      <w:r w:rsidR="00E74A93">
        <w:rPr>
          <w:rFonts w:hAnsi="宋体" w:hint="eastAsia"/>
          <w:sz w:val="24"/>
          <w:szCs w:val="24"/>
        </w:rPr>
        <w:t>称</w:t>
      </w:r>
      <w:r w:rsidR="00AD5212">
        <w:rPr>
          <w:rFonts w:hAnsi="宋体" w:hint="eastAsia"/>
          <w:sz w:val="24"/>
          <w:szCs w:val="24"/>
        </w:rPr>
        <w:t>大语言模型或大模型，</w:t>
      </w:r>
      <w:r w:rsidRPr="00924963">
        <w:rPr>
          <w:rFonts w:hAnsi="宋体" w:hint="eastAsia"/>
          <w:sz w:val="24"/>
          <w:szCs w:val="24"/>
        </w:rPr>
        <w:t>是一种基于深度学习技术的人工智能模型，具有</w:t>
      </w:r>
      <w:r>
        <w:rPr>
          <w:rFonts w:hAnsi="宋体" w:hint="eastAsia"/>
          <w:sz w:val="24"/>
          <w:szCs w:val="24"/>
        </w:rPr>
        <w:t>规模庞大的参数量以及强大的自然语言处理能力。</w:t>
      </w:r>
      <w:r>
        <w:rPr>
          <w:rFonts w:hAnsi="宋体" w:hint="eastAsia"/>
          <w:sz w:val="24"/>
          <w:szCs w:val="24"/>
        </w:rPr>
        <w:t>Transformer</w:t>
      </w:r>
      <w:r>
        <w:rPr>
          <w:rFonts w:hAnsi="宋体" w:hint="eastAsia"/>
          <w:sz w:val="24"/>
          <w:szCs w:val="24"/>
        </w:rPr>
        <w:t>，</w:t>
      </w:r>
      <w:r w:rsidRPr="00F36A7E">
        <w:rPr>
          <w:rFonts w:hAnsi="宋体" w:hint="eastAsia"/>
          <w:sz w:val="24"/>
          <w:szCs w:val="24"/>
        </w:rPr>
        <w:t>由论文《</w:t>
      </w:r>
      <w:r w:rsidRPr="00F36A7E">
        <w:rPr>
          <w:rFonts w:hAnsi="宋体" w:hint="eastAsia"/>
          <w:sz w:val="24"/>
          <w:szCs w:val="24"/>
        </w:rPr>
        <w:t>Attention is All You Need</w:t>
      </w:r>
      <w:r w:rsidRPr="00F36A7E">
        <w:rPr>
          <w:rFonts w:hAnsi="宋体" w:hint="eastAsia"/>
          <w:sz w:val="24"/>
          <w:szCs w:val="24"/>
        </w:rPr>
        <w:t>》提出</w:t>
      </w:r>
      <w:r>
        <w:rPr>
          <w:rFonts w:hAnsi="宋体" w:hint="eastAsia"/>
          <w:sz w:val="24"/>
          <w:szCs w:val="24"/>
        </w:rPr>
        <w:t>的基于</w:t>
      </w:r>
      <w:r>
        <w:rPr>
          <w:rFonts w:hAnsi="宋体" w:hint="eastAsia"/>
          <w:sz w:val="24"/>
          <w:szCs w:val="24"/>
        </w:rPr>
        <w:t>Self</w:t>
      </w:r>
      <w:r>
        <w:rPr>
          <w:rFonts w:hAnsi="宋体"/>
          <w:sz w:val="24"/>
          <w:szCs w:val="24"/>
        </w:rPr>
        <w:t>-A</w:t>
      </w:r>
      <w:r>
        <w:rPr>
          <w:rFonts w:hAnsi="宋体" w:hint="eastAsia"/>
          <w:sz w:val="24"/>
          <w:szCs w:val="24"/>
        </w:rPr>
        <w:t>ttention</w:t>
      </w:r>
      <w:r>
        <w:rPr>
          <w:rFonts w:hAnsi="宋体" w:hint="eastAsia"/>
          <w:sz w:val="24"/>
          <w:szCs w:val="24"/>
        </w:rPr>
        <w:t>机制的机器学习模型。</w:t>
      </w:r>
      <w:r>
        <w:rPr>
          <w:rFonts w:hAnsi="宋体" w:hint="eastAsia"/>
          <w:sz w:val="24"/>
          <w:szCs w:val="24"/>
        </w:rPr>
        <w:t>Self-reflection</w:t>
      </w:r>
      <w:r>
        <w:rPr>
          <w:rFonts w:hAnsi="宋体" w:hint="eastAsia"/>
          <w:sz w:val="24"/>
          <w:szCs w:val="24"/>
        </w:rPr>
        <w:t>自我反思，是指大型语言模型具有的一种评估并改善自身生成的输出的能力，旨在提升模型可靠性。</w:t>
      </w:r>
      <w:r>
        <w:rPr>
          <w:rFonts w:hAnsi="宋体" w:hint="eastAsia"/>
          <w:sz w:val="24"/>
          <w:szCs w:val="24"/>
        </w:rPr>
        <w:t xml:space="preserve">Knowledge </w:t>
      </w:r>
      <w:r w:rsidRPr="00313023">
        <w:rPr>
          <w:rFonts w:hAnsi="宋体"/>
          <w:sz w:val="24"/>
          <w:szCs w:val="24"/>
        </w:rPr>
        <w:t>Condensation</w:t>
      </w:r>
      <w:r>
        <w:rPr>
          <w:rFonts w:hAnsi="宋体" w:hint="eastAsia"/>
          <w:sz w:val="24"/>
          <w:szCs w:val="24"/>
        </w:rPr>
        <w:t>知识凝练，大型语言模型所具备的能够将海量、繁杂的知识信息进行提炼、压缩与整合，形成更加结构化、高效且精准的知识表示的能力</w:t>
      </w:r>
      <w:r w:rsidR="00C11D25">
        <w:rPr>
          <w:rFonts w:hAnsi="宋体" w:hint="eastAsia"/>
          <w:sz w:val="24"/>
          <w:szCs w:val="24"/>
        </w:rPr>
        <w:t>；</w:t>
      </w:r>
      <w:r w:rsidR="00C11D25">
        <w:rPr>
          <w:rFonts w:hAnsi="宋体" w:hint="eastAsia"/>
          <w:sz w:val="24"/>
          <w:szCs w:val="24"/>
        </w:rPr>
        <w:t>R</w:t>
      </w:r>
      <w:r w:rsidR="00C11D25">
        <w:rPr>
          <w:rFonts w:hAnsi="宋体"/>
          <w:sz w:val="24"/>
          <w:szCs w:val="24"/>
        </w:rPr>
        <w:t>AG</w:t>
      </w:r>
      <w:r w:rsidR="00C11D25">
        <w:rPr>
          <w:rFonts w:hAnsi="宋体" w:hint="eastAsia"/>
          <w:sz w:val="24"/>
          <w:szCs w:val="24"/>
        </w:rPr>
        <w:t>，指的是</w:t>
      </w:r>
      <w:r w:rsidR="00666146" w:rsidRPr="00666146">
        <w:rPr>
          <w:rFonts w:hAnsi="宋体"/>
          <w:sz w:val="24"/>
          <w:szCs w:val="24"/>
        </w:rPr>
        <w:t>Retrieval-augmented Generation</w:t>
      </w:r>
      <w:r w:rsidR="00C11D25">
        <w:rPr>
          <w:rFonts w:hAnsi="宋体" w:hint="eastAsia"/>
          <w:sz w:val="24"/>
          <w:szCs w:val="24"/>
        </w:rPr>
        <w:t>，即</w:t>
      </w:r>
      <w:r w:rsidR="00C11D25" w:rsidRPr="00C11D25">
        <w:rPr>
          <w:rFonts w:hAnsi="宋体"/>
          <w:sz w:val="24"/>
          <w:szCs w:val="24"/>
        </w:rPr>
        <w:t>检索增强生成</w:t>
      </w:r>
      <w:r>
        <w:rPr>
          <w:rFonts w:hAnsi="宋体" w:hint="eastAsia"/>
          <w:sz w:val="24"/>
          <w:szCs w:val="24"/>
        </w:rPr>
        <w:t>。</w:t>
      </w:r>
    </w:p>
    <w:p w14:paraId="13767772" w14:textId="4091CB11" w:rsidR="00AD5212" w:rsidRDefault="001B1E59" w:rsidP="00AD5212">
      <w:pPr>
        <w:spacing w:line="264" w:lineRule="auto"/>
        <w:ind w:firstLineChars="194" w:firstLine="466"/>
        <w:rPr>
          <w:rFonts w:hAnsi="宋体"/>
          <w:sz w:val="24"/>
          <w:szCs w:val="24"/>
        </w:rPr>
      </w:pPr>
      <w:r w:rsidRPr="00AD5212">
        <w:rPr>
          <w:rFonts w:hAnsi="宋体" w:hint="eastAsia"/>
          <w:sz w:val="24"/>
          <w:szCs w:val="24"/>
        </w:rPr>
        <w:lastRenderedPageBreak/>
        <w:t>与本发明相关的一种技术方案</w:t>
      </w:r>
      <w:r w:rsidR="00AD5212" w:rsidRPr="00AD5212">
        <w:rPr>
          <w:rFonts w:hAnsi="宋体" w:hint="eastAsia"/>
          <w:sz w:val="24"/>
          <w:szCs w:val="24"/>
        </w:rPr>
        <w:t>是</w:t>
      </w:r>
      <w:r w:rsidR="003D7BE3">
        <w:rPr>
          <w:rFonts w:hAnsi="宋体" w:hint="eastAsia"/>
          <w:sz w:val="24"/>
          <w:szCs w:val="24"/>
        </w:rPr>
        <w:t>交互式</w:t>
      </w:r>
      <w:r w:rsidR="00AD5212" w:rsidRPr="00AD5212">
        <w:rPr>
          <w:rFonts w:hAnsi="宋体" w:hint="eastAsia"/>
          <w:sz w:val="24"/>
          <w:szCs w:val="24"/>
        </w:rPr>
        <w:t>反思方法。</w:t>
      </w:r>
      <w:r w:rsidR="00AD5212" w:rsidRPr="00AD5212">
        <w:rPr>
          <w:rFonts w:hAnsi="宋体" w:hint="eastAsia"/>
          <w:sz w:val="24"/>
          <w:szCs w:val="24"/>
        </w:rPr>
        <w:t>Ziwei</w:t>
      </w:r>
      <w:r w:rsidR="00AD5212" w:rsidRPr="00AD5212">
        <w:rPr>
          <w:rFonts w:hAnsi="宋体"/>
          <w:sz w:val="24"/>
          <w:szCs w:val="24"/>
        </w:rPr>
        <w:t xml:space="preserve"> </w:t>
      </w:r>
      <w:r w:rsidR="00AD5212" w:rsidRPr="00AD5212">
        <w:rPr>
          <w:rFonts w:hAnsi="宋体" w:hint="eastAsia"/>
          <w:sz w:val="24"/>
          <w:szCs w:val="24"/>
        </w:rPr>
        <w:t>Ji</w:t>
      </w:r>
      <w:r w:rsidR="00AD5212" w:rsidRPr="00AD5212">
        <w:rPr>
          <w:rFonts w:hAnsi="宋体" w:hint="eastAsia"/>
          <w:sz w:val="24"/>
          <w:szCs w:val="24"/>
        </w:rPr>
        <w:t>等人提出了</w:t>
      </w:r>
      <w:r w:rsidR="003D7BE3">
        <w:rPr>
          <w:rFonts w:hAnsi="宋体" w:hint="eastAsia"/>
          <w:sz w:val="24"/>
          <w:szCs w:val="24"/>
        </w:rPr>
        <w:t>一种交互式</w:t>
      </w:r>
      <w:r w:rsidR="00AD5212" w:rsidRPr="00AD5212">
        <w:rPr>
          <w:rFonts w:hAnsi="宋体" w:hint="eastAsia"/>
          <w:sz w:val="24"/>
          <w:szCs w:val="24"/>
        </w:rPr>
        <w:t>反思方法，该方法结合了知识获取和答案生成。通过反馈过程稳步提高了生成答案的事实性、一致性和内涵。利用</w:t>
      </w:r>
      <w:r w:rsidR="00AD5212" w:rsidRPr="00AD5212">
        <w:rPr>
          <w:rFonts w:hAnsi="宋体" w:hint="eastAsia"/>
          <w:sz w:val="24"/>
          <w:szCs w:val="24"/>
        </w:rPr>
        <w:t>LLMs</w:t>
      </w:r>
      <w:r w:rsidR="00AD5212" w:rsidRPr="00AD5212">
        <w:rPr>
          <w:rFonts w:hAnsi="宋体" w:hint="eastAsia"/>
          <w:sz w:val="24"/>
          <w:szCs w:val="24"/>
        </w:rPr>
        <w:t>的交互性和多任务处理能力，逐步产生更准确的答案。</w:t>
      </w:r>
    </w:p>
    <w:p w14:paraId="18F2BA06" w14:textId="55FB4ECD" w:rsidR="00AD5212" w:rsidRPr="00AD5212" w:rsidRDefault="004272E2" w:rsidP="00AD5212">
      <w:pPr>
        <w:spacing w:line="264" w:lineRule="auto"/>
        <w:ind w:firstLineChars="194" w:firstLine="466"/>
        <w:rPr>
          <w:rFonts w:hAnsi="宋体"/>
          <w:sz w:val="24"/>
          <w:szCs w:val="24"/>
        </w:rPr>
      </w:pPr>
      <w:r>
        <w:rPr>
          <w:rFonts w:hAnsi="宋体" w:hint="eastAsia"/>
          <w:sz w:val="24"/>
          <w:szCs w:val="24"/>
        </w:rPr>
        <w:t>这一</w:t>
      </w:r>
      <w:r w:rsidR="00AD5212" w:rsidRPr="00AD5212">
        <w:rPr>
          <w:rFonts w:hAnsi="宋体" w:hint="eastAsia"/>
          <w:sz w:val="24"/>
          <w:szCs w:val="24"/>
        </w:rPr>
        <w:t>技术方案聚焦在医疗领域，涉及不常见的专业概念和潜在的社会风险，使得幻觉带来的挑战尤为关键，因为不准确或误导性的信息会对患者护理造成严重后果。</w:t>
      </w:r>
      <w:r>
        <w:rPr>
          <w:rFonts w:hAnsi="宋体" w:hint="eastAsia"/>
          <w:sz w:val="24"/>
          <w:szCs w:val="24"/>
        </w:rPr>
        <w:t>其</w:t>
      </w:r>
      <w:r w:rsidR="00AD5212" w:rsidRPr="00AD5212">
        <w:rPr>
          <w:rFonts w:hAnsi="宋体" w:hint="eastAsia"/>
          <w:sz w:val="24"/>
          <w:szCs w:val="24"/>
        </w:rPr>
        <w:t>系统设计了一个迭代的、内省的过程，它利用了</w:t>
      </w:r>
      <w:r w:rsidR="00AD5212" w:rsidRPr="00AD5212">
        <w:rPr>
          <w:rFonts w:hAnsi="宋体" w:hint="eastAsia"/>
          <w:sz w:val="24"/>
          <w:szCs w:val="24"/>
        </w:rPr>
        <w:t xml:space="preserve"> LLMs</w:t>
      </w:r>
      <w:r w:rsidR="00AD5212" w:rsidRPr="00AD5212">
        <w:rPr>
          <w:rFonts w:hAnsi="宋体" w:hint="eastAsia"/>
          <w:sz w:val="24"/>
          <w:szCs w:val="24"/>
        </w:rPr>
        <w:t>的多轮交互性和多任务能力。其中涉及到自我反思方法，首先为给定问题生成相关背景知识，然后进行事实性评估。一旦检测到差异，模型就会被敦促自我纠正，利用其固有的能力来完善知识。这个循环过程会重复下去，直到达到令人满意的事实水平。在回答阶段，采用类似的生成</w:t>
      </w:r>
      <w:r w:rsidR="00AD5212" w:rsidRPr="00AD5212">
        <w:rPr>
          <w:rFonts w:hAnsi="宋体" w:hint="eastAsia"/>
          <w:sz w:val="24"/>
          <w:szCs w:val="24"/>
        </w:rPr>
        <w:t>-</w:t>
      </w:r>
      <w:r w:rsidR="00AD5212" w:rsidRPr="00AD5212">
        <w:rPr>
          <w:rFonts w:hAnsi="宋体" w:hint="eastAsia"/>
          <w:sz w:val="24"/>
          <w:szCs w:val="24"/>
        </w:rPr>
        <w:t>分数</w:t>
      </w:r>
      <w:r w:rsidR="00AD5212" w:rsidRPr="00AD5212">
        <w:rPr>
          <w:rFonts w:hAnsi="宋体" w:hint="eastAsia"/>
          <w:sz w:val="24"/>
          <w:szCs w:val="24"/>
        </w:rPr>
        <w:t>-</w:t>
      </w:r>
      <w:r w:rsidR="00AD5212" w:rsidRPr="00AD5212">
        <w:rPr>
          <w:rFonts w:hAnsi="宋体" w:hint="eastAsia"/>
          <w:sz w:val="24"/>
          <w:szCs w:val="24"/>
        </w:rPr>
        <w:t>细化策略来确保生成的答案与背景知识之间的一致性。此外，在答案和问题之间进行蕴涵评估。如果生成的答案不符合标准，该过程返回到初始阶段，重复该循环。</w:t>
      </w:r>
    </w:p>
    <w:p w14:paraId="32D730AD" w14:textId="5CCE3521" w:rsidR="00AD5212" w:rsidRPr="00AD5212" w:rsidRDefault="00AD5212" w:rsidP="00AD5212">
      <w:pPr>
        <w:spacing w:line="264" w:lineRule="auto"/>
        <w:ind w:firstLineChars="194" w:firstLine="466"/>
        <w:rPr>
          <w:rFonts w:hAnsi="宋体"/>
          <w:sz w:val="24"/>
          <w:szCs w:val="24"/>
        </w:rPr>
      </w:pPr>
      <w:r w:rsidRPr="00AD5212">
        <w:rPr>
          <w:rFonts w:hAnsi="宋体" w:hint="eastAsia"/>
          <w:sz w:val="24"/>
          <w:szCs w:val="24"/>
        </w:rPr>
        <w:t>具体来说，</w:t>
      </w:r>
      <w:r w:rsidR="004272E2">
        <w:rPr>
          <w:rFonts w:hAnsi="宋体" w:hint="eastAsia"/>
          <w:sz w:val="24"/>
          <w:szCs w:val="24"/>
        </w:rPr>
        <w:t>如图</w:t>
      </w:r>
      <w:r w:rsidR="004272E2">
        <w:rPr>
          <w:rFonts w:hAnsi="宋体" w:hint="eastAsia"/>
          <w:sz w:val="24"/>
          <w:szCs w:val="24"/>
        </w:rPr>
        <w:t>4</w:t>
      </w:r>
      <w:r w:rsidR="004272E2">
        <w:rPr>
          <w:rFonts w:hAnsi="宋体" w:hint="eastAsia"/>
          <w:sz w:val="24"/>
          <w:szCs w:val="24"/>
        </w:rPr>
        <w:t>所示，</w:t>
      </w:r>
      <w:r w:rsidR="000A4ED4">
        <w:rPr>
          <w:rFonts w:hAnsi="宋体" w:hint="eastAsia"/>
          <w:sz w:val="24"/>
          <w:szCs w:val="24"/>
        </w:rPr>
        <w:t>其</w:t>
      </w:r>
      <w:r w:rsidRPr="00AD5212">
        <w:rPr>
          <w:rFonts w:hAnsi="宋体" w:hint="eastAsia"/>
          <w:sz w:val="24"/>
          <w:szCs w:val="24"/>
        </w:rPr>
        <w:t>系统包括三个循环：事实知识获取循环、</w:t>
      </w:r>
      <w:bookmarkStart w:id="0" w:name="OLE_LINK1"/>
      <w:r w:rsidRPr="00AD5212">
        <w:rPr>
          <w:rFonts w:hAnsi="宋体" w:hint="eastAsia"/>
          <w:sz w:val="24"/>
          <w:szCs w:val="24"/>
        </w:rPr>
        <w:t>知识一致性回答循环</w:t>
      </w:r>
      <w:bookmarkEnd w:id="0"/>
      <w:r w:rsidRPr="00AD5212">
        <w:rPr>
          <w:rFonts w:hAnsi="宋体" w:hint="eastAsia"/>
          <w:sz w:val="24"/>
          <w:szCs w:val="24"/>
        </w:rPr>
        <w:t>和问题蕴涵回答循环。</w:t>
      </w:r>
    </w:p>
    <w:p w14:paraId="0473350B" w14:textId="77777777" w:rsidR="00AD5212" w:rsidRPr="00AD5212" w:rsidRDefault="00AD5212" w:rsidP="00AD5212">
      <w:pPr>
        <w:spacing w:line="264" w:lineRule="auto"/>
        <w:ind w:firstLineChars="194" w:firstLine="466"/>
        <w:rPr>
          <w:rFonts w:hAnsi="宋体"/>
          <w:sz w:val="24"/>
          <w:szCs w:val="24"/>
        </w:rPr>
      </w:pPr>
      <w:r w:rsidRPr="00AD5212">
        <w:rPr>
          <w:rFonts w:hAnsi="宋体" w:hint="eastAsia"/>
          <w:sz w:val="24"/>
          <w:szCs w:val="24"/>
        </w:rPr>
        <w:t>(1)</w:t>
      </w:r>
      <w:r w:rsidRPr="00AD5212">
        <w:rPr>
          <w:rFonts w:hAnsi="宋体" w:hint="eastAsia"/>
          <w:sz w:val="24"/>
          <w:szCs w:val="24"/>
        </w:rPr>
        <w:t>事实知识获取循环：首先，模型根据提供的问题生成背景知识。此步骤利用了</w:t>
      </w:r>
      <w:r w:rsidRPr="00AD5212">
        <w:rPr>
          <w:rFonts w:hAnsi="宋体" w:hint="eastAsia"/>
          <w:sz w:val="24"/>
          <w:szCs w:val="24"/>
        </w:rPr>
        <w:t>LLMs</w:t>
      </w:r>
      <w:r w:rsidRPr="00AD5212">
        <w:rPr>
          <w:rFonts w:hAnsi="宋体" w:hint="eastAsia"/>
          <w:sz w:val="24"/>
          <w:szCs w:val="24"/>
        </w:rPr>
        <w:t>理解上下文的固有能力。然后，使用评分器对生成的知识进行事实性评估。如果事实性分数低于评估阶段设定的阈值，则会要求模型进行自我反思，要求它“请完善知识以提高其真实性”。</w:t>
      </w:r>
    </w:p>
    <w:p w14:paraId="705859E0" w14:textId="77777777" w:rsidR="004272E2" w:rsidRDefault="00AD5212" w:rsidP="004272E2">
      <w:pPr>
        <w:spacing w:line="264" w:lineRule="auto"/>
        <w:ind w:firstLineChars="194" w:firstLine="466"/>
        <w:rPr>
          <w:rFonts w:hAnsi="宋体"/>
          <w:sz w:val="24"/>
          <w:szCs w:val="24"/>
        </w:rPr>
      </w:pPr>
      <w:r w:rsidRPr="00AD5212">
        <w:rPr>
          <w:rFonts w:hAnsi="宋体" w:hint="eastAsia"/>
          <w:sz w:val="24"/>
          <w:szCs w:val="24"/>
        </w:rPr>
        <w:t>这种</w:t>
      </w:r>
      <w:r w:rsidRPr="00AD5212">
        <w:rPr>
          <w:rFonts w:hAnsi="宋体" w:hint="eastAsia"/>
          <w:sz w:val="24"/>
          <w:szCs w:val="24"/>
        </w:rPr>
        <w:t xml:space="preserve"> generate-score-refine </w:t>
      </w:r>
      <w:r w:rsidRPr="00AD5212">
        <w:rPr>
          <w:rFonts w:hAnsi="宋体" w:hint="eastAsia"/>
          <w:sz w:val="24"/>
          <w:szCs w:val="24"/>
        </w:rPr>
        <w:t>策略以交互方式重复，直到生成的知识达到令人满意的事实性水平。此迭代过程促进了系统与其生成的知识之间的动态和迭代交互。并确保模型逐步完善生成的背景知识，将其与既定事实相结合。</w:t>
      </w:r>
    </w:p>
    <w:p w14:paraId="054E60BC" w14:textId="77777777" w:rsidR="004272E2" w:rsidRDefault="00AD5212" w:rsidP="00AD5212">
      <w:pPr>
        <w:spacing w:line="264" w:lineRule="auto"/>
        <w:ind w:firstLineChars="194" w:firstLine="466"/>
        <w:rPr>
          <w:rFonts w:hAnsi="宋体"/>
          <w:sz w:val="24"/>
          <w:szCs w:val="24"/>
        </w:rPr>
      </w:pPr>
      <w:r w:rsidRPr="00AD5212">
        <w:rPr>
          <w:rFonts w:hAnsi="宋体" w:hint="eastAsia"/>
          <w:sz w:val="24"/>
          <w:szCs w:val="24"/>
        </w:rPr>
        <w:t>(2)</w:t>
      </w:r>
      <w:r w:rsidRPr="00AD5212">
        <w:rPr>
          <w:rFonts w:hAnsi="宋体" w:hint="eastAsia"/>
          <w:sz w:val="24"/>
          <w:szCs w:val="24"/>
        </w:rPr>
        <w:t>知识一致性回答循环：模型继续根据提供的问题和生成知识来生成答案。如果生成的答案的一致性分数低于阈值，则系统会提示模型进行内省、自我纠正，要求它“请优化回复以提高其一致性。”，重复此</w:t>
      </w:r>
      <w:r w:rsidRPr="00AD5212">
        <w:rPr>
          <w:rFonts w:hAnsi="宋体" w:hint="eastAsia"/>
          <w:sz w:val="24"/>
          <w:szCs w:val="24"/>
        </w:rPr>
        <w:t xml:space="preserve"> generate-score-fine </w:t>
      </w:r>
      <w:r w:rsidRPr="00AD5212">
        <w:rPr>
          <w:rFonts w:hAnsi="宋体" w:hint="eastAsia"/>
          <w:sz w:val="24"/>
          <w:szCs w:val="24"/>
        </w:rPr>
        <w:t>策略，直到生成的答案达到一致。此迭代过程可确保模型根据经过审查的背景知识逐步细化生成的答案，从而保持其完整性。</w:t>
      </w:r>
    </w:p>
    <w:p w14:paraId="03B09B7F" w14:textId="77777777" w:rsidR="003D7BE3" w:rsidRDefault="00AD5212" w:rsidP="003D7BE3">
      <w:pPr>
        <w:spacing w:line="264" w:lineRule="auto"/>
        <w:ind w:firstLineChars="194" w:firstLine="466"/>
        <w:rPr>
          <w:rFonts w:hAnsi="宋体"/>
          <w:sz w:val="24"/>
          <w:szCs w:val="24"/>
        </w:rPr>
      </w:pPr>
      <w:r w:rsidRPr="00AD5212">
        <w:rPr>
          <w:rFonts w:hAnsi="宋体" w:hint="eastAsia"/>
          <w:sz w:val="24"/>
          <w:szCs w:val="24"/>
        </w:rPr>
        <w:t>(3)</w:t>
      </w:r>
      <w:r w:rsidRPr="00AD5212">
        <w:rPr>
          <w:rFonts w:hAnsi="宋体" w:hint="eastAsia"/>
          <w:sz w:val="24"/>
          <w:szCs w:val="24"/>
        </w:rPr>
        <w:t>问题蕴涵回答循环：通过相似性分数来评估生成的答案的蕴涵关系，判断这个答案与整个任务所涉及的背景知识、预期语义等是否存在合理的蕴含关系，以此确保答案的合理性以及确实是可被认可的、能够有效回应问题的（即具备可回答性）。如果不符合相应蕴含要求，就得重新循环整个流程来优化答案。</w:t>
      </w:r>
    </w:p>
    <w:p w14:paraId="48007DFC" w14:textId="6EC2446A" w:rsidR="003D7BE3" w:rsidRDefault="003D7BE3" w:rsidP="003D7BE3">
      <w:pPr>
        <w:spacing w:line="264" w:lineRule="auto"/>
        <w:ind w:firstLineChars="194" w:firstLine="466"/>
        <w:rPr>
          <w:rFonts w:hAnsi="宋体"/>
          <w:sz w:val="24"/>
          <w:szCs w:val="24"/>
        </w:rPr>
      </w:pPr>
      <w:r>
        <w:rPr>
          <w:rFonts w:hAnsi="宋体" w:hint="eastAsia"/>
          <w:sz w:val="24"/>
          <w:szCs w:val="24"/>
        </w:rPr>
        <w:lastRenderedPageBreak/>
        <w:t>这种交互式</w:t>
      </w:r>
      <w:r w:rsidRPr="00AD5212">
        <w:rPr>
          <w:rFonts w:hAnsi="宋体" w:hint="eastAsia"/>
          <w:sz w:val="24"/>
          <w:szCs w:val="24"/>
        </w:rPr>
        <w:t>反思方法</w:t>
      </w:r>
      <w:r w:rsidRPr="003D7BE3">
        <w:rPr>
          <w:rFonts w:hAnsi="宋体" w:hint="eastAsia"/>
          <w:sz w:val="24"/>
          <w:szCs w:val="24"/>
        </w:rPr>
        <w:t>的主要工作是对医疗领域的生成式</w:t>
      </w:r>
      <w:r w:rsidRPr="003D7BE3">
        <w:rPr>
          <w:rFonts w:hAnsi="宋体" w:hint="eastAsia"/>
          <w:sz w:val="24"/>
          <w:szCs w:val="24"/>
        </w:rPr>
        <w:t xml:space="preserve"> QA</w:t>
      </w:r>
      <w:r w:rsidRPr="003D7BE3">
        <w:rPr>
          <w:rFonts w:hAnsi="宋体" w:hint="eastAsia"/>
          <w:sz w:val="24"/>
          <w:szCs w:val="24"/>
        </w:rPr>
        <w:t>场景进行减少幻觉的工作。</w:t>
      </w:r>
      <w:r w:rsidR="004B1460">
        <w:rPr>
          <w:rFonts w:hAnsi="宋体" w:hint="eastAsia"/>
          <w:sz w:val="24"/>
          <w:szCs w:val="24"/>
        </w:rPr>
        <w:t>这一技术方案</w:t>
      </w:r>
      <w:r w:rsidRPr="003D7BE3">
        <w:rPr>
          <w:rFonts w:hAnsi="宋体" w:hint="eastAsia"/>
          <w:sz w:val="24"/>
          <w:szCs w:val="24"/>
        </w:rPr>
        <w:t>工作在安全领域或是模型不具有专业知识的情况下，尤其是在复杂或不明确的应用场景下，仍处于早期阶段，尚未准备好直接实际部署。</w:t>
      </w:r>
      <w:r w:rsidR="00F67DE2">
        <w:rPr>
          <w:rFonts w:hAnsi="宋体" w:hint="eastAsia"/>
          <w:sz w:val="24"/>
          <w:szCs w:val="24"/>
        </w:rPr>
        <w:t>并</w:t>
      </w:r>
      <w:r w:rsidRPr="003D7BE3">
        <w:rPr>
          <w:rFonts w:hAnsi="宋体" w:hint="eastAsia"/>
          <w:sz w:val="24"/>
          <w:szCs w:val="24"/>
        </w:rPr>
        <w:t>且</w:t>
      </w:r>
      <w:r w:rsidR="00F67DE2">
        <w:rPr>
          <w:rFonts w:hAnsi="宋体" w:hint="eastAsia"/>
          <w:sz w:val="24"/>
          <w:szCs w:val="24"/>
        </w:rPr>
        <w:t>，这一技术方案</w:t>
      </w:r>
      <w:r w:rsidRPr="003D7BE3">
        <w:rPr>
          <w:rFonts w:hAnsi="宋体" w:hint="eastAsia"/>
          <w:sz w:val="24"/>
          <w:szCs w:val="24"/>
        </w:rPr>
        <w:t>完全依赖于大模型自身的判断和评分，对</w:t>
      </w:r>
      <w:r w:rsidR="00F67DE2">
        <w:rPr>
          <w:rFonts w:hAnsi="宋体" w:hint="eastAsia"/>
          <w:sz w:val="24"/>
          <w:szCs w:val="24"/>
        </w:rPr>
        <w:t>大</w:t>
      </w:r>
      <w:r w:rsidRPr="003D7BE3">
        <w:rPr>
          <w:rFonts w:hAnsi="宋体" w:hint="eastAsia"/>
          <w:sz w:val="24"/>
          <w:szCs w:val="24"/>
        </w:rPr>
        <w:t>模型自身能力要求</w:t>
      </w:r>
      <w:r w:rsidR="00F67DE2">
        <w:rPr>
          <w:rFonts w:hAnsi="宋体" w:hint="eastAsia"/>
          <w:sz w:val="24"/>
          <w:szCs w:val="24"/>
        </w:rPr>
        <w:t>极</w:t>
      </w:r>
      <w:r w:rsidRPr="003D7BE3">
        <w:rPr>
          <w:rFonts w:hAnsi="宋体" w:hint="eastAsia"/>
          <w:sz w:val="24"/>
          <w:szCs w:val="24"/>
        </w:rPr>
        <w:t>高，</w:t>
      </w:r>
      <w:r w:rsidR="00F67DE2">
        <w:rPr>
          <w:rFonts w:hAnsi="宋体" w:hint="eastAsia"/>
          <w:sz w:val="24"/>
          <w:szCs w:val="24"/>
        </w:rPr>
        <w:t>通用性和使用局限大，</w:t>
      </w:r>
      <w:r w:rsidRPr="003D7BE3">
        <w:rPr>
          <w:rFonts w:hAnsi="宋体" w:hint="eastAsia"/>
          <w:sz w:val="24"/>
          <w:szCs w:val="24"/>
        </w:rPr>
        <w:t>无法从历史记录中收获知识以提升能力。</w:t>
      </w:r>
    </w:p>
    <w:p w14:paraId="07D79E2B" w14:textId="4ED7D037" w:rsidR="00F67DE2" w:rsidRPr="00FF6C9A" w:rsidRDefault="00F67DE2" w:rsidP="00F67DE2">
      <w:pPr>
        <w:spacing w:line="264" w:lineRule="auto"/>
        <w:ind w:firstLineChars="194" w:firstLine="466"/>
        <w:rPr>
          <w:sz w:val="24"/>
        </w:rPr>
      </w:pPr>
      <w:r w:rsidRPr="00AD5212">
        <w:rPr>
          <w:rFonts w:hAnsi="宋体" w:hint="eastAsia"/>
          <w:sz w:val="24"/>
          <w:szCs w:val="24"/>
        </w:rPr>
        <w:t>与本发明相关的</w:t>
      </w:r>
      <w:r>
        <w:rPr>
          <w:rFonts w:hAnsi="宋体" w:hint="eastAsia"/>
          <w:sz w:val="24"/>
          <w:szCs w:val="24"/>
        </w:rPr>
        <w:t>另</w:t>
      </w:r>
      <w:r w:rsidRPr="00AD5212">
        <w:rPr>
          <w:rFonts w:hAnsi="宋体" w:hint="eastAsia"/>
          <w:sz w:val="24"/>
          <w:szCs w:val="24"/>
        </w:rPr>
        <w:t>一种技术方案是</w:t>
      </w:r>
      <w:r>
        <w:rPr>
          <w:rFonts w:hAnsi="宋体" w:hint="eastAsia"/>
          <w:sz w:val="24"/>
          <w:szCs w:val="24"/>
        </w:rPr>
        <w:t>协同模型</w:t>
      </w:r>
      <w:r w:rsidRPr="00AD5212">
        <w:rPr>
          <w:rFonts w:hAnsi="宋体" w:hint="eastAsia"/>
          <w:sz w:val="24"/>
          <w:szCs w:val="24"/>
        </w:rPr>
        <w:t>。</w:t>
      </w:r>
      <w:r w:rsidR="00930F74">
        <w:rPr>
          <w:rFonts w:hAnsi="宋体" w:hint="eastAsia"/>
          <w:sz w:val="24"/>
          <w:szCs w:val="24"/>
        </w:rPr>
        <w:t>如图</w:t>
      </w:r>
      <w:r w:rsidR="00930F74">
        <w:rPr>
          <w:rFonts w:hAnsi="宋体" w:hint="eastAsia"/>
          <w:sz w:val="24"/>
          <w:szCs w:val="24"/>
        </w:rPr>
        <w:t>5</w:t>
      </w:r>
      <w:r w:rsidR="00854354">
        <w:rPr>
          <w:rFonts w:hAnsi="宋体" w:hint="eastAsia"/>
          <w:sz w:val="24"/>
          <w:szCs w:val="24"/>
        </w:rPr>
        <w:t>和图</w:t>
      </w:r>
      <w:r w:rsidR="00854354">
        <w:rPr>
          <w:rFonts w:hAnsi="宋体" w:hint="eastAsia"/>
          <w:sz w:val="24"/>
          <w:szCs w:val="24"/>
        </w:rPr>
        <w:t>6</w:t>
      </w:r>
      <w:r w:rsidR="00930F74">
        <w:rPr>
          <w:rFonts w:hAnsi="宋体" w:hint="eastAsia"/>
          <w:sz w:val="24"/>
          <w:szCs w:val="24"/>
        </w:rPr>
        <w:t>所示，</w:t>
      </w:r>
      <w:r>
        <w:rPr>
          <w:rFonts w:hint="eastAsia"/>
          <w:sz w:val="24"/>
          <w:szCs w:val="24"/>
        </w:rPr>
        <w:t>Dongze Hao</w:t>
      </w:r>
      <w:r>
        <w:rPr>
          <w:rFonts w:hint="eastAsia"/>
          <w:sz w:val="24"/>
          <w:szCs w:val="24"/>
        </w:rPr>
        <w:t>等人</w:t>
      </w:r>
      <w:r w:rsidRPr="00DA2CC9">
        <w:rPr>
          <w:rFonts w:hint="eastAsia"/>
          <w:sz w:val="24"/>
          <w:szCs w:val="24"/>
        </w:rPr>
        <w:t>提出了</w:t>
      </w:r>
      <w:r w:rsidRPr="00D73E6D">
        <w:rPr>
          <w:rFonts w:hint="eastAsia"/>
          <w:sz w:val="24"/>
          <w:szCs w:val="24"/>
        </w:rPr>
        <w:t>两个协同模型：知识浓缩模型和知识推理模型。首先</w:t>
      </w:r>
      <w:r>
        <w:rPr>
          <w:rFonts w:hint="eastAsia"/>
          <w:sz w:val="24"/>
          <w:szCs w:val="24"/>
        </w:rPr>
        <w:t>，</w:t>
      </w:r>
      <w:r w:rsidRPr="00D73E6D">
        <w:rPr>
          <w:rFonts w:hint="eastAsia"/>
          <w:sz w:val="24"/>
          <w:szCs w:val="24"/>
        </w:rPr>
        <w:t>利用视觉语言模型的多模态感知和推理能力，从检索到的冗长段落中提炼出简洁的知识概念，确保与视觉内容和问题的相关性。其次，利用大型语言模型的文本理解能力，将段落总结并浓缩为有助于</w:t>
      </w:r>
      <w:r w:rsidR="003C4742">
        <w:rPr>
          <w:rFonts w:hint="eastAsia"/>
          <w:sz w:val="24"/>
        </w:rPr>
        <w:t>回答问题的知识本质。然后将这两种类型的浓缩知识</w:t>
      </w:r>
      <w:r w:rsidRPr="00FF6C9A">
        <w:rPr>
          <w:rFonts w:hint="eastAsia"/>
          <w:sz w:val="24"/>
        </w:rPr>
        <w:t>集成到知识推理模型中，该模型明智地浏览合并的信息以得出结论性的答案。</w:t>
      </w:r>
    </w:p>
    <w:p w14:paraId="798A7D6B" w14:textId="5FA943FC" w:rsidR="00FF6C9A" w:rsidRPr="00FF6C9A" w:rsidRDefault="00FF6C9A" w:rsidP="00FF6C9A">
      <w:pPr>
        <w:spacing w:line="264" w:lineRule="auto"/>
        <w:ind w:firstLineChars="194" w:firstLine="466"/>
        <w:rPr>
          <w:sz w:val="24"/>
        </w:rPr>
      </w:pPr>
      <w:r w:rsidRPr="00FF6C9A">
        <w:rPr>
          <w:rFonts w:hint="eastAsia"/>
          <w:sz w:val="24"/>
        </w:rPr>
        <w:t>工作聚焦于基于知识的视觉问答</w:t>
      </w:r>
      <w:r w:rsidRPr="00FF6C9A">
        <w:rPr>
          <w:rFonts w:hint="eastAsia"/>
          <w:sz w:val="24"/>
        </w:rPr>
        <w:t xml:space="preserve"> </w:t>
      </w:r>
      <w:r w:rsidRPr="00FF6C9A">
        <w:rPr>
          <w:rFonts w:hint="eastAsia"/>
          <w:sz w:val="24"/>
        </w:rPr>
        <w:t>（</w:t>
      </w:r>
      <w:r w:rsidRPr="00FF6C9A">
        <w:rPr>
          <w:rFonts w:hint="eastAsia"/>
          <w:sz w:val="24"/>
        </w:rPr>
        <w:t>KB-VQA</w:t>
      </w:r>
      <w:r w:rsidRPr="00FF6C9A">
        <w:rPr>
          <w:rFonts w:hint="eastAsia"/>
          <w:sz w:val="24"/>
        </w:rPr>
        <w:t>），要求模型利用外部知识来理解和回答基于视觉内容的问题。最近的研究从外部知识库中检索知识段落，然后使用它们来回答问题。但是，这些检索到的知识段落通常包含不相关或嘈杂的信息。例如将图像转换为视觉上下文，并将它们与问题和检索到的知识段落一起发送给</w:t>
      </w:r>
      <w:r w:rsidRPr="00FF6C9A">
        <w:rPr>
          <w:rFonts w:hint="eastAsia"/>
          <w:sz w:val="24"/>
        </w:rPr>
        <w:t>LLM</w:t>
      </w:r>
      <w:r w:rsidRPr="00FF6C9A">
        <w:rPr>
          <w:rFonts w:hint="eastAsia"/>
          <w:sz w:val="24"/>
        </w:rPr>
        <w:t>生成</w:t>
      </w:r>
      <w:r>
        <w:rPr>
          <w:rFonts w:hint="eastAsia"/>
          <w:sz w:val="24"/>
        </w:rPr>
        <w:t>答案。由于检索到的知识段落包含许多嘈杂的信息，将</w:t>
      </w:r>
      <w:r w:rsidRPr="00FF6C9A">
        <w:rPr>
          <w:rFonts w:hint="eastAsia"/>
          <w:sz w:val="24"/>
        </w:rPr>
        <w:t>会误导模型预测错误的答案。</w:t>
      </w:r>
    </w:p>
    <w:p w14:paraId="50FA64CF" w14:textId="30208846" w:rsidR="00FF6C9A" w:rsidRPr="00FF6C9A" w:rsidRDefault="00FF6C9A" w:rsidP="00FF6C9A">
      <w:pPr>
        <w:spacing w:line="264" w:lineRule="auto"/>
        <w:ind w:firstLineChars="194" w:firstLine="466"/>
        <w:rPr>
          <w:sz w:val="24"/>
        </w:rPr>
      </w:pPr>
      <w:r>
        <w:rPr>
          <w:rFonts w:hAnsi="宋体" w:hint="eastAsia"/>
          <w:sz w:val="24"/>
          <w:szCs w:val="24"/>
        </w:rPr>
        <w:t>协同模型</w:t>
      </w:r>
      <w:r>
        <w:rPr>
          <w:rFonts w:hint="eastAsia"/>
          <w:sz w:val="24"/>
        </w:rPr>
        <w:t>所提出的方法由两个模型组成：知识浓缩模型和知识推理模型。</w:t>
      </w:r>
    </w:p>
    <w:p w14:paraId="30FA4B9E" w14:textId="77777777" w:rsidR="00FF6C9A" w:rsidRPr="00FF6C9A" w:rsidRDefault="00FF6C9A" w:rsidP="00FF6C9A">
      <w:pPr>
        <w:spacing w:line="264" w:lineRule="auto"/>
        <w:ind w:firstLineChars="194" w:firstLine="466"/>
        <w:rPr>
          <w:sz w:val="24"/>
        </w:rPr>
      </w:pPr>
      <w:r w:rsidRPr="00FF6C9A">
        <w:rPr>
          <w:rFonts w:hint="eastAsia"/>
          <w:sz w:val="24"/>
        </w:rPr>
        <w:t>知识浓缩模型，采用</w:t>
      </w:r>
      <w:r w:rsidRPr="00FF6C9A">
        <w:rPr>
          <w:rFonts w:hint="eastAsia"/>
          <w:sz w:val="24"/>
        </w:rPr>
        <w:t xml:space="preserve"> BLIP</w:t>
      </w:r>
      <w:r w:rsidRPr="00FF6C9A">
        <w:rPr>
          <w:rFonts w:hint="eastAsia"/>
          <w:sz w:val="24"/>
        </w:rPr>
        <w:t>作为视觉语言模型，以及采用开源的大型语言模型</w:t>
      </w:r>
      <w:r w:rsidRPr="00FF6C9A">
        <w:rPr>
          <w:rFonts w:hint="eastAsia"/>
          <w:sz w:val="24"/>
        </w:rPr>
        <w:t>Vicuna</w:t>
      </w:r>
      <w:r w:rsidRPr="00FF6C9A">
        <w:rPr>
          <w:rFonts w:hint="eastAsia"/>
          <w:sz w:val="24"/>
        </w:rPr>
        <w:t>作为知识浓缩器，从检索到的知识中提取有用的信息。将图像首先输入图像编码器以提取视觉特征，再将视觉特征和文本嵌入输入到</w:t>
      </w:r>
      <w:r w:rsidRPr="00FF6C9A">
        <w:rPr>
          <w:rFonts w:hint="eastAsia"/>
          <w:sz w:val="24"/>
        </w:rPr>
        <w:t>LLM</w:t>
      </w:r>
      <w:r w:rsidRPr="00FF6C9A">
        <w:rPr>
          <w:rFonts w:hint="eastAsia"/>
          <w:sz w:val="24"/>
        </w:rPr>
        <w:t>以生成文本。将检索到的知识段落浓缩为知识概念和知识本质。</w:t>
      </w:r>
    </w:p>
    <w:p w14:paraId="16D63B4B" w14:textId="5C9EDC36" w:rsidR="00F67DE2" w:rsidRPr="00FF6C9A" w:rsidRDefault="00FF6C9A" w:rsidP="00FF6C9A">
      <w:pPr>
        <w:spacing w:line="264" w:lineRule="auto"/>
        <w:ind w:firstLineChars="194" w:firstLine="466"/>
        <w:rPr>
          <w:sz w:val="24"/>
        </w:rPr>
      </w:pPr>
      <w:r w:rsidRPr="00FF6C9A">
        <w:rPr>
          <w:rFonts w:hint="eastAsia"/>
          <w:sz w:val="24"/>
        </w:rPr>
        <w:t>知识推理模型，在得到浓缩的知识概念和知识本质后，利用编码器</w:t>
      </w:r>
      <w:r w:rsidRPr="00FF6C9A">
        <w:rPr>
          <w:rFonts w:hint="eastAsia"/>
          <w:sz w:val="24"/>
        </w:rPr>
        <w:t>-</w:t>
      </w:r>
      <w:r w:rsidRPr="00FF6C9A">
        <w:rPr>
          <w:rFonts w:hint="eastAsia"/>
          <w:sz w:val="24"/>
        </w:rPr>
        <w:t>解码器架构对这些知识进行推理来预测答案。采用两种类型的知识推理方法来生成答案。对于串联知识模式，将视觉语境、问题、知识概念和本质等拼接成一句话，</w:t>
      </w:r>
      <w:r>
        <w:rPr>
          <w:rFonts w:hint="eastAsia"/>
          <w:sz w:val="24"/>
        </w:rPr>
        <w:t>然后将句子输入到一系列编码器层中，共同编码这些文本信息。然后</w:t>
      </w:r>
      <w:r w:rsidRPr="00FF6C9A">
        <w:rPr>
          <w:rFonts w:hint="eastAsia"/>
          <w:sz w:val="24"/>
        </w:rPr>
        <w:t>得到嵌入向量，传递给一系列解码器层以生成答案。对于串联嵌入模式，将视觉上下文和问题与不同类型的知识连接为不同的句子。这些句子被输入到一系列编码器层中，以分别编码不同的信息。然后将这些嵌入连接到一起并将它们传递给解码器。</w:t>
      </w:r>
    </w:p>
    <w:p w14:paraId="6D0C3F1E" w14:textId="0DA65FD7" w:rsidR="00FF6C9A" w:rsidRDefault="00FF6C9A" w:rsidP="00FF6C9A">
      <w:pPr>
        <w:spacing w:line="264" w:lineRule="auto"/>
        <w:ind w:firstLineChars="194" w:firstLine="466"/>
        <w:rPr>
          <w:sz w:val="24"/>
        </w:rPr>
      </w:pPr>
      <w:r>
        <w:rPr>
          <w:rFonts w:hint="eastAsia"/>
          <w:sz w:val="24"/>
        </w:rPr>
        <w:t>这种</w:t>
      </w:r>
      <w:r>
        <w:rPr>
          <w:rFonts w:hAnsi="宋体" w:hint="eastAsia"/>
          <w:sz w:val="24"/>
          <w:szCs w:val="24"/>
        </w:rPr>
        <w:t>协同模型</w:t>
      </w:r>
      <w:r w:rsidRPr="00FF6C9A">
        <w:rPr>
          <w:rFonts w:hint="eastAsia"/>
          <w:sz w:val="24"/>
        </w:rPr>
        <w:t>的工作聚焦于基于知识的视觉问答（</w:t>
      </w:r>
      <w:r w:rsidRPr="00FF6C9A">
        <w:rPr>
          <w:rFonts w:hint="eastAsia"/>
          <w:sz w:val="24"/>
        </w:rPr>
        <w:t>KB-VQA</w:t>
      </w:r>
      <w:r w:rsidRPr="00FF6C9A">
        <w:rPr>
          <w:rFonts w:hint="eastAsia"/>
          <w:sz w:val="24"/>
        </w:rPr>
        <w:t>）场景，旨在通过浓缩</w:t>
      </w:r>
      <w:r w:rsidRPr="00FF6C9A">
        <w:rPr>
          <w:rFonts w:hint="eastAsia"/>
          <w:sz w:val="24"/>
        </w:rPr>
        <w:lastRenderedPageBreak/>
        <w:t>保留更多的有效信息，提高模型的性能。但是仍然</w:t>
      </w:r>
      <w:r>
        <w:rPr>
          <w:rFonts w:hint="eastAsia"/>
          <w:sz w:val="24"/>
        </w:rPr>
        <w:t>高度</w:t>
      </w:r>
      <w:r w:rsidRPr="00FF6C9A">
        <w:rPr>
          <w:rFonts w:hint="eastAsia"/>
          <w:sz w:val="24"/>
        </w:rPr>
        <w:t>依赖于额外的知识库以及正确地获取知识</w:t>
      </w:r>
      <w:r>
        <w:rPr>
          <w:rFonts w:hint="eastAsia"/>
          <w:sz w:val="24"/>
        </w:rPr>
        <w:t>，</w:t>
      </w:r>
      <w:r w:rsidRPr="00FF6C9A">
        <w:rPr>
          <w:rFonts w:hint="eastAsia"/>
          <w:sz w:val="24"/>
        </w:rPr>
        <w:t>并且</w:t>
      </w:r>
      <w:r>
        <w:rPr>
          <w:rFonts w:hint="eastAsia"/>
          <w:sz w:val="24"/>
        </w:rPr>
        <w:t>由于缺少</w:t>
      </w:r>
      <w:r w:rsidRPr="00FF6C9A">
        <w:rPr>
          <w:rFonts w:hint="eastAsia"/>
          <w:sz w:val="24"/>
        </w:rPr>
        <w:t>模型的深入思考和自我反思</w:t>
      </w:r>
      <w:r>
        <w:rPr>
          <w:rFonts w:hint="eastAsia"/>
          <w:sz w:val="24"/>
        </w:rPr>
        <w:t>，还可能出现</w:t>
      </w:r>
      <w:r w:rsidRPr="00FF6C9A">
        <w:rPr>
          <w:rFonts w:hint="eastAsia"/>
          <w:sz w:val="24"/>
        </w:rPr>
        <w:t>知识浓缩模型将所有知识段落转换为无用的信息</w:t>
      </w:r>
      <w:r>
        <w:rPr>
          <w:rFonts w:hint="eastAsia"/>
          <w:sz w:val="24"/>
        </w:rPr>
        <w:t>等情况。</w:t>
      </w:r>
    </w:p>
    <w:p w14:paraId="7AB47011" w14:textId="32D20DC0" w:rsidR="00AD5212" w:rsidRPr="00FF6C9A" w:rsidRDefault="00FF6C9A" w:rsidP="00AD5212">
      <w:pPr>
        <w:spacing w:line="264" w:lineRule="auto"/>
        <w:ind w:firstLineChars="194" w:firstLine="466"/>
        <w:rPr>
          <w:sz w:val="24"/>
        </w:rPr>
      </w:pPr>
      <w:r>
        <w:rPr>
          <w:rFonts w:hint="eastAsia"/>
          <w:sz w:val="24"/>
        </w:rPr>
        <w:t>因此，以上两种相关的技术</w:t>
      </w:r>
      <w:r w:rsidR="000806C4">
        <w:rPr>
          <w:rFonts w:hint="eastAsia"/>
          <w:sz w:val="24"/>
        </w:rPr>
        <w:t>方案</w:t>
      </w:r>
      <w:r>
        <w:rPr>
          <w:rFonts w:hint="eastAsia"/>
          <w:sz w:val="24"/>
        </w:rPr>
        <w:t>，都不能满足输出安全性高且通用性强，</w:t>
      </w:r>
      <w:r w:rsidR="00652102">
        <w:rPr>
          <w:rFonts w:hint="eastAsia"/>
          <w:sz w:val="24"/>
        </w:rPr>
        <w:t>以及</w:t>
      </w:r>
      <w:r>
        <w:rPr>
          <w:rFonts w:hint="eastAsia"/>
          <w:sz w:val="24"/>
        </w:rPr>
        <w:t>无需外部知识库</w:t>
      </w:r>
      <w:r w:rsidR="000806C4">
        <w:rPr>
          <w:rFonts w:hint="eastAsia"/>
          <w:sz w:val="24"/>
        </w:rPr>
        <w:t>的实际应用需求。</w:t>
      </w:r>
    </w:p>
    <w:p w14:paraId="1E18674C" w14:textId="28CA478D" w:rsidR="0090246C" w:rsidRDefault="00A958A5">
      <w:pPr>
        <w:spacing w:line="264" w:lineRule="auto"/>
        <w:ind w:firstLineChars="194" w:firstLine="466"/>
        <w:rPr>
          <w:b/>
          <w:sz w:val="24"/>
        </w:rPr>
      </w:pPr>
      <w:r>
        <w:rPr>
          <w:sz w:val="24"/>
        </w:rPr>
        <w:t>下面结合附图，对本发明</w:t>
      </w:r>
      <w:r>
        <w:rPr>
          <w:rFonts w:hint="eastAsia"/>
          <w:sz w:val="24"/>
        </w:rPr>
        <w:t>的较优的实施例</w:t>
      </w:r>
      <w:r>
        <w:rPr>
          <w:sz w:val="24"/>
        </w:rPr>
        <w:t>作进一步的详细说明</w:t>
      </w:r>
      <w:r w:rsidR="00BE3CD4">
        <w:rPr>
          <w:rFonts w:hint="eastAsia"/>
          <w:sz w:val="24"/>
        </w:rPr>
        <w:t>。</w:t>
      </w:r>
    </w:p>
    <w:p w14:paraId="11715C60" w14:textId="5EE6B1B2" w:rsidR="00BE3CD4" w:rsidRDefault="00071E1A" w:rsidP="00BE3CD4">
      <w:pPr>
        <w:spacing w:line="264" w:lineRule="auto"/>
        <w:ind w:firstLineChars="200" w:firstLine="480"/>
        <w:rPr>
          <w:sz w:val="24"/>
        </w:rPr>
      </w:pPr>
      <w:r>
        <w:rPr>
          <w:rFonts w:hint="eastAsia"/>
          <w:sz w:val="24"/>
        </w:rPr>
        <w:t>如图</w:t>
      </w:r>
      <w:r>
        <w:rPr>
          <w:rFonts w:hint="eastAsia"/>
          <w:sz w:val="24"/>
        </w:rPr>
        <w:t>1</w:t>
      </w:r>
      <w:r w:rsidR="00E96B72">
        <w:rPr>
          <w:rFonts w:hint="eastAsia"/>
          <w:sz w:val="24"/>
        </w:rPr>
        <w:t>和图</w:t>
      </w:r>
      <w:r w:rsidR="00E96B72">
        <w:rPr>
          <w:rFonts w:hint="eastAsia"/>
          <w:sz w:val="24"/>
        </w:rPr>
        <w:t>2</w:t>
      </w:r>
      <w:r>
        <w:rPr>
          <w:rFonts w:hint="eastAsia"/>
          <w:sz w:val="24"/>
        </w:rPr>
        <w:t>所示，本实施例</w:t>
      </w:r>
      <w:r w:rsidR="00BE3CD4">
        <w:rPr>
          <w:rFonts w:hint="eastAsia"/>
          <w:sz w:val="24"/>
        </w:rPr>
        <w:t>提供</w:t>
      </w:r>
      <w:r w:rsidR="00BE3CD4">
        <w:rPr>
          <w:sz w:val="24"/>
        </w:rPr>
        <w:t>一种</w:t>
      </w:r>
      <w:r w:rsidR="00BE3CD4">
        <w:rPr>
          <w:rFonts w:hint="eastAsia"/>
          <w:sz w:val="24"/>
        </w:rPr>
        <w:t>大模型自我反思的安全知识凝练的方法，包括以下步骤：</w:t>
      </w:r>
    </w:p>
    <w:p w14:paraId="44F187E5" w14:textId="77777777" w:rsidR="00BE3CD4" w:rsidRDefault="00BE3CD4" w:rsidP="00BE3CD4">
      <w:pPr>
        <w:spacing w:line="264" w:lineRule="auto"/>
        <w:ind w:firstLineChars="200" w:firstLine="480"/>
        <w:rPr>
          <w:sz w:val="24"/>
        </w:rPr>
      </w:pPr>
      <w:r>
        <w:rPr>
          <w:rFonts w:hint="eastAsia"/>
          <w:sz w:val="24"/>
        </w:rPr>
        <w:t>步骤</w:t>
      </w:r>
      <w:r>
        <w:rPr>
          <w:rFonts w:hint="eastAsia"/>
          <w:sz w:val="24"/>
        </w:rPr>
        <w:t>S</w:t>
      </w:r>
      <w:r>
        <w:rPr>
          <w:sz w:val="24"/>
        </w:rPr>
        <w:t>1</w:t>
      </w:r>
      <w:r>
        <w:rPr>
          <w:rFonts w:hint="eastAsia"/>
          <w:sz w:val="24"/>
        </w:rPr>
        <w:t>，接收用户输入的提示词，通过大语言模型生成初始输出；</w:t>
      </w:r>
    </w:p>
    <w:p w14:paraId="00F73ECD" w14:textId="77777777" w:rsidR="00BE3CD4" w:rsidRPr="00000E6B" w:rsidRDefault="00BE3CD4" w:rsidP="00BE3CD4">
      <w:pPr>
        <w:spacing w:line="264" w:lineRule="auto"/>
        <w:ind w:firstLineChars="200" w:firstLine="480"/>
        <w:rPr>
          <w:sz w:val="24"/>
        </w:rPr>
      </w:pPr>
      <w:r>
        <w:rPr>
          <w:rFonts w:hint="eastAsia"/>
          <w:sz w:val="24"/>
        </w:rPr>
        <w:t>步骤</w:t>
      </w:r>
      <w:r>
        <w:rPr>
          <w:rFonts w:hint="eastAsia"/>
          <w:sz w:val="24"/>
        </w:rPr>
        <w:t>S</w:t>
      </w:r>
      <w:r>
        <w:rPr>
          <w:sz w:val="24"/>
        </w:rPr>
        <w:t>2</w:t>
      </w:r>
      <w:r>
        <w:rPr>
          <w:rFonts w:hint="eastAsia"/>
          <w:sz w:val="24"/>
        </w:rPr>
        <w:t>，通过</w:t>
      </w:r>
      <w:r w:rsidRPr="00000E6B">
        <w:rPr>
          <w:rFonts w:hint="eastAsia"/>
          <w:sz w:val="24"/>
        </w:rPr>
        <w:t>大语言模型进行自我反思，并判断</w:t>
      </w:r>
      <w:r>
        <w:rPr>
          <w:rFonts w:hint="eastAsia"/>
          <w:sz w:val="24"/>
        </w:rPr>
        <w:t>输出</w:t>
      </w:r>
      <w:r w:rsidRPr="00000E6B">
        <w:rPr>
          <w:rFonts w:hint="eastAsia"/>
          <w:sz w:val="24"/>
        </w:rPr>
        <w:t>是否存在潜在的缺陷或安全漏洞，若是则跳转至步骤</w:t>
      </w:r>
      <w:r w:rsidRPr="00000E6B">
        <w:rPr>
          <w:rFonts w:hint="eastAsia"/>
          <w:sz w:val="24"/>
        </w:rPr>
        <w:t>S</w:t>
      </w:r>
      <w:r w:rsidRPr="00000E6B">
        <w:rPr>
          <w:sz w:val="24"/>
        </w:rPr>
        <w:t>3</w:t>
      </w:r>
      <w:r w:rsidRPr="00000E6B">
        <w:rPr>
          <w:rFonts w:hint="eastAsia"/>
          <w:sz w:val="24"/>
        </w:rPr>
        <w:t>进行迭代优化，若否则显示输出结果；</w:t>
      </w:r>
    </w:p>
    <w:p w14:paraId="2830F373" w14:textId="0AE0DB89" w:rsidR="00BE3CD4" w:rsidRPr="00000E6B" w:rsidRDefault="00BE3CD4" w:rsidP="00BE3CD4">
      <w:pPr>
        <w:spacing w:line="264" w:lineRule="auto"/>
        <w:ind w:firstLineChars="200" w:firstLine="480"/>
        <w:rPr>
          <w:sz w:val="24"/>
        </w:rPr>
      </w:pPr>
      <w:r w:rsidRPr="00000E6B">
        <w:rPr>
          <w:rFonts w:hint="eastAsia"/>
          <w:sz w:val="24"/>
        </w:rPr>
        <w:t>步骤</w:t>
      </w:r>
      <w:r w:rsidRPr="00000E6B">
        <w:rPr>
          <w:rFonts w:hint="eastAsia"/>
          <w:sz w:val="24"/>
        </w:rPr>
        <w:t>S</w:t>
      </w:r>
      <w:r w:rsidRPr="00000E6B">
        <w:rPr>
          <w:sz w:val="24"/>
        </w:rPr>
        <w:t>3</w:t>
      </w:r>
      <w:r w:rsidRPr="00000E6B">
        <w:rPr>
          <w:rFonts w:hint="eastAsia"/>
          <w:sz w:val="24"/>
        </w:rPr>
        <w:t>，在迭代优化过程中，先基于自我反思判断出的缺陷或安全漏洞，以及在输出后面附加的安全规范，通过大语言模型提出改进措施并进行</w:t>
      </w:r>
      <w:r>
        <w:rPr>
          <w:rFonts w:hint="eastAsia"/>
          <w:sz w:val="24"/>
        </w:rPr>
        <w:t>优化</w:t>
      </w:r>
      <w:r w:rsidRPr="00000E6B">
        <w:rPr>
          <w:rFonts w:hint="eastAsia"/>
          <w:sz w:val="24"/>
        </w:rPr>
        <w:t>改进；然后，在</w:t>
      </w:r>
      <w:r>
        <w:rPr>
          <w:rFonts w:hint="eastAsia"/>
          <w:sz w:val="24"/>
        </w:rPr>
        <w:t>优化</w:t>
      </w:r>
      <w:r w:rsidRPr="00000E6B">
        <w:rPr>
          <w:rFonts w:hint="eastAsia"/>
          <w:sz w:val="24"/>
        </w:rPr>
        <w:t>改进之后再次进行自我反思，</w:t>
      </w:r>
      <w:r>
        <w:rPr>
          <w:rFonts w:hint="eastAsia"/>
          <w:sz w:val="24"/>
        </w:rPr>
        <w:t>以此方式不断重复</w:t>
      </w:r>
      <w:r w:rsidRPr="00000E6B">
        <w:rPr>
          <w:rFonts w:hint="eastAsia"/>
          <w:sz w:val="24"/>
        </w:rPr>
        <w:t>自我反思和迭代优化过程，直到</w:t>
      </w:r>
      <w:r>
        <w:rPr>
          <w:rFonts w:hint="eastAsia"/>
          <w:sz w:val="24"/>
        </w:rPr>
        <w:t>优化</w:t>
      </w:r>
      <w:r w:rsidRPr="00000E6B">
        <w:rPr>
          <w:rFonts w:hint="eastAsia"/>
          <w:sz w:val="24"/>
        </w:rPr>
        <w:t>改进后的回复满足</w:t>
      </w:r>
      <w:r w:rsidR="00666146" w:rsidRPr="00666146">
        <w:rPr>
          <w:sz w:val="24"/>
        </w:rPr>
        <w:t>反思和迭代优化过程中，大模型所判断出来的</w:t>
      </w:r>
      <w:r w:rsidRPr="00000E6B">
        <w:rPr>
          <w:rFonts w:hint="eastAsia"/>
          <w:sz w:val="24"/>
        </w:rPr>
        <w:t>所有安全要求</w:t>
      </w:r>
      <w:r>
        <w:rPr>
          <w:rFonts w:hint="eastAsia"/>
          <w:sz w:val="24"/>
        </w:rPr>
        <w:t>，</w:t>
      </w:r>
      <w:r w:rsidR="004B6F8C">
        <w:rPr>
          <w:rFonts w:hint="eastAsia"/>
          <w:sz w:val="24"/>
        </w:rPr>
        <w:t>以此作为最终回复，并</w:t>
      </w:r>
      <w:r>
        <w:rPr>
          <w:rFonts w:hint="eastAsia"/>
          <w:sz w:val="24"/>
        </w:rPr>
        <w:t>跳转至步骤</w:t>
      </w:r>
      <w:r>
        <w:rPr>
          <w:sz w:val="24"/>
        </w:rPr>
        <w:t>S4</w:t>
      </w:r>
      <w:r w:rsidRPr="00000E6B">
        <w:rPr>
          <w:rFonts w:hint="eastAsia"/>
          <w:sz w:val="24"/>
        </w:rPr>
        <w:t>；</w:t>
      </w:r>
    </w:p>
    <w:p w14:paraId="78F8465C" w14:textId="2C40FD38" w:rsidR="00BE3CD4" w:rsidRDefault="00BE3CD4" w:rsidP="00BE3CD4">
      <w:pPr>
        <w:spacing w:line="264" w:lineRule="auto"/>
        <w:ind w:firstLineChars="200" w:firstLine="480"/>
        <w:rPr>
          <w:sz w:val="24"/>
        </w:rPr>
      </w:pPr>
      <w:r w:rsidRPr="00000E6B">
        <w:rPr>
          <w:rFonts w:hint="eastAsia"/>
          <w:sz w:val="24"/>
        </w:rPr>
        <w:t>步骤</w:t>
      </w:r>
      <w:r w:rsidRPr="00000E6B">
        <w:rPr>
          <w:rFonts w:hint="eastAsia"/>
          <w:sz w:val="24"/>
        </w:rPr>
        <w:t>S</w:t>
      </w:r>
      <w:r w:rsidRPr="00000E6B">
        <w:rPr>
          <w:sz w:val="24"/>
        </w:rPr>
        <w:t>4</w:t>
      </w:r>
      <w:r>
        <w:rPr>
          <w:rFonts w:hint="eastAsia"/>
          <w:sz w:val="24"/>
        </w:rPr>
        <w:t>，</w:t>
      </w:r>
      <w:r w:rsidRPr="00000E6B">
        <w:rPr>
          <w:rFonts w:hint="eastAsia"/>
          <w:sz w:val="24"/>
        </w:rPr>
        <w:t>将</w:t>
      </w:r>
      <w:r w:rsidR="004B6F8C">
        <w:rPr>
          <w:rFonts w:hint="eastAsia"/>
          <w:sz w:val="24"/>
        </w:rPr>
        <w:t>最终</w:t>
      </w:r>
      <w:r w:rsidRPr="00000E6B">
        <w:rPr>
          <w:rFonts w:hint="eastAsia"/>
          <w:sz w:val="24"/>
        </w:rPr>
        <w:t>回复和任务流程投入至安全知识凝练机制，</w:t>
      </w:r>
      <w:r w:rsidR="008E3C65">
        <w:rPr>
          <w:rFonts w:hint="eastAsia"/>
          <w:sz w:val="24"/>
        </w:rPr>
        <w:t>凝练出安全规范的安全知识和安全概念</w:t>
      </w:r>
      <w:r w:rsidRPr="00000E6B">
        <w:rPr>
          <w:rFonts w:hint="eastAsia"/>
          <w:sz w:val="24"/>
        </w:rPr>
        <w:t>，并采用统一的</w:t>
      </w:r>
      <w:r>
        <w:rPr>
          <w:rFonts w:hint="eastAsia"/>
          <w:sz w:val="24"/>
        </w:rPr>
        <w:t>预设</w:t>
      </w:r>
      <w:r w:rsidRPr="00000E6B">
        <w:rPr>
          <w:rFonts w:hint="eastAsia"/>
          <w:sz w:val="24"/>
        </w:rPr>
        <w:t>格式</w:t>
      </w:r>
      <w:r>
        <w:rPr>
          <w:rFonts w:hint="eastAsia"/>
          <w:sz w:val="24"/>
        </w:rPr>
        <w:t>存储于自生成的</w:t>
      </w:r>
      <w:r w:rsidRPr="00000E6B">
        <w:rPr>
          <w:rFonts w:hint="eastAsia"/>
          <w:sz w:val="24"/>
        </w:rPr>
        <w:t>安全知识库。</w:t>
      </w:r>
    </w:p>
    <w:p w14:paraId="4D1088C8" w14:textId="54DAE133" w:rsidR="001B1E59" w:rsidRDefault="001162DD" w:rsidP="00BE3CD4">
      <w:pPr>
        <w:spacing w:line="264" w:lineRule="auto"/>
        <w:ind w:firstLineChars="200" w:firstLine="480"/>
        <w:rPr>
          <w:kern w:val="0"/>
          <w:sz w:val="24"/>
          <w:szCs w:val="24"/>
        </w:rPr>
      </w:pPr>
      <w:r>
        <w:rPr>
          <w:rFonts w:hint="eastAsia"/>
          <w:sz w:val="24"/>
        </w:rPr>
        <w:t>需要说明的是，虽然现有技术也存在</w:t>
      </w:r>
      <w:r>
        <w:rPr>
          <w:rFonts w:hint="eastAsia"/>
          <w:kern w:val="0"/>
          <w:sz w:val="24"/>
          <w:szCs w:val="24"/>
        </w:rPr>
        <w:t>用于大模型应用安全场景的措施</w:t>
      </w:r>
      <w:r>
        <w:rPr>
          <w:rFonts w:hint="eastAsia"/>
          <w:kern w:val="0"/>
          <w:sz w:val="24"/>
          <w:szCs w:val="24"/>
        </w:rPr>
        <w:t>/</w:t>
      </w:r>
      <w:r>
        <w:rPr>
          <w:rFonts w:hint="eastAsia"/>
          <w:kern w:val="0"/>
          <w:sz w:val="24"/>
          <w:szCs w:val="24"/>
        </w:rPr>
        <w:t>方案</w:t>
      </w:r>
      <w:r w:rsidRPr="00D3625F">
        <w:rPr>
          <w:rFonts w:hint="eastAsia"/>
          <w:kern w:val="0"/>
          <w:sz w:val="24"/>
          <w:szCs w:val="24"/>
        </w:rPr>
        <w:t>，</w:t>
      </w:r>
      <w:r>
        <w:rPr>
          <w:rFonts w:hint="eastAsia"/>
          <w:kern w:val="0"/>
          <w:sz w:val="24"/>
          <w:szCs w:val="24"/>
        </w:rPr>
        <w:t>但目前的现有方案</w:t>
      </w:r>
      <w:r w:rsidRPr="00D3625F">
        <w:rPr>
          <w:rFonts w:hint="eastAsia"/>
          <w:kern w:val="0"/>
          <w:sz w:val="24"/>
          <w:szCs w:val="24"/>
        </w:rPr>
        <w:t>大多数</w:t>
      </w:r>
      <w:r>
        <w:rPr>
          <w:rFonts w:hint="eastAsia"/>
          <w:kern w:val="0"/>
          <w:sz w:val="24"/>
          <w:szCs w:val="24"/>
        </w:rPr>
        <w:t>措施聚焦于对特定模型的微调和安全对齐，或是输入输出侧的过滤机制</w:t>
      </w:r>
      <w:r w:rsidRPr="00D3625F">
        <w:rPr>
          <w:rFonts w:hint="eastAsia"/>
          <w:kern w:val="0"/>
          <w:sz w:val="24"/>
          <w:szCs w:val="24"/>
        </w:rPr>
        <w:t>。</w:t>
      </w:r>
      <w:r>
        <w:rPr>
          <w:rFonts w:hint="eastAsia"/>
          <w:kern w:val="0"/>
          <w:sz w:val="24"/>
          <w:szCs w:val="24"/>
        </w:rPr>
        <w:t>这种现有的方案无法针对各类大模型实现其通用性能。</w:t>
      </w:r>
    </w:p>
    <w:p w14:paraId="4E7A2167" w14:textId="77777777" w:rsidR="001C212C" w:rsidRDefault="001162DD" w:rsidP="00BE3CD4">
      <w:pPr>
        <w:spacing w:line="264" w:lineRule="auto"/>
        <w:ind w:firstLineChars="200" w:firstLine="480"/>
        <w:rPr>
          <w:sz w:val="24"/>
        </w:rPr>
      </w:pPr>
      <w:r>
        <w:rPr>
          <w:rFonts w:hint="eastAsia"/>
          <w:sz w:val="24"/>
        </w:rPr>
        <w:t>与现有技术不同，</w:t>
      </w:r>
      <w:r w:rsidR="00620678">
        <w:rPr>
          <w:rFonts w:hint="eastAsia"/>
          <w:sz w:val="24"/>
        </w:rPr>
        <w:t>本实施例提供的是</w:t>
      </w:r>
      <w:r w:rsidRPr="001162DD">
        <w:rPr>
          <w:rFonts w:hint="eastAsia"/>
          <w:sz w:val="24"/>
        </w:rPr>
        <w:t>对各类大模型通用的，无需微调训练的，</w:t>
      </w:r>
      <w:r w:rsidR="00620678">
        <w:rPr>
          <w:rFonts w:hint="eastAsia"/>
          <w:sz w:val="24"/>
        </w:rPr>
        <w:t>并且</w:t>
      </w:r>
      <w:r w:rsidRPr="001162DD">
        <w:rPr>
          <w:rFonts w:hint="eastAsia"/>
          <w:sz w:val="24"/>
        </w:rPr>
        <w:t>能够自我优化的安全机制</w:t>
      </w:r>
      <w:r w:rsidR="00620678">
        <w:rPr>
          <w:rFonts w:hint="eastAsia"/>
          <w:sz w:val="24"/>
        </w:rPr>
        <w:t>技术方案</w:t>
      </w:r>
      <w:r w:rsidRPr="001162DD">
        <w:rPr>
          <w:rFonts w:hint="eastAsia"/>
          <w:sz w:val="24"/>
        </w:rPr>
        <w:t>，实现开箱即用的能力。</w:t>
      </w:r>
    </w:p>
    <w:p w14:paraId="75586751" w14:textId="7AAB3AB2" w:rsidR="005D46F6" w:rsidRDefault="001C212C" w:rsidP="005D46F6">
      <w:pPr>
        <w:spacing w:line="264" w:lineRule="auto"/>
        <w:ind w:firstLineChars="200" w:firstLine="480"/>
        <w:rPr>
          <w:sz w:val="24"/>
        </w:rPr>
      </w:pPr>
      <w:r>
        <w:rPr>
          <w:rFonts w:hint="eastAsia"/>
          <w:sz w:val="24"/>
        </w:rPr>
        <w:t>本实施例在通过大语言模型生成初始输出之后，先</w:t>
      </w:r>
      <w:r w:rsidRPr="00000E6B">
        <w:rPr>
          <w:rFonts w:hint="eastAsia"/>
          <w:sz w:val="24"/>
        </w:rPr>
        <w:t>进行自我反思，</w:t>
      </w:r>
      <w:r>
        <w:rPr>
          <w:rFonts w:hint="eastAsia"/>
          <w:sz w:val="24"/>
        </w:rPr>
        <w:t>即</w:t>
      </w:r>
      <w:r w:rsidRPr="001162DD">
        <w:rPr>
          <w:rFonts w:hint="eastAsia"/>
          <w:sz w:val="24"/>
        </w:rPr>
        <w:t>通过</w:t>
      </w:r>
      <w:r>
        <w:rPr>
          <w:rFonts w:hint="eastAsia"/>
          <w:sz w:val="24"/>
        </w:rPr>
        <w:t>大模型自身任务</w:t>
      </w:r>
      <w:r w:rsidRPr="001162DD">
        <w:rPr>
          <w:rFonts w:hint="eastAsia"/>
          <w:sz w:val="24"/>
        </w:rPr>
        <w:t>生成的信息，对其中的安全场景、安全漏洞和安全知识进行反思</w:t>
      </w:r>
      <w:r>
        <w:rPr>
          <w:rFonts w:hint="eastAsia"/>
          <w:sz w:val="24"/>
        </w:rPr>
        <w:t>；</w:t>
      </w:r>
      <w:r w:rsidRPr="00000E6B">
        <w:rPr>
          <w:rFonts w:hint="eastAsia"/>
          <w:sz w:val="24"/>
        </w:rPr>
        <w:t>并判断</w:t>
      </w:r>
      <w:r>
        <w:rPr>
          <w:rFonts w:hint="eastAsia"/>
          <w:sz w:val="24"/>
        </w:rPr>
        <w:t>输出</w:t>
      </w:r>
      <w:r w:rsidRPr="00000E6B">
        <w:rPr>
          <w:rFonts w:hint="eastAsia"/>
          <w:sz w:val="24"/>
        </w:rPr>
        <w:t>是否存在潜在的缺陷或安全漏洞，若是则进行迭代优化；</w:t>
      </w:r>
      <w:r>
        <w:rPr>
          <w:rFonts w:hint="eastAsia"/>
          <w:sz w:val="24"/>
        </w:rPr>
        <w:t>而</w:t>
      </w:r>
      <w:r w:rsidRPr="00000E6B">
        <w:rPr>
          <w:rFonts w:hint="eastAsia"/>
          <w:sz w:val="24"/>
        </w:rPr>
        <w:t>在迭代优化过程中，先基于自我反思判断出的缺陷或安全漏洞，以及在输出后面附加的安全规范，通过大语言模型提出改进措施并进行</w:t>
      </w:r>
      <w:r>
        <w:rPr>
          <w:rFonts w:hint="eastAsia"/>
          <w:sz w:val="24"/>
        </w:rPr>
        <w:t>优化</w:t>
      </w:r>
      <w:r w:rsidRPr="00000E6B">
        <w:rPr>
          <w:rFonts w:hint="eastAsia"/>
          <w:sz w:val="24"/>
        </w:rPr>
        <w:t>改进；然后，在</w:t>
      </w:r>
      <w:r>
        <w:rPr>
          <w:rFonts w:hint="eastAsia"/>
          <w:sz w:val="24"/>
        </w:rPr>
        <w:t>优化</w:t>
      </w:r>
      <w:r w:rsidRPr="00000E6B">
        <w:rPr>
          <w:rFonts w:hint="eastAsia"/>
          <w:sz w:val="24"/>
        </w:rPr>
        <w:t>改进之后再次进行自我反思，</w:t>
      </w:r>
      <w:r>
        <w:rPr>
          <w:rFonts w:hint="eastAsia"/>
          <w:sz w:val="24"/>
        </w:rPr>
        <w:t>以此方式不断重复</w:t>
      </w:r>
      <w:r w:rsidRPr="00000E6B">
        <w:rPr>
          <w:rFonts w:hint="eastAsia"/>
          <w:sz w:val="24"/>
        </w:rPr>
        <w:t>自我反思和迭代优化过程，直到</w:t>
      </w:r>
      <w:r>
        <w:rPr>
          <w:rFonts w:hint="eastAsia"/>
          <w:sz w:val="24"/>
        </w:rPr>
        <w:t>优化</w:t>
      </w:r>
      <w:r w:rsidRPr="00000E6B">
        <w:rPr>
          <w:rFonts w:hint="eastAsia"/>
          <w:sz w:val="24"/>
        </w:rPr>
        <w:t>改进后的回复满足所有指定的安全要求；</w:t>
      </w:r>
      <w:ins w:id="1" w:author="Wen" w:date="2025-02-14T17:41:00Z">
        <w:r w:rsidR="005D7227" w:rsidRPr="00000E6B">
          <w:rPr>
            <w:rFonts w:hint="eastAsia"/>
            <w:sz w:val="24"/>
          </w:rPr>
          <w:t>所有</w:t>
        </w:r>
        <w:r w:rsidR="005D7227" w:rsidRPr="00000E6B">
          <w:rPr>
            <w:rFonts w:hint="eastAsia"/>
            <w:sz w:val="24"/>
          </w:rPr>
          <w:lastRenderedPageBreak/>
          <w:t>指定的安全要求</w:t>
        </w:r>
        <w:r w:rsidR="005D7227">
          <w:rPr>
            <w:rFonts w:hint="eastAsia"/>
            <w:sz w:val="24"/>
          </w:rPr>
          <w:t>指的是</w:t>
        </w:r>
      </w:ins>
      <w:ins w:id="2" w:author="Wen" w:date="2025-02-14T17:42:00Z">
        <w:r w:rsidR="005D7227">
          <w:rPr>
            <w:rFonts w:hint="eastAsia"/>
            <w:sz w:val="24"/>
          </w:rPr>
          <w:t>在</w:t>
        </w:r>
      </w:ins>
      <w:ins w:id="3" w:author="Wen" w:date="2025-02-14T17:41:00Z">
        <w:r w:rsidR="005D7227">
          <w:rPr>
            <w:rFonts w:hint="eastAsia"/>
            <w:sz w:val="24"/>
          </w:rPr>
          <w:t>自我</w:t>
        </w:r>
        <w:r w:rsidR="005D7227" w:rsidRPr="005D7227">
          <w:rPr>
            <w:rFonts w:hint="eastAsia"/>
            <w:sz w:val="24"/>
            <w:szCs w:val="24"/>
          </w:rPr>
          <w:t>反思和迭代</w:t>
        </w:r>
        <w:r w:rsidR="005D7227">
          <w:rPr>
            <w:rFonts w:hint="eastAsia"/>
            <w:sz w:val="24"/>
            <w:szCs w:val="24"/>
          </w:rPr>
          <w:t>优化</w:t>
        </w:r>
      </w:ins>
      <w:ins w:id="4" w:author="Wen" w:date="2025-02-14T17:42:00Z">
        <w:r w:rsidR="005D7227">
          <w:rPr>
            <w:rFonts w:hint="eastAsia"/>
            <w:sz w:val="24"/>
            <w:szCs w:val="24"/>
          </w:rPr>
          <w:t>过程</w:t>
        </w:r>
      </w:ins>
      <w:ins w:id="5" w:author="Wen" w:date="2025-02-14T17:41:00Z">
        <w:r w:rsidR="005D7227" w:rsidRPr="005D7227">
          <w:rPr>
            <w:rFonts w:hint="eastAsia"/>
            <w:sz w:val="24"/>
            <w:szCs w:val="24"/>
          </w:rPr>
          <w:t>中大模型判断出的</w:t>
        </w:r>
      </w:ins>
      <w:ins w:id="6" w:author="Wen" w:date="2025-02-14T17:43:00Z">
        <w:r w:rsidR="00193D95">
          <w:rPr>
            <w:rFonts w:hint="eastAsia"/>
            <w:sz w:val="24"/>
            <w:szCs w:val="24"/>
          </w:rPr>
          <w:t>所有的</w:t>
        </w:r>
      </w:ins>
      <w:ins w:id="7" w:author="Wen" w:date="2025-02-14T17:41:00Z">
        <w:r w:rsidR="005D7227" w:rsidRPr="005D7227">
          <w:rPr>
            <w:rFonts w:hint="eastAsia"/>
            <w:sz w:val="24"/>
            <w:szCs w:val="24"/>
          </w:rPr>
          <w:t>安全要求</w:t>
        </w:r>
      </w:ins>
      <w:r w:rsidR="005D7227">
        <w:rPr>
          <w:rFonts w:hint="eastAsia"/>
          <w:sz w:val="24"/>
        </w:rPr>
        <w:t>。</w:t>
      </w:r>
      <w:r>
        <w:rPr>
          <w:rFonts w:hint="eastAsia"/>
          <w:sz w:val="24"/>
        </w:rPr>
        <w:t>最后，</w:t>
      </w:r>
      <w:r w:rsidRPr="00000E6B">
        <w:rPr>
          <w:rFonts w:hint="eastAsia"/>
          <w:sz w:val="24"/>
        </w:rPr>
        <w:t>将</w:t>
      </w:r>
      <w:r>
        <w:rPr>
          <w:rFonts w:hint="eastAsia"/>
          <w:sz w:val="24"/>
        </w:rPr>
        <w:t>优化</w:t>
      </w:r>
      <w:r w:rsidRPr="00000E6B">
        <w:rPr>
          <w:rFonts w:hint="eastAsia"/>
          <w:sz w:val="24"/>
        </w:rPr>
        <w:t>改进后的回复和任务流程投入至安全知识凝练机制，</w:t>
      </w:r>
      <w:r w:rsidR="008E3C65">
        <w:rPr>
          <w:rFonts w:hint="eastAsia"/>
          <w:sz w:val="24"/>
        </w:rPr>
        <w:t>凝练出安全规范的安全知识和安全概念</w:t>
      </w:r>
      <w:r w:rsidRPr="00000E6B">
        <w:rPr>
          <w:rFonts w:hint="eastAsia"/>
          <w:sz w:val="24"/>
        </w:rPr>
        <w:t>，</w:t>
      </w:r>
      <w:r w:rsidRPr="001162DD">
        <w:rPr>
          <w:rFonts w:hint="eastAsia"/>
          <w:sz w:val="24"/>
        </w:rPr>
        <w:t>将其中安全编码、安全规范、安全知识和</w:t>
      </w:r>
      <w:r>
        <w:rPr>
          <w:rFonts w:hint="eastAsia"/>
          <w:sz w:val="24"/>
        </w:rPr>
        <w:t>安全</w:t>
      </w:r>
      <w:r w:rsidRPr="001162DD">
        <w:rPr>
          <w:rFonts w:hint="eastAsia"/>
          <w:sz w:val="24"/>
        </w:rPr>
        <w:t>概念等凝练出来，形成大模型自生成的</w:t>
      </w:r>
      <w:r>
        <w:rPr>
          <w:rFonts w:hint="eastAsia"/>
          <w:sz w:val="24"/>
        </w:rPr>
        <w:t>安全知识库，该安全知识库也称</w:t>
      </w:r>
      <w:r w:rsidRPr="001162DD">
        <w:rPr>
          <w:rFonts w:hint="eastAsia"/>
          <w:sz w:val="24"/>
        </w:rPr>
        <w:t>RAG</w:t>
      </w:r>
      <w:r w:rsidRPr="001162DD">
        <w:rPr>
          <w:rFonts w:hint="eastAsia"/>
          <w:sz w:val="24"/>
        </w:rPr>
        <w:t>知识库</w:t>
      </w:r>
      <w:r>
        <w:rPr>
          <w:rFonts w:hint="eastAsia"/>
          <w:sz w:val="24"/>
        </w:rPr>
        <w:t>或</w:t>
      </w:r>
      <w:r w:rsidRPr="001162DD">
        <w:rPr>
          <w:rFonts w:hint="eastAsia"/>
          <w:sz w:val="24"/>
        </w:rPr>
        <w:t>RAG</w:t>
      </w:r>
      <w:r>
        <w:rPr>
          <w:rFonts w:hint="eastAsia"/>
          <w:sz w:val="24"/>
        </w:rPr>
        <w:t>安全</w:t>
      </w:r>
      <w:r w:rsidRPr="001162DD">
        <w:rPr>
          <w:rFonts w:hint="eastAsia"/>
          <w:sz w:val="24"/>
        </w:rPr>
        <w:t>知识库</w:t>
      </w:r>
      <w:r>
        <w:rPr>
          <w:rFonts w:hint="eastAsia"/>
          <w:sz w:val="24"/>
        </w:rPr>
        <w:t>，</w:t>
      </w:r>
      <w:r w:rsidRPr="001162DD">
        <w:rPr>
          <w:rFonts w:hint="eastAsia"/>
          <w:sz w:val="24"/>
        </w:rPr>
        <w:t>可不断扩展，</w:t>
      </w:r>
      <w:r w:rsidRPr="00000E6B">
        <w:rPr>
          <w:rFonts w:hint="eastAsia"/>
          <w:sz w:val="24"/>
        </w:rPr>
        <w:t>并采用统一的</w:t>
      </w:r>
      <w:r>
        <w:rPr>
          <w:rFonts w:hint="eastAsia"/>
          <w:sz w:val="24"/>
        </w:rPr>
        <w:t>预设</w:t>
      </w:r>
      <w:r w:rsidRPr="00000E6B">
        <w:rPr>
          <w:rFonts w:hint="eastAsia"/>
          <w:sz w:val="24"/>
        </w:rPr>
        <w:t>格式</w:t>
      </w:r>
      <w:r>
        <w:rPr>
          <w:rFonts w:hint="eastAsia"/>
          <w:sz w:val="24"/>
        </w:rPr>
        <w:t>存储于自生成的</w:t>
      </w:r>
      <w:r w:rsidRPr="00000E6B">
        <w:rPr>
          <w:rFonts w:hint="eastAsia"/>
          <w:sz w:val="24"/>
        </w:rPr>
        <w:t>安全知识库</w:t>
      </w:r>
      <w:r>
        <w:rPr>
          <w:rFonts w:hint="eastAsia"/>
          <w:sz w:val="24"/>
        </w:rPr>
        <w:t>，以此形成完整的</w:t>
      </w:r>
      <w:r>
        <w:rPr>
          <w:rFonts w:hint="eastAsia"/>
          <w:sz w:val="24"/>
          <w:szCs w:val="24"/>
        </w:rPr>
        <w:t>自我反思机制</w:t>
      </w:r>
      <w:r w:rsidRPr="00000E6B">
        <w:rPr>
          <w:rFonts w:hint="eastAsia"/>
          <w:sz w:val="24"/>
        </w:rPr>
        <w:t>。</w:t>
      </w:r>
      <w:r w:rsidRPr="001162DD">
        <w:rPr>
          <w:rFonts w:hint="eastAsia"/>
          <w:sz w:val="24"/>
        </w:rPr>
        <w:t>在之后的生成任务中采用其中的安全知识进行附加，从而提高大模型输出的安全性。</w:t>
      </w:r>
    </w:p>
    <w:p w14:paraId="0F0578B5" w14:textId="0001BDB2" w:rsidR="004E7451" w:rsidRDefault="005D46F6" w:rsidP="004E7451">
      <w:pPr>
        <w:spacing w:line="264" w:lineRule="auto"/>
        <w:ind w:firstLineChars="200" w:firstLine="480"/>
        <w:rPr>
          <w:sz w:val="24"/>
        </w:rPr>
      </w:pPr>
      <w:r>
        <w:rPr>
          <w:rFonts w:hint="eastAsia"/>
          <w:sz w:val="24"/>
          <w:szCs w:val="24"/>
        </w:rPr>
        <w:t>为了进一步提升大模型应用的安全性，本实施例通过在生成过程中添加安全知识，并采用自我反思机制进一步增强生成内容的可靠性和鲁棒性</w:t>
      </w:r>
      <w:r w:rsidR="004E7451">
        <w:rPr>
          <w:rFonts w:hint="eastAsia"/>
          <w:sz w:val="24"/>
          <w:szCs w:val="24"/>
        </w:rPr>
        <w:t>，</w:t>
      </w:r>
      <w:r w:rsidR="004E7451">
        <w:rPr>
          <w:rFonts w:hint="eastAsia"/>
          <w:sz w:val="24"/>
        </w:rPr>
        <w:t>对</w:t>
      </w:r>
      <w:r w:rsidR="004E7451" w:rsidRPr="001162DD">
        <w:rPr>
          <w:rFonts w:hint="eastAsia"/>
          <w:sz w:val="24"/>
        </w:rPr>
        <w:t>反思生成的信息内容进行凝练总结</w:t>
      </w:r>
      <w:r>
        <w:rPr>
          <w:rFonts w:hint="eastAsia"/>
          <w:sz w:val="24"/>
          <w:szCs w:val="24"/>
        </w:rPr>
        <w:t>。</w:t>
      </w:r>
      <w:r w:rsidR="004E7451">
        <w:rPr>
          <w:rFonts w:hint="eastAsia"/>
          <w:sz w:val="24"/>
          <w:szCs w:val="24"/>
        </w:rPr>
        <w:t>并且，</w:t>
      </w:r>
      <w:r>
        <w:rPr>
          <w:rFonts w:hint="eastAsia"/>
          <w:sz w:val="24"/>
          <w:szCs w:val="24"/>
        </w:rPr>
        <w:t>通过采取大模型自生成的安全知识凝练方法对安全知识进行生成，使得在任何大模型上都能够实现</w:t>
      </w:r>
      <w:r w:rsidRPr="006A7842">
        <w:rPr>
          <w:rFonts w:hint="eastAsia"/>
          <w:sz w:val="24"/>
          <w:szCs w:val="24"/>
        </w:rPr>
        <w:t>自身思考构建</w:t>
      </w:r>
      <w:r>
        <w:rPr>
          <w:rFonts w:hint="eastAsia"/>
          <w:sz w:val="24"/>
          <w:szCs w:val="24"/>
        </w:rPr>
        <w:t>的安全机制</w:t>
      </w:r>
      <w:r w:rsidRPr="006A7842">
        <w:rPr>
          <w:rFonts w:hint="eastAsia"/>
          <w:sz w:val="24"/>
          <w:szCs w:val="24"/>
        </w:rPr>
        <w:t>，而</w:t>
      </w:r>
      <w:r>
        <w:rPr>
          <w:rFonts w:hint="eastAsia"/>
          <w:sz w:val="24"/>
          <w:szCs w:val="24"/>
        </w:rPr>
        <w:t>无需借助</w:t>
      </w:r>
      <w:r w:rsidRPr="006A7842">
        <w:rPr>
          <w:rFonts w:hint="eastAsia"/>
          <w:sz w:val="24"/>
          <w:szCs w:val="24"/>
        </w:rPr>
        <w:t>外部知识</w:t>
      </w:r>
      <w:r>
        <w:rPr>
          <w:rFonts w:hint="eastAsia"/>
          <w:sz w:val="24"/>
          <w:szCs w:val="24"/>
        </w:rPr>
        <w:t>库，因此，本实施例</w:t>
      </w:r>
      <w:r w:rsidR="001C212C">
        <w:rPr>
          <w:rFonts w:hint="eastAsia"/>
          <w:sz w:val="24"/>
        </w:rPr>
        <w:t>能够有效地提升安全知识凝练的通用性，适用于</w:t>
      </w:r>
      <w:r w:rsidR="001C212C" w:rsidRPr="00BA7330">
        <w:rPr>
          <w:rFonts w:hint="eastAsia"/>
          <w:sz w:val="24"/>
        </w:rPr>
        <w:t>各类大模型，且无需微调训练即可实现自我优化的安全增益效果，实现开箱即用的目的</w:t>
      </w:r>
      <w:r w:rsidR="004E7451">
        <w:rPr>
          <w:rFonts w:hint="eastAsia"/>
          <w:sz w:val="24"/>
        </w:rPr>
        <w:t>。</w:t>
      </w:r>
    </w:p>
    <w:p w14:paraId="02BC66CE" w14:textId="77777777" w:rsidR="004E7451" w:rsidRDefault="001C212C" w:rsidP="001C212C">
      <w:pPr>
        <w:spacing w:line="264" w:lineRule="auto"/>
        <w:ind w:firstLineChars="200" w:firstLine="480"/>
        <w:rPr>
          <w:sz w:val="24"/>
        </w:rPr>
      </w:pPr>
      <w:r w:rsidRPr="00BA7330">
        <w:rPr>
          <w:rFonts w:hint="eastAsia"/>
          <w:sz w:val="24"/>
        </w:rPr>
        <w:t>在此基础上，</w:t>
      </w:r>
      <w:r w:rsidR="004E7451">
        <w:rPr>
          <w:rFonts w:hint="eastAsia"/>
          <w:sz w:val="24"/>
        </w:rPr>
        <w:t>本实施例</w:t>
      </w:r>
      <w:r w:rsidRPr="00BA7330">
        <w:rPr>
          <w:rFonts w:hint="eastAsia"/>
          <w:sz w:val="24"/>
        </w:rPr>
        <w:t>还</w:t>
      </w:r>
      <w:r>
        <w:rPr>
          <w:rFonts w:hint="eastAsia"/>
          <w:sz w:val="24"/>
        </w:rPr>
        <w:t>通过包括</w:t>
      </w:r>
      <w:r w:rsidRPr="00000E6B">
        <w:rPr>
          <w:rFonts w:hint="eastAsia"/>
          <w:sz w:val="24"/>
        </w:rPr>
        <w:t>自我反思和迭代优化过程</w:t>
      </w:r>
      <w:r>
        <w:rPr>
          <w:rFonts w:hint="eastAsia"/>
          <w:sz w:val="24"/>
        </w:rPr>
        <w:t>的</w:t>
      </w:r>
      <w:r>
        <w:rPr>
          <w:rFonts w:hint="eastAsia"/>
          <w:kern w:val="0"/>
          <w:sz w:val="24"/>
          <w:szCs w:val="24"/>
        </w:rPr>
        <w:t>自我反思机制</w:t>
      </w:r>
      <w:r>
        <w:rPr>
          <w:rFonts w:hint="eastAsia"/>
          <w:sz w:val="24"/>
        </w:rPr>
        <w:t>提高</w:t>
      </w:r>
      <w:r w:rsidRPr="00BA7330">
        <w:rPr>
          <w:rFonts w:hint="eastAsia"/>
          <w:sz w:val="24"/>
        </w:rPr>
        <w:t>大模型生成的思考深度，能够可扩展地将安全知识用于生成过程，</w:t>
      </w:r>
      <w:r>
        <w:rPr>
          <w:rFonts w:hint="eastAsia"/>
          <w:sz w:val="24"/>
        </w:rPr>
        <w:t>确保</w:t>
      </w:r>
      <w:r w:rsidRPr="00BA7330">
        <w:rPr>
          <w:rFonts w:hint="eastAsia"/>
          <w:sz w:val="24"/>
        </w:rPr>
        <w:t>大模型生成的文本</w:t>
      </w:r>
      <w:r>
        <w:rPr>
          <w:rFonts w:hint="eastAsia"/>
          <w:sz w:val="24"/>
        </w:rPr>
        <w:t>和</w:t>
      </w:r>
      <w:r w:rsidRPr="00BA7330">
        <w:rPr>
          <w:rFonts w:hint="eastAsia"/>
          <w:sz w:val="24"/>
        </w:rPr>
        <w:t>代码等内容</w:t>
      </w:r>
      <w:r>
        <w:rPr>
          <w:rFonts w:hint="eastAsia"/>
          <w:sz w:val="24"/>
        </w:rPr>
        <w:t>能够满足</w:t>
      </w:r>
      <w:r w:rsidRPr="00000E6B">
        <w:rPr>
          <w:rFonts w:hint="eastAsia"/>
          <w:sz w:val="24"/>
        </w:rPr>
        <w:t>安全要求</w:t>
      </w:r>
      <w:r>
        <w:rPr>
          <w:rFonts w:hint="eastAsia"/>
          <w:sz w:val="24"/>
        </w:rPr>
        <w:t>，并</w:t>
      </w:r>
      <w:r w:rsidRPr="008D5EE2">
        <w:rPr>
          <w:rFonts w:hint="eastAsia"/>
          <w:sz w:val="24"/>
        </w:rPr>
        <w:t>将其中安全编码、安全规范、安全知识和安全概念等凝练出来，形成</w:t>
      </w:r>
      <w:r>
        <w:rPr>
          <w:rFonts w:hint="eastAsia"/>
          <w:sz w:val="24"/>
        </w:rPr>
        <w:t>自生成的</w:t>
      </w:r>
      <w:r w:rsidRPr="00000E6B">
        <w:rPr>
          <w:rFonts w:hint="eastAsia"/>
          <w:sz w:val="24"/>
        </w:rPr>
        <w:t>安全知识库</w:t>
      </w:r>
      <w:r w:rsidR="004E7451">
        <w:rPr>
          <w:rFonts w:hint="eastAsia"/>
          <w:sz w:val="24"/>
        </w:rPr>
        <w:t>，</w:t>
      </w:r>
      <w:r w:rsidRPr="008D5EE2">
        <w:rPr>
          <w:rFonts w:hint="eastAsia"/>
          <w:sz w:val="24"/>
        </w:rPr>
        <w:t>不依赖于外部知识库</w:t>
      </w:r>
      <w:r>
        <w:rPr>
          <w:rFonts w:hint="eastAsia"/>
          <w:sz w:val="24"/>
        </w:rPr>
        <w:t>，并</w:t>
      </w:r>
      <w:r w:rsidRPr="008D5EE2">
        <w:rPr>
          <w:rFonts w:hint="eastAsia"/>
          <w:sz w:val="24"/>
        </w:rPr>
        <w:t>具有自我迭代优化和可扩展的特点，为数据安全提供了更好的基础。</w:t>
      </w:r>
    </w:p>
    <w:p w14:paraId="58AC0781" w14:textId="42E1D2A4" w:rsidR="001C212C" w:rsidRDefault="004E7451" w:rsidP="001C212C">
      <w:pPr>
        <w:spacing w:line="264" w:lineRule="auto"/>
        <w:ind w:firstLineChars="200" w:firstLine="480"/>
        <w:rPr>
          <w:sz w:val="24"/>
        </w:rPr>
      </w:pPr>
      <w:r>
        <w:rPr>
          <w:rFonts w:hint="eastAsia"/>
          <w:sz w:val="24"/>
        </w:rPr>
        <w:t>因此，本实施例</w:t>
      </w:r>
      <w:r w:rsidR="001C212C" w:rsidRPr="001162DD">
        <w:rPr>
          <w:rFonts w:hint="eastAsia"/>
          <w:sz w:val="24"/>
        </w:rPr>
        <w:t>这种</w:t>
      </w:r>
      <w:r>
        <w:rPr>
          <w:rFonts w:hint="eastAsia"/>
          <w:sz w:val="24"/>
        </w:rPr>
        <w:t>安全知识凝练的方法</w:t>
      </w:r>
      <w:r w:rsidR="0081398C">
        <w:rPr>
          <w:rFonts w:hint="eastAsia"/>
          <w:sz w:val="24"/>
        </w:rPr>
        <w:t>与系统能够给</w:t>
      </w:r>
      <w:r w:rsidR="001C212C" w:rsidRPr="001162DD">
        <w:rPr>
          <w:rFonts w:hint="eastAsia"/>
          <w:sz w:val="24"/>
        </w:rPr>
        <w:t>政府</w:t>
      </w:r>
      <w:r w:rsidR="0081398C">
        <w:rPr>
          <w:rFonts w:hint="eastAsia"/>
          <w:sz w:val="24"/>
        </w:rPr>
        <w:t>和</w:t>
      </w:r>
      <w:r w:rsidR="001C212C" w:rsidRPr="001162DD">
        <w:rPr>
          <w:rFonts w:hint="eastAsia"/>
          <w:sz w:val="24"/>
        </w:rPr>
        <w:t>企业等人工智能应用场景中格外关注数据安全的</w:t>
      </w:r>
      <w:r w:rsidR="0081398C">
        <w:rPr>
          <w:rFonts w:hint="eastAsia"/>
          <w:sz w:val="24"/>
        </w:rPr>
        <w:t>应用场景提供更好的基础</w:t>
      </w:r>
      <w:r w:rsidR="001C212C" w:rsidRPr="001162DD">
        <w:rPr>
          <w:rFonts w:hint="eastAsia"/>
          <w:sz w:val="24"/>
        </w:rPr>
        <w:t>，对于确保大模型生成的文本、代码等内容</w:t>
      </w:r>
      <w:r w:rsidR="0081398C">
        <w:rPr>
          <w:rFonts w:hint="eastAsia"/>
          <w:sz w:val="24"/>
        </w:rPr>
        <w:t>的安全可靠</w:t>
      </w:r>
      <w:r w:rsidR="0081398C" w:rsidRPr="001162DD">
        <w:rPr>
          <w:rFonts w:hint="eastAsia"/>
          <w:sz w:val="24"/>
        </w:rPr>
        <w:t>具有实际意义</w:t>
      </w:r>
      <w:r w:rsidR="0081398C">
        <w:rPr>
          <w:rFonts w:hint="eastAsia"/>
          <w:sz w:val="24"/>
        </w:rPr>
        <w:t>，能够有效地避免输出</w:t>
      </w:r>
      <w:r w:rsidR="001C212C" w:rsidRPr="001162DD">
        <w:rPr>
          <w:rFonts w:hint="eastAsia"/>
          <w:sz w:val="24"/>
        </w:rPr>
        <w:t>含有风险内容</w:t>
      </w:r>
      <w:r w:rsidR="0081398C">
        <w:rPr>
          <w:rFonts w:hint="eastAsia"/>
          <w:sz w:val="24"/>
        </w:rPr>
        <w:t>或</w:t>
      </w:r>
      <w:r w:rsidR="001C212C" w:rsidRPr="001162DD">
        <w:rPr>
          <w:rFonts w:hint="eastAsia"/>
          <w:sz w:val="24"/>
        </w:rPr>
        <w:t>安全漏洞</w:t>
      </w:r>
      <w:r w:rsidR="0081398C">
        <w:rPr>
          <w:rFonts w:hint="eastAsia"/>
          <w:sz w:val="24"/>
        </w:rPr>
        <w:t>，通用性强且不依赖于外部知识库，有效地</w:t>
      </w:r>
      <w:r w:rsidR="0081398C" w:rsidRPr="001162DD">
        <w:rPr>
          <w:rFonts w:hint="eastAsia"/>
          <w:sz w:val="24"/>
        </w:rPr>
        <w:t>实现</w:t>
      </w:r>
      <w:r w:rsidR="0081398C">
        <w:rPr>
          <w:rFonts w:hint="eastAsia"/>
          <w:sz w:val="24"/>
        </w:rPr>
        <w:t>了</w:t>
      </w:r>
      <w:r w:rsidR="0081398C" w:rsidRPr="001162DD">
        <w:rPr>
          <w:rFonts w:hint="eastAsia"/>
          <w:sz w:val="24"/>
        </w:rPr>
        <w:t>开箱即用</w:t>
      </w:r>
      <w:r w:rsidR="0081398C">
        <w:rPr>
          <w:rFonts w:hint="eastAsia"/>
          <w:sz w:val="24"/>
        </w:rPr>
        <w:t>的效果</w:t>
      </w:r>
      <w:r w:rsidR="001C212C" w:rsidRPr="001162DD">
        <w:rPr>
          <w:rFonts w:hint="eastAsia"/>
          <w:sz w:val="24"/>
        </w:rPr>
        <w:t>。</w:t>
      </w:r>
    </w:p>
    <w:p w14:paraId="223BDCA2" w14:textId="5BA16321" w:rsidR="0081398C" w:rsidRDefault="00966992" w:rsidP="00BE3CD4">
      <w:pPr>
        <w:spacing w:line="264" w:lineRule="auto"/>
        <w:ind w:firstLineChars="200" w:firstLine="480"/>
        <w:rPr>
          <w:sz w:val="24"/>
          <w:szCs w:val="24"/>
        </w:rPr>
      </w:pPr>
      <w:r>
        <w:rPr>
          <w:rFonts w:hint="eastAsia"/>
          <w:sz w:val="24"/>
          <w:szCs w:val="24"/>
        </w:rPr>
        <w:t>本实施例所述步骤</w:t>
      </w:r>
      <w:r>
        <w:rPr>
          <w:rFonts w:hint="eastAsia"/>
          <w:sz w:val="24"/>
          <w:szCs w:val="24"/>
        </w:rPr>
        <w:t>S</w:t>
      </w:r>
      <w:r>
        <w:rPr>
          <w:sz w:val="24"/>
          <w:szCs w:val="24"/>
        </w:rPr>
        <w:t>1</w:t>
      </w:r>
      <w:r>
        <w:rPr>
          <w:rFonts w:hint="eastAsia"/>
          <w:sz w:val="24"/>
          <w:szCs w:val="24"/>
        </w:rPr>
        <w:t>用于实现</w:t>
      </w:r>
      <w:r w:rsidRPr="00706BC2">
        <w:rPr>
          <w:rFonts w:hint="eastAsia"/>
          <w:sz w:val="24"/>
          <w:szCs w:val="24"/>
        </w:rPr>
        <w:t>初始</w:t>
      </w:r>
      <w:r>
        <w:rPr>
          <w:rFonts w:hint="eastAsia"/>
          <w:sz w:val="24"/>
          <w:szCs w:val="24"/>
        </w:rPr>
        <w:t>回复的</w:t>
      </w:r>
      <w:r w:rsidRPr="00706BC2">
        <w:rPr>
          <w:rFonts w:hint="eastAsia"/>
          <w:sz w:val="24"/>
          <w:szCs w:val="24"/>
        </w:rPr>
        <w:t>生成。在</w:t>
      </w:r>
      <w:r>
        <w:rPr>
          <w:rFonts w:hint="eastAsia"/>
          <w:sz w:val="24"/>
          <w:szCs w:val="24"/>
        </w:rPr>
        <w:t>步骤</w:t>
      </w:r>
      <w:r>
        <w:rPr>
          <w:rFonts w:hint="eastAsia"/>
          <w:sz w:val="24"/>
          <w:szCs w:val="24"/>
        </w:rPr>
        <w:t>S</w:t>
      </w:r>
      <w:r>
        <w:rPr>
          <w:sz w:val="24"/>
          <w:szCs w:val="24"/>
        </w:rPr>
        <w:t>1</w:t>
      </w:r>
      <w:r>
        <w:rPr>
          <w:rFonts w:hint="eastAsia"/>
          <w:sz w:val="24"/>
          <w:szCs w:val="24"/>
        </w:rPr>
        <w:t>中</w:t>
      </w:r>
      <w:r w:rsidRPr="00706BC2">
        <w:rPr>
          <w:rFonts w:hint="eastAsia"/>
          <w:sz w:val="24"/>
          <w:szCs w:val="24"/>
        </w:rPr>
        <w:t>，</w:t>
      </w:r>
      <w:r>
        <w:rPr>
          <w:rFonts w:hint="eastAsia"/>
          <w:sz w:val="24"/>
          <w:szCs w:val="24"/>
        </w:rPr>
        <w:t>用户输入</w:t>
      </w:r>
      <w:r w:rsidRPr="00706BC2">
        <w:rPr>
          <w:rFonts w:hint="eastAsia"/>
          <w:sz w:val="24"/>
          <w:szCs w:val="24"/>
        </w:rPr>
        <w:t>一个</w:t>
      </w:r>
      <w:r>
        <w:rPr>
          <w:rFonts w:hint="eastAsia"/>
          <w:sz w:val="24"/>
          <w:szCs w:val="24"/>
        </w:rPr>
        <w:t>提示词</w:t>
      </w:r>
      <w:r>
        <w:rPr>
          <w:rFonts w:hint="eastAsia"/>
          <w:sz w:val="24"/>
          <w:szCs w:val="24"/>
        </w:rPr>
        <w:t>Prompt</w:t>
      </w:r>
      <w:r>
        <w:rPr>
          <w:rFonts w:hint="eastAsia"/>
          <w:sz w:val="24"/>
          <w:szCs w:val="24"/>
        </w:rPr>
        <w:t>，大语言</w:t>
      </w:r>
      <w:r w:rsidRPr="00706BC2">
        <w:rPr>
          <w:rFonts w:hint="eastAsia"/>
          <w:sz w:val="24"/>
          <w:szCs w:val="24"/>
        </w:rPr>
        <w:t>模型</w:t>
      </w:r>
      <w:r>
        <w:rPr>
          <w:rFonts w:hint="eastAsia"/>
          <w:sz w:val="24"/>
          <w:szCs w:val="24"/>
        </w:rPr>
        <w:t>的生成模型将会</w:t>
      </w:r>
      <w:r w:rsidRPr="00706BC2">
        <w:rPr>
          <w:rFonts w:hint="eastAsia"/>
          <w:sz w:val="24"/>
          <w:szCs w:val="24"/>
        </w:rPr>
        <w:t>生成初始输出</w:t>
      </w:r>
      <w:r>
        <w:rPr>
          <w:rFonts w:hint="eastAsia"/>
          <w:sz w:val="24"/>
          <w:szCs w:val="24"/>
        </w:rPr>
        <w:t>，也称初始回复；</w:t>
      </w:r>
      <w:r w:rsidRPr="00706BC2">
        <w:rPr>
          <w:rFonts w:hint="eastAsia"/>
          <w:sz w:val="24"/>
          <w:szCs w:val="24"/>
        </w:rPr>
        <w:t>虽然这个初始输出通常满足输入中的基本要求，</w:t>
      </w:r>
      <w:r>
        <w:rPr>
          <w:rFonts w:hint="eastAsia"/>
          <w:sz w:val="24"/>
          <w:szCs w:val="24"/>
        </w:rPr>
        <w:t>但</w:t>
      </w:r>
      <w:r w:rsidRPr="00706BC2">
        <w:rPr>
          <w:rFonts w:hint="eastAsia"/>
          <w:sz w:val="24"/>
          <w:szCs w:val="24"/>
        </w:rPr>
        <w:t>仍</w:t>
      </w:r>
      <w:r>
        <w:rPr>
          <w:rFonts w:hint="eastAsia"/>
          <w:sz w:val="24"/>
          <w:szCs w:val="24"/>
        </w:rPr>
        <w:t>存在一些安全问题或不符合规范，需要</w:t>
      </w:r>
      <w:r w:rsidRPr="00706BC2">
        <w:rPr>
          <w:rFonts w:hint="eastAsia"/>
          <w:sz w:val="24"/>
          <w:szCs w:val="24"/>
        </w:rPr>
        <w:t>进一步改进。</w:t>
      </w:r>
      <w:r>
        <w:rPr>
          <w:rFonts w:hint="eastAsia"/>
          <w:sz w:val="24"/>
          <w:szCs w:val="24"/>
        </w:rPr>
        <w:t>生成模型可以选取现有的商用大模型，如</w:t>
      </w:r>
      <w:r>
        <w:rPr>
          <w:rFonts w:hint="eastAsia"/>
          <w:sz w:val="24"/>
          <w:szCs w:val="24"/>
        </w:rPr>
        <w:t>GPT-4o</w:t>
      </w:r>
      <w:r>
        <w:rPr>
          <w:rFonts w:hint="eastAsia"/>
          <w:sz w:val="24"/>
          <w:szCs w:val="24"/>
        </w:rPr>
        <w:t>或</w:t>
      </w:r>
      <w:r>
        <w:rPr>
          <w:rFonts w:hint="eastAsia"/>
          <w:sz w:val="24"/>
          <w:szCs w:val="24"/>
        </w:rPr>
        <w:t>Claude-3.5-Sonnet</w:t>
      </w:r>
      <w:r>
        <w:rPr>
          <w:rFonts w:hint="eastAsia"/>
          <w:sz w:val="24"/>
          <w:szCs w:val="24"/>
        </w:rPr>
        <w:t>；或是开源大模型，如</w:t>
      </w:r>
      <w:r>
        <w:rPr>
          <w:rFonts w:hint="eastAsia"/>
          <w:sz w:val="24"/>
          <w:szCs w:val="24"/>
        </w:rPr>
        <w:t>Llama 3.3</w:t>
      </w:r>
      <w:r>
        <w:rPr>
          <w:rFonts w:hint="eastAsia"/>
          <w:sz w:val="24"/>
          <w:szCs w:val="24"/>
        </w:rPr>
        <w:t>和</w:t>
      </w:r>
      <w:r>
        <w:rPr>
          <w:rFonts w:hint="eastAsia"/>
          <w:sz w:val="24"/>
          <w:szCs w:val="24"/>
        </w:rPr>
        <w:t>Qwen 2.5</w:t>
      </w:r>
      <w:r>
        <w:rPr>
          <w:rFonts w:hint="eastAsia"/>
          <w:sz w:val="24"/>
          <w:szCs w:val="24"/>
        </w:rPr>
        <w:t>等。以上这些大模型，无论是闭源模型，还是开源模型均可作为基座使用本实施例。</w:t>
      </w:r>
    </w:p>
    <w:p w14:paraId="67B03CFB" w14:textId="03BBAE62" w:rsidR="00BE3CD4" w:rsidRDefault="005D6621" w:rsidP="00BE3CD4">
      <w:pPr>
        <w:spacing w:line="264" w:lineRule="auto"/>
        <w:ind w:firstLineChars="200" w:firstLine="480"/>
        <w:rPr>
          <w:sz w:val="24"/>
          <w:szCs w:val="24"/>
        </w:rPr>
      </w:pPr>
      <w:r>
        <w:rPr>
          <w:rFonts w:hint="eastAsia"/>
          <w:sz w:val="24"/>
          <w:szCs w:val="24"/>
        </w:rPr>
        <w:t>本实施例所述步骤</w:t>
      </w:r>
      <w:r>
        <w:rPr>
          <w:rFonts w:hint="eastAsia"/>
          <w:sz w:val="24"/>
          <w:szCs w:val="24"/>
        </w:rPr>
        <w:t>S</w:t>
      </w:r>
      <w:r>
        <w:rPr>
          <w:sz w:val="24"/>
          <w:szCs w:val="24"/>
        </w:rPr>
        <w:t>2</w:t>
      </w:r>
      <w:r>
        <w:rPr>
          <w:rFonts w:hint="eastAsia"/>
          <w:sz w:val="24"/>
          <w:szCs w:val="24"/>
        </w:rPr>
        <w:t>用于实现自我反思。</w:t>
      </w:r>
      <w:r w:rsidR="00BE3CD4">
        <w:rPr>
          <w:rFonts w:hint="eastAsia"/>
          <w:sz w:val="24"/>
        </w:rPr>
        <w:t>所述步骤</w:t>
      </w:r>
      <w:r w:rsidR="00BE3CD4">
        <w:rPr>
          <w:rFonts w:hint="eastAsia"/>
          <w:sz w:val="24"/>
        </w:rPr>
        <w:t>S</w:t>
      </w:r>
      <w:r w:rsidR="00BE3CD4">
        <w:rPr>
          <w:sz w:val="24"/>
        </w:rPr>
        <w:t>2</w:t>
      </w:r>
      <w:r w:rsidR="00BE3CD4">
        <w:rPr>
          <w:rFonts w:hint="eastAsia"/>
          <w:sz w:val="24"/>
        </w:rPr>
        <w:t>中，</w:t>
      </w:r>
      <w:r>
        <w:rPr>
          <w:rFonts w:hint="eastAsia"/>
          <w:sz w:val="24"/>
        </w:rPr>
        <w:t>使用大模型来自我反思</w:t>
      </w:r>
      <w:r>
        <w:rPr>
          <w:rFonts w:hint="eastAsia"/>
          <w:sz w:val="24"/>
        </w:rPr>
        <w:lastRenderedPageBreak/>
        <w:t>和</w:t>
      </w:r>
      <w:r>
        <w:rPr>
          <w:rFonts w:hint="eastAsia"/>
          <w:sz w:val="24"/>
          <w:szCs w:val="24"/>
        </w:rPr>
        <w:t>评判</w:t>
      </w:r>
      <w:r w:rsidR="00640ADF">
        <w:rPr>
          <w:rFonts w:hint="eastAsia"/>
          <w:sz w:val="24"/>
          <w:szCs w:val="24"/>
        </w:rPr>
        <w:t>/</w:t>
      </w:r>
      <w:r w:rsidR="00640ADF">
        <w:rPr>
          <w:rFonts w:hint="eastAsia"/>
          <w:sz w:val="24"/>
          <w:szCs w:val="24"/>
        </w:rPr>
        <w:t>判断输出</w:t>
      </w:r>
      <w:r w:rsidRPr="00706BC2">
        <w:rPr>
          <w:rFonts w:hint="eastAsia"/>
          <w:sz w:val="24"/>
          <w:szCs w:val="24"/>
        </w:rPr>
        <w:t>是否存在任何潜在的缺陷</w:t>
      </w:r>
      <w:r w:rsidR="008F12E3">
        <w:rPr>
          <w:rFonts w:hint="eastAsia"/>
          <w:sz w:val="24"/>
          <w:szCs w:val="24"/>
        </w:rPr>
        <w:t>和</w:t>
      </w:r>
      <w:r w:rsidR="008F12E3">
        <w:rPr>
          <w:rFonts w:hint="eastAsia"/>
          <w:sz w:val="24"/>
          <w:szCs w:val="24"/>
        </w:rPr>
        <w:t>/</w:t>
      </w:r>
      <w:r w:rsidR="008F12E3">
        <w:rPr>
          <w:rFonts w:hint="eastAsia"/>
          <w:sz w:val="24"/>
          <w:szCs w:val="24"/>
        </w:rPr>
        <w:t>或</w:t>
      </w:r>
      <w:r>
        <w:rPr>
          <w:rFonts w:hint="eastAsia"/>
          <w:sz w:val="24"/>
          <w:szCs w:val="24"/>
        </w:rPr>
        <w:t>安全漏洞。</w:t>
      </w:r>
      <w:r w:rsidR="00BE3CD4">
        <w:rPr>
          <w:rFonts w:hint="eastAsia"/>
          <w:sz w:val="24"/>
        </w:rPr>
        <w:t>在</w:t>
      </w:r>
      <w:r w:rsidR="00BE3CD4" w:rsidRPr="00000E6B">
        <w:rPr>
          <w:rFonts w:hint="eastAsia"/>
          <w:sz w:val="24"/>
        </w:rPr>
        <w:t>判断</w:t>
      </w:r>
      <w:r w:rsidR="00BE3CD4">
        <w:rPr>
          <w:rFonts w:hint="eastAsia"/>
          <w:sz w:val="24"/>
        </w:rPr>
        <w:t>输出</w:t>
      </w:r>
      <w:r w:rsidR="00BE3CD4" w:rsidRPr="00000E6B">
        <w:rPr>
          <w:rFonts w:hint="eastAsia"/>
          <w:sz w:val="24"/>
        </w:rPr>
        <w:t>是否存在潜在的缺陷或安全漏洞</w:t>
      </w:r>
      <w:r w:rsidR="00BE3CD4">
        <w:rPr>
          <w:rFonts w:hint="eastAsia"/>
          <w:sz w:val="24"/>
        </w:rPr>
        <w:t>时，判断</w:t>
      </w:r>
      <w:r w:rsidR="00BE3CD4">
        <w:rPr>
          <w:rFonts w:hint="eastAsia"/>
          <w:sz w:val="24"/>
          <w:szCs w:val="24"/>
        </w:rPr>
        <w:t>当前的安全知识库中是否已经存在有安全知识和安全规范，若是，则使用所述知识库对输出进行审查；若否，则通过大语言模型进行判断。</w:t>
      </w:r>
    </w:p>
    <w:p w14:paraId="521DA3B7" w14:textId="46B8BECE" w:rsidR="00640ADF" w:rsidRDefault="00640ADF" w:rsidP="00BE3CD4">
      <w:pPr>
        <w:spacing w:line="264" w:lineRule="auto"/>
        <w:ind w:firstLineChars="200" w:firstLine="480"/>
        <w:rPr>
          <w:sz w:val="24"/>
          <w:szCs w:val="24"/>
        </w:rPr>
      </w:pPr>
      <w:r w:rsidRPr="00706BC2">
        <w:rPr>
          <w:rFonts w:hint="eastAsia"/>
          <w:sz w:val="24"/>
          <w:szCs w:val="24"/>
        </w:rPr>
        <w:t>如果输出没有潜在的缺陷</w:t>
      </w:r>
      <w:r>
        <w:rPr>
          <w:rFonts w:hint="eastAsia"/>
          <w:sz w:val="24"/>
          <w:szCs w:val="24"/>
        </w:rPr>
        <w:t>和安全漏洞，</w:t>
      </w:r>
      <w:r w:rsidRPr="00706BC2">
        <w:rPr>
          <w:rFonts w:hint="eastAsia"/>
          <w:sz w:val="24"/>
          <w:szCs w:val="24"/>
        </w:rPr>
        <w:t>将</w:t>
      </w:r>
      <w:r>
        <w:rPr>
          <w:rFonts w:hint="eastAsia"/>
          <w:sz w:val="24"/>
          <w:szCs w:val="24"/>
        </w:rPr>
        <w:t>正常</w:t>
      </w:r>
      <w:r w:rsidRPr="00706BC2">
        <w:rPr>
          <w:rFonts w:hint="eastAsia"/>
          <w:sz w:val="24"/>
          <w:szCs w:val="24"/>
        </w:rPr>
        <w:t>显示</w:t>
      </w:r>
      <w:r>
        <w:rPr>
          <w:rFonts w:hint="eastAsia"/>
          <w:sz w:val="24"/>
          <w:szCs w:val="24"/>
        </w:rPr>
        <w:t>输出</w:t>
      </w:r>
      <w:r w:rsidRPr="00706BC2">
        <w:rPr>
          <w:rFonts w:hint="eastAsia"/>
          <w:sz w:val="24"/>
          <w:szCs w:val="24"/>
        </w:rPr>
        <w:t>结果。如果发现了缺陷</w:t>
      </w:r>
      <w:r>
        <w:rPr>
          <w:rFonts w:hint="eastAsia"/>
          <w:sz w:val="24"/>
          <w:szCs w:val="24"/>
        </w:rPr>
        <w:t>或与安全规范不符的情况（存在安全漏洞）</w:t>
      </w:r>
      <w:r w:rsidRPr="00706BC2">
        <w:rPr>
          <w:rFonts w:hint="eastAsia"/>
          <w:sz w:val="24"/>
          <w:szCs w:val="24"/>
        </w:rPr>
        <w:t>，</w:t>
      </w:r>
      <w:r>
        <w:rPr>
          <w:rFonts w:hint="eastAsia"/>
          <w:sz w:val="24"/>
          <w:szCs w:val="24"/>
        </w:rPr>
        <w:t>则</w:t>
      </w:r>
      <w:r w:rsidRPr="00706BC2">
        <w:rPr>
          <w:rFonts w:hint="eastAsia"/>
          <w:sz w:val="24"/>
          <w:szCs w:val="24"/>
        </w:rPr>
        <w:t>会过渡到一个迭代</w:t>
      </w:r>
      <w:r>
        <w:rPr>
          <w:rFonts w:hint="eastAsia"/>
          <w:sz w:val="24"/>
          <w:szCs w:val="24"/>
        </w:rPr>
        <w:t>优化</w:t>
      </w:r>
      <w:r w:rsidRPr="00706BC2">
        <w:rPr>
          <w:rFonts w:hint="eastAsia"/>
          <w:sz w:val="24"/>
          <w:szCs w:val="24"/>
        </w:rPr>
        <w:t>的</w:t>
      </w:r>
      <w:r>
        <w:rPr>
          <w:rFonts w:hint="eastAsia"/>
          <w:sz w:val="24"/>
          <w:szCs w:val="24"/>
        </w:rPr>
        <w:t>流程，即步骤</w:t>
      </w:r>
      <w:r>
        <w:rPr>
          <w:rFonts w:hint="eastAsia"/>
          <w:sz w:val="24"/>
          <w:szCs w:val="24"/>
        </w:rPr>
        <w:t>S</w:t>
      </w:r>
      <w:r>
        <w:rPr>
          <w:sz w:val="24"/>
          <w:szCs w:val="24"/>
        </w:rPr>
        <w:t>3</w:t>
      </w:r>
      <w:r w:rsidRPr="00706BC2">
        <w:rPr>
          <w:rFonts w:hint="eastAsia"/>
          <w:sz w:val="24"/>
          <w:szCs w:val="24"/>
        </w:rPr>
        <w:t>。</w:t>
      </w:r>
    </w:p>
    <w:p w14:paraId="6F204DA9" w14:textId="45FA0973" w:rsidR="00BE3CD4" w:rsidRDefault="00BE3CD4" w:rsidP="00BE3CD4">
      <w:pPr>
        <w:spacing w:line="264" w:lineRule="auto"/>
        <w:ind w:firstLineChars="200" w:firstLine="480"/>
        <w:rPr>
          <w:sz w:val="24"/>
          <w:szCs w:val="24"/>
        </w:rPr>
      </w:pPr>
      <w:r>
        <w:rPr>
          <w:rFonts w:hint="eastAsia"/>
          <w:sz w:val="24"/>
        </w:rPr>
        <w:t>本</w:t>
      </w:r>
      <w:r w:rsidR="00240BC5">
        <w:rPr>
          <w:rFonts w:hint="eastAsia"/>
          <w:sz w:val="24"/>
        </w:rPr>
        <w:t>实施例</w:t>
      </w:r>
      <w:r>
        <w:rPr>
          <w:rFonts w:hint="eastAsia"/>
          <w:sz w:val="24"/>
        </w:rPr>
        <w:t>所述步骤</w:t>
      </w:r>
      <w:r>
        <w:rPr>
          <w:rFonts w:hint="eastAsia"/>
          <w:sz w:val="24"/>
        </w:rPr>
        <w:t>S</w:t>
      </w:r>
      <w:r>
        <w:rPr>
          <w:sz w:val="24"/>
        </w:rPr>
        <w:t>2</w:t>
      </w:r>
      <w:r w:rsidRPr="00000E6B">
        <w:rPr>
          <w:rFonts w:hint="eastAsia"/>
          <w:sz w:val="24"/>
        </w:rPr>
        <w:t>进行自我反思</w:t>
      </w:r>
      <w:r>
        <w:rPr>
          <w:rFonts w:hint="eastAsia"/>
          <w:sz w:val="24"/>
        </w:rPr>
        <w:t>的实现过程为：</w:t>
      </w:r>
      <w:r w:rsidRPr="00924762">
        <w:rPr>
          <w:rFonts w:hint="eastAsia"/>
          <w:sz w:val="24"/>
        </w:rPr>
        <w:t>利用输出和</w:t>
      </w:r>
      <w:r>
        <w:rPr>
          <w:rFonts w:hint="eastAsia"/>
          <w:sz w:val="24"/>
        </w:rPr>
        <w:t>任务的</w:t>
      </w:r>
      <w:r w:rsidRPr="00924762">
        <w:rPr>
          <w:rFonts w:hint="eastAsia"/>
          <w:sz w:val="24"/>
        </w:rPr>
        <w:t>输入进行</w:t>
      </w:r>
      <w:r w:rsidRPr="00924762">
        <w:rPr>
          <w:sz w:val="24"/>
        </w:rPr>
        <w:t>检索增强生成</w:t>
      </w:r>
      <w:r w:rsidRPr="00924762">
        <w:rPr>
          <w:rFonts w:hint="eastAsia"/>
          <w:sz w:val="24"/>
        </w:rPr>
        <w:t>RAG</w:t>
      </w:r>
      <w:r w:rsidRPr="00924762">
        <w:rPr>
          <w:rFonts w:hint="eastAsia"/>
          <w:sz w:val="24"/>
        </w:rPr>
        <w:t>查询，</w:t>
      </w:r>
      <w:r>
        <w:rPr>
          <w:rFonts w:hint="eastAsia"/>
          <w:sz w:val="24"/>
        </w:rPr>
        <w:t>获取</w:t>
      </w:r>
      <w:r w:rsidRPr="00706BC2">
        <w:rPr>
          <w:rFonts w:hint="eastAsia"/>
          <w:sz w:val="24"/>
          <w:szCs w:val="24"/>
        </w:rPr>
        <w:t>相关的安全知识，相关的</w:t>
      </w:r>
      <w:r>
        <w:rPr>
          <w:rFonts w:hint="eastAsia"/>
          <w:sz w:val="24"/>
          <w:szCs w:val="24"/>
        </w:rPr>
        <w:t>安全知识</w:t>
      </w:r>
      <w:r w:rsidRPr="00706BC2">
        <w:rPr>
          <w:rFonts w:hint="eastAsia"/>
          <w:sz w:val="24"/>
          <w:szCs w:val="24"/>
        </w:rPr>
        <w:t>包括针对安全编码</w:t>
      </w:r>
      <w:r>
        <w:rPr>
          <w:rFonts w:hint="eastAsia"/>
          <w:sz w:val="24"/>
          <w:szCs w:val="24"/>
        </w:rPr>
        <w:t>的安全规范、针对敏感问题的安全回复规范以及</w:t>
      </w:r>
      <w:r w:rsidRPr="00706BC2">
        <w:rPr>
          <w:rFonts w:hint="eastAsia"/>
          <w:sz w:val="24"/>
          <w:szCs w:val="24"/>
        </w:rPr>
        <w:t>历史</w:t>
      </w:r>
      <w:r>
        <w:rPr>
          <w:rFonts w:hint="eastAsia"/>
          <w:sz w:val="24"/>
          <w:szCs w:val="24"/>
        </w:rPr>
        <w:t>记录中的</w:t>
      </w:r>
      <w:r w:rsidRPr="00706BC2">
        <w:rPr>
          <w:rFonts w:hint="eastAsia"/>
          <w:sz w:val="24"/>
          <w:szCs w:val="24"/>
        </w:rPr>
        <w:t>标</w:t>
      </w:r>
      <w:r>
        <w:rPr>
          <w:rFonts w:hint="eastAsia"/>
          <w:sz w:val="24"/>
          <w:szCs w:val="24"/>
        </w:rPr>
        <w:t>准回复</w:t>
      </w:r>
      <w:r w:rsidR="00D411CC">
        <w:rPr>
          <w:rFonts w:hint="eastAsia"/>
          <w:sz w:val="24"/>
          <w:szCs w:val="24"/>
        </w:rPr>
        <w:t>等信息</w:t>
      </w:r>
      <w:r>
        <w:rPr>
          <w:rFonts w:hint="eastAsia"/>
          <w:sz w:val="24"/>
          <w:szCs w:val="24"/>
        </w:rPr>
        <w:t>；</w:t>
      </w:r>
      <w:r w:rsidRPr="00706BC2">
        <w:rPr>
          <w:rFonts w:hint="eastAsia"/>
          <w:sz w:val="24"/>
          <w:szCs w:val="24"/>
        </w:rPr>
        <w:t>当查询</w:t>
      </w:r>
      <w:r>
        <w:rPr>
          <w:rFonts w:hint="eastAsia"/>
          <w:sz w:val="24"/>
          <w:szCs w:val="24"/>
        </w:rPr>
        <w:t>到适用的安全知识时，将对应的安全知识与</w:t>
      </w:r>
      <w:r w:rsidRPr="00706BC2">
        <w:rPr>
          <w:rFonts w:hint="eastAsia"/>
          <w:sz w:val="24"/>
          <w:szCs w:val="24"/>
        </w:rPr>
        <w:t>输</w:t>
      </w:r>
      <w:r>
        <w:rPr>
          <w:rFonts w:hint="eastAsia"/>
          <w:sz w:val="24"/>
          <w:szCs w:val="24"/>
        </w:rPr>
        <w:t>出</w:t>
      </w:r>
      <w:r w:rsidR="00D411CC">
        <w:rPr>
          <w:rFonts w:hint="eastAsia"/>
          <w:sz w:val="24"/>
          <w:szCs w:val="24"/>
        </w:rPr>
        <w:t>（初始输出）</w:t>
      </w:r>
      <w:r w:rsidRPr="00706BC2">
        <w:rPr>
          <w:rFonts w:hint="eastAsia"/>
          <w:sz w:val="24"/>
          <w:szCs w:val="24"/>
        </w:rPr>
        <w:t>进行</w:t>
      </w:r>
      <w:r>
        <w:rPr>
          <w:rFonts w:hint="eastAsia"/>
          <w:sz w:val="24"/>
          <w:szCs w:val="24"/>
        </w:rPr>
        <w:t>拼接。</w:t>
      </w:r>
      <w:r w:rsidR="00D411CC">
        <w:rPr>
          <w:rFonts w:hint="eastAsia"/>
          <w:sz w:val="24"/>
          <w:szCs w:val="24"/>
        </w:rPr>
        <w:t>例如，当生成</w:t>
      </w:r>
      <w:r w:rsidR="00D411CC">
        <w:rPr>
          <w:rFonts w:hint="eastAsia"/>
          <w:sz w:val="24"/>
          <w:szCs w:val="24"/>
        </w:rPr>
        <w:t>C++</w:t>
      </w:r>
      <w:r w:rsidR="00D411CC">
        <w:rPr>
          <w:rFonts w:hint="eastAsia"/>
          <w:sz w:val="24"/>
          <w:szCs w:val="24"/>
        </w:rPr>
        <w:t>代码时，若</w:t>
      </w:r>
      <w:r w:rsidR="00D411CC" w:rsidRPr="00924762">
        <w:rPr>
          <w:sz w:val="24"/>
        </w:rPr>
        <w:t>检索增强生成</w:t>
      </w:r>
      <w:r w:rsidR="00D411CC">
        <w:rPr>
          <w:rFonts w:hint="eastAsia"/>
          <w:sz w:val="24"/>
          <w:szCs w:val="24"/>
        </w:rPr>
        <w:t>RAG</w:t>
      </w:r>
      <w:r w:rsidR="00D411CC">
        <w:rPr>
          <w:rFonts w:hint="eastAsia"/>
          <w:sz w:val="24"/>
          <w:szCs w:val="24"/>
        </w:rPr>
        <w:t>查询到了和请求相关的安全规范，则在初始输出后面附加上应当遵守的安全规范。需要说明的是，本实施例在此步骤</w:t>
      </w:r>
      <w:r w:rsidR="00D411CC">
        <w:rPr>
          <w:rFonts w:hint="eastAsia"/>
          <w:sz w:val="24"/>
          <w:szCs w:val="24"/>
        </w:rPr>
        <w:t>S</w:t>
      </w:r>
      <w:r w:rsidR="00D411CC">
        <w:rPr>
          <w:sz w:val="24"/>
          <w:szCs w:val="24"/>
        </w:rPr>
        <w:t>2</w:t>
      </w:r>
      <w:r w:rsidR="00D411CC">
        <w:rPr>
          <w:rFonts w:hint="eastAsia"/>
          <w:sz w:val="24"/>
          <w:szCs w:val="24"/>
        </w:rPr>
        <w:t>并不进行修改，而是进入后续流程进行迭代优化。之后无论是否从</w:t>
      </w:r>
      <w:r w:rsidR="00D411CC" w:rsidRPr="00924762">
        <w:rPr>
          <w:sz w:val="24"/>
        </w:rPr>
        <w:t>检索增强生成</w:t>
      </w:r>
      <w:r w:rsidR="00D411CC">
        <w:rPr>
          <w:rFonts w:hint="eastAsia"/>
          <w:sz w:val="24"/>
          <w:szCs w:val="24"/>
        </w:rPr>
        <w:t>RAG</w:t>
      </w:r>
      <w:r w:rsidR="00D411CC">
        <w:rPr>
          <w:rFonts w:hint="eastAsia"/>
          <w:sz w:val="24"/>
          <w:szCs w:val="24"/>
        </w:rPr>
        <w:t>查询中获取到相关知识，都将进入到下一步的迭代优化流程。</w:t>
      </w:r>
    </w:p>
    <w:p w14:paraId="45503C7D" w14:textId="25FB7BF6" w:rsidR="00BE3CD4" w:rsidRDefault="00BE3CD4" w:rsidP="00BE3CD4">
      <w:pPr>
        <w:spacing w:line="264" w:lineRule="auto"/>
        <w:ind w:firstLineChars="200" w:firstLine="480"/>
        <w:rPr>
          <w:sz w:val="24"/>
        </w:rPr>
      </w:pPr>
      <w:r>
        <w:rPr>
          <w:rFonts w:hint="eastAsia"/>
          <w:sz w:val="24"/>
        </w:rPr>
        <w:t>本</w:t>
      </w:r>
      <w:r w:rsidR="00D411CC">
        <w:rPr>
          <w:rFonts w:hint="eastAsia"/>
          <w:sz w:val="24"/>
        </w:rPr>
        <w:t>实施例</w:t>
      </w:r>
      <w:r>
        <w:rPr>
          <w:rFonts w:hint="eastAsia"/>
          <w:sz w:val="24"/>
          <w:szCs w:val="24"/>
        </w:rPr>
        <w:t>将对应的安全知识与</w:t>
      </w:r>
      <w:r w:rsidRPr="00706BC2">
        <w:rPr>
          <w:rFonts w:hint="eastAsia"/>
          <w:sz w:val="24"/>
          <w:szCs w:val="24"/>
        </w:rPr>
        <w:t>输</w:t>
      </w:r>
      <w:r>
        <w:rPr>
          <w:rFonts w:hint="eastAsia"/>
          <w:sz w:val="24"/>
          <w:szCs w:val="24"/>
        </w:rPr>
        <w:t>出</w:t>
      </w:r>
      <w:r w:rsidRPr="00706BC2">
        <w:rPr>
          <w:rFonts w:hint="eastAsia"/>
          <w:sz w:val="24"/>
          <w:szCs w:val="24"/>
        </w:rPr>
        <w:t>进行</w:t>
      </w:r>
      <w:r>
        <w:rPr>
          <w:rFonts w:hint="eastAsia"/>
          <w:sz w:val="24"/>
          <w:szCs w:val="24"/>
        </w:rPr>
        <w:t>拼接的过程为：在查询到适用的安全知识后，在输出后面附加上</w:t>
      </w:r>
      <w:r w:rsidR="00196F0C">
        <w:rPr>
          <w:rFonts w:hint="eastAsia"/>
          <w:sz w:val="24"/>
          <w:szCs w:val="24"/>
        </w:rPr>
        <w:t>该安全知识对应的安全规范</w:t>
      </w:r>
      <w:r>
        <w:rPr>
          <w:rFonts w:hint="eastAsia"/>
          <w:sz w:val="24"/>
          <w:szCs w:val="24"/>
        </w:rPr>
        <w:t>，并跳转至步骤</w:t>
      </w:r>
      <w:r>
        <w:rPr>
          <w:rFonts w:hint="eastAsia"/>
          <w:sz w:val="24"/>
          <w:szCs w:val="24"/>
        </w:rPr>
        <w:t>S</w:t>
      </w:r>
      <w:r>
        <w:rPr>
          <w:sz w:val="24"/>
          <w:szCs w:val="24"/>
        </w:rPr>
        <w:t>3</w:t>
      </w:r>
      <w:r>
        <w:rPr>
          <w:rFonts w:hint="eastAsia"/>
          <w:sz w:val="24"/>
          <w:szCs w:val="24"/>
        </w:rPr>
        <w:t>进行</w:t>
      </w:r>
      <w:r w:rsidRPr="00000E6B">
        <w:rPr>
          <w:rFonts w:hint="eastAsia"/>
          <w:sz w:val="24"/>
        </w:rPr>
        <w:t>迭代优化</w:t>
      </w:r>
      <w:r>
        <w:rPr>
          <w:rFonts w:hint="eastAsia"/>
          <w:sz w:val="24"/>
        </w:rPr>
        <w:t>。</w:t>
      </w:r>
    </w:p>
    <w:p w14:paraId="206EBE35" w14:textId="752F2A68" w:rsidR="008016B6" w:rsidRDefault="008016B6" w:rsidP="00BE3CD4">
      <w:pPr>
        <w:spacing w:line="264" w:lineRule="auto"/>
        <w:ind w:firstLineChars="200" w:firstLine="480"/>
        <w:rPr>
          <w:sz w:val="24"/>
          <w:szCs w:val="24"/>
        </w:rPr>
      </w:pPr>
      <w:r>
        <w:rPr>
          <w:rFonts w:hint="eastAsia"/>
          <w:sz w:val="24"/>
        </w:rPr>
        <w:t>本实施例所述步骤</w:t>
      </w:r>
      <w:r>
        <w:rPr>
          <w:rFonts w:hint="eastAsia"/>
          <w:sz w:val="24"/>
        </w:rPr>
        <w:t>S</w:t>
      </w:r>
      <w:r>
        <w:rPr>
          <w:sz w:val="24"/>
        </w:rPr>
        <w:t>3</w:t>
      </w:r>
      <w:r>
        <w:rPr>
          <w:rFonts w:hint="eastAsia"/>
          <w:sz w:val="24"/>
        </w:rPr>
        <w:t>用于实现迭代优化。</w:t>
      </w:r>
      <w:r w:rsidR="00D53DE6" w:rsidRPr="00706BC2">
        <w:rPr>
          <w:rFonts w:hint="eastAsia"/>
          <w:sz w:val="24"/>
          <w:szCs w:val="24"/>
        </w:rPr>
        <w:t>基</w:t>
      </w:r>
      <w:r w:rsidR="00D53DE6">
        <w:rPr>
          <w:rFonts w:hint="eastAsia"/>
          <w:sz w:val="24"/>
          <w:szCs w:val="24"/>
        </w:rPr>
        <w:t>于已反思判断出的缺陷或安全漏洞，以及在初始输出后面附加的安全规范，</w:t>
      </w:r>
      <w:r w:rsidR="00D53DE6">
        <w:rPr>
          <w:rFonts w:hint="eastAsia"/>
          <w:sz w:val="24"/>
          <w:szCs w:val="24"/>
        </w:rPr>
        <w:t>LLMs</w:t>
      </w:r>
      <w:r w:rsidR="00D53DE6">
        <w:rPr>
          <w:rFonts w:hint="eastAsia"/>
          <w:sz w:val="24"/>
          <w:szCs w:val="24"/>
        </w:rPr>
        <w:t>将提出针对</w:t>
      </w:r>
      <w:r w:rsidR="00D53DE6" w:rsidRPr="00706BC2">
        <w:rPr>
          <w:rFonts w:hint="eastAsia"/>
          <w:sz w:val="24"/>
          <w:szCs w:val="24"/>
        </w:rPr>
        <w:t>潜在改进</w:t>
      </w:r>
      <w:r w:rsidR="00D53DE6">
        <w:rPr>
          <w:rFonts w:hint="eastAsia"/>
          <w:sz w:val="24"/>
          <w:szCs w:val="24"/>
        </w:rPr>
        <w:t>方向的</w:t>
      </w:r>
      <w:r w:rsidR="00D53DE6" w:rsidRPr="00706BC2">
        <w:rPr>
          <w:rFonts w:hint="eastAsia"/>
          <w:sz w:val="24"/>
          <w:szCs w:val="24"/>
        </w:rPr>
        <w:t>评估和</w:t>
      </w:r>
      <w:r w:rsidR="00D53DE6">
        <w:rPr>
          <w:rFonts w:hint="eastAsia"/>
          <w:sz w:val="24"/>
          <w:szCs w:val="24"/>
        </w:rPr>
        <w:t>措施，并进行修改。例如，当生成</w:t>
      </w:r>
      <w:r w:rsidR="00D53DE6">
        <w:rPr>
          <w:rFonts w:hint="eastAsia"/>
          <w:sz w:val="24"/>
          <w:szCs w:val="24"/>
        </w:rPr>
        <w:t>C++</w:t>
      </w:r>
      <w:r w:rsidR="00D53DE6">
        <w:rPr>
          <w:rFonts w:hint="eastAsia"/>
          <w:sz w:val="24"/>
          <w:szCs w:val="24"/>
        </w:rPr>
        <w:t>代码时，若</w:t>
      </w:r>
      <w:r w:rsidR="00A401A8" w:rsidRPr="00924762">
        <w:rPr>
          <w:sz w:val="24"/>
        </w:rPr>
        <w:t>检索增强生成</w:t>
      </w:r>
      <w:r w:rsidR="00D53DE6">
        <w:rPr>
          <w:rFonts w:hint="eastAsia"/>
          <w:sz w:val="24"/>
          <w:szCs w:val="24"/>
        </w:rPr>
        <w:t>RAG</w:t>
      </w:r>
      <w:r w:rsidR="00D53DE6">
        <w:rPr>
          <w:rFonts w:hint="eastAsia"/>
          <w:sz w:val="24"/>
          <w:szCs w:val="24"/>
        </w:rPr>
        <w:t>查询到了和请求相关的安全规范，已附加在初始</w:t>
      </w:r>
      <w:r w:rsidR="00A401A8">
        <w:rPr>
          <w:rFonts w:hint="eastAsia"/>
          <w:sz w:val="24"/>
          <w:szCs w:val="24"/>
        </w:rPr>
        <w:t>输出（即初始回复）</w:t>
      </w:r>
      <w:r w:rsidR="00D53DE6">
        <w:rPr>
          <w:rFonts w:hint="eastAsia"/>
          <w:sz w:val="24"/>
          <w:szCs w:val="24"/>
        </w:rPr>
        <w:t>后面，则将要求大模型根据此规范对初始回复进行修改，确保新的一版输出中不再具有缺陷。</w:t>
      </w:r>
      <w:r w:rsidR="00164179">
        <w:rPr>
          <w:rFonts w:hint="eastAsia"/>
          <w:sz w:val="24"/>
          <w:szCs w:val="24"/>
        </w:rPr>
        <w:t>然后，在修改之后，</w:t>
      </w:r>
      <w:r w:rsidR="00EF7385">
        <w:rPr>
          <w:rFonts w:hint="eastAsia"/>
          <w:sz w:val="24"/>
          <w:szCs w:val="24"/>
        </w:rPr>
        <w:t>将</w:t>
      </w:r>
      <w:r w:rsidR="00D53DE6">
        <w:rPr>
          <w:rFonts w:hint="eastAsia"/>
          <w:sz w:val="24"/>
          <w:szCs w:val="24"/>
        </w:rPr>
        <w:t>再次进入反思操作流程中</w:t>
      </w:r>
      <w:r w:rsidR="00371615">
        <w:rPr>
          <w:rFonts w:hint="eastAsia"/>
          <w:sz w:val="24"/>
          <w:szCs w:val="24"/>
        </w:rPr>
        <w:t>，</w:t>
      </w:r>
      <w:r w:rsidR="00CA2E62">
        <w:rPr>
          <w:rFonts w:hint="eastAsia"/>
          <w:sz w:val="24"/>
          <w:szCs w:val="24"/>
        </w:rPr>
        <w:t>以</w:t>
      </w:r>
      <w:r w:rsidR="00CD674F">
        <w:rPr>
          <w:rFonts w:hint="eastAsia"/>
          <w:sz w:val="24"/>
          <w:szCs w:val="24"/>
        </w:rPr>
        <w:t>改进</w:t>
      </w:r>
      <w:r w:rsidR="00CA2E62">
        <w:rPr>
          <w:rFonts w:hint="eastAsia"/>
          <w:sz w:val="24"/>
          <w:szCs w:val="24"/>
        </w:rPr>
        <w:t>后的回复作为需要判断的</w:t>
      </w:r>
      <w:r w:rsidR="00666146">
        <w:rPr>
          <w:rFonts w:hint="eastAsia"/>
          <w:sz w:val="24"/>
          <w:szCs w:val="24"/>
        </w:rPr>
        <w:t>内容，再次进行</w:t>
      </w:r>
      <w:r w:rsidR="00CA2E62">
        <w:rPr>
          <w:rFonts w:hint="eastAsia"/>
          <w:sz w:val="24"/>
          <w:szCs w:val="24"/>
        </w:rPr>
        <w:t>反思</w:t>
      </w:r>
      <w:r w:rsidR="00CA2E62" w:rsidRPr="00706BC2">
        <w:rPr>
          <w:rFonts w:hint="eastAsia"/>
          <w:sz w:val="24"/>
          <w:szCs w:val="24"/>
        </w:rPr>
        <w:t>是否存在任何潜在的缺陷</w:t>
      </w:r>
      <w:r w:rsidR="00CA2E62">
        <w:rPr>
          <w:rFonts w:hint="eastAsia"/>
          <w:sz w:val="24"/>
          <w:szCs w:val="24"/>
        </w:rPr>
        <w:t>和</w:t>
      </w:r>
      <w:r w:rsidR="00CA2E62">
        <w:rPr>
          <w:rFonts w:hint="eastAsia"/>
          <w:sz w:val="24"/>
          <w:szCs w:val="24"/>
        </w:rPr>
        <w:t>/</w:t>
      </w:r>
      <w:r w:rsidR="00CA2E62">
        <w:rPr>
          <w:rFonts w:hint="eastAsia"/>
          <w:sz w:val="24"/>
          <w:szCs w:val="24"/>
        </w:rPr>
        <w:t>或安全漏洞；</w:t>
      </w:r>
      <w:r w:rsidR="00371615">
        <w:rPr>
          <w:rFonts w:hint="eastAsia"/>
          <w:sz w:val="24"/>
          <w:szCs w:val="24"/>
        </w:rPr>
        <w:t>即不断重复自我反思→迭代优化→自我反思……这个过程，直到改进后的回复满足所有的安全要求</w:t>
      </w:r>
      <w:r w:rsidR="00D53DE6">
        <w:rPr>
          <w:rFonts w:hint="eastAsia"/>
          <w:sz w:val="24"/>
          <w:szCs w:val="24"/>
        </w:rPr>
        <w:t>。</w:t>
      </w:r>
    </w:p>
    <w:p w14:paraId="322D570F" w14:textId="5142D929" w:rsidR="00BE3CD4" w:rsidRPr="00A401A8" w:rsidRDefault="00A401A8" w:rsidP="00BE3CD4">
      <w:pPr>
        <w:spacing w:line="264" w:lineRule="auto"/>
        <w:ind w:firstLineChars="200" w:firstLine="480"/>
        <w:rPr>
          <w:b/>
          <w:sz w:val="24"/>
        </w:rPr>
      </w:pPr>
      <w:r>
        <w:rPr>
          <w:rFonts w:hint="eastAsia"/>
          <w:sz w:val="24"/>
        </w:rPr>
        <w:t>因此，本实施例</w:t>
      </w:r>
      <w:r w:rsidR="00BE3CD4">
        <w:rPr>
          <w:rFonts w:hint="eastAsia"/>
          <w:sz w:val="24"/>
        </w:rPr>
        <w:t>所述步骤</w:t>
      </w:r>
      <w:r w:rsidR="00BE3CD4">
        <w:rPr>
          <w:rFonts w:hint="eastAsia"/>
          <w:sz w:val="24"/>
        </w:rPr>
        <w:t>S</w:t>
      </w:r>
      <w:r w:rsidR="00BE3CD4">
        <w:rPr>
          <w:sz w:val="24"/>
        </w:rPr>
        <w:t>3</w:t>
      </w:r>
      <w:r w:rsidR="00BE3CD4">
        <w:rPr>
          <w:rFonts w:hint="eastAsia"/>
          <w:sz w:val="24"/>
        </w:rPr>
        <w:t>中，若已</w:t>
      </w:r>
      <w:r w:rsidR="00BE3CD4">
        <w:rPr>
          <w:rFonts w:hint="eastAsia"/>
          <w:sz w:val="24"/>
          <w:szCs w:val="24"/>
        </w:rPr>
        <w:t>查询到适用的安全知识，则要求大语言模型根据对应的安全规范对初始回复进行</w:t>
      </w:r>
      <w:r w:rsidR="00BE3CD4">
        <w:rPr>
          <w:rFonts w:hint="eastAsia"/>
          <w:sz w:val="24"/>
        </w:rPr>
        <w:t>优化</w:t>
      </w:r>
      <w:r w:rsidR="00BE3CD4" w:rsidRPr="00000E6B">
        <w:rPr>
          <w:rFonts w:hint="eastAsia"/>
          <w:sz w:val="24"/>
        </w:rPr>
        <w:t>改进</w:t>
      </w:r>
      <w:r w:rsidR="00BE3CD4">
        <w:rPr>
          <w:rFonts w:hint="eastAsia"/>
          <w:sz w:val="24"/>
          <w:szCs w:val="24"/>
        </w:rPr>
        <w:t>，并在</w:t>
      </w:r>
      <w:r w:rsidR="00BE3CD4">
        <w:rPr>
          <w:rFonts w:hint="eastAsia"/>
          <w:sz w:val="24"/>
        </w:rPr>
        <w:t>优化</w:t>
      </w:r>
      <w:r w:rsidR="00BE3CD4" w:rsidRPr="00000E6B">
        <w:rPr>
          <w:rFonts w:hint="eastAsia"/>
          <w:sz w:val="24"/>
        </w:rPr>
        <w:t>改进</w:t>
      </w:r>
      <w:r w:rsidR="00BE3CD4">
        <w:rPr>
          <w:rFonts w:hint="eastAsia"/>
          <w:sz w:val="24"/>
          <w:szCs w:val="24"/>
        </w:rPr>
        <w:t>之后</w:t>
      </w:r>
      <w:r w:rsidR="00BE3CD4" w:rsidRPr="00000E6B">
        <w:rPr>
          <w:rFonts w:hint="eastAsia"/>
          <w:sz w:val="24"/>
        </w:rPr>
        <w:t>再次进行自我反思</w:t>
      </w:r>
      <w:r w:rsidR="00BE3CD4">
        <w:rPr>
          <w:rFonts w:hint="eastAsia"/>
          <w:sz w:val="24"/>
        </w:rPr>
        <w:t>。</w:t>
      </w:r>
      <w:r w:rsidR="00666146">
        <w:rPr>
          <w:rFonts w:hint="eastAsia"/>
          <w:sz w:val="24"/>
        </w:rPr>
        <w:t>对于初次进入本实例尚未具有凝练知识库的情况，此时进行</w:t>
      </w:r>
      <w:ins w:id="8" w:author="Wen" w:date="2025-02-14T17:43:00Z">
        <w:r w:rsidR="009E2995" w:rsidRPr="00924762">
          <w:rPr>
            <w:sz w:val="24"/>
          </w:rPr>
          <w:t>检索增强生成</w:t>
        </w:r>
      </w:ins>
      <w:r w:rsidR="00666146">
        <w:rPr>
          <w:rFonts w:hint="eastAsia"/>
          <w:sz w:val="24"/>
        </w:rPr>
        <w:t>RAG</w:t>
      </w:r>
      <w:r w:rsidR="00666146">
        <w:rPr>
          <w:rFonts w:hint="eastAsia"/>
          <w:sz w:val="24"/>
        </w:rPr>
        <w:t>搜索无法查询到适用的安全知识，此时将仅使用大模型自身的能力对</w:t>
      </w:r>
      <w:r w:rsidR="00094846">
        <w:rPr>
          <w:rFonts w:hint="eastAsia"/>
          <w:sz w:val="24"/>
        </w:rPr>
        <w:t>内容进行反思和优化，而随着系统的使用增加，系统将具有通过安全知识凝练获得的自生成</w:t>
      </w:r>
      <w:ins w:id="9" w:author="Wen" w:date="2025-02-14T17:44:00Z">
        <w:r w:rsidR="009E2995">
          <w:rPr>
            <w:rFonts w:hint="eastAsia"/>
            <w:sz w:val="24"/>
          </w:rPr>
          <w:t>的安全</w:t>
        </w:r>
      </w:ins>
      <w:r w:rsidR="00094846">
        <w:rPr>
          <w:rFonts w:hint="eastAsia"/>
          <w:sz w:val="24"/>
        </w:rPr>
        <w:t>知识库，能够将历史经验复用于新的生成任务，所以随着系统的使用安全性将不断提高。</w:t>
      </w:r>
      <w:r>
        <w:rPr>
          <w:rFonts w:hint="eastAsia"/>
          <w:sz w:val="24"/>
          <w:szCs w:val="24"/>
        </w:rPr>
        <w:t>大模型将不</w:t>
      </w:r>
      <w:r>
        <w:rPr>
          <w:rFonts w:hint="eastAsia"/>
          <w:sz w:val="24"/>
          <w:szCs w:val="24"/>
        </w:rPr>
        <w:lastRenderedPageBreak/>
        <w:t>断重复自我反思和迭代优化的过程，直到改进后的回复</w:t>
      </w:r>
      <w:r w:rsidRPr="00706BC2">
        <w:rPr>
          <w:rFonts w:hint="eastAsia"/>
          <w:sz w:val="24"/>
          <w:szCs w:val="24"/>
        </w:rPr>
        <w:t>满足了所有指定的安全要求</w:t>
      </w:r>
      <w:r w:rsidR="00CB35D7">
        <w:rPr>
          <w:rFonts w:hint="eastAsia"/>
          <w:sz w:val="24"/>
          <w:szCs w:val="24"/>
        </w:rPr>
        <w:t>。</w:t>
      </w:r>
      <w:r>
        <w:rPr>
          <w:rFonts w:hint="eastAsia"/>
          <w:sz w:val="24"/>
          <w:szCs w:val="24"/>
        </w:rPr>
        <w:t>此时</w:t>
      </w:r>
      <w:r w:rsidR="00CB35D7">
        <w:rPr>
          <w:rFonts w:hint="eastAsia"/>
          <w:sz w:val="24"/>
          <w:szCs w:val="24"/>
        </w:rPr>
        <w:t>，</w:t>
      </w:r>
      <w:r w:rsidRPr="00706BC2">
        <w:rPr>
          <w:rFonts w:hint="eastAsia"/>
          <w:sz w:val="24"/>
          <w:szCs w:val="24"/>
        </w:rPr>
        <w:t>改进</w:t>
      </w:r>
      <w:r>
        <w:rPr>
          <w:rFonts w:hint="eastAsia"/>
          <w:sz w:val="24"/>
          <w:szCs w:val="24"/>
        </w:rPr>
        <w:t>后的最终回复和任务流程将会被投入安全知识凝练机制，从中</w:t>
      </w:r>
      <w:r w:rsidR="008E3C65">
        <w:rPr>
          <w:rFonts w:hint="eastAsia"/>
          <w:sz w:val="24"/>
          <w:szCs w:val="24"/>
        </w:rPr>
        <w:t>凝练出安全规范的安全知识和安全概念</w:t>
      </w:r>
      <w:r>
        <w:rPr>
          <w:rFonts w:hint="eastAsia"/>
          <w:sz w:val="24"/>
          <w:szCs w:val="24"/>
        </w:rPr>
        <w:t>，并采用统一的格式</w:t>
      </w:r>
      <w:r w:rsidRPr="00706BC2">
        <w:rPr>
          <w:rFonts w:hint="eastAsia"/>
          <w:sz w:val="24"/>
          <w:szCs w:val="24"/>
        </w:rPr>
        <w:t>存储在安全知识库中</w:t>
      </w:r>
      <w:r w:rsidR="00A10974">
        <w:rPr>
          <w:rFonts w:hint="eastAsia"/>
          <w:sz w:val="24"/>
          <w:szCs w:val="24"/>
        </w:rPr>
        <w:t>。</w:t>
      </w:r>
    </w:p>
    <w:p w14:paraId="1071B783" w14:textId="7889A496" w:rsidR="00BE3CD4" w:rsidRDefault="00CB35D7" w:rsidP="00BE3CD4">
      <w:pPr>
        <w:spacing w:line="264" w:lineRule="auto"/>
        <w:ind w:firstLineChars="200" w:firstLine="480"/>
        <w:rPr>
          <w:sz w:val="24"/>
        </w:rPr>
      </w:pPr>
      <w:r>
        <w:rPr>
          <w:rFonts w:hint="eastAsia"/>
          <w:sz w:val="24"/>
        </w:rPr>
        <w:t>在</w:t>
      </w:r>
      <w:r w:rsidR="00BE3CD4">
        <w:rPr>
          <w:rFonts w:hint="eastAsia"/>
          <w:sz w:val="24"/>
        </w:rPr>
        <w:t>本</w:t>
      </w:r>
      <w:r w:rsidR="00FF4344">
        <w:rPr>
          <w:rFonts w:hint="eastAsia"/>
          <w:sz w:val="24"/>
        </w:rPr>
        <w:t>实施例</w:t>
      </w:r>
      <w:r w:rsidR="00BE3CD4">
        <w:rPr>
          <w:rFonts w:hint="eastAsia"/>
          <w:sz w:val="24"/>
        </w:rPr>
        <w:t>所述步骤</w:t>
      </w:r>
      <w:r w:rsidR="00BE3CD4">
        <w:rPr>
          <w:rFonts w:hint="eastAsia"/>
          <w:sz w:val="24"/>
        </w:rPr>
        <w:t>S</w:t>
      </w:r>
      <w:r w:rsidR="00BE3CD4">
        <w:rPr>
          <w:sz w:val="24"/>
        </w:rPr>
        <w:t>4</w:t>
      </w:r>
      <w:r w:rsidR="00BE3CD4">
        <w:rPr>
          <w:rFonts w:hint="eastAsia"/>
          <w:sz w:val="24"/>
        </w:rPr>
        <w:t>中</w:t>
      </w:r>
      <w:r>
        <w:rPr>
          <w:rFonts w:hint="eastAsia"/>
          <w:sz w:val="24"/>
        </w:rPr>
        <w:t>，优选</w:t>
      </w:r>
      <w:r w:rsidR="00BE3CD4">
        <w:rPr>
          <w:rFonts w:hint="eastAsia"/>
          <w:sz w:val="24"/>
        </w:rPr>
        <w:t>采用</w:t>
      </w:r>
      <w:r w:rsidR="00BE3CD4" w:rsidRPr="00352F4F">
        <w:rPr>
          <w:rFonts w:hint="eastAsia"/>
          <w:sz w:val="24"/>
        </w:rPr>
        <w:t>Milvus</w:t>
      </w:r>
      <w:r w:rsidR="00BE3CD4" w:rsidRPr="00352F4F">
        <w:rPr>
          <w:rFonts w:hint="eastAsia"/>
          <w:sz w:val="24"/>
        </w:rPr>
        <w:t>向量数据库存储自生成的安全知识，</w:t>
      </w:r>
      <w:r w:rsidR="00BE3CD4">
        <w:rPr>
          <w:rFonts w:hint="eastAsia"/>
          <w:sz w:val="24"/>
        </w:rPr>
        <w:t>存储的预设</w:t>
      </w:r>
      <w:r w:rsidR="00BE3CD4" w:rsidRPr="00000E6B">
        <w:rPr>
          <w:rFonts w:hint="eastAsia"/>
          <w:sz w:val="24"/>
        </w:rPr>
        <w:t>格式</w:t>
      </w:r>
      <w:r w:rsidR="00BE3CD4">
        <w:rPr>
          <w:rFonts w:hint="eastAsia"/>
          <w:sz w:val="24"/>
        </w:rPr>
        <w:t>为：</w:t>
      </w:r>
      <w:r w:rsidR="00BE3CD4" w:rsidRPr="00352F4F">
        <w:rPr>
          <w:rFonts w:hint="eastAsia"/>
          <w:sz w:val="24"/>
        </w:rPr>
        <w:t>ID</w:t>
      </w:r>
      <w:r w:rsidR="00BE3CD4" w:rsidRPr="00352F4F">
        <w:rPr>
          <w:rFonts w:hint="eastAsia"/>
          <w:sz w:val="24"/>
        </w:rPr>
        <w:t>；</w:t>
      </w:r>
      <w:r w:rsidR="00BE3CD4" w:rsidRPr="00352F4F">
        <w:rPr>
          <w:rFonts w:hint="eastAsia"/>
          <w:sz w:val="24"/>
        </w:rPr>
        <w:t>DATE</w:t>
      </w:r>
      <w:r w:rsidR="00BE3CD4" w:rsidRPr="00352F4F">
        <w:rPr>
          <w:rFonts w:hint="eastAsia"/>
          <w:sz w:val="24"/>
        </w:rPr>
        <w:t>；</w:t>
      </w:r>
      <w:r w:rsidR="00BE3CD4" w:rsidRPr="00352F4F">
        <w:rPr>
          <w:rFonts w:hint="eastAsia"/>
          <w:sz w:val="24"/>
        </w:rPr>
        <w:t>CHUNKS[</w:t>
      </w:r>
      <w:r w:rsidR="00BE3CD4" w:rsidRPr="00352F4F">
        <w:rPr>
          <w:sz w:val="24"/>
        </w:rPr>
        <w:t>“</w:t>
      </w:r>
      <w:r w:rsidR="00BE3CD4" w:rsidRPr="00352F4F">
        <w:rPr>
          <w:rFonts w:hint="eastAsia"/>
          <w:sz w:val="24"/>
        </w:rPr>
        <w:t>INDEX</w:t>
      </w:r>
      <w:r w:rsidR="00BE3CD4" w:rsidRPr="00352F4F">
        <w:rPr>
          <w:sz w:val="24"/>
        </w:rPr>
        <w:t>”</w:t>
      </w:r>
      <w:r w:rsidR="00BE3CD4" w:rsidRPr="00352F4F">
        <w:rPr>
          <w:rFonts w:hint="eastAsia"/>
          <w:sz w:val="24"/>
        </w:rPr>
        <w:t xml:space="preserve">, </w:t>
      </w:r>
      <w:r w:rsidR="00BE3CD4" w:rsidRPr="00352F4F">
        <w:rPr>
          <w:sz w:val="24"/>
        </w:rPr>
        <w:t>“</w:t>
      </w:r>
      <w:r w:rsidR="00BE3CD4" w:rsidRPr="00352F4F">
        <w:rPr>
          <w:rFonts w:hint="eastAsia"/>
          <w:sz w:val="24"/>
        </w:rPr>
        <w:t>CHUNK_CONTENT</w:t>
      </w:r>
      <w:r w:rsidR="00BE3CD4" w:rsidRPr="00352F4F">
        <w:rPr>
          <w:sz w:val="24"/>
        </w:rPr>
        <w:t>”</w:t>
      </w:r>
      <w:r w:rsidR="00BE3CD4" w:rsidRPr="00352F4F">
        <w:rPr>
          <w:rFonts w:hint="eastAsia"/>
          <w:sz w:val="24"/>
        </w:rPr>
        <w:t>]</w:t>
      </w:r>
      <w:r w:rsidR="00BE3CD4">
        <w:rPr>
          <w:rFonts w:hint="eastAsia"/>
          <w:sz w:val="24"/>
        </w:rPr>
        <w:t>，其中，</w:t>
      </w:r>
      <w:r w:rsidR="00BE3CD4">
        <w:rPr>
          <w:rFonts w:hint="eastAsia"/>
          <w:sz w:val="24"/>
        </w:rPr>
        <w:t>I</w:t>
      </w:r>
      <w:r w:rsidR="00BE3CD4">
        <w:rPr>
          <w:sz w:val="24"/>
        </w:rPr>
        <w:t>D</w:t>
      </w:r>
      <w:r w:rsidR="00BE3CD4">
        <w:rPr>
          <w:rFonts w:hint="eastAsia"/>
          <w:sz w:val="24"/>
        </w:rPr>
        <w:t>表示</w:t>
      </w:r>
      <w:r w:rsidR="00BE3CD4" w:rsidRPr="00352F4F">
        <w:rPr>
          <w:sz w:val="24"/>
        </w:rPr>
        <w:t>唯一标识符，用于区分知识条目</w:t>
      </w:r>
      <w:r w:rsidR="00BE3CD4" w:rsidRPr="00352F4F">
        <w:rPr>
          <w:rFonts w:hint="eastAsia"/>
          <w:sz w:val="24"/>
        </w:rPr>
        <w:t>；</w:t>
      </w:r>
      <w:r w:rsidR="00BE3CD4" w:rsidRPr="00352F4F">
        <w:rPr>
          <w:rFonts w:hint="eastAsia"/>
          <w:sz w:val="24"/>
        </w:rPr>
        <w:t>D</w:t>
      </w:r>
      <w:r w:rsidR="00BE3CD4" w:rsidRPr="00352F4F">
        <w:rPr>
          <w:sz w:val="24"/>
        </w:rPr>
        <w:t>ATE</w:t>
      </w:r>
      <w:r w:rsidR="00BE3CD4" w:rsidRPr="00352F4F">
        <w:rPr>
          <w:rFonts w:hint="eastAsia"/>
          <w:sz w:val="24"/>
        </w:rPr>
        <w:t>表示</w:t>
      </w:r>
      <w:r w:rsidR="00BE3CD4" w:rsidRPr="00352F4F">
        <w:rPr>
          <w:sz w:val="24"/>
        </w:rPr>
        <w:t>记录生成或更新的日期</w:t>
      </w:r>
      <w:r w:rsidR="00BE3CD4" w:rsidRPr="00352F4F">
        <w:rPr>
          <w:rFonts w:hint="eastAsia"/>
          <w:sz w:val="24"/>
        </w:rPr>
        <w:t>；</w:t>
      </w:r>
      <w:r w:rsidR="00BE3CD4" w:rsidRPr="00352F4F">
        <w:rPr>
          <w:rFonts w:hint="eastAsia"/>
          <w:sz w:val="24"/>
        </w:rPr>
        <w:t>CHUNKS</w:t>
      </w:r>
      <w:r w:rsidR="00BE3CD4">
        <w:rPr>
          <w:rFonts w:hint="eastAsia"/>
          <w:sz w:val="24"/>
        </w:rPr>
        <w:t>表示知识片段列表；</w:t>
      </w:r>
      <w:r w:rsidR="00BE3CD4" w:rsidRPr="00352F4F">
        <w:rPr>
          <w:rFonts w:hint="eastAsia"/>
          <w:sz w:val="24"/>
        </w:rPr>
        <w:t>INDEX</w:t>
      </w:r>
      <w:r w:rsidR="00BE3CD4">
        <w:rPr>
          <w:rFonts w:hint="eastAsia"/>
          <w:sz w:val="24"/>
        </w:rPr>
        <w:t>表示知识</w:t>
      </w:r>
      <w:r w:rsidR="00BE3CD4" w:rsidRPr="00352F4F">
        <w:rPr>
          <w:sz w:val="24"/>
        </w:rPr>
        <w:t>片段的索引编号</w:t>
      </w:r>
      <w:r w:rsidR="00BE3CD4" w:rsidRPr="00352F4F">
        <w:rPr>
          <w:rFonts w:hint="eastAsia"/>
          <w:sz w:val="24"/>
        </w:rPr>
        <w:t>；</w:t>
      </w:r>
      <w:r w:rsidR="00BE3CD4" w:rsidRPr="00352F4F">
        <w:rPr>
          <w:rFonts w:hint="eastAsia"/>
          <w:sz w:val="24"/>
        </w:rPr>
        <w:t>CHUNK_CONTENT</w:t>
      </w:r>
      <w:r w:rsidR="00BE3CD4">
        <w:rPr>
          <w:rFonts w:hint="eastAsia"/>
          <w:sz w:val="24"/>
        </w:rPr>
        <w:t>表示知识</w:t>
      </w:r>
      <w:r w:rsidR="00BE3CD4" w:rsidRPr="00352F4F">
        <w:rPr>
          <w:sz w:val="24"/>
        </w:rPr>
        <w:t>片段的内容</w:t>
      </w:r>
      <w:r w:rsidR="00BE3CD4" w:rsidRPr="00352F4F">
        <w:rPr>
          <w:rFonts w:hint="eastAsia"/>
          <w:sz w:val="24"/>
        </w:rPr>
        <w:t>。</w:t>
      </w:r>
      <w:r w:rsidR="006F09ED">
        <w:rPr>
          <w:rFonts w:hint="eastAsia"/>
          <w:sz w:val="24"/>
        </w:rPr>
        <w:t>当然，本实施例所述预设</w:t>
      </w:r>
      <w:r w:rsidR="006F09ED" w:rsidRPr="00000E6B">
        <w:rPr>
          <w:rFonts w:hint="eastAsia"/>
          <w:sz w:val="24"/>
        </w:rPr>
        <w:t>格式</w:t>
      </w:r>
      <w:r w:rsidR="006F09ED">
        <w:rPr>
          <w:rFonts w:hint="eastAsia"/>
          <w:sz w:val="24"/>
        </w:rPr>
        <w:t>指的是默认的预先设置的统一格式，以便实现</w:t>
      </w:r>
      <w:r w:rsidR="006F09ED" w:rsidRPr="00352F4F">
        <w:rPr>
          <w:rFonts w:hint="eastAsia"/>
          <w:sz w:val="24"/>
        </w:rPr>
        <w:t>自生成的安全知识</w:t>
      </w:r>
      <w:r w:rsidR="006F09ED">
        <w:rPr>
          <w:rFonts w:hint="eastAsia"/>
          <w:sz w:val="24"/>
        </w:rPr>
        <w:t>库的扩展，在实际应用中，</w:t>
      </w:r>
      <w:r w:rsidR="006D1181">
        <w:rPr>
          <w:rFonts w:hint="eastAsia"/>
          <w:sz w:val="24"/>
        </w:rPr>
        <w:t>该预设格式</w:t>
      </w:r>
      <w:r w:rsidR="006F09ED">
        <w:rPr>
          <w:rFonts w:hint="eastAsia"/>
          <w:sz w:val="24"/>
        </w:rPr>
        <w:t>可以根据实际情况和需求进行调整。</w:t>
      </w:r>
    </w:p>
    <w:p w14:paraId="67D0F35E" w14:textId="42E4E38D" w:rsidR="00460799" w:rsidRDefault="00460799" w:rsidP="00BE3CD4">
      <w:pPr>
        <w:spacing w:line="264" w:lineRule="auto"/>
        <w:ind w:firstLineChars="200" w:firstLine="480"/>
        <w:rPr>
          <w:sz w:val="24"/>
          <w:szCs w:val="24"/>
        </w:rPr>
      </w:pPr>
      <w:r>
        <w:rPr>
          <w:rFonts w:hint="eastAsia"/>
          <w:sz w:val="24"/>
          <w:szCs w:val="24"/>
        </w:rPr>
        <w:t>本实施例</w:t>
      </w:r>
      <w:r w:rsidRPr="00E03BC7">
        <w:rPr>
          <w:rFonts w:hint="eastAsia"/>
          <w:sz w:val="24"/>
          <w:szCs w:val="24"/>
        </w:rPr>
        <w:t>通过</w:t>
      </w:r>
      <w:r>
        <w:rPr>
          <w:rFonts w:hint="eastAsia"/>
          <w:sz w:val="24"/>
          <w:szCs w:val="24"/>
        </w:rPr>
        <w:t>自我</w:t>
      </w:r>
      <w:r w:rsidRPr="00E03BC7">
        <w:rPr>
          <w:rFonts w:hint="eastAsia"/>
          <w:sz w:val="24"/>
          <w:szCs w:val="24"/>
        </w:rPr>
        <w:t>反思</w:t>
      </w:r>
      <w:r>
        <w:rPr>
          <w:rFonts w:hint="eastAsia"/>
          <w:sz w:val="24"/>
          <w:szCs w:val="24"/>
        </w:rPr>
        <w:t>机制，能够在生成任务中</w:t>
      </w:r>
      <w:r w:rsidRPr="00E03BC7">
        <w:rPr>
          <w:rFonts w:hint="eastAsia"/>
          <w:sz w:val="24"/>
          <w:szCs w:val="24"/>
        </w:rPr>
        <w:t>修复不安全的部分，优化后的</w:t>
      </w:r>
      <w:r>
        <w:rPr>
          <w:rFonts w:hint="eastAsia"/>
          <w:sz w:val="24"/>
          <w:szCs w:val="24"/>
        </w:rPr>
        <w:t>回复</w:t>
      </w:r>
      <w:r w:rsidRPr="00E03BC7">
        <w:rPr>
          <w:rFonts w:hint="eastAsia"/>
          <w:sz w:val="24"/>
          <w:szCs w:val="24"/>
        </w:rPr>
        <w:t>不仅满足了初始的功能需求，而且显著提高了其安全性</w:t>
      </w:r>
      <w:r>
        <w:rPr>
          <w:rFonts w:hint="eastAsia"/>
          <w:sz w:val="24"/>
          <w:szCs w:val="24"/>
        </w:rPr>
        <w:t>和规范性</w:t>
      </w:r>
      <w:r w:rsidRPr="00E03BC7">
        <w:rPr>
          <w:rFonts w:hint="eastAsia"/>
          <w:sz w:val="24"/>
          <w:szCs w:val="24"/>
        </w:rPr>
        <w:t>。</w:t>
      </w:r>
      <w:r>
        <w:rPr>
          <w:rFonts w:hint="eastAsia"/>
          <w:sz w:val="24"/>
          <w:szCs w:val="24"/>
        </w:rPr>
        <w:t>并且</w:t>
      </w:r>
      <w:r w:rsidRPr="00E03BC7">
        <w:rPr>
          <w:rFonts w:hint="eastAsia"/>
          <w:sz w:val="24"/>
          <w:szCs w:val="24"/>
        </w:rPr>
        <w:t>每次迭代</w:t>
      </w:r>
      <w:r>
        <w:rPr>
          <w:rFonts w:hint="eastAsia"/>
          <w:sz w:val="24"/>
          <w:szCs w:val="24"/>
        </w:rPr>
        <w:t>优化</w:t>
      </w:r>
      <w:r w:rsidRPr="00E03BC7">
        <w:rPr>
          <w:rFonts w:hint="eastAsia"/>
          <w:sz w:val="24"/>
          <w:szCs w:val="24"/>
        </w:rPr>
        <w:t>都建立在前一次迭代</w:t>
      </w:r>
      <w:r>
        <w:rPr>
          <w:rFonts w:hint="eastAsia"/>
          <w:sz w:val="24"/>
          <w:szCs w:val="24"/>
        </w:rPr>
        <w:t>优化</w:t>
      </w:r>
      <w:r w:rsidRPr="00E03BC7">
        <w:rPr>
          <w:rFonts w:hint="eastAsia"/>
          <w:sz w:val="24"/>
          <w:szCs w:val="24"/>
        </w:rPr>
        <w:t>的结果基础上，</w:t>
      </w:r>
      <w:r>
        <w:rPr>
          <w:rFonts w:hint="eastAsia"/>
          <w:sz w:val="24"/>
          <w:szCs w:val="24"/>
        </w:rPr>
        <w:t>进而能够</w:t>
      </w:r>
      <w:r w:rsidRPr="00E03BC7">
        <w:rPr>
          <w:rFonts w:hint="eastAsia"/>
          <w:sz w:val="24"/>
          <w:szCs w:val="24"/>
        </w:rPr>
        <w:t>结合来自之前输出的见解来动态更新</w:t>
      </w:r>
      <w:r>
        <w:rPr>
          <w:rFonts w:hint="eastAsia"/>
          <w:sz w:val="24"/>
          <w:szCs w:val="24"/>
        </w:rPr>
        <w:t>自生成的安全</w:t>
      </w:r>
      <w:r w:rsidRPr="00E03BC7">
        <w:rPr>
          <w:rFonts w:hint="eastAsia"/>
          <w:sz w:val="24"/>
          <w:szCs w:val="24"/>
        </w:rPr>
        <w:t>知识库。这种不断发展的</w:t>
      </w:r>
      <w:r>
        <w:rPr>
          <w:rFonts w:hint="eastAsia"/>
          <w:sz w:val="24"/>
          <w:szCs w:val="24"/>
        </w:rPr>
        <w:t>自生成安全</w:t>
      </w:r>
      <w:r w:rsidRPr="00E03BC7">
        <w:rPr>
          <w:rFonts w:hint="eastAsia"/>
          <w:sz w:val="24"/>
          <w:szCs w:val="24"/>
        </w:rPr>
        <w:t>知识库使系统能够随着时间的推移，更有效地识别和解决潜在的</w:t>
      </w:r>
      <w:r>
        <w:rPr>
          <w:rFonts w:hint="eastAsia"/>
          <w:sz w:val="24"/>
          <w:szCs w:val="24"/>
        </w:rPr>
        <w:t>缺陷及安全漏洞</w:t>
      </w:r>
      <w:r w:rsidRPr="00E03BC7">
        <w:rPr>
          <w:rFonts w:hint="eastAsia"/>
          <w:sz w:val="24"/>
          <w:szCs w:val="24"/>
        </w:rPr>
        <w:t>。</w:t>
      </w:r>
    </w:p>
    <w:p w14:paraId="0E684979" w14:textId="77777777" w:rsidR="00756C89" w:rsidRDefault="006A651A" w:rsidP="006A651A">
      <w:pPr>
        <w:spacing w:line="264" w:lineRule="auto"/>
        <w:ind w:firstLineChars="200" w:firstLine="480"/>
        <w:rPr>
          <w:sz w:val="24"/>
          <w:szCs w:val="24"/>
        </w:rPr>
      </w:pPr>
      <w:r>
        <w:rPr>
          <w:rFonts w:hint="eastAsia"/>
          <w:sz w:val="24"/>
          <w:szCs w:val="24"/>
        </w:rPr>
        <w:t>本实施例所述步骤</w:t>
      </w:r>
      <w:r>
        <w:rPr>
          <w:rFonts w:hint="eastAsia"/>
          <w:sz w:val="24"/>
          <w:szCs w:val="24"/>
        </w:rPr>
        <w:t>S</w:t>
      </w:r>
      <w:r>
        <w:rPr>
          <w:sz w:val="24"/>
          <w:szCs w:val="24"/>
        </w:rPr>
        <w:t>4</w:t>
      </w:r>
      <w:r>
        <w:rPr>
          <w:rFonts w:hint="eastAsia"/>
          <w:sz w:val="24"/>
          <w:szCs w:val="24"/>
        </w:rPr>
        <w:t>用于实现</w:t>
      </w:r>
      <w:r w:rsidRPr="006A651A">
        <w:rPr>
          <w:rFonts w:hint="eastAsia"/>
          <w:sz w:val="24"/>
          <w:szCs w:val="24"/>
        </w:rPr>
        <w:t>基于大模型自我反思的安全知识凝练机制</w:t>
      </w:r>
      <w:r>
        <w:rPr>
          <w:rFonts w:hint="eastAsia"/>
          <w:sz w:val="24"/>
          <w:szCs w:val="24"/>
        </w:rPr>
        <w:t>。在</w:t>
      </w:r>
      <w:r w:rsidRPr="00E03BC7">
        <w:rPr>
          <w:rFonts w:hint="eastAsia"/>
          <w:sz w:val="24"/>
          <w:szCs w:val="24"/>
        </w:rPr>
        <w:t>迭代</w:t>
      </w:r>
      <w:r>
        <w:rPr>
          <w:rFonts w:hint="eastAsia"/>
          <w:sz w:val="24"/>
          <w:szCs w:val="24"/>
        </w:rPr>
        <w:t>优化流程（也成迭代改进流程）中</w:t>
      </w:r>
      <w:r w:rsidRPr="00E03BC7">
        <w:rPr>
          <w:rFonts w:hint="eastAsia"/>
          <w:sz w:val="24"/>
          <w:szCs w:val="24"/>
        </w:rPr>
        <w:t>，</w:t>
      </w:r>
      <w:r>
        <w:rPr>
          <w:rFonts w:hint="eastAsia"/>
          <w:sz w:val="24"/>
          <w:szCs w:val="24"/>
        </w:rPr>
        <w:t>对于</w:t>
      </w:r>
      <w:r w:rsidRPr="00E03BC7">
        <w:rPr>
          <w:rFonts w:hint="eastAsia"/>
          <w:sz w:val="24"/>
          <w:szCs w:val="24"/>
        </w:rPr>
        <w:t>改进后的</w:t>
      </w:r>
      <w:r>
        <w:rPr>
          <w:rFonts w:hint="eastAsia"/>
          <w:sz w:val="24"/>
          <w:szCs w:val="24"/>
        </w:rPr>
        <w:t>最终</w:t>
      </w:r>
      <w:r w:rsidRPr="00E03BC7">
        <w:rPr>
          <w:rFonts w:hint="eastAsia"/>
          <w:sz w:val="24"/>
          <w:szCs w:val="24"/>
        </w:rPr>
        <w:t>回复满足了所有指定的安全要求</w:t>
      </w:r>
      <w:r>
        <w:rPr>
          <w:rFonts w:hint="eastAsia"/>
          <w:sz w:val="24"/>
          <w:szCs w:val="24"/>
        </w:rPr>
        <w:t>的情况</w:t>
      </w:r>
      <w:r w:rsidRPr="00E03BC7">
        <w:rPr>
          <w:rFonts w:hint="eastAsia"/>
          <w:sz w:val="24"/>
          <w:szCs w:val="24"/>
        </w:rPr>
        <w:t>，此时改进后的</w:t>
      </w:r>
      <w:r>
        <w:rPr>
          <w:rFonts w:hint="eastAsia"/>
          <w:sz w:val="24"/>
          <w:szCs w:val="24"/>
        </w:rPr>
        <w:t>最终</w:t>
      </w:r>
      <w:r w:rsidRPr="00E03BC7">
        <w:rPr>
          <w:rFonts w:hint="eastAsia"/>
          <w:sz w:val="24"/>
          <w:szCs w:val="24"/>
        </w:rPr>
        <w:t>回复和任务流程将会被投入安全知识凝练机制，从中凝练出安全规范的</w:t>
      </w:r>
      <w:r w:rsidR="00756C89">
        <w:rPr>
          <w:rFonts w:hint="eastAsia"/>
          <w:sz w:val="24"/>
          <w:szCs w:val="24"/>
        </w:rPr>
        <w:t>安全</w:t>
      </w:r>
      <w:r w:rsidRPr="00E03BC7">
        <w:rPr>
          <w:rFonts w:hint="eastAsia"/>
          <w:sz w:val="24"/>
          <w:szCs w:val="24"/>
        </w:rPr>
        <w:t>知识和</w:t>
      </w:r>
      <w:r w:rsidR="00756C89">
        <w:rPr>
          <w:rFonts w:hint="eastAsia"/>
          <w:sz w:val="24"/>
          <w:szCs w:val="24"/>
        </w:rPr>
        <w:t>安全</w:t>
      </w:r>
      <w:r w:rsidRPr="00E03BC7">
        <w:rPr>
          <w:rFonts w:hint="eastAsia"/>
          <w:sz w:val="24"/>
          <w:szCs w:val="24"/>
        </w:rPr>
        <w:t>概念。</w:t>
      </w:r>
    </w:p>
    <w:p w14:paraId="7B359DAA" w14:textId="454448B4" w:rsidR="006A651A" w:rsidRPr="006A651A" w:rsidRDefault="00756C89" w:rsidP="006A651A">
      <w:pPr>
        <w:spacing w:line="264" w:lineRule="auto"/>
        <w:ind w:firstLineChars="200" w:firstLine="480"/>
        <w:rPr>
          <w:sz w:val="24"/>
          <w:szCs w:val="24"/>
        </w:rPr>
      </w:pPr>
      <w:r>
        <w:rPr>
          <w:rFonts w:hint="eastAsia"/>
          <w:sz w:val="24"/>
          <w:szCs w:val="24"/>
        </w:rPr>
        <w:t>需要说明的是，本实施例所述</w:t>
      </w:r>
      <w:r w:rsidR="006A651A">
        <w:rPr>
          <w:rFonts w:hint="eastAsia"/>
          <w:sz w:val="24"/>
          <w:szCs w:val="24"/>
        </w:rPr>
        <w:t>安全知识凝练机制将采用大模型进行递进式反思，结合</w:t>
      </w:r>
      <w:r w:rsidR="006A651A">
        <w:rPr>
          <w:rFonts w:hint="eastAsia"/>
          <w:sz w:val="24"/>
          <w:szCs w:val="24"/>
        </w:rPr>
        <w:t>COT(Chain of Thought)</w:t>
      </w:r>
      <w:r w:rsidR="006A651A">
        <w:rPr>
          <w:rFonts w:hint="eastAsia"/>
          <w:sz w:val="24"/>
          <w:szCs w:val="24"/>
        </w:rPr>
        <w:t>流程，进行安全表述层级，到安全知识层级，再到安全概念层级的的递进式凝练。</w:t>
      </w:r>
    </w:p>
    <w:p w14:paraId="7599E6FE" w14:textId="7EA94569" w:rsidR="00BE3CD4" w:rsidRDefault="00EB05F3" w:rsidP="00BE3CD4">
      <w:pPr>
        <w:spacing w:line="264" w:lineRule="auto"/>
        <w:ind w:firstLineChars="200" w:firstLine="480"/>
        <w:rPr>
          <w:sz w:val="24"/>
        </w:rPr>
      </w:pPr>
      <w:r>
        <w:rPr>
          <w:rFonts w:hint="eastAsia"/>
          <w:sz w:val="24"/>
        </w:rPr>
        <w:t>具体的，</w:t>
      </w:r>
      <w:r w:rsidR="00E96B72">
        <w:rPr>
          <w:rFonts w:hint="eastAsia"/>
          <w:sz w:val="24"/>
        </w:rPr>
        <w:t>如图</w:t>
      </w:r>
      <w:r w:rsidR="003A1A39">
        <w:rPr>
          <w:sz w:val="24"/>
        </w:rPr>
        <w:t>3</w:t>
      </w:r>
      <w:r w:rsidR="00E96B72">
        <w:rPr>
          <w:rFonts w:hint="eastAsia"/>
          <w:sz w:val="24"/>
        </w:rPr>
        <w:t>所示，</w:t>
      </w:r>
      <w:r w:rsidR="00BE3CD4">
        <w:rPr>
          <w:rFonts w:hint="eastAsia"/>
          <w:sz w:val="24"/>
        </w:rPr>
        <w:t>本</w:t>
      </w:r>
      <w:r w:rsidR="00C15A8D">
        <w:rPr>
          <w:rFonts w:hint="eastAsia"/>
          <w:sz w:val="24"/>
        </w:rPr>
        <w:t>实施例</w:t>
      </w:r>
      <w:r w:rsidR="00BE3CD4">
        <w:rPr>
          <w:rFonts w:hint="eastAsia"/>
          <w:sz w:val="24"/>
        </w:rPr>
        <w:t>所述步骤</w:t>
      </w:r>
      <w:r w:rsidR="00BE3CD4">
        <w:rPr>
          <w:rFonts w:hint="eastAsia"/>
          <w:sz w:val="24"/>
        </w:rPr>
        <w:t>S</w:t>
      </w:r>
      <w:r w:rsidR="00BE3CD4">
        <w:rPr>
          <w:sz w:val="24"/>
        </w:rPr>
        <w:t>4</w:t>
      </w:r>
      <w:r w:rsidR="002074CE">
        <w:rPr>
          <w:rFonts w:hint="eastAsia"/>
          <w:sz w:val="24"/>
        </w:rPr>
        <w:t>包括</w:t>
      </w:r>
      <w:r w:rsidR="00BE3CD4">
        <w:rPr>
          <w:rFonts w:hint="eastAsia"/>
          <w:sz w:val="24"/>
        </w:rPr>
        <w:t>步骤</w:t>
      </w:r>
      <w:r w:rsidR="002074CE">
        <w:rPr>
          <w:rFonts w:hint="eastAsia"/>
          <w:sz w:val="24"/>
        </w:rPr>
        <w:t>S</w:t>
      </w:r>
      <w:r w:rsidR="002074CE">
        <w:rPr>
          <w:sz w:val="24"/>
        </w:rPr>
        <w:t>401</w:t>
      </w:r>
      <w:r w:rsidR="002074CE">
        <w:rPr>
          <w:rFonts w:hint="eastAsia"/>
          <w:sz w:val="24"/>
        </w:rPr>
        <w:t>至步骤</w:t>
      </w:r>
      <w:r w:rsidR="002074CE">
        <w:rPr>
          <w:rFonts w:hint="eastAsia"/>
          <w:sz w:val="24"/>
        </w:rPr>
        <w:t>S</w:t>
      </w:r>
      <w:r w:rsidR="002074CE">
        <w:rPr>
          <w:sz w:val="24"/>
        </w:rPr>
        <w:t>403</w:t>
      </w:r>
      <w:r w:rsidR="002074CE">
        <w:rPr>
          <w:rFonts w:hint="eastAsia"/>
          <w:sz w:val="24"/>
        </w:rPr>
        <w:t>。</w:t>
      </w:r>
    </w:p>
    <w:p w14:paraId="2C3F8647" w14:textId="6A148DB8" w:rsidR="00BE3CD4" w:rsidRDefault="007A2F75" w:rsidP="00BE3CD4">
      <w:pPr>
        <w:spacing w:line="264" w:lineRule="auto"/>
        <w:ind w:firstLineChars="200" w:firstLine="480"/>
        <w:rPr>
          <w:sz w:val="24"/>
          <w:szCs w:val="24"/>
        </w:rPr>
      </w:pPr>
      <w:r>
        <w:rPr>
          <w:rFonts w:hint="eastAsia"/>
          <w:sz w:val="24"/>
        </w:rPr>
        <w:t>在</w:t>
      </w:r>
      <w:r w:rsidR="00BE3CD4">
        <w:rPr>
          <w:rFonts w:hint="eastAsia"/>
          <w:sz w:val="24"/>
        </w:rPr>
        <w:t>步骤</w:t>
      </w:r>
      <w:r w:rsidR="00BE3CD4">
        <w:rPr>
          <w:rFonts w:hint="eastAsia"/>
          <w:sz w:val="24"/>
        </w:rPr>
        <w:t>S</w:t>
      </w:r>
      <w:r w:rsidR="00BE3CD4">
        <w:rPr>
          <w:sz w:val="24"/>
        </w:rPr>
        <w:t>401</w:t>
      </w:r>
      <w:r>
        <w:rPr>
          <w:rFonts w:hint="eastAsia"/>
          <w:sz w:val="24"/>
        </w:rPr>
        <w:t>中</w:t>
      </w:r>
      <w:r w:rsidR="00BE3CD4">
        <w:rPr>
          <w:rFonts w:hint="eastAsia"/>
          <w:sz w:val="24"/>
        </w:rPr>
        <w:t>，</w:t>
      </w:r>
      <w:r w:rsidR="00C11D25">
        <w:rPr>
          <w:rFonts w:hint="eastAsia"/>
          <w:sz w:val="24"/>
        </w:rPr>
        <w:t>首先，</w:t>
      </w:r>
      <w:r w:rsidR="005D69DA">
        <w:rPr>
          <w:rFonts w:hint="eastAsia"/>
          <w:sz w:val="24"/>
          <w:szCs w:val="24"/>
        </w:rPr>
        <w:t>对于满足安全要求的最终回复</w:t>
      </w:r>
      <w:r w:rsidR="00BE3CD4">
        <w:rPr>
          <w:rFonts w:hint="eastAsia"/>
          <w:sz w:val="24"/>
          <w:szCs w:val="24"/>
        </w:rPr>
        <w:t>，以及对应的上下文中的文本生成任务，根据任务的背景，</w:t>
      </w:r>
      <w:r w:rsidR="002074CE">
        <w:rPr>
          <w:rFonts w:hint="eastAsia"/>
          <w:sz w:val="24"/>
          <w:szCs w:val="24"/>
        </w:rPr>
        <w:t>对于已经安全的最终回复和针对的问题，</w:t>
      </w:r>
      <w:r w:rsidR="005D69DA">
        <w:rPr>
          <w:rFonts w:hint="eastAsia"/>
          <w:sz w:val="24"/>
          <w:szCs w:val="24"/>
        </w:rPr>
        <w:t>对比具有缺陷的初始回复</w:t>
      </w:r>
      <w:r w:rsidR="00BE3CD4">
        <w:rPr>
          <w:rFonts w:hint="eastAsia"/>
          <w:sz w:val="24"/>
          <w:szCs w:val="24"/>
        </w:rPr>
        <w:t>，指出在</w:t>
      </w:r>
      <w:r w:rsidR="00BE3CD4" w:rsidRPr="00000E6B">
        <w:rPr>
          <w:rFonts w:hint="eastAsia"/>
          <w:sz w:val="24"/>
        </w:rPr>
        <w:t>自我反思和迭代优化</w:t>
      </w:r>
      <w:r w:rsidR="00BE3CD4">
        <w:rPr>
          <w:rFonts w:hint="eastAsia"/>
          <w:sz w:val="24"/>
          <w:szCs w:val="24"/>
        </w:rPr>
        <w:t>过程中，实现存在缺陷</w:t>
      </w:r>
      <w:r w:rsidR="00BE3CD4" w:rsidRPr="00000E6B">
        <w:rPr>
          <w:rFonts w:hint="eastAsia"/>
          <w:sz w:val="24"/>
        </w:rPr>
        <w:t>或安全漏洞</w:t>
      </w:r>
      <w:r w:rsidR="00BE3CD4">
        <w:rPr>
          <w:rFonts w:hint="eastAsia"/>
          <w:sz w:val="24"/>
        </w:rPr>
        <w:t>转变为</w:t>
      </w:r>
      <w:r w:rsidR="00BE3CD4">
        <w:rPr>
          <w:rFonts w:hint="eastAsia"/>
          <w:sz w:val="24"/>
          <w:szCs w:val="24"/>
        </w:rPr>
        <w:t>符合安全规范所对应的安全表述，</w:t>
      </w:r>
      <w:r w:rsidR="002074CE">
        <w:rPr>
          <w:rFonts w:hint="eastAsia"/>
          <w:sz w:val="24"/>
          <w:szCs w:val="24"/>
        </w:rPr>
        <w:t>即指出这个</w:t>
      </w:r>
      <w:r w:rsidR="002074CE" w:rsidRPr="00000E6B">
        <w:rPr>
          <w:rFonts w:hint="eastAsia"/>
          <w:sz w:val="24"/>
        </w:rPr>
        <w:t>自我反思和迭代优化</w:t>
      </w:r>
      <w:r w:rsidR="002074CE">
        <w:rPr>
          <w:rFonts w:hint="eastAsia"/>
          <w:sz w:val="24"/>
          <w:szCs w:val="24"/>
        </w:rPr>
        <w:t>过程中从哪些表述中实现了从存在缺陷到安全的转变，</w:t>
      </w:r>
      <w:r w:rsidR="00BE3CD4">
        <w:rPr>
          <w:rFonts w:hint="eastAsia"/>
          <w:sz w:val="24"/>
          <w:szCs w:val="24"/>
        </w:rPr>
        <w:t>以完成安全表述层级</w:t>
      </w:r>
      <w:r w:rsidR="00A67E30">
        <w:rPr>
          <w:rFonts w:hint="eastAsia"/>
          <w:sz w:val="24"/>
          <w:szCs w:val="24"/>
        </w:rPr>
        <w:t>的凝练</w:t>
      </w:r>
      <w:r w:rsidR="002074CE">
        <w:rPr>
          <w:rFonts w:hint="eastAsia"/>
          <w:sz w:val="24"/>
          <w:szCs w:val="24"/>
        </w:rPr>
        <w:t>。例如修复了哪些行的代码从而实现了安全代码生成，或是修改了哪些名词或句式的表述从而实现了符合安全规范的</w:t>
      </w:r>
      <w:r w:rsidR="002074CE">
        <w:rPr>
          <w:rFonts w:hint="eastAsia"/>
          <w:sz w:val="24"/>
          <w:szCs w:val="24"/>
        </w:rPr>
        <w:lastRenderedPageBreak/>
        <w:t>表达。自此，完成了第一个层级，即安全表述层级的凝练。</w:t>
      </w:r>
    </w:p>
    <w:p w14:paraId="418D0E26" w14:textId="7B8820B3" w:rsidR="002074CE" w:rsidRPr="002074CE" w:rsidRDefault="002074CE" w:rsidP="00BE3CD4">
      <w:pPr>
        <w:spacing w:line="264" w:lineRule="auto"/>
        <w:ind w:firstLineChars="200" w:firstLine="480"/>
        <w:rPr>
          <w:sz w:val="24"/>
          <w:szCs w:val="24"/>
        </w:rPr>
      </w:pPr>
      <w:r>
        <w:rPr>
          <w:rFonts w:hint="eastAsia"/>
          <w:sz w:val="24"/>
          <w:szCs w:val="24"/>
        </w:rPr>
        <w:t>因此，本实施例</w:t>
      </w:r>
      <w:r w:rsidRPr="00C11D25">
        <w:rPr>
          <w:rFonts w:hint="eastAsia"/>
          <w:sz w:val="24"/>
          <w:szCs w:val="24"/>
        </w:rPr>
        <w:t>所述步骤</w:t>
      </w:r>
      <w:r w:rsidRPr="00C11D25">
        <w:rPr>
          <w:rFonts w:hint="eastAsia"/>
          <w:sz w:val="24"/>
          <w:szCs w:val="24"/>
        </w:rPr>
        <w:t>S</w:t>
      </w:r>
      <w:r w:rsidRPr="00C11D25">
        <w:rPr>
          <w:sz w:val="24"/>
          <w:szCs w:val="24"/>
        </w:rPr>
        <w:t>401</w:t>
      </w:r>
      <w:r w:rsidRPr="00C11D25">
        <w:rPr>
          <w:rFonts w:hint="eastAsia"/>
          <w:sz w:val="24"/>
          <w:szCs w:val="24"/>
        </w:rPr>
        <w:t>中，所述安全表述包括</w:t>
      </w:r>
      <w:r>
        <w:rPr>
          <w:rFonts w:hint="eastAsia"/>
          <w:sz w:val="24"/>
          <w:szCs w:val="24"/>
        </w:rPr>
        <w:t>实现安全代码生成所对应的修复代码，和</w:t>
      </w:r>
      <w:r>
        <w:rPr>
          <w:rFonts w:hint="eastAsia"/>
          <w:sz w:val="24"/>
          <w:szCs w:val="24"/>
        </w:rPr>
        <w:t>/</w:t>
      </w:r>
      <w:r>
        <w:rPr>
          <w:rFonts w:hint="eastAsia"/>
          <w:sz w:val="24"/>
          <w:szCs w:val="24"/>
        </w:rPr>
        <w:t>或实现符合安全规范所对应的修改的名词或句式表述。</w:t>
      </w:r>
      <w:r w:rsidR="00C11D25">
        <w:rPr>
          <w:rFonts w:hint="eastAsia"/>
          <w:sz w:val="24"/>
          <w:szCs w:val="24"/>
        </w:rPr>
        <w:t>在步骤</w:t>
      </w:r>
      <w:r w:rsidR="00C11D25">
        <w:rPr>
          <w:rFonts w:hint="eastAsia"/>
          <w:sz w:val="24"/>
          <w:szCs w:val="24"/>
        </w:rPr>
        <w:t>S</w:t>
      </w:r>
      <w:r w:rsidR="00C11D25">
        <w:rPr>
          <w:sz w:val="24"/>
          <w:szCs w:val="24"/>
        </w:rPr>
        <w:t>401</w:t>
      </w:r>
      <w:r w:rsidR="00C11D25">
        <w:rPr>
          <w:rFonts w:hint="eastAsia"/>
          <w:sz w:val="24"/>
          <w:szCs w:val="24"/>
        </w:rPr>
        <w:t>中，</w:t>
      </w:r>
      <w:r w:rsidR="00C11D25" w:rsidRPr="00C11D25">
        <w:rPr>
          <w:sz w:val="24"/>
          <w:szCs w:val="24"/>
        </w:rPr>
        <w:t>输入</w:t>
      </w:r>
      <w:r w:rsidR="00C11D25" w:rsidRPr="00C11D25">
        <w:rPr>
          <w:rFonts w:hint="eastAsia"/>
          <w:sz w:val="24"/>
          <w:szCs w:val="24"/>
        </w:rPr>
        <w:t>的是</w:t>
      </w:r>
      <w:r w:rsidR="00C11D25" w:rsidRPr="00C11D25">
        <w:rPr>
          <w:sz w:val="24"/>
          <w:szCs w:val="24"/>
        </w:rPr>
        <w:t>满足安全要求的最终回复和对应的上下文中的文本生成任务，输出</w:t>
      </w:r>
      <w:r w:rsidR="00C11D25" w:rsidRPr="00C11D25">
        <w:rPr>
          <w:rFonts w:hint="eastAsia"/>
          <w:sz w:val="24"/>
          <w:szCs w:val="24"/>
        </w:rPr>
        <w:t>的是</w:t>
      </w:r>
      <w:r w:rsidR="00C11D25" w:rsidRPr="00C11D25">
        <w:rPr>
          <w:sz w:val="24"/>
          <w:szCs w:val="24"/>
        </w:rPr>
        <w:t>安全表述层级的凝练结果。</w:t>
      </w:r>
    </w:p>
    <w:p w14:paraId="1C0F09C4" w14:textId="017B5C93" w:rsidR="00BE3CD4" w:rsidRDefault="007A2F75" w:rsidP="00BE3CD4">
      <w:pPr>
        <w:spacing w:line="264" w:lineRule="auto"/>
        <w:ind w:firstLineChars="200" w:firstLine="480"/>
        <w:rPr>
          <w:sz w:val="24"/>
          <w:szCs w:val="24"/>
        </w:rPr>
      </w:pPr>
      <w:r>
        <w:rPr>
          <w:rFonts w:hint="eastAsia"/>
          <w:sz w:val="24"/>
          <w:szCs w:val="24"/>
        </w:rPr>
        <w:t>在</w:t>
      </w:r>
      <w:r w:rsidR="00BE3CD4">
        <w:rPr>
          <w:rFonts w:hint="eastAsia"/>
          <w:sz w:val="24"/>
          <w:szCs w:val="24"/>
        </w:rPr>
        <w:t>步骤</w:t>
      </w:r>
      <w:r w:rsidR="00BE3CD4">
        <w:rPr>
          <w:rFonts w:hint="eastAsia"/>
          <w:sz w:val="24"/>
          <w:szCs w:val="24"/>
        </w:rPr>
        <w:t>S</w:t>
      </w:r>
      <w:r w:rsidR="00BE3CD4">
        <w:rPr>
          <w:sz w:val="24"/>
          <w:szCs w:val="24"/>
        </w:rPr>
        <w:t>402</w:t>
      </w:r>
      <w:r>
        <w:rPr>
          <w:rFonts w:hint="eastAsia"/>
          <w:sz w:val="24"/>
          <w:szCs w:val="24"/>
        </w:rPr>
        <w:t>中</w:t>
      </w:r>
      <w:r w:rsidR="00BE3CD4">
        <w:rPr>
          <w:rFonts w:hint="eastAsia"/>
          <w:sz w:val="24"/>
          <w:szCs w:val="24"/>
        </w:rPr>
        <w:t>，对于已经识别出的</w:t>
      </w:r>
      <w:r>
        <w:rPr>
          <w:rFonts w:hint="eastAsia"/>
          <w:sz w:val="24"/>
          <w:szCs w:val="24"/>
        </w:rPr>
        <w:t>多条</w:t>
      </w:r>
      <w:r w:rsidR="00BE3CD4">
        <w:rPr>
          <w:rFonts w:hint="eastAsia"/>
          <w:sz w:val="24"/>
          <w:szCs w:val="24"/>
        </w:rPr>
        <w:t>安全表述的转变，以及对这种转变的原因进行深入反思，</w:t>
      </w:r>
      <w:r w:rsidR="00C11D25">
        <w:rPr>
          <w:rFonts w:hint="eastAsia"/>
          <w:sz w:val="24"/>
          <w:szCs w:val="24"/>
        </w:rPr>
        <w:t>即输入的是步骤</w:t>
      </w:r>
      <w:r w:rsidR="00C11D25">
        <w:rPr>
          <w:rFonts w:hint="eastAsia"/>
          <w:sz w:val="24"/>
          <w:szCs w:val="24"/>
        </w:rPr>
        <w:t>S</w:t>
      </w:r>
      <w:r w:rsidR="00C11D25">
        <w:rPr>
          <w:sz w:val="24"/>
          <w:szCs w:val="24"/>
        </w:rPr>
        <w:t>401</w:t>
      </w:r>
      <w:r w:rsidR="00C11D25">
        <w:rPr>
          <w:rFonts w:hint="eastAsia"/>
          <w:sz w:val="24"/>
          <w:szCs w:val="24"/>
        </w:rPr>
        <w:t>所凝练出的</w:t>
      </w:r>
      <w:r w:rsidR="00C11D25" w:rsidRPr="00C11D25">
        <w:rPr>
          <w:sz w:val="24"/>
          <w:szCs w:val="24"/>
        </w:rPr>
        <w:t>安全表述的转变及其原因</w:t>
      </w:r>
      <w:r w:rsidR="00C11D25" w:rsidRPr="00C11D25">
        <w:rPr>
          <w:rFonts w:hint="eastAsia"/>
          <w:sz w:val="24"/>
          <w:szCs w:val="24"/>
        </w:rPr>
        <w:t>；</w:t>
      </w:r>
      <w:r w:rsidR="00C11D25">
        <w:rPr>
          <w:rFonts w:hint="eastAsia"/>
          <w:sz w:val="24"/>
          <w:szCs w:val="24"/>
        </w:rPr>
        <w:t>然后，</w:t>
      </w:r>
      <w:r w:rsidR="00BE3CD4">
        <w:rPr>
          <w:rFonts w:hint="eastAsia"/>
          <w:sz w:val="24"/>
          <w:szCs w:val="24"/>
        </w:rPr>
        <w:t>将反思过程的全部思考内容使用思维</w:t>
      </w:r>
      <w:r w:rsidR="00666146">
        <w:rPr>
          <w:rFonts w:hint="eastAsia"/>
          <w:sz w:val="24"/>
          <w:szCs w:val="24"/>
        </w:rPr>
        <w:t>链</w:t>
      </w:r>
      <w:r w:rsidR="00BE3CD4">
        <w:rPr>
          <w:rFonts w:hint="eastAsia"/>
          <w:sz w:val="24"/>
          <w:szCs w:val="24"/>
        </w:rPr>
        <w:t>COT</w:t>
      </w:r>
      <w:r w:rsidR="00BE3CD4">
        <w:rPr>
          <w:rFonts w:hint="eastAsia"/>
          <w:sz w:val="24"/>
          <w:szCs w:val="24"/>
        </w:rPr>
        <w:t>的形式展现出来，并将这些思考内容重新送到大语言模型，使用精简、本质化和无噪声的方式进行总结，从中提取安全知识，获取安全表述的深层次原因，</w:t>
      </w:r>
      <w:r>
        <w:rPr>
          <w:rFonts w:hint="eastAsia"/>
          <w:sz w:val="24"/>
          <w:szCs w:val="24"/>
        </w:rPr>
        <w:t>例如“代码输出前必须针对溢出漏洞进行审查，尤其注意使用</w:t>
      </w:r>
      <w:r>
        <w:rPr>
          <w:rFonts w:hint="eastAsia"/>
          <w:sz w:val="24"/>
          <w:szCs w:val="24"/>
        </w:rPr>
        <w:t>strcpy()</w:t>
      </w:r>
      <w:r>
        <w:rPr>
          <w:rFonts w:hint="eastAsia"/>
          <w:sz w:val="24"/>
          <w:szCs w:val="24"/>
        </w:rPr>
        <w:t>等</w:t>
      </w:r>
      <w:r w:rsidR="00094846">
        <w:rPr>
          <w:rFonts w:hint="eastAsia"/>
          <w:sz w:val="24"/>
          <w:szCs w:val="24"/>
        </w:rPr>
        <w:t>风险</w:t>
      </w:r>
      <w:r>
        <w:rPr>
          <w:rFonts w:hint="eastAsia"/>
          <w:sz w:val="24"/>
          <w:szCs w:val="24"/>
        </w:rPr>
        <w:t>函数的情况”</w:t>
      </w:r>
      <w:r w:rsidR="00094846">
        <w:rPr>
          <w:rFonts w:hint="eastAsia"/>
          <w:sz w:val="24"/>
          <w:szCs w:val="24"/>
        </w:rPr>
        <w:t>这种安全审查知识</w:t>
      </w:r>
      <w:r>
        <w:rPr>
          <w:rFonts w:hint="eastAsia"/>
          <w:sz w:val="24"/>
          <w:szCs w:val="24"/>
        </w:rPr>
        <w:t>，或是“对于</w:t>
      </w:r>
      <w:r>
        <w:rPr>
          <w:rFonts w:hint="eastAsia"/>
          <w:sz w:val="24"/>
          <w:szCs w:val="24"/>
        </w:rPr>
        <w:t>strcpy()</w:t>
      </w:r>
      <w:r w:rsidR="00666146">
        <w:rPr>
          <w:rFonts w:hint="eastAsia"/>
          <w:sz w:val="24"/>
          <w:szCs w:val="24"/>
        </w:rPr>
        <w:t>风险</w:t>
      </w:r>
      <w:r>
        <w:rPr>
          <w:rFonts w:hint="eastAsia"/>
          <w:sz w:val="24"/>
          <w:szCs w:val="24"/>
        </w:rPr>
        <w:t>函数应当使用更安全的</w:t>
      </w:r>
      <w:r w:rsidRPr="00BF267F">
        <w:rPr>
          <w:sz w:val="24"/>
          <w:szCs w:val="24"/>
        </w:rPr>
        <w:t>strcpy_s</w:t>
      </w:r>
      <w:r w:rsidR="00666146">
        <w:rPr>
          <w:rFonts w:hint="eastAsia"/>
          <w:sz w:val="24"/>
          <w:szCs w:val="24"/>
        </w:rPr>
        <w:t>()</w:t>
      </w:r>
      <w:r w:rsidR="00666146">
        <w:rPr>
          <w:rFonts w:hint="eastAsia"/>
          <w:sz w:val="24"/>
          <w:szCs w:val="24"/>
        </w:rPr>
        <w:t>安全</w:t>
      </w:r>
      <w:r>
        <w:rPr>
          <w:rFonts w:hint="eastAsia"/>
          <w:sz w:val="24"/>
          <w:szCs w:val="24"/>
        </w:rPr>
        <w:t>进行代替”</w:t>
      </w:r>
      <w:r w:rsidR="00666146">
        <w:rPr>
          <w:rFonts w:hint="eastAsia"/>
          <w:sz w:val="24"/>
          <w:szCs w:val="24"/>
        </w:rPr>
        <w:t>这种安全修复</w:t>
      </w:r>
      <w:r w:rsidR="00094846">
        <w:rPr>
          <w:rFonts w:hint="eastAsia"/>
          <w:sz w:val="24"/>
          <w:szCs w:val="24"/>
        </w:rPr>
        <w:t>知识</w:t>
      </w:r>
      <w:r>
        <w:rPr>
          <w:rFonts w:hint="eastAsia"/>
          <w:sz w:val="24"/>
          <w:szCs w:val="24"/>
        </w:rPr>
        <w:t>，抑或是“生成内容中涉及有毒物品的配置流程信息不予回答”</w:t>
      </w:r>
      <w:r w:rsidR="00094846">
        <w:rPr>
          <w:rFonts w:hint="eastAsia"/>
          <w:sz w:val="24"/>
          <w:szCs w:val="24"/>
        </w:rPr>
        <w:t>这种安全规范知识</w:t>
      </w:r>
      <w:r>
        <w:rPr>
          <w:rFonts w:hint="eastAsia"/>
          <w:sz w:val="24"/>
          <w:szCs w:val="24"/>
        </w:rPr>
        <w:t>。这些简介明了的安全知识将被从上下文思考过程中提炼出来，</w:t>
      </w:r>
      <w:r w:rsidR="00BE3CD4">
        <w:rPr>
          <w:rFonts w:hint="eastAsia"/>
          <w:sz w:val="24"/>
          <w:szCs w:val="24"/>
        </w:rPr>
        <w:t>并存储至</w:t>
      </w:r>
      <w:r w:rsidR="00BE3CD4" w:rsidRPr="007A2F75">
        <w:rPr>
          <w:rFonts w:hint="eastAsia"/>
          <w:sz w:val="24"/>
          <w:szCs w:val="24"/>
        </w:rPr>
        <w:t>自生成的安全知识库</w:t>
      </w:r>
      <w:r w:rsidR="00460799" w:rsidRPr="007A2F75">
        <w:rPr>
          <w:rFonts w:hint="eastAsia"/>
          <w:sz w:val="24"/>
          <w:szCs w:val="24"/>
        </w:rPr>
        <w:t>，以完成安全知识</w:t>
      </w:r>
      <w:r w:rsidR="00460799">
        <w:rPr>
          <w:rFonts w:hint="eastAsia"/>
          <w:sz w:val="24"/>
          <w:szCs w:val="24"/>
        </w:rPr>
        <w:t>层级</w:t>
      </w:r>
      <w:r w:rsidR="00A67E30">
        <w:rPr>
          <w:rFonts w:hint="eastAsia"/>
          <w:sz w:val="24"/>
          <w:szCs w:val="24"/>
        </w:rPr>
        <w:t>的凝练</w:t>
      </w:r>
      <w:r w:rsidR="00F86860">
        <w:rPr>
          <w:rFonts w:hint="eastAsia"/>
          <w:sz w:val="24"/>
          <w:szCs w:val="24"/>
        </w:rPr>
        <w:t>；即输出</w:t>
      </w:r>
      <w:r w:rsidR="00F86860" w:rsidRPr="00F86860">
        <w:rPr>
          <w:sz w:val="24"/>
          <w:szCs w:val="24"/>
        </w:rPr>
        <w:t>安全知识层级的凝练结果，</w:t>
      </w:r>
      <w:r w:rsidR="00F86860">
        <w:rPr>
          <w:rFonts w:hint="eastAsia"/>
          <w:sz w:val="24"/>
          <w:szCs w:val="24"/>
        </w:rPr>
        <w:t>并</w:t>
      </w:r>
      <w:r w:rsidR="00F86860" w:rsidRPr="00F86860">
        <w:rPr>
          <w:sz w:val="24"/>
          <w:szCs w:val="24"/>
        </w:rPr>
        <w:t>存储至自生成的安全知识库</w:t>
      </w:r>
      <w:r>
        <w:rPr>
          <w:rFonts w:hint="eastAsia"/>
          <w:sz w:val="24"/>
          <w:szCs w:val="24"/>
        </w:rPr>
        <w:t>。</w:t>
      </w:r>
    </w:p>
    <w:p w14:paraId="01CDF8E0" w14:textId="424A55F7" w:rsidR="007A2F75" w:rsidRDefault="007A2F75" w:rsidP="007A2F75">
      <w:pPr>
        <w:spacing w:line="264" w:lineRule="auto"/>
        <w:ind w:firstLineChars="200" w:firstLine="480"/>
        <w:rPr>
          <w:sz w:val="24"/>
          <w:szCs w:val="24"/>
        </w:rPr>
      </w:pPr>
      <w:r>
        <w:rPr>
          <w:rFonts w:hint="eastAsia"/>
          <w:sz w:val="24"/>
          <w:szCs w:val="24"/>
        </w:rPr>
        <w:t>因此，</w:t>
      </w:r>
      <w:r>
        <w:rPr>
          <w:rFonts w:hint="eastAsia"/>
          <w:sz w:val="24"/>
        </w:rPr>
        <w:t>本实施例所述步骤</w:t>
      </w:r>
      <w:r>
        <w:rPr>
          <w:rFonts w:hint="eastAsia"/>
          <w:sz w:val="24"/>
        </w:rPr>
        <w:t>S</w:t>
      </w:r>
      <w:r>
        <w:rPr>
          <w:sz w:val="24"/>
        </w:rPr>
        <w:t>402</w:t>
      </w:r>
      <w:r>
        <w:rPr>
          <w:rFonts w:hint="eastAsia"/>
          <w:sz w:val="24"/>
        </w:rPr>
        <w:t>中，</w:t>
      </w:r>
      <w:r>
        <w:rPr>
          <w:rFonts w:hint="eastAsia"/>
          <w:sz w:val="24"/>
          <w:szCs w:val="24"/>
        </w:rPr>
        <w:t>使用精简、本质化和无噪声的方式进行总结的过程包括且不限于：在代码输出前针对溢出漏洞进行审查并注意使用</w:t>
      </w:r>
      <w:r>
        <w:rPr>
          <w:rFonts w:hint="eastAsia"/>
          <w:sz w:val="24"/>
          <w:szCs w:val="24"/>
        </w:rPr>
        <w:t>strcpy()</w:t>
      </w:r>
      <w:r>
        <w:rPr>
          <w:rFonts w:hint="eastAsia"/>
          <w:sz w:val="24"/>
          <w:szCs w:val="24"/>
        </w:rPr>
        <w:t>函数的情况</w:t>
      </w:r>
      <w:r w:rsidR="00094846">
        <w:rPr>
          <w:rFonts w:hint="eastAsia"/>
          <w:sz w:val="24"/>
          <w:szCs w:val="24"/>
        </w:rPr>
        <w:t>这种安全审查知识</w:t>
      </w:r>
      <w:r>
        <w:rPr>
          <w:rFonts w:hint="eastAsia"/>
          <w:sz w:val="24"/>
          <w:szCs w:val="24"/>
        </w:rPr>
        <w:t>；或，对于</w:t>
      </w:r>
      <w:r>
        <w:rPr>
          <w:rFonts w:hint="eastAsia"/>
          <w:sz w:val="24"/>
          <w:szCs w:val="24"/>
        </w:rPr>
        <w:t>strcpy()</w:t>
      </w:r>
      <w:r w:rsidR="00666146">
        <w:rPr>
          <w:rFonts w:hint="eastAsia"/>
          <w:sz w:val="24"/>
          <w:szCs w:val="24"/>
        </w:rPr>
        <w:t>风险</w:t>
      </w:r>
      <w:r>
        <w:rPr>
          <w:rFonts w:hint="eastAsia"/>
          <w:sz w:val="24"/>
          <w:szCs w:val="24"/>
        </w:rPr>
        <w:t>函数使用</w:t>
      </w:r>
      <w:r w:rsidRPr="00BF267F">
        <w:rPr>
          <w:sz w:val="24"/>
          <w:szCs w:val="24"/>
        </w:rPr>
        <w:t>strcpy_s</w:t>
      </w:r>
      <w:r w:rsidR="00666146">
        <w:rPr>
          <w:rFonts w:hint="eastAsia"/>
          <w:sz w:val="24"/>
          <w:szCs w:val="24"/>
        </w:rPr>
        <w:t>()</w:t>
      </w:r>
      <w:r w:rsidR="00666146">
        <w:rPr>
          <w:rFonts w:hint="eastAsia"/>
          <w:sz w:val="24"/>
          <w:szCs w:val="24"/>
        </w:rPr>
        <w:t>安全</w:t>
      </w:r>
      <w:r>
        <w:rPr>
          <w:rFonts w:hint="eastAsia"/>
          <w:sz w:val="24"/>
          <w:szCs w:val="24"/>
        </w:rPr>
        <w:t>函数进行代替</w:t>
      </w:r>
      <w:r w:rsidR="00666146">
        <w:rPr>
          <w:rFonts w:hint="eastAsia"/>
          <w:sz w:val="24"/>
          <w:szCs w:val="24"/>
        </w:rPr>
        <w:t>这种安全修复</w:t>
      </w:r>
      <w:r w:rsidR="00094846">
        <w:rPr>
          <w:rFonts w:hint="eastAsia"/>
          <w:sz w:val="24"/>
          <w:szCs w:val="24"/>
        </w:rPr>
        <w:t>知识</w:t>
      </w:r>
      <w:r>
        <w:rPr>
          <w:rFonts w:hint="eastAsia"/>
          <w:sz w:val="24"/>
          <w:szCs w:val="24"/>
        </w:rPr>
        <w:t>；或，生成内容中若涉及有毒物品的配置流程信息不予回答</w:t>
      </w:r>
      <w:r w:rsidR="00094846">
        <w:rPr>
          <w:rFonts w:hint="eastAsia"/>
          <w:sz w:val="24"/>
          <w:szCs w:val="24"/>
        </w:rPr>
        <w:t>这种安全规范知识</w:t>
      </w:r>
      <w:r>
        <w:rPr>
          <w:rFonts w:hint="eastAsia"/>
          <w:sz w:val="24"/>
          <w:szCs w:val="24"/>
        </w:rPr>
        <w:t>。</w:t>
      </w:r>
    </w:p>
    <w:p w14:paraId="7154B541" w14:textId="3CD6BD05" w:rsidR="00F86860" w:rsidRDefault="007A2F75" w:rsidP="00F86860">
      <w:pPr>
        <w:spacing w:line="264" w:lineRule="auto"/>
        <w:ind w:firstLineChars="200" w:firstLine="480"/>
        <w:rPr>
          <w:sz w:val="24"/>
          <w:szCs w:val="24"/>
        </w:rPr>
      </w:pPr>
      <w:r>
        <w:rPr>
          <w:rFonts w:hint="eastAsia"/>
          <w:sz w:val="24"/>
          <w:szCs w:val="24"/>
        </w:rPr>
        <w:t>最后，在</w:t>
      </w:r>
      <w:r w:rsidR="00BE3CD4">
        <w:rPr>
          <w:rFonts w:hint="eastAsia"/>
          <w:sz w:val="24"/>
          <w:szCs w:val="24"/>
        </w:rPr>
        <w:t>步骤</w:t>
      </w:r>
      <w:r w:rsidR="00BE3CD4">
        <w:rPr>
          <w:rFonts w:hint="eastAsia"/>
          <w:sz w:val="24"/>
          <w:szCs w:val="24"/>
        </w:rPr>
        <w:t>S</w:t>
      </w:r>
      <w:r w:rsidR="00BE3CD4">
        <w:rPr>
          <w:sz w:val="24"/>
          <w:szCs w:val="24"/>
        </w:rPr>
        <w:t>403</w:t>
      </w:r>
      <w:r>
        <w:rPr>
          <w:rFonts w:hint="eastAsia"/>
          <w:sz w:val="24"/>
          <w:szCs w:val="24"/>
        </w:rPr>
        <w:t>中</w:t>
      </w:r>
      <w:r w:rsidR="00BE3CD4">
        <w:rPr>
          <w:rFonts w:hint="eastAsia"/>
          <w:sz w:val="24"/>
          <w:szCs w:val="24"/>
        </w:rPr>
        <w:t>，对于提取所获得的安全知识</w:t>
      </w:r>
      <w:r w:rsidR="00F86860">
        <w:rPr>
          <w:rFonts w:hint="eastAsia"/>
          <w:sz w:val="24"/>
          <w:szCs w:val="24"/>
        </w:rPr>
        <w:t>（即输入的是步骤</w:t>
      </w:r>
      <w:r w:rsidR="00F86860">
        <w:rPr>
          <w:rFonts w:hint="eastAsia"/>
          <w:sz w:val="24"/>
          <w:szCs w:val="24"/>
        </w:rPr>
        <w:t>S</w:t>
      </w:r>
      <w:r w:rsidR="00F86860">
        <w:rPr>
          <w:sz w:val="24"/>
          <w:szCs w:val="24"/>
        </w:rPr>
        <w:t>402</w:t>
      </w:r>
      <w:r w:rsidR="00F86860">
        <w:rPr>
          <w:rFonts w:hint="eastAsia"/>
          <w:sz w:val="24"/>
          <w:szCs w:val="24"/>
        </w:rPr>
        <w:t>提取的安全知识）</w:t>
      </w:r>
      <w:r w:rsidR="00BE3CD4">
        <w:rPr>
          <w:rFonts w:hint="eastAsia"/>
          <w:sz w:val="24"/>
          <w:szCs w:val="24"/>
        </w:rPr>
        <w:t>，</w:t>
      </w:r>
      <w:r w:rsidR="00F86860">
        <w:rPr>
          <w:rFonts w:hint="eastAsia"/>
          <w:sz w:val="24"/>
          <w:szCs w:val="24"/>
        </w:rPr>
        <w:t>进一步从安全知识中</w:t>
      </w:r>
      <w:r w:rsidR="00BE3CD4">
        <w:rPr>
          <w:rFonts w:hint="eastAsia"/>
          <w:sz w:val="24"/>
          <w:szCs w:val="24"/>
        </w:rPr>
        <w:t>提取</w:t>
      </w:r>
      <w:r w:rsidR="00F86860">
        <w:rPr>
          <w:rFonts w:hint="eastAsia"/>
          <w:sz w:val="24"/>
          <w:szCs w:val="24"/>
        </w:rPr>
        <w:t>其</w:t>
      </w:r>
      <w:r w:rsidR="00BE3CD4">
        <w:rPr>
          <w:rFonts w:hint="eastAsia"/>
          <w:sz w:val="24"/>
          <w:szCs w:val="24"/>
        </w:rPr>
        <w:t>安全概念，所述安全概念指的是安全知识所涉及的核心点，包括</w:t>
      </w:r>
      <w:r w:rsidR="00BE3CD4">
        <w:rPr>
          <w:rFonts w:hint="eastAsia"/>
          <w:sz w:val="24"/>
          <w:szCs w:val="24"/>
        </w:rPr>
        <w:t>strcpy()</w:t>
      </w:r>
      <w:r w:rsidR="00094846">
        <w:rPr>
          <w:rFonts w:hint="eastAsia"/>
          <w:sz w:val="24"/>
          <w:szCs w:val="24"/>
        </w:rPr>
        <w:t>等风险</w:t>
      </w:r>
      <w:r w:rsidR="00BE3CD4">
        <w:rPr>
          <w:rFonts w:hint="eastAsia"/>
          <w:sz w:val="24"/>
          <w:szCs w:val="24"/>
        </w:rPr>
        <w:t>函数、溢出漏洞、边界审查以及有毒物品中的一条或多条；当提取到任意一条安全概念时，将另外记录一条安全概念及其对应的释义，用于作为后续</w:t>
      </w:r>
      <w:r w:rsidR="00BE3CD4" w:rsidRPr="00924762">
        <w:rPr>
          <w:sz w:val="24"/>
        </w:rPr>
        <w:t>检索增强生成</w:t>
      </w:r>
      <w:r w:rsidR="00BE3CD4" w:rsidRPr="00924762">
        <w:rPr>
          <w:rFonts w:hint="eastAsia"/>
          <w:sz w:val="24"/>
        </w:rPr>
        <w:t>RAG</w:t>
      </w:r>
      <w:r w:rsidR="00BE3CD4" w:rsidRPr="00924762">
        <w:rPr>
          <w:rFonts w:hint="eastAsia"/>
          <w:sz w:val="24"/>
        </w:rPr>
        <w:t>查询</w:t>
      </w:r>
      <w:r w:rsidR="00BE3CD4">
        <w:rPr>
          <w:rFonts w:hint="eastAsia"/>
          <w:sz w:val="24"/>
          <w:szCs w:val="24"/>
        </w:rPr>
        <w:t>相关的核心概念，以</w:t>
      </w:r>
      <w:r>
        <w:rPr>
          <w:rFonts w:hint="eastAsia"/>
          <w:sz w:val="24"/>
        </w:rPr>
        <w:t>完成安全概念</w:t>
      </w:r>
      <w:r>
        <w:rPr>
          <w:rFonts w:hint="eastAsia"/>
          <w:sz w:val="24"/>
          <w:szCs w:val="24"/>
        </w:rPr>
        <w:t>层级的凝练</w:t>
      </w:r>
      <w:r>
        <w:rPr>
          <w:rFonts w:hint="eastAsia"/>
          <w:sz w:val="24"/>
        </w:rPr>
        <w:t>，</w:t>
      </w:r>
      <w:r w:rsidR="00BE3CD4">
        <w:rPr>
          <w:rFonts w:hint="eastAsia"/>
          <w:sz w:val="24"/>
          <w:szCs w:val="24"/>
        </w:rPr>
        <w:t>加快自我反思和</w:t>
      </w:r>
      <w:r w:rsidR="00BE3CD4" w:rsidRPr="00924762">
        <w:rPr>
          <w:sz w:val="24"/>
        </w:rPr>
        <w:t>检索增强生成</w:t>
      </w:r>
      <w:r w:rsidR="00BE3CD4" w:rsidRPr="00924762">
        <w:rPr>
          <w:rFonts w:hint="eastAsia"/>
          <w:sz w:val="24"/>
        </w:rPr>
        <w:t>RAG</w:t>
      </w:r>
      <w:r w:rsidR="00BE3CD4" w:rsidRPr="00924762">
        <w:rPr>
          <w:rFonts w:hint="eastAsia"/>
          <w:sz w:val="24"/>
        </w:rPr>
        <w:t>查询</w:t>
      </w:r>
      <w:r w:rsidR="00BE3CD4">
        <w:rPr>
          <w:rFonts w:hint="eastAsia"/>
          <w:sz w:val="24"/>
        </w:rPr>
        <w:t>的</w:t>
      </w:r>
      <w:r w:rsidR="00BE3CD4">
        <w:rPr>
          <w:rFonts w:hint="eastAsia"/>
          <w:sz w:val="24"/>
          <w:szCs w:val="24"/>
        </w:rPr>
        <w:t>速度。</w:t>
      </w:r>
    </w:p>
    <w:p w14:paraId="733B5F4B" w14:textId="7719F71B" w:rsidR="00F86860" w:rsidRPr="00F86860" w:rsidRDefault="00F86860" w:rsidP="00BE3CD4">
      <w:pPr>
        <w:spacing w:line="264" w:lineRule="auto"/>
        <w:ind w:firstLineChars="200" w:firstLine="480"/>
        <w:rPr>
          <w:sz w:val="24"/>
          <w:szCs w:val="24"/>
        </w:rPr>
      </w:pPr>
      <w:r>
        <w:rPr>
          <w:rFonts w:hint="eastAsia"/>
          <w:sz w:val="24"/>
          <w:szCs w:val="24"/>
        </w:rPr>
        <w:t>在本实施例中，</w:t>
      </w:r>
      <w:r w:rsidRPr="00F86860">
        <w:rPr>
          <w:sz w:val="24"/>
          <w:szCs w:val="24"/>
        </w:rPr>
        <w:t>如果在步骤</w:t>
      </w:r>
      <w:r w:rsidRPr="00F86860">
        <w:rPr>
          <w:sz w:val="24"/>
          <w:szCs w:val="24"/>
        </w:rPr>
        <w:t>S401</w:t>
      </w:r>
      <w:r w:rsidRPr="00F86860">
        <w:rPr>
          <w:sz w:val="24"/>
          <w:szCs w:val="24"/>
        </w:rPr>
        <w:t>中无法识别安全表述的转变，</w:t>
      </w:r>
      <w:r w:rsidR="00094846">
        <w:rPr>
          <w:rFonts w:hint="eastAsia"/>
          <w:sz w:val="24"/>
          <w:szCs w:val="24"/>
        </w:rPr>
        <w:t>此时将仅从最终回复中进行安全表述提取；</w:t>
      </w:r>
      <w:r w:rsidRPr="00F86860">
        <w:rPr>
          <w:sz w:val="24"/>
          <w:szCs w:val="24"/>
        </w:rPr>
        <w:t>或者在步骤</w:t>
      </w:r>
      <w:r w:rsidRPr="00F86860">
        <w:rPr>
          <w:sz w:val="24"/>
          <w:szCs w:val="24"/>
        </w:rPr>
        <w:t>S402</w:t>
      </w:r>
      <w:r w:rsidRPr="00F86860">
        <w:rPr>
          <w:sz w:val="24"/>
          <w:szCs w:val="24"/>
        </w:rPr>
        <w:t>中无法提取安全知识，</w:t>
      </w:r>
      <w:r w:rsidR="00094846">
        <w:rPr>
          <w:rFonts w:hint="eastAsia"/>
          <w:sz w:val="24"/>
          <w:szCs w:val="24"/>
        </w:rPr>
        <w:t>此时将对安全表述进行文本摘要，并对生成的</w:t>
      </w:r>
      <w:ins w:id="10" w:author="Wen" w:date="2025-02-14T17:46:00Z">
        <w:r w:rsidR="0008680E">
          <w:rPr>
            <w:rFonts w:hint="eastAsia"/>
            <w:sz w:val="24"/>
            <w:szCs w:val="24"/>
          </w:rPr>
          <w:t>文本</w:t>
        </w:r>
      </w:ins>
      <w:r w:rsidR="00094846">
        <w:rPr>
          <w:rFonts w:hint="eastAsia"/>
          <w:sz w:val="24"/>
          <w:szCs w:val="24"/>
        </w:rPr>
        <w:t>摘要进行质量评估后仅记录高质量摘要</w:t>
      </w:r>
      <w:ins w:id="11" w:author="Wen" w:date="2025-02-14T17:46:00Z">
        <w:r w:rsidR="0008680E">
          <w:rPr>
            <w:rFonts w:hint="eastAsia"/>
            <w:sz w:val="24"/>
            <w:szCs w:val="24"/>
          </w:rPr>
          <w:t>，</w:t>
        </w:r>
      </w:ins>
      <w:ins w:id="12" w:author="Wen" w:date="2025-02-14T17:55:00Z">
        <w:r w:rsidR="00E5349B">
          <w:rPr>
            <w:rFonts w:hint="eastAsia"/>
            <w:sz w:val="24"/>
            <w:szCs w:val="24"/>
          </w:rPr>
          <w:t>比如</w:t>
        </w:r>
      </w:ins>
      <w:ins w:id="13" w:author="Wen" w:date="2025-02-14T17:47:00Z">
        <w:r w:rsidR="0008680E">
          <w:rPr>
            <w:rFonts w:hint="eastAsia"/>
            <w:sz w:val="24"/>
            <w:szCs w:val="24"/>
          </w:rPr>
          <w:t>仅记录</w:t>
        </w:r>
      </w:ins>
      <w:ins w:id="14" w:author="Wen" w:date="2025-02-14T17:46:00Z">
        <w:r w:rsidR="0008680E">
          <w:rPr>
            <w:rFonts w:hint="eastAsia"/>
            <w:sz w:val="24"/>
            <w:szCs w:val="24"/>
          </w:rPr>
          <w:t>超过</w:t>
        </w:r>
        <w:r w:rsidR="0008680E">
          <w:rPr>
            <w:rFonts w:hint="eastAsia"/>
            <w:sz w:val="24"/>
            <w:szCs w:val="24"/>
          </w:rPr>
          <w:lastRenderedPageBreak/>
          <w:t>预设阈值的文本摘要</w:t>
        </w:r>
      </w:ins>
      <w:ins w:id="15" w:author="Wen" w:date="2025-02-14T17:47:00Z">
        <w:r w:rsidR="0008680E">
          <w:rPr>
            <w:rFonts w:hint="eastAsia"/>
            <w:sz w:val="24"/>
            <w:szCs w:val="24"/>
          </w:rPr>
          <w:t>，所述预设阈值指的是预先设置的质量评估阈值，</w:t>
        </w:r>
      </w:ins>
      <w:ins w:id="16" w:author="Wen" w:date="2025-02-14T17:56:00Z">
        <w:r w:rsidR="00F317ED">
          <w:rPr>
            <w:rFonts w:hint="eastAsia"/>
            <w:sz w:val="24"/>
            <w:szCs w:val="24"/>
          </w:rPr>
          <w:t>该</w:t>
        </w:r>
        <w:r w:rsidR="00F317ED">
          <w:rPr>
            <w:rFonts w:hint="eastAsia"/>
            <w:sz w:val="24"/>
            <w:szCs w:val="24"/>
          </w:rPr>
          <w:t>预设阈值</w:t>
        </w:r>
      </w:ins>
      <w:bookmarkStart w:id="17" w:name="_GoBack"/>
      <w:bookmarkEnd w:id="17"/>
      <w:ins w:id="18" w:author="Wen" w:date="2025-02-14T17:47:00Z">
        <w:r w:rsidR="0008680E">
          <w:rPr>
            <w:rFonts w:hint="eastAsia"/>
            <w:sz w:val="24"/>
            <w:szCs w:val="24"/>
          </w:rPr>
          <w:t>可根据实际情况和需求进行</w:t>
        </w:r>
      </w:ins>
      <w:ins w:id="19" w:author="Wen" w:date="2025-02-14T17:48:00Z">
        <w:r w:rsidR="0008680E">
          <w:rPr>
            <w:rFonts w:hint="eastAsia"/>
            <w:sz w:val="24"/>
            <w:szCs w:val="24"/>
          </w:rPr>
          <w:t>设置与</w:t>
        </w:r>
      </w:ins>
      <w:ins w:id="20" w:author="Wen" w:date="2025-02-14T17:47:00Z">
        <w:r w:rsidR="0008680E">
          <w:rPr>
            <w:rFonts w:hint="eastAsia"/>
            <w:sz w:val="24"/>
            <w:szCs w:val="24"/>
          </w:rPr>
          <w:t>调整</w:t>
        </w:r>
      </w:ins>
      <w:r w:rsidR="00094846">
        <w:rPr>
          <w:rFonts w:hint="eastAsia"/>
          <w:sz w:val="24"/>
          <w:szCs w:val="24"/>
        </w:rPr>
        <w:t>；</w:t>
      </w:r>
      <w:r w:rsidRPr="00F86860">
        <w:rPr>
          <w:sz w:val="24"/>
          <w:szCs w:val="24"/>
        </w:rPr>
        <w:t>或者在步骤</w:t>
      </w:r>
      <w:r w:rsidRPr="00F86860">
        <w:rPr>
          <w:sz w:val="24"/>
          <w:szCs w:val="24"/>
        </w:rPr>
        <w:t>S403</w:t>
      </w:r>
      <w:r>
        <w:rPr>
          <w:sz w:val="24"/>
          <w:szCs w:val="24"/>
        </w:rPr>
        <w:t>中无法提取安全概念，</w:t>
      </w:r>
      <w:r w:rsidR="00094846">
        <w:rPr>
          <w:rFonts w:hint="eastAsia"/>
          <w:sz w:val="24"/>
          <w:szCs w:val="24"/>
        </w:rPr>
        <w:t>此时</w:t>
      </w:r>
      <w:r>
        <w:rPr>
          <w:sz w:val="24"/>
          <w:szCs w:val="24"/>
        </w:rPr>
        <w:t>系统将记录错误信息</w:t>
      </w:r>
      <w:r w:rsidR="00094846">
        <w:rPr>
          <w:rFonts w:hint="eastAsia"/>
          <w:sz w:val="24"/>
          <w:szCs w:val="24"/>
        </w:rPr>
        <w:t>并发出警告</w:t>
      </w:r>
      <w:r>
        <w:rPr>
          <w:sz w:val="24"/>
          <w:szCs w:val="24"/>
        </w:rPr>
        <w:t>，</w:t>
      </w:r>
      <w:ins w:id="21" w:author="Wen" w:date="2025-02-14T17:50:00Z">
        <w:r w:rsidR="00454F43">
          <w:rPr>
            <w:rFonts w:hint="eastAsia"/>
            <w:sz w:val="24"/>
            <w:szCs w:val="24"/>
          </w:rPr>
          <w:t>比如记录</w:t>
        </w:r>
      </w:ins>
      <w:ins w:id="22" w:author="Wen" w:date="2025-02-14T17:51:00Z">
        <w:r w:rsidR="00454F43">
          <w:rPr>
            <w:sz w:val="24"/>
            <w:szCs w:val="24"/>
          </w:rPr>
          <w:t>错误信息</w:t>
        </w:r>
        <w:r w:rsidR="00454F43">
          <w:rPr>
            <w:rFonts w:hint="eastAsia"/>
            <w:sz w:val="24"/>
            <w:szCs w:val="24"/>
          </w:rPr>
          <w:t>对应的发生</w:t>
        </w:r>
        <w:r w:rsidR="00454F43" w:rsidRPr="00454F43">
          <w:rPr>
            <w:rFonts w:ascii="Helvetica" w:hAnsi="Helvetica" w:cs="Helvetica"/>
            <w:color w:val="060607"/>
            <w:spacing w:val="4"/>
            <w:sz w:val="24"/>
            <w:szCs w:val="24"/>
            <w:shd w:val="clear" w:color="auto" w:fill="FFFFFF"/>
          </w:rPr>
          <w:t>时间、位置以及相关的上下文信息</w:t>
        </w:r>
        <w:r w:rsidR="00454F43">
          <w:rPr>
            <w:rFonts w:ascii="Helvetica" w:hAnsi="Helvetica" w:cs="Helvetica" w:hint="eastAsia"/>
            <w:color w:val="060607"/>
            <w:spacing w:val="4"/>
            <w:sz w:val="24"/>
            <w:szCs w:val="24"/>
            <w:shd w:val="clear" w:color="auto" w:fill="FFFFFF"/>
          </w:rPr>
          <w:t>，</w:t>
        </w:r>
      </w:ins>
      <w:ins w:id="23" w:author="Wen" w:date="2025-02-14T17:54:00Z">
        <w:r w:rsidR="00A17938">
          <w:rPr>
            <w:rFonts w:ascii="Helvetica" w:hAnsi="Helvetica" w:cs="Helvetica" w:hint="eastAsia"/>
            <w:color w:val="060607"/>
            <w:spacing w:val="4"/>
            <w:sz w:val="24"/>
            <w:szCs w:val="24"/>
            <w:shd w:val="clear" w:color="auto" w:fill="FFFFFF"/>
          </w:rPr>
          <w:t>便于后续的排查和分析，</w:t>
        </w:r>
      </w:ins>
      <w:r>
        <w:rPr>
          <w:sz w:val="24"/>
          <w:szCs w:val="24"/>
        </w:rPr>
        <w:t>并</w:t>
      </w:r>
      <w:r w:rsidRPr="00F86860">
        <w:rPr>
          <w:sz w:val="24"/>
          <w:szCs w:val="24"/>
        </w:rPr>
        <w:t>通过</w:t>
      </w:r>
      <w:r w:rsidR="00DA521F">
        <w:rPr>
          <w:rFonts w:hint="eastAsia"/>
          <w:sz w:val="24"/>
          <w:szCs w:val="24"/>
        </w:rPr>
        <w:t>对文本进行分词</w:t>
      </w:r>
      <w:ins w:id="24" w:author="Wen" w:date="2025-02-14T17:51:00Z">
        <w:r w:rsidR="00454F43">
          <w:rPr>
            <w:rFonts w:hint="eastAsia"/>
            <w:sz w:val="24"/>
            <w:szCs w:val="24"/>
          </w:rPr>
          <w:t>处理，在分词</w:t>
        </w:r>
      </w:ins>
      <w:ins w:id="25" w:author="Wen" w:date="2025-02-14T17:52:00Z">
        <w:r w:rsidR="00454F43">
          <w:rPr>
            <w:rFonts w:hint="eastAsia"/>
            <w:sz w:val="24"/>
            <w:szCs w:val="24"/>
          </w:rPr>
          <w:t>处理后</w:t>
        </w:r>
      </w:ins>
      <w:r w:rsidR="00DA521F">
        <w:rPr>
          <w:rFonts w:hint="eastAsia"/>
          <w:sz w:val="24"/>
          <w:szCs w:val="24"/>
        </w:rPr>
        <w:t>仅记录其中关键词，常见词</w:t>
      </w:r>
      <w:ins w:id="26" w:author="Wen" w:date="2025-02-14T17:52:00Z">
        <w:r w:rsidR="00454F43">
          <w:rPr>
            <w:rFonts w:hint="eastAsia"/>
            <w:sz w:val="24"/>
            <w:szCs w:val="24"/>
          </w:rPr>
          <w:t>（如的、是、在等常见词）</w:t>
        </w:r>
      </w:ins>
      <w:r w:rsidR="00DA521F">
        <w:rPr>
          <w:rFonts w:hint="eastAsia"/>
          <w:sz w:val="24"/>
          <w:szCs w:val="24"/>
        </w:rPr>
        <w:t>将被过滤。</w:t>
      </w:r>
    </w:p>
    <w:p w14:paraId="6488D92B" w14:textId="55BD413A" w:rsidR="00BE3CD4" w:rsidRDefault="00195919" w:rsidP="00BE3CD4">
      <w:pPr>
        <w:spacing w:line="264" w:lineRule="auto"/>
        <w:ind w:firstLineChars="200" w:firstLine="480"/>
        <w:rPr>
          <w:sz w:val="24"/>
        </w:rPr>
      </w:pPr>
      <w:r>
        <w:rPr>
          <w:rFonts w:hint="eastAsia"/>
          <w:sz w:val="24"/>
        </w:rPr>
        <w:t>本实施例</w:t>
      </w:r>
      <w:r w:rsidR="00BE3CD4">
        <w:rPr>
          <w:rFonts w:hint="eastAsia"/>
          <w:sz w:val="24"/>
        </w:rPr>
        <w:t>还提供</w:t>
      </w:r>
      <w:r w:rsidR="00BE3CD4">
        <w:rPr>
          <w:sz w:val="24"/>
        </w:rPr>
        <w:t>一种</w:t>
      </w:r>
      <w:r w:rsidR="00BE3CD4">
        <w:rPr>
          <w:rFonts w:hint="eastAsia"/>
          <w:sz w:val="24"/>
        </w:rPr>
        <w:t>大模型自我反思的安全知识凝练的系统，采用了如上所述的大模型自我反思的安全知识凝练的方法，并包括：</w:t>
      </w:r>
    </w:p>
    <w:p w14:paraId="71003058" w14:textId="77777777" w:rsidR="00BE3CD4" w:rsidRDefault="00BE3CD4" w:rsidP="00BE3CD4">
      <w:pPr>
        <w:spacing w:line="264" w:lineRule="auto"/>
        <w:ind w:firstLineChars="200" w:firstLine="480"/>
        <w:rPr>
          <w:sz w:val="24"/>
        </w:rPr>
      </w:pPr>
      <w:r w:rsidRPr="00706BC2">
        <w:rPr>
          <w:rFonts w:hint="eastAsia"/>
          <w:sz w:val="24"/>
          <w:szCs w:val="24"/>
        </w:rPr>
        <w:t>初始</w:t>
      </w:r>
      <w:r>
        <w:rPr>
          <w:rFonts w:hint="eastAsia"/>
          <w:sz w:val="24"/>
          <w:szCs w:val="24"/>
        </w:rPr>
        <w:t>回复</w:t>
      </w:r>
      <w:r w:rsidRPr="00706BC2">
        <w:rPr>
          <w:rFonts w:hint="eastAsia"/>
          <w:sz w:val="24"/>
          <w:szCs w:val="24"/>
        </w:rPr>
        <w:t>生成</w:t>
      </w:r>
      <w:r>
        <w:rPr>
          <w:rFonts w:hint="eastAsia"/>
          <w:sz w:val="24"/>
          <w:szCs w:val="24"/>
        </w:rPr>
        <w:t>模块</w:t>
      </w:r>
      <w:r>
        <w:rPr>
          <w:rFonts w:hint="eastAsia"/>
          <w:sz w:val="24"/>
        </w:rPr>
        <w:t>，接收用户输入的提示词，通过大语言模型生成初始输出；</w:t>
      </w:r>
    </w:p>
    <w:p w14:paraId="2F4B8520" w14:textId="77777777" w:rsidR="00BE3CD4" w:rsidRPr="00000E6B" w:rsidRDefault="00BE3CD4" w:rsidP="00BE3CD4">
      <w:pPr>
        <w:spacing w:line="264" w:lineRule="auto"/>
        <w:ind w:firstLineChars="200" w:firstLine="480"/>
        <w:rPr>
          <w:sz w:val="24"/>
        </w:rPr>
      </w:pPr>
      <w:r>
        <w:rPr>
          <w:rFonts w:hint="eastAsia"/>
          <w:sz w:val="24"/>
        </w:rPr>
        <w:t>自我反思模块，通过</w:t>
      </w:r>
      <w:r w:rsidRPr="00000E6B">
        <w:rPr>
          <w:rFonts w:hint="eastAsia"/>
          <w:sz w:val="24"/>
        </w:rPr>
        <w:t>大语言模型进行自我反思，并判断</w:t>
      </w:r>
      <w:r>
        <w:rPr>
          <w:rFonts w:hint="eastAsia"/>
          <w:sz w:val="24"/>
        </w:rPr>
        <w:t>输出</w:t>
      </w:r>
      <w:r w:rsidRPr="00000E6B">
        <w:rPr>
          <w:rFonts w:hint="eastAsia"/>
          <w:sz w:val="24"/>
        </w:rPr>
        <w:t>是否存在潜在的缺陷或安全漏洞，若是则跳转至</w:t>
      </w:r>
      <w:r>
        <w:rPr>
          <w:rFonts w:hint="eastAsia"/>
          <w:sz w:val="24"/>
        </w:rPr>
        <w:t>迭代优化模块</w:t>
      </w:r>
      <w:r w:rsidRPr="00000E6B">
        <w:rPr>
          <w:rFonts w:hint="eastAsia"/>
          <w:sz w:val="24"/>
        </w:rPr>
        <w:t>进行迭代优化，若否则显示输出结果；</w:t>
      </w:r>
    </w:p>
    <w:p w14:paraId="7F3ED87D" w14:textId="3FBDF340" w:rsidR="00BE3CD4" w:rsidRPr="00000E6B" w:rsidRDefault="00BE3CD4" w:rsidP="00BE3CD4">
      <w:pPr>
        <w:spacing w:line="264" w:lineRule="auto"/>
        <w:ind w:firstLineChars="200" w:firstLine="480"/>
        <w:rPr>
          <w:sz w:val="24"/>
        </w:rPr>
      </w:pPr>
      <w:r>
        <w:rPr>
          <w:rFonts w:hint="eastAsia"/>
          <w:sz w:val="24"/>
        </w:rPr>
        <w:t>迭代优化模块</w:t>
      </w:r>
      <w:r w:rsidRPr="00000E6B">
        <w:rPr>
          <w:rFonts w:hint="eastAsia"/>
          <w:sz w:val="24"/>
        </w:rPr>
        <w:t>，在迭代优化过程中，先基于自我反思判断出的缺陷或安全漏洞，以及在输出后面附加的安全规范，通过大语言模型提出改进措施并进行</w:t>
      </w:r>
      <w:r>
        <w:rPr>
          <w:rFonts w:hint="eastAsia"/>
          <w:sz w:val="24"/>
        </w:rPr>
        <w:t>优化</w:t>
      </w:r>
      <w:r w:rsidRPr="00000E6B">
        <w:rPr>
          <w:rFonts w:hint="eastAsia"/>
          <w:sz w:val="24"/>
        </w:rPr>
        <w:t>改进；然后，在</w:t>
      </w:r>
      <w:r>
        <w:rPr>
          <w:rFonts w:hint="eastAsia"/>
          <w:sz w:val="24"/>
        </w:rPr>
        <w:t>优化</w:t>
      </w:r>
      <w:r w:rsidRPr="00000E6B">
        <w:rPr>
          <w:rFonts w:hint="eastAsia"/>
          <w:sz w:val="24"/>
        </w:rPr>
        <w:t>改进之后再次进行自我反思，</w:t>
      </w:r>
      <w:r>
        <w:rPr>
          <w:rFonts w:hint="eastAsia"/>
          <w:sz w:val="24"/>
        </w:rPr>
        <w:t>以此方式不断重复</w:t>
      </w:r>
      <w:r w:rsidRPr="00000E6B">
        <w:rPr>
          <w:rFonts w:hint="eastAsia"/>
          <w:sz w:val="24"/>
        </w:rPr>
        <w:t>自我反思和迭代优化过程，直到</w:t>
      </w:r>
      <w:r>
        <w:rPr>
          <w:rFonts w:hint="eastAsia"/>
          <w:sz w:val="24"/>
        </w:rPr>
        <w:t>优化</w:t>
      </w:r>
      <w:r w:rsidRPr="00000E6B">
        <w:rPr>
          <w:rFonts w:hint="eastAsia"/>
          <w:sz w:val="24"/>
        </w:rPr>
        <w:t>改进后的回复满足所有指定的安全要求</w:t>
      </w:r>
      <w:r w:rsidR="00A37F0D">
        <w:rPr>
          <w:rFonts w:hint="eastAsia"/>
          <w:sz w:val="24"/>
        </w:rPr>
        <w:t>，以此回复作为最终回复，并</w:t>
      </w:r>
      <w:r>
        <w:rPr>
          <w:rFonts w:hint="eastAsia"/>
          <w:sz w:val="24"/>
        </w:rPr>
        <w:t>跳转至</w:t>
      </w:r>
      <w:r w:rsidRPr="00000E6B">
        <w:rPr>
          <w:rFonts w:hint="eastAsia"/>
          <w:sz w:val="24"/>
        </w:rPr>
        <w:t>安全知识凝练</w:t>
      </w:r>
      <w:r>
        <w:rPr>
          <w:rFonts w:hint="eastAsia"/>
          <w:sz w:val="24"/>
        </w:rPr>
        <w:t>模块</w:t>
      </w:r>
      <w:r w:rsidRPr="00000E6B">
        <w:rPr>
          <w:rFonts w:hint="eastAsia"/>
          <w:sz w:val="24"/>
        </w:rPr>
        <w:t>；</w:t>
      </w:r>
    </w:p>
    <w:p w14:paraId="3FB48249" w14:textId="6474B182" w:rsidR="00195919" w:rsidRDefault="00BE3CD4" w:rsidP="00195919">
      <w:pPr>
        <w:spacing w:line="264" w:lineRule="auto"/>
        <w:ind w:firstLineChars="200" w:firstLine="480"/>
        <w:rPr>
          <w:sz w:val="24"/>
        </w:rPr>
      </w:pPr>
      <w:r w:rsidRPr="00000E6B">
        <w:rPr>
          <w:rFonts w:hint="eastAsia"/>
          <w:sz w:val="24"/>
        </w:rPr>
        <w:t>安全知识凝练</w:t>
      </w:r>
      <w:r>
        <w:rPr>
          <w:rFonts w:hint="eastAsia"/>
          <w:sz w:val="24"/>
        </w:rPr>
        <w:t>模块，</w:t>
      </w:r>
      <w:r w:rsidRPr="00000E6B">
        <w:rPr>
          <w:rFonts w:hint="eastAsia"/>
          <w:sz w:val="24"/>
        </w:rPr>
        <w:t>将</w:t>
      </w:r>
      <w:r w:rsidR="00A37F0D">
        <w:rPr>
          <w:rFonts w:hint="eastAsia"/>
          <w:sz w:val="24"/>
        </w:rPr>
        <w:t>最终</w:t>
      </w:r>
      <w:r w:rsidRPr="00000E6B">
        <w:rPr>
          <w:rFonts w:hint="eastAsia"/>
          <w:sz w:val="24"/>
        </w:rPr>
        <w:t>回复和任务流程投入至安全知识凝练机制，</w:t>
      </w:r>
      <w:r w:rsidR="008E3C65">
        <w:rPr>
          <w:rFonts w:hint="eastAsia"/>
          <w:sz w:val="24"/>
        </w:rPr>
        <w:t>凝练出安全规范的安全知识和安全概念</w:t>
      </w:r>
      <w:r w:rsidRPr="00000E6B">
        <w:rPr>
          <w:rFonts w:hint="eastAsia"/>
          <w:sz w:val="24"/>
        </w:rPr>
        <w:t>，并采用统一的</w:t>
      </w:r>
      <w:r>
        <w:rPr>
          <w:rFonts w:hint="eastAsia"/>
          <w:sz w:val="24"/>
        </w:rPr>
        <w:t>预设</w:t>
      </w:r>
      <w:r w:rsidRPr="00000E6B">
        <w:rPr>
          <w:rFonts w:hint="eastAsia"/>
          <w:sz w:val="24"/>
        </w:rPr>
        <w:t>格式</w:t>
      </w:r>
      <w:r>
        <w:rPr>
          <w:rFonts w:hint="eastAsia"/>
          <w:sz w:val="24"/>
        </w:rPr>
        <w:t>存储于自生成的</w:t>
      </w:r>
      <w:r w:rsidRPr="00000E6B">
        <w:rPr>
          <w:rFonts w:hint="eastAsia"/>
          <w:sz w:val="24"/>
        </w:rPr>
        <w:t>安全知识库</w:t>
      </w:r>
      <w:r>
        <w:rPr>
          <w:rFonts w:hint="eastAsia"/>
          <w:sz w:val="24"/>
        </w:rPr>
        <w:t>。</w:t>
      </w:r>
      <w:r w:rsidR="00195919">
        <w:rPr>
          <w:rFonts w:hint="eastAsia"/>
          <w:sz w:val="24"/>
        </w:rPr>
        <w:t>、</w:t>
      </w:r>
    </w:p>
    <w:p w14:paraId="0AEFA3DB" w14:textId="6D842093" w:rsidR="00195919" w:rsidRPr="00195919" w:rsidRDefault="00195919" w:rsidP="00CE4585">
      <w:pPr>
        <w:spacing w:line="264" w:lineRule="auto"/>
        <w:ind w:firstLineChars="200" w:firstLine="480"/>
        <w:rPr>
          <w:sz w:val="24"/>
        </w:rPr>
      </w:pPr>
      <w:r>
        <w:rPr>
          <w:rFonts w:hint="eastAsia"/>
          <w:sz w:val="24"/>
        </w:rPr>
        <w:t>综上所述，本实施例</w:t>
      </w:r>
      <w:r w:rsidRPr="00195919">
        <w:rPr>
          <w:rFonts w:hint="eastAsia"/>
          <w:sz w:val="24"/>
        </w:rPr>
        <w:t>提出了一种大模型自我反思的安全知识凝练的方法</w:t>
      </w:r>
      <w:r>
        <w:rPr>
          <w:rFonts w:hint="eastAsia"/>
          <w:sz w:val="24"/>
        </w:rPr>
        <w:t>与系统</w:t>
      </w:r>
      <w:r w:rsidRPr="00195919">
        <w:rPr>
          <w:rFonts w:hint="eastAsia"/>
          <w:sz w:val="24"/>
        </w:rPr>
        <w:t>，能够给各类大模型带来通用的，无需微调训练的，能够自我</w:t>
      </w:r>
      <w:r>
        <w:rPr>
          <w:rFonts w:hint="eastAsia"/>
          <w:sz w:val="24"/>
        </w:rPr>
        <w:t>迭代</w:t>
      </w:r>
      <w:r w:rsidRPr="00195919">
        <w:rPr>
          <w:rFonts w:hint="eastAsia"/>
          <w:sz w:val="24"/>
        </w:rPr>
        <w:t>优化的安全增益效果，实现开箱即用的能力。</w:t>
      </w:r>
      <w:r w:rsidR="00CE4585">
        <w:rPr>
          <w:rFonts w:hint="eastAsia"/>
          <w:sz w:val="24"/>
        </w:rPr>
        <w:t>并且，本实施例</w:t>
      </w:r>
      <w:r w:rsidRPr="00195919">
        <w:rPr>
          <w:rFonts w:hint="eastAsia"/>
          <w:sz w:val="24"/>
        </w:rPr>
        <w:t>通过自我反思机制</w:t>
      </w:r>
      <w:r w:rsidR="00CE4585">
        <w:rPr>
          <w:rFonts w:hint="eastAsia"/>
          <w:sz w:val="24"/>
        </w:rPr>
        <w:t>有效地</w:t>
      </w:r>
      <w:r w:rsidRPr="00195919">
        <w:rPr>
          <w:rFonts w:hint="eastAsia"/>
          <w:sz w:val="24"/>
        </w:rPr>
        <w:t>提高了大模型生成的思考深度，且能够可扩展地将安全知识用于生成过程，确保大模型生成的文本、代码等内容不</w:t>
      </w:r>
      <w:r w:rsidR="00CE4585">
        <w:rPr>
          <w:rFonts w:hint="eastAsia"/>
          <w:sz w:val="24"/>
        </w:rPr>
        <w:t>再</w:t>
      </w:r>
      <w:r w:rsidRPr="00195919">
        <w:rPr>
          <w:rFonts w:hint="eastAsia"/>
          <w:sz w:val="24"/>
        </w:rPr>
        <w:t>含有</w:t>
      </w:r>
      <w:r w:rsidR="00CE4585" w:rsidRPr="00000E6B">
        <w:rPr>
          <w:rFonts w:hint="eastAsia"/>
          <w:sz w:val="24"/>
        </w:rPr>
        <w:t>潜在的缺陷</w:t>
      </w:r>
      <w:r w:rsidR="00CE4585">
        <w:rPr>
          <w:rFonts w:hint="eastAsia"/>
          <w:sz w:val="24"/>
        </w:rPr>
        <w:t>（如风险内容）和</w:t>
      </w:r>
      <w:r w:rsidRPr="00195919">
        <w:rPr>
          <w:rFonts w:hint="eastAsia"/>
          <w:sz w:val="24"/>
        </w:rPr>
        <w:t>安全漏洞。</w:t>
      </w:r>
    </w:p>
    <w:p w14:paraId="71E6114A" w14:textId="28884A2A" w:rsidR="00195919" w:rsidRDefault="00CE4585" w:rsidP="00195919">
      <w:pPr>
        <w:spacing w:line="264" w:lineRule="auto"/>
        <w:ind w:firstLineChars="200" w:firstLine="480"/>
        <w:rPr>
          <w:sz w:val="24"/>
        </w:rPr>
      </w:pPr>
      <w:r>
        <w:rPr>
          <w:rFonts w:hint="eastAsia"/>
          <w:sz w:val="24"/>
        </w:rPr>
        <w:t>在此基础上，</w:t>
      </w:r>
      <w:r w:rsidR="00D604A5">
        <w:rPr>
          <w:rFonts w:hint="eastAsia"/>
          <w:sz w:val="24"/>
        </w:rPr>
        <w:t>本实施例</w:t>
      </w:r>
      <w:r>
        <w:rPr>
          <w:rFonts w:hint="eastAsia"/>
          <w:sz w:val="24"/>
        </w:rPr>
        <w:t>还</w:t>
      </w:r>
      <w:r w:rsidR="00195919" w:rsidRPr="00195919">
        <w:rPr>
          <w:rFonts w:hint="eastAsia"/>
          <w:sz w:val="24"/>
        </w:rPr>
        <w:t>通过大模型自身的任务中生成的信息，对其中的安全场景、安全漏洞和安全知识进行</w:t>
      </w:r>
      <w:r>
        <w:rPr>
          <w:rFonts w:hint="eastAsia"/>
          <w:sz w:val="24"/>
        </w:rPr>
        <w:t>自我</w:t>
      </w:r>
      <w:r w:rsidR="00195919" w:rsidRPr="00195919">
        <w:rPr>
          <w:rFonts w:hint="eastAsia"/>
          <w:sz w:val="24"/>
        </w:rPr>
        <w:t>反思，对于</w:t>
      </w:r>
      <w:r>
        <w:rPr>
          <w:rFonts w:hint="eastAsia"/>
          <w:sz w:val="24"/>
        </w:rPr>
        <w:t>自我</w:t>
      </w:r>
      <w:r w:rsidR="00195919" w:rsidRPr="00195919">
        <w:rPr>
          <w:rFonts w:hint="eastAsia"/>
          <w:sz w:val="24"/>
        </w:rPr>
        <w:t>反思生成的信息内容进行</w:t>
      </w:r>
      <w:r>
        <w:rPr>
          <w:rFonts w:hint="eastAsia"/>
          <w:sz w:val="24"/>
        </w:rPr>
        <w:t>递进式</w:t>
      </w:r>
      <w:r w:rsidR="00195919" w:rsidRPr="00195919">
        <w:rPr>
          <w:rFonts w:hint="eastAsia"/>
          <w:sz w:val="24"/>
        </w:rPr>
        <w:t>凝练</w:t>
      </w:r>
      <w:r>
        <w:rPr>
          <w:rFonts w:hint="eastAsia"/>
          <w:sz w:val="24"/>
        </w:rPr>
        <w:t>和</w:t>
      </w:r>
      <w:r w:rsidR="00195919" w:rsidRPr="00195919">
        <w:rPr>
          <w:rFonts w:hint="eastAsia"/>
          <w:sz w:val="24"/>
        </w:rPr>
        <w:t>总结，将其中安全编码、安全规范、安全知识和</w:t>
      </w:r>
      <w:r>
        <w:rPr>
          <w:rFonts w:hint="eastAsia"/>
          <w:sz w:val="24"/>
        </w:rPr>
        <w:t>安全</w:t>
      </w:r>
      <w:r w:rsidR="00195919" w:rsidRPr="00195919">
        <w:rPr>
          <w:rFonts w:hint="eastAsia"/>
          <w:sz w:val="24"/>
        </w:rPr>
        <w:t>概念等凝练出来，形成大模型自生成</w:t>
      </w:r>
      <w:r>
        <w:rPr>
          <w:rFonts w:hint="eastAsia"/>
          <w:sz w:val="24"/>
        </w:rPr>
        <w:t>且可以不要断扩展</w:t>
      </w:r>
      <w:r w:rsidR="00195919" w:rsidRPr="00195919">
        <w:rPr>
          <w:rFonts w:hint="eastAsia"/>
          <w:sz w:val="24"/>
        </w:rPr>
        <w:t>的</w:t>
      </w:r>
      <w:r>
        <w:rPr>
          <w:rFonts w:hint="eastAsia"/>
          <w:sz w:val="24"/>
        </w:rPr>
        <w:t>安全</w:t>
      </w:r>
      <w:r w:rsidR="00195919" w:rsidRPr="00195919">
        <w:rPr>
          <w:rFonts w:hint="eastAsia"/>
          <w:sz w:val="24"/>
        </w:rPr>
        <w:t>知识库</w:t>
      </w:r>
      <w:r>
        <w:rPr>
          <w:rFonts w:hint="eastAsia"/>
          <w:sz w:val="24"/>
        </w:rPr>
        <w:t>（也称</w:t>
      </w:r>
      <w:r>
        <w:rPr>
          <w:rFonts w:hint="eastAsia"/>
          <w:sz w:val="24"/>
        </w:rPr>
        <w:t>R</w:t>
      </w:r>
      <w:r>
        <w:rPr>
          <w:sz w:val="24"/>
        </w:rPr>
        <w:t>AG</w:t>
      </w:r>
      <w:r>
        <w:rPr>
          <w:rFonts w:hint="eastAsia"/>
          <w:sz w:val="24"/>
        </w:rPr>
        <w:t>知识库）</w:t>
      </w:r>
      <w:r w:rsidR="00195919" w:rsidRPr="00195919">
        <w:rPr>
          <w:rFonts w:hint="eastAsia"/>
          <w:sz w:val="24"/>
        </w:rPr>
        <w:t>，在之后的生成任务中采用其中的安全知识</w:t>
      </w:r>
      <w:r>
        <w:rPr>
          <w:rFonts w:hint="eastAsia"/>
          <w:sz w:val="24"/>
        </w:rPr>
        <w:t>及安全规范</w:t>
      </w:r>
      <w:r w:rsidR="00195919" w:rsidRPr="00195919">
        <w:rPr>
          <w:rFonts w:hint="eastAsia"/>
          <w:sz w:val="24"/>
        </w:rPr>
        <w:t>进行附加，从而提高大模型输出的安全性。同时</w:t>
      </w:r>
      <w:r>
        <w:rPr>
          <w:rFonts w:hint="eastAsia"/>
          <w:sz w:val="24"/>
        </w:rPr>
        <w:t>，</w:t>
      </w:r>
      <w:r w:rsidR="00195919" w:rsidRPr="00195919">
        <w:rPr>
          <w:rFonts w:hint="eastAsia"/>
          <w:sz w:val="24"/>
        </w:rPr>
        <w:t>不</w:t>
      </w:r>
      <w:r>
        <w:rPr>
          <w:rFonts w:hint="eastAsia"/>
          <w:sz w:val="24"/>
        </w:rPr>
        <w:t>再</w:t>
      </w:r>
      <w:r w:rsidR="00195919" w:rsidRPr="00195919">
        <w:rPr>
          <w:rFonts w:hint="eastAsia"/>
          <w:sz w:val="24"/>
        </w:rPr>
        <w:t>依赖于外部知识库</w:t>
      </w:r>
      <w:r>
        <w:rPr>
          <w:rFonts w:hint="eastAsia"/>
          <w:sz w:val="24"/>
        </w:rPr>
        <w:t>，以便降低对于应用场景的局限性，并有效地避免</w:t>
      </w:r>
      <w:r w:rsidRPr="00AC2523">
        <w:rPr>
          <w:rFonts w:hint="eastAsia"/>
          <w:sz w:val="24"/>
          <w:szCs w:val="24"/>
        </w:rPr>
        <w:t>引入不相关的信息</w:t>
      </w:r>
      <w:r>
        <w:rPr>
          <w:rFonts w:hint="eastAsia"/>
          <w:sz w:val="24"/>
          <w:szCs w:val="24"/>
        </w:rPr>
        <w:t>或噪声的风险</w:t>
      </w:r>
      <w:r w:rsidR="00195919" w:rsidRPr="00195919">
        <w:rPr>
          <w:rFonts w:hint="eastAsia"/>
          <w:sz w:val="24"/>
        </w:rPr>
        <w:t>。</w:t>
      </w:r>
    </w:p>
    <w:p w14:paraId="3E0098ED" w14:textId="77777777" w:rsidR="0090246C" w:rsidRDefault="00A958A5">
      <w:pPr>
        <w:spacing w:line="264" w:lineRule="auto"/>
        <w:ind w:firstLineChars="200" w:firstLine="480"/>
        <w:rPr>
          <w:sz w:val="24"/>
        </w:rPr>
      </w:pPr>
      <w:r>
        <w:rPr>
          <w:sz w:val="24"/>
        </w:rPr>
        <w:lastRenderedPageBreak/>
        <w:t>以上内容是结合具体的优选实施方式对本发明所作的进一步详细说明，不能认定本发明的具体实施只局限于这些说明。对于本发明所属技术领域的普通技术人员来说，在不脱离本发明构思的前提下，还可以做出若干简单推演或替换，都应当视为属于本发明的保护范围。</w:t>
      </w:r>
    </w:p>
    <w:p w14:paraId="37F78647" w14:textId="77777777" w:rsidR="0090246C" w:rsidRDefault="0090246C">
      <w:pPr>
        <w:spacing w:line="700" w:lineRule="exact"/>
        <w:rPr>
          <w:sz w:val="24"/>
        </w:rPr>
        <w:sectPr w:rsidR="0090246C">
          <w:footerReference w:type="default" r:id="rId19"/>
          <w:pgSz w:w="11906" w:h="16838"/>
          <w:pgMar w:top="1418" w:right="1418" w:bottom="851" w:left="1418" w:header="851" w:footer="284" w:gutter="0"/>
          <w:pgNumType w:start="1"/>
          <w:cols w:space="720"/>
          <w:docGrid w:type="linesAndChars" w:linePitch="455"/>
        </w:sectPr>
      </w:pPr>
    </w:p>
    <w:p w14:paraId="177F032A" w14:textId="2662056A" w:rsidR="0090246C" w:rsidRDefault="00BB4857">
      <w:pPr>
        <w:spacing w:before="60"/>
        <w:jc w:val="center"/>
        <w:rPr>
          <w:sz w:val="24"/>
        </w:rPr>
      </w:pPr>
      <w:r>
        <w:rPr>
          <w:noProof/>
        </w:rPr>
        <w:lastRenderedPageBreak/>
        <w:drawing>
          <wp:inline distT="0" distB="0" distL="0" distR="0" wp14:anchorId="19766D94" wp14:editId="4B9DF06C">
            <wp:extent cx="5759450" cy="4201160"/>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saturation sat="0"/>
                              </a14:imgEffect>
                            </a14:imgLayer>
                          </a14:imgProps>
                        </a:ext>
                      </a:extLst>
                    </a:blip>
                    <a:stretch>
                      <a:fillRect/>
                    </a:stretch>
                  </pic:blipFill>
                  <pic:spPr>
                    <a:xfrm>
                      <a:off x="0" y="0"/>
                      <a:ext cx="5759450" cy="4201160"/>
                    </a:xfrm>
                    <a:prstGeom prst="rect">
                      <a:avLst/>
                    </a:prstGeom>
                  </pic:spPr>
                </pic:pic>
              </a:graphicData>
            </a:graphic>
          </wp:inline>
        </w:drawing>
      </w:r>
      <w:r w:rsidR="006E1719">
        <w:rPr>
          <w:noProof/>
          <w:sz w:val="24"/>
          <w:szCs w:val="21"/>
        </w:rPr>
        <mc:AlternateContent>
          <mc:Choice Requires="wps">
            <w:drawing>
              <wp:anchor distT="0" distB="0" distL="114300" distR="114300" simplePos="0" relativeHeight="251658240" behindDoc="0" locked="0" layoutInCell="1" allowOverlap="1" wp14:anchorId="7B2DA9D1" wp14:editId="051D30AF">
                <wp:simplePos x="0" y="0"/>
                <wp:positionH relativeFrom="column">
                  <wp:posOffset>981075</wp:posOffset>
                </wp:positionH>
                <wp:positionV relativeFrom="paragraph">
                  <wp:posOffset>-568325</wp:posOffset>
                </wp:positionV>
                <wp:extent cx="3981450" cy="495300"/>
                <wp:effectExtent l="9525" t="12700" r="9525" b="6350"/>
                <wp:wrapNone/>
                <wp:docPr id="2"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81450" cy="495300"/>
                        </a:xfrm>
                        <a:prstGeom prst="rect">
                          <a:avLst/>
                        </a:prstGeom>
                        <a:noFill/>
                        <a:ln w="9525" cmpd="sng">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7C2D173E" w14:textId="77777777" w:rsidR="0090246C" w:rsidRDefault="00A958A5">
                            <w:pPr>
                              <w:spacing w:before="60"/>
                              <w:jc w:val="center"/>
                              <w:rPr>
                                <w:rFonts w:eastAsia="黑体"/>
                                <w:spacing w:val="90"/>
                              </w:rPr>
                            </w:pPr>
                            <w:r>
                              <w:rPr>
                                <w:rFonts w:eastAsia="黑体" w:hint="eastAsia"/>
                                <w:spacing w:val="90"/>
                              </w:rPr>
                              <w:t>说明书附图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B2DA9D1" id="矩形 11" o:spid="_x0000_s1030" style="position:absolute;left:0;text-align:left;margin-left:77.25pt;margin-top:-44.75pt;width:313.5pt;height: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" filled="f" strokecolor="white">
                <v:textbox>
                  <w:txbxContent>
                    <w:p w14:paraId="7C2D173E" w14:textId="77777777" w:rsidR="0090246C" w:rsidRDefault="00A958A5">
                      <w:pPr>
                        <w:spacing w:before="60"/>
                        <w:jc w:val="center"/>
                        <w:rPr>
                          <w:rFonts w:eastAsia="黑体"/>
                          <w:spacing w:val="90"/>
                        </w:rPr>
                      </w:pPr>
                      <w:r>
                        <w:rPr>
                          <w:rFonts w:eastAsia="黑体" w:hint="eastAsia"/>
                          <w:spacing w:val="90"/>
                        </w:rPr>
                        <w:t>说明书附图</w:t>
                      </w:r>
                    </w:p>
                  </w:txbxContent>
                </v:textbox>
              </v:rect>
            </w:pict>
          </mc:Fallback>
        </mc:AlternateContent>
      </w:r>
      <w:r w:rsidR="006E1719">
        <w:rPr>
          <w:noProof/>
          <w:sz w:val="24"/>
          <w:szCs w:val="21"/>
        </w:rPr>
        <mc:AlternateContent>
          <mc:Choice Requires="wps">
            <w:drawing>
              <wp:anchor distT="0" distB="0" distL="114300" distR="114300" simplePos="0" relativeHeight="251656192" behindDoc="0" locked="0" layoutInCell="1" allowOverlap="1" wp14:anchorId="0F9A99E6" wp14:editId="4BE16E0F">
                <wp:simplePos x="0" y="0"/>
                <wp:positionH relativeFrom="column">
                  <wp:posOffset>-1905</wp:posOffset>
                </wp:positionH>
                <wp:positionV relativeFrom="paragraph">
                  <wp:posOffset>0</wp:posOffset>
                </wp:positionV>
                <wp:extent cx="5777865" cy="0"/>
                <wp:effectExtent l="7620" t="9525" r="15240" b="9525"/>
                <wp:wrapNone/>
                <wp:docPr id="1" name="直线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7865"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D932FB8" id="直线 10"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0" to="454.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" strokeweight="1pt"/>
            </w:pict>
          </mc:Fallback>
        </mc:AlternateContent>
      </w:r>
    </w:p>
    <w:p w14:paraId="7EA92EE8" w14:textId="77777777" w:rsidR="0090246C" w:rsidRDefault="00A958A5">
      <w:pPr>
        <w:spacing w:before="60"/>
        <w:jc w:val="center"/>
        <w:rPr>
          <w:sz w:val="24"/>
        </w:rPr>
      </w:pPr>
      <w:r>
        <w:rPr>
          <w:rFonts w:hint="eastAsia"/>
          <w:sz w:val="24"/>
        </w:rPr>
        <w:t>图</w:t>
      </w:r>
      <w:r>
        <w:rPr>
          <w:rFonts w:hint="eastAsia"/>
          <w:sz w:val="24"/>
        </w:rPr>
        <w:t>1</w:t>
      </w:r>
    </w:p>
    <w:p w14:paraId="3E3FDF9A" w14:textId="7CF3CCB5" w:rsidR="00F018CB" w:rsidRDefault="00BF0AAE">
      <w:pPr>
        <w:spacing w:before="60"/>
        <w:jc w:val="center"/>
        <w:rPr>
          <w:sz w:val="24"/>
        </w:rPr>
      </w:pPr>
      <w:r>
        <w:object w:dxaOrig="8469" w:dyaOrig="8113" w14:anchorId="1B03D4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95pt;height:405.5pt" o:ole="">
            <v:imagedata r:id="rId20" o:title=""/>
          </v:shape>
          <o:OLEObject Type="Embed" ProgID="Visio.Drawing.11" ShapeID="_x0000_i1025" DrawAspect="Content" ObjectID="_1801060946" r:id="rId21"/>
        </w:object>
      </w:r>
    </w:p>
    <w:p w14:paraId="76988C24" w14:textId="4E3ABBB5" w:rsidR="0090246C" w:rsidRDefault="00A958A5">
      <w:pPr>
        <w:spacing w:before="60"/>
        <w:jc w:val="center"/>
        <w:rPr>
          <w:sz w:val="24"/>
        </w:rPr>
      </w:pPr>
      <w:r>
        <w:rPr>
          <w:rFonts w:hint="eastAsia"/>
          <w:sz w:val="24"/>
        </w:rPr>
        <w:t>图</w:t>
      </w:r>
      <w:r>
        <w:rPr>
          <w:rFonts w:hint="eastAsia"/>
          <w:sz w:val="24"/>
        </w:rPr>
        <w:t>2</w:t>
      </w:r>
    </w:p>
    <w:p w14:paraId="1F2BAA1D" w14:textId="1D0C3C15" w:rsidR="0090246C" w:rsidRDefault="008D007F">
      <w:pPr>
        <w:spacing w:before="60"/>
        <w:jc w:val="center"/>
        <w:rPr>
          <w:sz w:val="24"/>
        </w:rPr>
      </w:pPr>
      <w:r w:rsidRPr="008D007F">
        <w:rPr>
          <w:noProof/>
          <w:sz w:val="24"/>
        </w:rPr>
        <w:lastRenderedPageBreak/>
        <w:drawing>
          <wp:inline distT="0" distB="0" distL="0" distR="0" wp14:anchorId="7969BE81" wp14:editId="2F2592B9">
            <wp:extent cx="5759450" cy="4779645"/>
            <wp:effectExtent l="0" t="0" r="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4779645"/>
                    </a:xfrm>
                    <a:prstGeom prst="rect">
                      <a:avLst/>
                    </a:prstGeom>
                  </pic:spPr>
                </pic:pic>
              </a:graphicData>
            </a:graphic>
          </wp:inline>
        </w:drawing>
      </w:r>
    </w:p>
    <w:p w14:paraId="6929DFB1" w14:textId="2B6E8CCF" w:rsidR="0090246C" w:rsidRDefault="00A958A5">
      <w:pPr>
        <w:spacing w:before="60"/>
        <w:jc w:val="center"/>
        <w:rPr>
          <w:sz w:val="24"/>
        </w:rPr>
      </w:pPr>
      <w:r>
        <w:rPr>
          <w:rFonts w:hint="eastAsia"/>
          <w:sz w:val="24"/>
        </w:rPr>
        <w:t>图</w:t>
      </w:r>
      <w:r>
        <w:rPr>
          <w:rFonts w:hint="eastAsia"/>
          <w:sz w:val="24"/>
        </w:rPr>
        <w:t>3</w:t>
      </w:r>
    </w:p>
    <w:p w14:paraId="4B1CBBCA" w14:textId="6C444211" w:rsidR="000A4ED4" w:rsidRDefault="002C724F">
      <w:pPr>
        <w:spacing w:before="60"/>
        <w:jc w:val="center"/>
        <w:rPr>
          <w:sz w:val="24"/>
        </w:rPr>
      </w:pPr>
      <w:r w:rsidRPr="002C724F">
        <w:rPr>
          <w:noProof/>
          <w:sz w:val="24"/>
        </w:rPr>
        <w:drawing>
          <wp:inline distT="0" distB="0" distL="0" distR="0" wp14:anchorId="11A76590" wp14:editId="35A1A53A">
            <wp:extent cx="5759450" cy="250063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BEBA8EAE-BF5A-486C-A8C5-ECC9F3942E4B}">
                          <a14:imgProps xmlns:a14="http://schemas.microsoft.com/office/drawing/2010/main">
                            <a14:imgLayer r:embed="rId24">
                              <a14:imgEffect>
                                <a14:saturation sat="0"/>
                              </a14:imgEffect>
                            </a14:imgLayer>
                          </a14:imgProps>
                        </a:ext>
                      </a:extLst>
                    </a:blip>
                    <a:stretch>
                      <a:fillRect/>
                    </a:stretch>
                  </pic:blipFill>
                  <pic:spPr>
                    <a:xfrm>
                      <a:off x="0" y="0"/>
                      <a:ext cx="5759450" cy="2500630"/>
                    </a:xfrm>
                    <a:prstGeom prst="rect">
                      <a:avLst/>
                    </a:prstGeom>
                  </pic:spPr>
                </pic:pic>
              </a:graphicData>
            </a:graphic>
          </wp:inline>
        </w:drawing>
      </w:r>
    </w:p>
    <w:p w14:paraId="577E8BDE" w14:textId="4F93A04D" w:rsidR="000A4ED4" w:rsidRDefault="000A4ED4">
      <w:pPr>
        <w:spacing w:before="60"/>
        <w:jc w:val="center"/>
        <w:rPr>
          <w:sz w:val="24"/>
        </w:rPr>
      </w:pPr>
      <w:r>
        <w:rPr>
          <w:rFonts w:hint="eastAsia"/>
          <w:sz w:val="24"/>
        </w:rPr>
        <w:t>图</w:t>
      </w:r>
      <w:r>
        <w:rPr>
          <w:rFonts w:hint="eastAsia"/>
          <w:sz w:val="24"/>
        </w:rPr>
        <w:t>4</w:t>
      </w:r>
    </w:p>
    <w:p w14:paraId="6D79927F" w14:textId="64EFD075" w:rsidR="006469B5" w:rsidRDefault="00A76F31">
      <w:pPr>
        <w:spacing w:before="60"/>
        <w:jc w:val="center"/>
        <w:rPr>
          <w:sz w:val="24"/>
        </w:rPr>
      </w:pPr>
      <w:r w:rsidRPr="00A76F31">
        <w:rPr>
          <w:noProof/>
          <w:sz w:val="24"/>
        </w:rPr>
        <w:lastRenderedPageBreak/>
        <w:drawing>
          <wp:inline distT="0" distB="0" distL="0" distR="0" wp14:anchorId="5F1D00CD" wp14:editId="5BE4C08F">
            <wp:extent cx="5759450" cy="187261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BEBA8EAE-BF5A-486C-A8C5-ECC9F3942E4B}">
                          <a14:imgProps xmlns:a14="http://schemas.microsoft.com/office/drawing/2010/main">
                            <a14:imgLayer r:embed="rId26">
                              <a14:imgEffect>
                                <a14:saturation sat="0"/>
                              </a14:imgEffect>
                            </a14:imgLayer>
                          </a14:imgProps>
                        </a:ext>
                      </a:extLst>
                    </a:blip>
                    <a:stretch>
                      <a:fillRect/>
                    </a:stretch>
                  </pic:blipFill>
                  <pic:spPr>
                    <a:xfrm>
                      <a:off x="0" y="0"/>
                      <a:ext cx="5759450" cy="1872615"/>
                    </a:xfrm>
                    <a:prstGeom prst="rect">
                      <a:avLst/>
                    </a:prstGeom>
                  </pic:spPr>
                </pic:pic>
              </a:graphicData>
            </a:graphic>
          </wp:inline>
        </w:drawing>
      </w:r>
    </w:p>
    <w:p w14:paraId="725B331C" w14:textId="72B1EC84" w:rsidR="006469B5" w:rsidRDefault="006469B5">
      <w:pPr>
        <w:spacing w:before="60"/>
        <w:jc w:val="center"/>
        <w:rPr>
          <w:sz w:val="24"/>
        </w:rPr>
      </w:pPr>
      <w:r>
        <w:rPr>
          <w:rFonts w:hint="eastAsia"/>
          <w:sz w:val="24"/>
        </w:rPr>
        <w:t>图</w:t>
      </w:r>
      <w:r>
        <w:rPr>
          <w:rFonts w:hint="eastAsia"/>
          <w:sz w:val="24"/>
        </w:rPr>
        <w:t>5</w:t>
      </w:r>
    </w:p>
    <w:p w14:paraId="04EDF984" w14:textId="4AC3C723" w:rsidR="00F67DE2" w:rsidRDefault="000D0B83">
      <w:pPr>
        <w:spacing w:before="60"/>
        <w:jc w:val="center"/>
        <w:rPr>
          <w:sz w:val="24"/>
        </w:rPr>
      </w:pPr>
      <w:r w:rsidRPr="000D0B83">
        <w:rPr>
          <w:noProof/>
          <w:sz w:val="24"/>
        </w:rPr>
        <w:drawing>
          <wp:inline distT="0" distB="0" distL="0" distR="0" wp14:anchorId="53BB5744" wp14:editId="3B568EA1">
            <wp:extent cx="5759450" cy="1444625"/>
            <wp:effectExtent l="0" t="0" r="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BEBA8EAE-BF5A-486C-A8C5-ECC9F3942E4B}">
                          <a14:imgProps xmlns:a14="http://schemas.microsoft.com/office/drawing/2010/main">
                            <a14:imgLayer r:embed="rId28">
                              <a14:imgEffect>
                                <a14:saturation sat="0"/>
                              </a14:imgEffect>
                            </a14:imgLayer>
                          </a14:imgProps>
                        </a:ext>
                      </a:extLst>
                    </a:blip>
                    <a:stretch>
                      <a:fillRect/>
                    </a:stretch>
                  </pic:blipFill>
                  <pic:spPr>
                    <a:xfrm>
                      <a:off x="0" y="0"/>
                      <a:ext cx="5759450" cy="1444625"/>
                    </a:xfrm>
                    <a:prstGeom prst="rect">
                      <a:avLst/>
                    </a:prstGeom>
                  </pic:spPr>
                </pic:pic>
              </a:graphicData>
            </a:graphic>
          </wp:inline>
        </w:drawing>
      </w:r>
    </w:p>
    <w:p w14:paraId="6307EEA1" w14:textId="2C56C881" w:rsidR="00F67DE2" w:rsidRDefault="00F67DE2">
      <w:pPr>
        <w:spacing w:before="60"/>
        <w:jc w:val="center"/>
        <w:rPr>
          <w:sz w:val="24"/>
        </w:rPr>
      </w:pPr>
      <w:r>
        <w:rPr>
          <w:rFonts w:hint="eastAsia"/>
          <w:sz w:val="24"/>
        </w:rPr>
        <w:t>图</w:t>
      </w:r>
      <w:r w:rsidR="00921F3C">
        <w:rPr>
          <w:sz w:val="24"/>
        </w:rPr>
        <w:t>6</w:t>
      </w:r>
    </w:p>
    <w:sectPr w:rsidR="00F67DE2">
      <w:headerReference w:type="default" r:id="rId29"/>
      <w:footerReference w:type="default" r:id="rId30"/>
      <w:pgSz w:w="11906" w:h="16838"/>
      <w:pgMar w:top="1418" w:right="1418" w:bottom="851" w:left="1418" w:header="851" w:footer="284" w:gutter="0"/>
      <w:pgNumType w:start="1"/>
      <w:cols w:space="720"/>
      <w:docGrid w:type="linesAndChars" w:linePitch="455"/>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FD8770A" w16cex:dateUtc="2025-02-14T07:19:00Z"/>
  <w16cex:commentExtensible w16cex:durableId="6C4B0DEB" w16cex:dateUtc="2025-02-14T07:24:00Z"/>
  <w16cex:commentExtensible w16cex:durableId="4AE57115" w16cex:dateUtc="2025-02-14T07:27:00Z"/>
  <w16cex:commentExtensible w16cex:durableId="25F0C079" w16cex:dateUtc="2025-02-14T0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1ABB117" w16cid:durableId="41ABB117"/>
  <w16cid:commentId w16cid:paraId="2C455EA3" w16cid:durableId="7FD8770A"/>
  <w16cid:commentId w16cid:paraId="037D2B08" w16cid:durableId="037D2B08"/>
  <w16cid:commentId w16cid:paraId="2D7AC1A8" w16cid:durableId="6C4B0DEB"/>
  <w16cid:commentId w16cid:paraId="00C0B7DD" w16cid:durableId="00C0B7DD"/>
  <w16cid:commentId w16cid:paraId="7A44068A" w16cid:durableId="4AE57115"/>
  <w16cid:commentId w16cid:paraId="36686B27" w16cid:durableId="36686B27"/>
  <w16cid:commentId w16cid:paraId="62AFD7D0" w16cid:durableId="25F0C07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C1AA6F" w14:textId="77777777" w:rsidR="003609CF" w:rsidRDefault="003609CF">
      <w:r>
        <w:separator/>
      </w:r>
    </w:p>
  </w:endnote>
  <w:endnote w:type="continuationSeparator" w:id="0">
    <w:p w14:paraId="5A3B8E11" w14:textId="77777777" w:rsidR="003609CF" w:rsidRDefault="00360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F3423" w14:textId="77777777" w:rsidR="0090246C" w:rsidRDefault="00A958A5">
    <w:pPr>
      <w:pStyle w:val="a6"/>
      <w:framePr w:wrap="around" w:vAnchor="text" w:hAnchor="margin" w:xAlign="center" w:y="1"/>
      <w:rPr>
        <w:rStyle w:val="a4"/>
      </w:rPr>
    </w:pPr>
    <w:r>
      <w:fldChar w:fldCharType="begin"/>
    </w:r>
    <w:r>
      <w:rPr>
        <w:rStyle w:val="a4"/>
      </w:rPr>
      <w:instrText xml:space="preserve">PAGE  </w:instrText>
    </w:r>
    <w:r>
      <w:fldChar w:fldCharType="end"/>
    </w:r>
  </w:p>
  <w:p w14:paraId="30BFF9A2" w14:textId="77777777" w:rsidR="0090246C" w:rsidRDefault="0090246C">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E8CA1" w14:textId="135CC07E" w:rsidR="0090246C" w:rsidRDefault="00A958A5">
    <w:pPr>
      <w:pStyle w:val="a6"/>
      <w:framePr w:wrap="around" w:vAnchor="text" w:hAnchor="margin" w:xAlign="center" w:y="1"/>
      <w:rPr>
        <w:rStyle w:val="a4"/>
      </w:rPr>
    </w:pPr>
    <w:r>
      <w:fldChar w:fldCharType="begin"/>
    </w:r>
    <w:r>
      <w:rPr>
        <w:rStyle w:val="a4"/>
      </w:rPr>
      <w:instrText xml:space="preserve">PAGE  </w:instrText>
    </w:r>
    <w:r>
      <w:fldChar w:fldCharType="separate"/>
    </w:r>
    <w:r w:rsidR="00157B1F">
      <w:rPr>
        <w:rStyle w:val="a4"/>
        <w:noProof/>
      </w:rPr>
      <w:t>1</w:t>
    </w:r>
    <w:r>
      <w:fldChar w:fldCharType="end"/>
    </w:r>
  </w:p>
  <w:p w14:paraId="17A5E278" w14:textId="77777777" w:rsidR="0090246C" w:rsidRDefault="0090246C">
    <w:pPr>
      <w:pStyle w:val="a6"/>
      <w:spacing w:line="200" w:lineRule="exact"/>
      <w:jc w:val="both"/>
      <w:rPr>
        <w:rFonts w:ascii="黑体" w:eastAsia="黑体"/>
      </w:rPr>
    </w:pPr>
  </w:p>
  <w:p w14:paraId="51EDD13C" w14:textId="77777777" w:rsidR="0090246C" w:rsidRDefault="0090246C">
    <w:pPr>
      <w:pStyle w:val="a6"/>
      <w:spacing w:line="200" w:lineRule="exact"/>
      <w:jc w:val="both"/>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17679D" w14:textId="77777777" w:rsidR="0090246C" w:rsidRDefault="00A958A5">
    <w:pPr>
      <w:pStyle w:val="a6"/>
      <w:framePr w:wrap="around" w:vAnchor="text" w:hAnchor="margin" w:xAlign="center" w:y="1"/>
      <w:rPr>
        <w:rStyle w:val="a4"/>
      </w:rPr>
    </w:pPr>
    <w:r>
      <w:fldChar w:fldCharType="begin"/>
    </w:r>
    <w:r>
      <w:rPr>
        <w:rStyle w:val="a4"/>
      </w:rPr>
      <w:instrText xml:space="preserve">PAGE  </w:instrText>
    </w:r>
    <w:r>
      <w:fldChar w:fldCharType="end"/>
    </w:r>
  </w:p>
  <w:p w14:paraId="65EECF78" w14:textId="77777777" w:rsidR="0090246C" w:rsidRDefault="0090246C">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ADA80" w14:textId="0E47131D" w:rsidR="0090246C" w:rsidRDefault="00A958A5">
    <w:pPr>
      <w:pStyle w:val="a6"/>
      <w:framePr w:wrap="around" w:vAnchor="text" w:hAnchor="margin" w:xAlign="center" w:y="1"/>
      <w:rPr>
        <w:rStyle w:val="a4"/>
      </w:rPr>
    </w:pPr>
    <w:r>
      <w:fldChar w:fldCharType="begin"/>
    </w:r>
    <w:r>
      <w:rPr>
        <w:rStyle w:val="a4"/>
      </w:rPr>
      <w:instrText xml:space="preserve">PAGE  </w:instrText>
    </w:r>
    <w:r>
      <w:fldChar w:fldCharType="separate"/>
    </w:r>
    <w:r w:rsidR="00E5349B">
      <w:rPr>
        <w:rStyle w:val="a4"/>
        <w:noProof/>
      </w:rPr>
      <w:t>1</w:t>
    </w:r>
    <w:r>
      <w:fldChar w:fldCharType="end"/>
    </w:r>
  </w:p>
  <w:p w14:paraId="0B0D40B6" w14:textId="77777777" w:rsidR="0090246C" w:rsidRDefault="0090246C">
    <w:pPr>
      <w:pStyle w:val="a6"/>
      <w:spacing w:line="200" w:lineRule="exact"/>
      <w:jc w:val="both"/>
      <w:rPr>
        <w:rFonts w:ascii="黑体" w:eastAsia="黑体"/>
      </w:rPr>
    </w:pPr>
  </w:p>
  <w:p w14:paraId="1678424A" w14:textId="77777777" w:rsidR="0090246C" w:rsidRDefault="0090246C">
    <w:pPr>
      <w:pStyle w:val="a6"/>
      <w:spacing w:line="200" w:lineRule="exact"/>
      <w:jc w:val="both"/>
      <w:rPr>
        <w:rFonts w:ascii="黑体" w:eastAsia="黑体"/>
      </w:rPr>
    </w:pPr>
  </w:p>
  <w:p w14:paraId="1E93BEE4" w14:textId="77777777" w:rsidR="0090246C" w:rsidRDefault="0090246C">
    <w:pPr>
      <w:pStyle w:val="a6"/>
      <w:spacing w:line="200" w:lineRule="exact"/>
      <w:jc w:val="both"/>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B37E0" w14:textId="77777777" w:rsidR="0090246C" w:rsidRDefault="00A958A5">
    <w:pPr>
      <w:pStyle w:val="a6"/>
      <w:framePr w:wrap="around" w:vAnchor="text" w:hAnchor="margin" w:xAlign="center" w:y="1"/>
      <w:rPr>
        <w:rStyle w:val="a4"/>
      </w:rPr>
    </w:pPr>
    <w:r>
      <w:fldChar w:fldCharType="begin"/>
    </w:r>
    <w:r>
      <w:rPr>
        <w:rStyle w:val="a4"/>
      </w:rPr>
      <w:instrText xml:space="preserve">PAGE  </w:instrText>
    </w:r>
    <w:r>
      <w:fldChar w:fldCharType="end"/>
    </w:r>
  </w:p>
  <w:p w14:paraId="5DBB3A01" w14:textId="77777777" w:rsidR="0090246C" w:rsidRDefault="0090246C">
    <w:pPr>
      <w:pStyle w:val="a6"/>
      <w:ind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F6907" w14:textId="02860E26" w:rsidR="0090246C" w:rsidRDefault="00A958A5">
    <w:pPr>
      <w:pStyle w:val="a6"/>
      <w:framePr w:wrap="around" w:vAnchor="text" w:hAnchor="margin" w:xAlign="center" w:y="1"/>
      <w:rPr>
        <w:rStyle w:val="a4"/>
      </w:rPr>
    </w:pPr>
    <w:r>
      <w:fldChar w:fldCharType="begin"/>
    </w:r>
    <w:r>
      <w:rPr>
        <w:rStyle w:val="a4"/>
      </w:rPr>
      <w:instrText xml:space="preserve">PAGE  </w:instrText>
    </w:r>
    <w:r>
      <w:fldChar w:fldCharType="separate"/>
    </w:r>
    <w:r w:rsidR="00E5349B">
      <w:rPr>
        <w:rStyle w:val="a4"/>
        <w:noProof/>
      </w:rPr>
      <w:t>3</w:t>
    </w:r>
    <w:r>
      <w:fldChar w:fldCharType="end"/>
    </w:r>
  </w:p>
  <w:p w14:paraId="4DDD2741" w14:textId="77777777" w:rsidR="0090246C" w:rsidRDefault="0090246C">
    <w:pPr>
      <w:pStyle w:val="a6"/>
      <w:spacing w:line="200" w:lineRule="exact"/>
      <w:jc w:val="both"/>
      <w:rPr>
        <w:rFonts w:ascii="黑体" w:eastAsia="黑体"/>
      </w:rPr>
    </w:pPr>
  </w:p>
  <w:p w14:paraId="3837D03D" w14:textId="77777777" w:rsidR="0090246C" w:rsidRDefault="0090246C">
    <w:pPr>
      <w:pStyle w:val="a6"/>
      <w:spacing w:line="200" w:lineRule="exact"/>
      <w:jc w:val="both"/>
      <w:rPr>
        <w:rFonts w:ascii="黑体" w:eastAsia="黑体"/>
      </w:rPr>
    </w:pPr>
  </w:p>
  <w:p w14:paraId="503C9604" w14:textId="77777777" w:rsidR="0090246C" w:rsidRDefault="0090246C">
    <w:pPr>
      <w:pStyle w:val="a6"/>
      <w:spacing w:line="200" w:lineRule="exact"/>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A44D2E" w14:textId="14E1775F" w:rsidR="0090246C" w:rsidRDefault="00A958A5">
    <w:pPr>
      <w:pStyle w:val="a6"/>
      <w:framePr w:wrap="around" w:vAnchor="text" w:hAnchor="margin" w:xAlign="center" w:y="1"/>
      <w:rPr>
        <w:rStyle w:val="a4"/>
      </w:rPr>
    </w:pPr>
    <w:r>
      <w:fldChar w:fldCharType="begin"/>
    </w:r>
    <w:r>
      <w:rPr>
        <w:rStyle w:val="a4"/>
      </w:rPr>
      <w:instrText xml:space="preserve">PAGE  </w:instrText>
    </w:r>
    <w:r>
      <w:fldChar w:fldCharType="separate"/>
    </w:r>
    <w:r w:rsidR="00F317ED">
      <w:rPr>
        <w:rStyle w:val="a4"/>
        <w:noProof/>
      </w:rPr>
      <w:t>13</w:t>
    </w:r>
    <w:r>
      <w:fldChar w:fldCharType="end"/>
    </w:r>
  </w:p>
  <w:p w14:paraId="2131874C" w14:textId="77777777" w:rsidR="0090246C" w:rsidRDefault="0090246C">
    <w:pPr>
      <w:pStyle w:val="a6"/>
      <w:spacing w:line="200" w:lineRule="exact"/>
      <w:jc w:val="both"/>
      <w:rPr>
        <w:rFonts w:ascii="黑体" w:eastAsia="黑体"/>
      </w:rPr>
    </w:pPr>
  </w:p>
  <w:p w14:paraId="0420412F" w14:textId="77777777" w:rsidR="0090246C" w:rsidRDefault="0090246C">
    <w:pPr>
      <w:pStyle w:val="a6"/>
      <w:spacing w:line="200" w:lineRule="exact"/>
      <w:jc w:val="both"/>
      <w:rPr>
        <w:rFonts w:ascii="黑体" w:eastAsia="黑体"/>
      </w:rPr>
    </w:pPr>
  </w:p>
  <w:p w14:paraId="647161FE" w14:textId="77777777" w:rsidR="0090246C" w:rsidRDefault="0090246C">
    <w:pPr>
      <w:pStyle w:val="a6"/>
      <w:spacing w:line="200" w:lineRule="exact"/>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E1017D" w14:textId="47AE9CD1" w:rsidR="0090246C" w:rsidRDefault="00A958A5">
    <w:pPr>
      <w:pStyle w:val="a6"/>
      <w:framePr w:wrap="around" w:vAnchor="text" w:hAnchor="margin" w:xAlign="center" w:y="1"/>
      <w:rPr>
        <w:rStyle w:val="a4"/>
      </w:rPr>
    </w:pPr>
    <w:r>
      <w:fldChar w:fldCharType="begin"/>
    </w:r>
    <w:r>
      <w:rPr>
        <w:rStyle w:val="a4"/>
      </w:rPr>
      <w:instrText xml:space="preserve">PAGE  </w:instrText>
    </w:r>
    <w:r>
      <w:fldChar w:fldCharType="separate"/>
    </w:r>
    <w:r w:rsidR="00E5349B">
      <w:rPr>
        <w:rStyle w:val="a4"/>
        <w:noProof/>
      </w:rPr>
      <w:t>3</w:t>
    </w:r>
    <w:r>
      <w:fldChar w:fldCharType="end"/>
    </w:r>
  </w:p>
  <w:p w14:paraId="61030641" w14:textId="77777777" w:rsidR="0090246C" w:rsidRDefault="0090246C">
    <w:pPr>
      <w:pStyle w:val="a6"/>
      <w:spacing w:line="200" w:lineRule="exact"/>
      <w:jc w:val="both"/>
      <w:rPr>
        <w:rFonts w:ascii="黑体" w:eastAsia="黑体"/>
      </w:rPr>
    </w:pPr>
  </w:p>
  <w:p w14:paraId="4C13D064" w14:textId="77777777" w:rsidR="0090246C" w:rsidRDefault="0090246C">
    <w:pPr>
      <w:pStyle w:val="a6"/>
      <w:spacing w:line="200" w:lineRule="exact"/>
      <w:jc w:val="both"/>
      <w:rPr>
        <w:rFonts w:ascii="黑体" w:eastAsia="黑体"/>
      </w:rPr>
    </w:pPr>
  </w:p>
  <w:p w14:paraId="2F2E71EF" w14:textId="77777777" w:rsidR="0090246C" w:rsidRDefault="0090246C">
    <w:pPr>
      <w:pStyle w:val="a6"/>
      <w:spacing w:line="20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368940" w14:textId="77777777" w:rsidR="003609CF" w:rsidRDefault="003609CF">
      <w:r>
        <w:separator/>
      </w:r>
    </w:p>
  </w:footnote>
  <w:footnote w:type="continuationSeparator" w:id="0">
    <w:p w14:paraId="282F65D7" w14:textId="77777777" w:rsidR="003609CF" w:rsidRDefault="003609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84EC3E" w14:textId="77777777" w:rsidR="0090246C" w:rsidRDefault="0090246C">
    <w:pPr>
      <w:pStyle w:val="a9"/>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62CC18" w14:textId="77777777" w:rsidR="0090246C" w:rsidRDefault="0090246C">
    <w:pPr>
      <w:pStyle w:val="a9"/>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617317" w14:textId="77777777" w:rsidR="0090246C" w:rsidRDefault="0090246C">
    <w:pPr>
      <w:pStyle w:val="a9"/>
      <w:pBdr>
        <w:bottom w:val="none" w:sz="0" w:space="0" w:color="auto"/>
      </w:pBdr>
      <w:rPr>
        <w:szCs w:val="28"/>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71A2D" w14:textId="77777777" w:rsidR="0090246C" w:rsidRDefault="0090246C">
    <w:pPr>
      <w:pStyle w:val="a9"/>
      <w:pBdr>
        <w:bottom w:val="none" w:sz="0" w:space="0" w:color="auto"/>
      </w:pBdr>
      <w:rPr>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4C44DB"/>
    <w:multiLevelType w:val="multilevel"/>
    <w:tmpl w:val="750C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en">
    <w15:presenceInfo w15:providerId="None" w15:userId="W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131077" w:nlCheck="1" w:checkStyle="1"/>
  <w:activeWritingStyle w:appName="MSWord" w:lang="en-US"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HorizontalSpacing w:val="3"/>
  <w:drawingGridVerticalSpacing w:val="5"/>
  <w:displayHorizontalDrawingGridEvery w:val="0"/>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C8E"/>
    <w:rsid w:val="00000E6B"/>
    <w:rsid w:val="000033D0"/>
    <w:rsid w:val="0000373C"/>
    <w:rsid w:val="00005017"/>
    <w:rsid w:val="00005CAA"/>
    <w:rsid w:val="00006301"/>
    <w:rsid w:val="000101ED"/>
    <w:rsid w:val="00010635"/>
    <w:rsid w:val="00010E94"/>
    <w:rsid w:val="00012F03"/>
    <w:rsid w:val="00012F19"/>
    <w:rsid w:val="0001455B"/>
    <w:rsid w:val="000147BF"/>
    <w:rsid w:val="00015195"/>
    <w:rsid w:val="00017016"/>
    <w:rsid w:val="000175C2"/>
    <w:rsid w:val="00020A03"/>
    <w:rsid w:val="00020F47"/>
    <w:rsid w:val="00021D83"/>
    <w:rsid w:val="00022143"/>
    <w:rsid w:val="000226CD"/>
    <w:rsid w:val="000230DA"/>
    <w:rsid w:val="000231B6"/>
    <w:rsid w:val="00024F69"/>
    <w:rsid w:val="00025B6F"/>
    <w:rsid w:val="0002686D"/>
    <w:rsid w:val="000271F1"/>
    <w:rsid w:val="00027D14"/>
    <w:rsid w:val="00027ED1"/>
    <w:rsid w:val="00030484"/>
    <w:rsid w:val="000312FE"/>
    <w:rsid w:val="000313F8"/>
    <w:rsid w:val="000325DF"/>
    <w:rsid w:val="00032DB5"/>
    <w:rsid w:val="00032E55"/>
    <w:rsid w:val="000345B0"/>
    <w:rsid w:val="00034AA4"/>
    <w:rsid w:val="00037758"/>
    <w:rsid w:val="00037B2F"/>
    <w:rsid w:val="00037F49"/>
    <w:rsid w:val="00041DC5"/>
    <w:rsid w:val="000420E2"/>
    <w:rsid w:val="0004554C"/>
    <w:rsid w:val="00045822"/>
    <w:rsid w:val="00046264"/>
    <w:rsid w:val="0004657E"/>
    <w:rsid w:val="000476E5"/>
    <w:rsid w:val="0005028A"/>
    <w:rsid w:val="00050BB9"/>
    <w:rsid w:val="000514EA"/>
    <w:rsid w:val="00052049"/>
    <w:rsid w:val="0005226E"/>
    <w:rsid w:val="00052D28"/>
    <w:rsid w:val="00053410"/>
    <w:rsid w:val="0005363B"/>
    <w:rsid w:val="0005593D"/>
    <w:rsid w:val="000572EB"/>
    <w:rsid w:val="000616C5"/>
    <w:rsid w:val="00062690"/>
    <w:rsid w:val="00062C16"/>
    <w:rsid w:val="0006348E"/>
    <w:rsid w:val="0006355D"/>
    <w:rsid w:val="000639F8"/>
    <w:rsid w:val="00064850"/>
    <w:rsid w:val="000656B1"/>
    <w:rsid w:val="00065737"/>
    <w:rsid w:val="0006651B"/>
    <w:rsid w:val="00067609"/>
    <w:rsid w:val="00070752"/>
    <w:rsid w:val="00071E1A"/>
    <w:rsid w:val="000730C0"/>
    <w:rsid w:val="00073CF3"/>
    <w:rsid w:val="00075E8B"/>
    <w:rsid w:val="00076779"/>
    <w:rsid w:val="00080046"/>
    <w:rsid w:val="0008023C"/>
    <w:rsid w:val="000806C4"/>
    <w:rsid w:val="000809BA"/>
    <w:rsid w:val="00080DDC"/>
    <w:rsid w:val="00081A51"/>
    <w:rsid w:val="00081A9D"/>
    <w:rsid w:val="00083502"/>
    <w:rsid w:val="00084ACD"/>
    <w:rsid w:val="0008594C"/>
    <w:rsid w:val="00085E0F"/>
    <w:rsid w:val="0008680E"/>
    <w:rsid w:val="000869C8"/>
    <w:rsid w:val="00086F70"/>
    <w:rsid w:val="00091446"/>
    <w:rsid w:val="00094846"/>
    <w:rsid w:val="000971D0"/>
    <w:rsid w:val="000974E0"/>
    <w:rsid w:val="000A27C3"/>
    <w:rsid w:val="000A356F"/>
    <w:rsid w:val="000A3B29"/>
    <w:rsid w:val="000A4ABE"/>
    <w:rsid w:val="000A4E8A"/>
    <w:rsid w:val="000A4ED4"/>
    <w:rsid w:val="000A51D6"/>
    <w:rsid w:val="000A5EDD"/>
    <w:rsid w:val="000A60BA"/>
    <w:rsid w:val="000A6177"/>
    <w:rsid w:val="000A6700"/>
    <w:rsid w:val="000A7EE9"/>
    <w:rsid w:val="000B0F98"/>
    <w:rsid w:val="000B1F55"/>
    <w:rsid w:val="000B2B84"/>
    <w:rsid w:val="000B3045"/>
    <w:rsid w:val="000B40A6"/>
    <w:rsid w:val="000B445D"/>
    <w:rsid w:val="000B4859"/>
    <w:rsid w:val="000B486D"/>
    <w:rsid w:val="000B5197"/>
    <w:rsid w:val="000B671F"/>
    <w:rsid w:val="000B72D4"/>
    <w:rsid w:val="000B7889"/>
    <w:rsid w:val="000B79EB"/>
    <w:rsid w:val="000B7ACC"/>
    <w:rsid w:val="000C221E"/>
    <w:rsid w:val="000C3C9D"/>
    <w:rsid w:val="000C3CE0"/>
    <w:rsid w:val="000C59E5"/>
    <w:rsid w:val="000C5AE3"/>
    <w:rsid w:val="000C6118"/>
    <w:rsid w:val="000C7846"/>
    <w:rsid w:val="000C78E5"/>
    <w:rsid w:val="000D0B83"/>
    <w:rsid w:val="000D1CAC"/>
    <w:rsid w:val="000D2483"/>
    <w:rsid w:val="000D24E7"/>
    <w:rsid w:val="000D4604"/>
    <w:rsid w:val="000D52E6"/>
    <w:rsid w:val="000D6029"/>
    <w:rsid w:val="000D6BD7"/>
    <w:rsid w:val="000D7314"/>
    <w:rsid w:val="000E1F5B"/>
    <w:rsid w:val="000E2030"/>
    <w:rsid w:val="000E287E"/>
    <w:rsid w:val="000E300D"/>
    <w:rsid w:val="000E3F70"/>
    <w:rsid w:val="000E4320"/>
    <w:rsid w:val="000E556B"/>
    <w:rsid w:val="000E667B"/>
    <w:rsid w:val="000E7AED"/>
    <w:rsid w:val="000E7BAF"/>
    <w:rsid w:val="000F400A"/>
    <w:rsid w:val="000F5968"/>
    <w:rsid w:val="000F6B01"/>
    <w:rsid w:val="000F7EE7"/>
    <w:rsid w:val="00100BCE"/>
    <w:rsid w:val="00100FDB"/>
    <w:rsid w:val="00102304"/>
    <w:rsid w:val="001035D8"/>
    <w:rsid w:val="0010510A"/>
    <w:rsid w:val="0010659A"/>
    <w:rsid w:val="00106C95"/>
    <w:rsid w:val="00110F35"/>
    <w:rsid w:val="00111A09"/>
    <w:rsid w:val="0011252E"/>
    <w:rsid w:val="00114E58"/>
    <w:rsid w:val="00114FE4"/>
    <w:rsid w:val="001150D4"/>
    <w:rsid w:val="001154A2"/>
    <w:rsid w:val="00115B84"/>
    <w:rsid w:val="001162DD"/>
    <w:rsid w:val="001169F3"/>
    <w:rsid w:val="001179BF"/>
    <w:rsid w:val="00120D05"/>
    <w:rsid w:val="00121D76"/>
    <w:rsid w:val="00124060"/>
    <w:rsid w:val="00124118"/>
    <w:rsid w:val="001255A4"/>
    <w:rsid w:val="001257F7"/>
    <w:rsid w:val="00126F94"/>
    <w:rsid w:val="00127231"/>
    <w:rsid w:val="001331CE"/>
    <w:rsid w:val="00134B9E"/>
    <w:rsid w:val="00140AC1"/>
    <w:rsid w:val="00142243"/>
    <w:rsid w:val="00142434"/>
    <w:rsid w:val="00143DB4"/>
    <w:rsid w:val="00143E57"/>
    <w:rsid w:val="00143ED1"/>
    <w:rsid w:val="00144A1D"/>
    <w:rsid w:val="00145B3B"/>
    <w:rsid w:val="001465D5"/>
    <w:rsid w:val="00154388"/>
    <w:rsid w:val="0015443D"/>
    <w:rsid w:val="00154DF1"/>
    <w:rsid w:val="0015512E"/>
    <w:rsid w:val="0015600A"/>
    <w:rsid w:val="00156EA7"/>
    <w:rsid w:val="00156ECF"/>
    <w:rsid w:val="0015759E"/>
    <w:rsid w:val="001576C0"/>
    <w:rsid w:val="00157B1F"/>
    <w:rsid w:val="001618B4"/>
    <w:rsid w:val="001627C5"/>
    <w:rsid w:val="001639C5"/>
    <w:rsid w:val="00164179"/>
    <w:rsid w:val="00164E09"/>
    <w:rsid w:val="00165987"/>
    <w:rsid w:val="001668AC"/>
    <w:rsid w:val="00167D27"/>
    <w:rsid w:val="0017128C"/>
    <w:rsid w:val="001718CA"/>
    <w:rsid w:val="00171C0D"/>
    <w:rsid w:val="001741B2"/>
    <w:rsid w:val="00174B50"/>
    <w:rsid w:val="00175009"/>
    <w:rsid w:val="00175D37"/>
    <w:rsid w:val="00176AF5"/>
    <w:rsid w:val="00177AD9"/>
    <w:rsid w:val="00181473"/>
    <w:rsid w:val="001815AD"/>
    <w:rsid w:val="00182C7B"/>
    <w:rsid w:val="0018318D"/>
    <w:rsid w:val="00185446"/>
    <w:rsid w:val="00186C16"/>
    <w:rsid w:val="00187421"/>
    <w:rsid w:val="00190FEA"/>
    <w:rsid w:val="00192126"/>
    <w:rsid w:val="001925DB"/>
    <w:rsid w:val="0019394F"/>
    <w:rsid w:val="00193B99"/>
    <w:rsid w:val="00193D95"/>
    <w:rsid w:val="00195457"/>
    <w:rsid w:val="00195919"/>
    <w:rsid w:val="00196F0C"/>
    <w:rsid w:val="00197A29"/>
    <w:rsid w:val="001A0826"/>
    <w:rsid w:val="001A0BB3"/>
    <w:rsid w:val="001A1EFB"/>
    <w:rsid w:val="001A2654"/>
    <w:rsid w:val="001A2AE7"/>
    <w:rsid w:val="001A3503"/>
    <w:rsid w:val="001A3D9A"/>
    <w:rsid w:val="001A4532"/>
    <w:rsid w:val="001A4E53"/>
    <w:rsid w:val="001A58C0"/>
    <w:rsid w:val="001A64D3"/>
    <w:rsid w:val="001A7AB5"/>
    <w:rsid w:val="001B07C1"/>
    <w:rsid w:val="001B0DC4"/>
    <w:rsid w:val="001B1E59"/>
    <w:rsid w:val="001B25AC"/>
    <w:rsid w:val="001B3F85"/>
    <w:rsid w:val="001B4EB3"/>
    <w:rsid w:val="001B66AF"/>
    <w:rsid w:val="001B6E38"/>
    <w:rsid w:val="001B7098"/>
    <w:rsid w:val="001B7E3A"/>
    <w:rsid w:val="001C1297"/>
    <w:rsid w:val="001C212C"/>
    <w:rsid w:val="001C42B1"/>
    <w:rsid w:val="001C504F"/>
    <w:rsid w:val="001C611E"/>
    <w:rsid w:val="001C7614"/>
    <w:rsid w:val="001D0089"/>
    <w:rsid w:val="001D1E7D"/>
    <w:rsid w:val="001D2959"/>
    <w:rsid w:val="001D4515"/>
    <w:rsid w:val="001D470B"/>
    <w:rsid w:val="001D5D05"/>
    <w:rsid w:val="001D6341"/>
    <w:rsid w:val="001D6EAE"/>
    <w:rsid w:val="001D7F9B"/>
    <w:rsid w:val="001E03BA"/>
    <w:rsid w:val="001E07CB"/>
    <w:rsid w:val="001E1099"/>
    <w:rsid w:val="001E21F5"/>
    <w:rsid w:val="001E269B"/>
    <w:rsid w:val="001E3C98"/>
    <w:rsid w:val="001E59F4"/>
    <w:rsid w:val="001E6506"/>
    <w:rsid w:val="001E6D0C"/>
    <w:rsid w:val="001E713A"/>
    <w:rsid w:val="001E7946"/>
    <w:rsid w:val="001F2C52"/>
    <w:rsid w:val="001F3665"/>
    <w:rsid w:val="001F6C0A"/>
    <w:rsid w:val="001F6F7C"/>
    <w:rsid w:val="0020112E"/>
    <w:rsid w:val="002011D9"/>
    <w:rsid w:val="00201BAC"/>
    <w:rsid w:val="002022BE"/>
    <w:rsid w:val="00202595"/>
    <w:rsid w:val="00202A3E"/>
    <w:rsid w:val="00202AD2"/>
    <w:rsid w:val="0020372C"/>
    <w:rsid w:val="00205327"/>
    <w:rsid w:val="002074CE"/>
    <w:rsid w:val="00207549"/>
    <w:rsid w:val="002077DD"/>
    <w:rsid w:val="00207954"/>
    <w:rsid w:val="00210E79"/>
    <w:rsid w:val="002110B0"/>
    <w:rsid w:val="00211BB4"/>
    <w:rsid w:val="00211CB8"/>
    <w:rsid w:val="00215765"/>
    <w:rsid w:val="0022057B"/>
    <w:rsid w:val="0022123A"/>
    <w:rsid w:val="00221C25"/>
    <w:rsid w:val="00221C3B"/>
    <w:rsid w:val="00226697"/>
    <w:rsid w:val="00226C15"/>
    <w:rsid w:val="00227CC8"/>
    <w:rsid w:val="002317DC"/>
    <w:rsid w:val="002324E1"/>
    <w:rsid w:val="002324E2"/>
    <w:rsid w:val="0023260E"/>
    <w:rsid w:val="00232948"/>
    <w:rsid w:val="00232B82"/>
    <w:rsid w:val="00233587"/>
    <w:rsid w:val="00234E6E"/>
    <w:rsid w:val="002352A1"/>
    <w:rsid w:val="002404C6"/>
    <w:rsid w:val="00240BC5"/>
    <w:rsid w:val="00240FE7"/>
    <w:rsid w:val="002426B9"/>
    <w:rsid w:val="002435EE"/>
    <w:rsid w:val="002441D7"/>
    <w:rsid w:val="00244AA4"/>
    <w:rsid w:val="00245045"/>
    <w:rsid w:val="00245187"/>
    <w:rsid w:val="0024587D"/>
    <w:rsid w:val="00245A5E"/>
    <w:rsid w:val="0024783A"/>
    <w:rsid w:val="00247952"/>
    <w:rsid w:val="0024798B"/>
    <w:rsid w:val="00247E6A"/>
    <w:rsid w:val="00250999"/>
    <w:rsid w:val="0025106B"/>
    <w:rsid w:val="002515F1"/>
    <w:rsid w:val="00251EBF"/>
    <w:rsid w:val="002525C9"/>
    <w:rsid w:val="00253830"/>
    <w:rsid w:val="00253899"/>
    <w:rsid w:val="002557BF"/>
    <w:rsid w:val="00255C9B"/>
    <w:rsid w:val="0025746C"/>
    <w:rsid w:val="00257A43"/>
    <w:rsid w:val="00257B0A"/>
    <w:rsid w:val="00257D65"/>
    <w:rsid w:val="00260C14"/>
    <w:rsid w:val="00263693"/>
    <w:rsid w:val="00264747"/>
    <w:rsid w:val="00264D57"/>
    <w:rsid w:val="002650A7"/>
    <w:rsid w:val="00266AD5"/>
    <w:rsid w:val="00266CD4"/>
    <w:rsid w:val="002674B8"/>
    <w:rsid w:val="002732B2"/>
    <w:rsid w:val="00273FD7"/>
    <w:rsid w:val="002750CF"/>
    <w:rsid w:val="00275DB0"/>
    <w:rsid w:val="00276A80"/>
    <w:rsid w:val="002774C0"/>
    <w:rsid w:val="002777D7"/>
    <w:rsid w:val="00277C1B"/>
    <w:rsid w:val="002808AC"/>
    <w:rsid w:val="00280D85"/>
    <w:rsid w:val="002830F4"/>
    <w:rsid w:val="00283E1E"/>
    <w:rsid w:val="00284818"/>
    <w:rsid w:val="002861F2"/>
    <w:rsid w:val="002863FA"/>
    <w:rsid w:val="002904D7"/>
    <w:rsid w:val="002906FD"/>
    <w:rsid w:val="002907B6"/>
    <w:rsid w:val="00290E20"/>
    <w:rsid w:val="00290E42"/>
    <w:rsid w:val="00291108"/>
    <w:rsid w:val="00291279"/>
    <w:rsid w:val="00291EFB"/>
    <w:rsid w:val="00292768"/>
    <w:rsid w:val="00294293"/>
    <w:rsid w:val="002945F3"/>
    <w:rsid w:val="00294749"/>
    <w:rsid w:val="00297E90"/>
    <w:rsid w:val="002A1918"/>
    <w:rsid w:val="002A1D84"/>
    <w:rsid w:val="002A405B"/>
    <w:rsid w:val="002A4BD2"/>
    <w:rsid w:val="002B0035"/>
    <w:rsid w:val="002B042C"/>
    <w:rsid w:val="002B07E0"/>
    <w:rsid w:val="002B1098"/>
    <w:rsid w:val="002B1541"/>
    <w:rsid w:val="002B1BBC"/>
    <w:rsid w:val="002B24A6"/>
    <w:rsid w:val="002B2BAE"/>
    <w:rsid w:val="002B2D0B"/>
    <w:rsid w:val="002B3FEF"/>
    <w:rsid w:val="002B4646"/>
    <w:rsid w:val="002B4C69"/>
    <w:rsid w:val="002B5623"/>
    <w:rsid w:val="002B5C9E"/>
    <w:rsid w:val="002B62B5"/>
    <w:rsid w:val="002B7341"/>
    <w:rsid w:val="002C2999"/>
    <w:rsid w:val="002C2DDB"/>
    <w:rsid w:val="002C2E54"/>
    <w:rsid w:val="002C4F89"/>
    <w:rsid w:val="002C6A09"/>
    <w:rsid w:val="002C6F99"/>
    <w:rsid w:val="002C724F"/>
    <w:rsid w:val="002C7C12"/>
    <w:rsid w:val="002C7CB3"/>
    <w:rsid w:val="002D054B"/>
    <w:rsid w:val="002D32DC"/>
    <w:rsid w:val="002D33B5"/>
    <w:rsid w:val="002D3B64"/>
    <w:rsid w:val="002D4159"/>
    <w:rsid w:val="002D44D7"/>
    <w:rsid w:val="002D52E9"/>
    <w:rsid w:val="002E0A5B"/>
    <w:rsid w:val="002E0FE3"/>
    <w:rsid w:val="002E22B4"/>
    <w:rsid w:val="002E2A20"/>
    <w:rsid w:val="002E3A28"/>
    <w:rsid w:val="002E3CB0"/>
    <w:rsid w:val="002E4348"/>
    <w:rsid w:val="002E4BCC"/>
    <w:rsid w:val="002E5609"/>
    <w:rsid w:val="002E6FE5"/>
    <w:rsid w:val="002E7062"/>
    <w:rsid w:val="002E7B28"/>
    <w:rsid w:val="002E7CA7"/>
    <w:rsid w:val="002F031F"/>
    <w:rsid w:val="002F3256"/>
    <w:rsid w:val="002F451C"/>
    <w:rsid w:val="002F4E39"/>
    <w:rsid w:val="002F5077"/>
    <w:rsid w:val="002F5717"/>
    <w:rsid w:val="003009C2"/>
    <w:rsid w:val="00301643"/>
    <w:rsid w:val="00302BDB"/>
    <w:rsid w:val="00303370"/>
    <w:rsid w:val="00303982"/>
    <w:rsid w:val="0030594A"/>
    <w:rsid w:val="00305F56"/>
    <w:rsid w:val="00306F0D"/>
    <w:rsid w:val="00306F9E"/>
    <w:rsid w:val="00310244"/>
    <w:rsid w:val="003130A4"/>
    <w:rsid w:val="00313388"/>
    <w:rsid w:val="003157DE"/>
    <w:rsid w:val="00315B33"/>
    <w:rsid w:val="00317B55"/>
    <w:rsid w:val="00320030"/>
    <w:rsid w:val="00320DD2"/>
    <w:rsid w:val="00322A9C"/>
    <w:rsid w:val="00322B92"/>
    <w:rsid w:val="00323F0F"/>
    <w:rsid w:val="0032470E"/>
    <w:rsid w:val="00324C59"/>
    <w:rsid w:val="0032704C"/>
    <w:rsid w:val="0032793A"/>
    <w:rsid w:val="00330179"/>
    <w:rsid w:val="003304E3"/>
    <w:rsid w:val="00331E20"/>
    <w:rsid w:val="00332AFF"/>
    <w:rsid w:val="0033388F"/>
    <w:rsid w:val="0033585B"/>
    <w:rsid w:val="00337226"/>
    <w:rsid w:val="0033783D"/>
    <w:rsid w:val="00340396"/>
    <w:rsid w:val="003426EC"/>
    <w:rsid w:val="00343887"/>
    <w:rsid w:val="00343CA9"/>
    <w:rsid w:val="00343E50"/>
    <w:rsid w:val="0034573C"/>
    <w:rsid w:val="003464D4"/>
    <w:rsid w:val="00346D0A"/>
    <w:rsid w:val="0034719E"/>
    <w:rsid w:val="003479A0"/>
    <w:rsid w:val="003500B1"/>
    <w:rsid w:val="003508EA"/>
    <w:rsid w:val="0035244B"/>
    <w:rsid w:val="00352F4F"/>
    <w:rsid w:val="00353952"/>
    <w:rsid w:val="00353D7B"/>
    <w:rsid w:val="00354539"/>
    <w:rsid w:val="00354908"/>
    <w:rsid w:val="0035540B"/>
    <w:rsid w:val="00355717"/>
    <w:rsid w:val="00355985"/>
    <w:rsid w:val="003574D8"/>
    <w:rsid w:val="003578EA"/>
    <w:rsid w:val="003609CF"/>
    <w:rsid w:val="00360B73"/>
    <w:rsid w:val="00360D48"/>
    <w:rsid w:val="0036118C"/>
    <w:rsid w:val="0036191C"/>
    <w:rsid w:val="00362725"/>
    <w:rsid w:val="00362B46"/>
    <w:rsid w:val="0036437A"/>
    <w:rsid w:val="003652B9"/>
    <w:rsid w:val="00365D7D"/>
    <w:rsid w:val="00365ECB"/>
    <w:rsid w:val="00365F3D"/>
    <w:rsid w:val="00366936"/>
    <w:rsid w:val="00367B6F"/>
    <w:rsid w:val="003706B0"/>
    <w:rsid w:val="003715DF"/>
    <w:rsid w:val="00371615"/>
    <w:rsid w:val="00371788"/>
    <w:rsid w:val="00374568"/>
    <w:rsid w:val="00374C1A"/>
    <w:rsid w:val="00376E72"/>
    <w:rsid w:val="0037720B"/>
    <w:rsid w:val="003775F2"/>
    <w:rsid w:val="00377979"/>
    <w:rsid w:val="00377C7E"/>
    <w:rsid w:val="003803BD"/>
    <w:rsid w:val="00383313"/>
    <w:rsid w:val="00383440"/>
    <w:rsid w:val="003866B4"/>
    <w:rsid w:val="00386DFD"/>
    <w:rsid w:val="00391C2F"/>
    <w:rsid w:val="00393FA0"/>
    <w:rsid w:val="00394295"/>
    <w:rsid w:val="003953D8"/>
    <w:rsid w:val="00396AEA"/>
    <w:rsid w:val="00397503"/>
    <w:rsid w:val="003A0DCD"/>
    <w:rsid w:val="003A1A39"/>
    <w:rsid w:val="003A1B22"/>
    <w:rsid w:val="003A2927"/>
    <w:rsid w:val="003A2D00"/>
    <w:rsid w:val="003A34FE"/>
    <w:rsid w:val="003A4099"/>
    <w:rsid w:val="003A6104"/>
    <w:rsid w:val="003A677B"/>
    <w:rsid w:val="003A78D3"/>
    <w:rsid w:val="003B0F63"/>
    <w:rsid w:val="003B0FCB"/>
    <w:rsid w:val="003B1007"/>
    <w:rsid w:val="003B109C"/>
    <w:rsid w:val="003B23C1"/>
    <w:rsid w:val="003B245C"/>
    <w:rsid w:val="003B2C8E"/>
    <w:rsid w:val="003B4044"/>
    <w:rsid w:val="003B4821"/>
    <w:rsid w:val="003B5A72"/>
    <w:rsid w:val="003B6083"/>
    <w:rsid w:val="003B62E4"/>
    <w:rsid w:val="003B780A"/>
    <w:rsid w:val="003B794E"/>
    <w:rsid w:val="003C096D"/>
    <w:rsid w:val="003C0CFD"/>
    <w:rsid w:val="003C0F77"/>
    <w:rsid w:val="003C12AA"/>
    <w:rsid w:val="003C2BBD"/>
    <w:rsid w:val="003C3314"/>
    <w:rsid w:val="003C385B"/>
    <w:rsid w:val="003C392F"/>
    <w:rsid w:val="003C3944"/>
    <w:rsid w:val="003C4022"/>
    <w:rsid w:val="003C4742"/>
    <w:rsid w:val="003C4A07"/>
    <w:rsid w:val="003C60FB"/>
    <w:rsid w:val="003C717F"/>
    <w:rsid w:val="003C725B"/>
    <w:rsid w:val="003C7A7D"/>
    <w:rsid w:val="003D06D2"/>
    <w:rsid w:val="003D0CB6"/>
    <w:rsid w:val="003D2565"/>
    <w:rsid w:val="003D2D17"/>
    <w:rsid w:val="003D2D7C"/>
    <w:rsid w:val="003D3533"/>
    <w:rsid w:val="003D4800"/>
    <w:rsid w:val="003D5718"/>
    <w:rsid w:val="003D751D"/>
    <w:rsid w:val="003D7BE3"/>
    <w:rsid w:val="003E02C3"/>
    <w:rsid w:val="003E05B7"/>
    <w:rsid w:val="003E0726"/>
    <w:rsid w:val="003E0CD6"/>
    <w:rsid w:val="003E0DB2"/>
    <w:rsid w:val="003E14A6"/>
    <w:rsid w:val="003E4688"/>
    <w:rsid w:val="003E66C1"/>
    <w:rsid w:val="003E6944"/>
    <w:rsid w:val="003E6FB8"/>
    <w:rsid w:val="003E7285"/>
    <w:rsid w:val="003F09A4"/>
    <w:rsid w:val="003F0E63"/>
    <w:rsid w:val="003F0F63"/>
    <w:rsid w:val="003F1F0B"/>
    <w:rsid w:val="003F2742"/>
    <w:rsid w:val="003F4BD4"/>
    <w:rsid w:val="003F4C2A"/>
    <w:rsid w:val="003F676F"/>
    <w:rsid w:val="003F7EA1"/>
    <w:rsid w:val="0040215F"/>
    <w:rsid w:val="00402A58"/>
    <w:rsid w:val="004037C5"/>
    <w:rsid w:val="00405C77"/>
    <w:rsid w:val="00407F10"/>
    <w:rsid w:val="00410DA4"/>
    <w:rsid w:val="00410DF0"/>
    <w:rsid w:val="0041149C"/>
    <w:rsid w:val="00411BDA"/>
    <w:rsid w:val="004122D0"/>
    <w:rsid w:val="00412D91"/>
    <w:rsid w:val="004132F1"/>
    <w:rsid w:val="004137EB"/>
    <w:rsid w:val="00414DBE"/>
    <w:rsid w:val="004152CC"/>
    <w:rsid w:val="00416CE1"/>
    <w:rsid w:val="004179B6"/>
    <w:rsid w:val="00421607"/>
    <w:rsid w:val="00421910"/>
    <w:rsid w:val="004229F3"/>
    <w:rsid w:val="00422B2B"/>
    <w:rsid w:val="00424EFC"/>
    <w:rsid w:val="00425622"/>
    <w:rsid w:val="004269E2"/>
    <w:rsid w:val="004272E2"/>
    <w:rsid w:val="0042736C"/>
    <w:rsid w:val="00427E6F"/>
    <w:rsid w:val="00431AC9"/>
    <w:rsid w:val="00431E73"/>
    <w:rsid w:val="0043254D"/>
    <w:rsid w:val="00432B98"/>
    <w:rsid w:val="00432D64"/>
    <w:rsid w:val="00433731"/>
    <w:rsid w:val="004344BA"/>
    <w:rsid w:val="0043728B"/>
    <w:rsid w:val="00437713"/>
    <w:rsid w:val="00441632"/>
    <w:rsid w:val="00441A5D"/>
    <w:rsid w:val="004428AE"/>
    <w:rsid w:val="00444172"/>
    <w:rsid w:val="00444B98"/>
    <w:rsid w:val="00445622"/>
    <w:rsid w:val="00446564"/>
    <w:rsid w:val="00446F0D"/>
    <w:rsid w:val="004512FD"/>
    <w:rsid w:val="004514DE"/>
    <w:rsid w:val="0045160D"/>
    <w:rsid w:val="004519AF"/>
    <w:rsid w:val="00451AD9"/>
    <w:rsid w:val="004523FA"/>
    <w:rsid w:val="00452E86"/>
    <w:rsid w:val="004544E0"/>
    <w:rsid w:val="00454607"/>
    <w:rsid w:val="00454F43"/>
    <w:rsid w:val="00460799"/>
    <w:rsid w:val="0046274E"/>
    <w:rsid w:val="00464190"/>
    <w:rsid w:val="00464E52"/>
    <w:rsid w:val="004653F0"/>
    <w:rsid w:val="00465639"/>
    <w:rsid w:val="00465D9B"/>
    <w:rsid w:val="0047000D"/>
    <w:rsid w:val="00472D92"/>
    <w:rsid w:val="004760DF"/>
    <w:rsid w:val="0047721A"/>
    <w:rsid w:val="004809E7"/>
    <w:rsid w:val="00482B15"/>
    <w:rsid w:val="00482E1F"/>
    <w:rsid w:val="00482FD5"/>
    <w:rsid w:val="00484FDB"/>
    <w:rsid w:val="00485310"/>
    <w:rsid w:val="00485941"/>
    <w:rsid w:val="00485E74"/>
    <w:rsid w:val="00486836"/>
    <w:rsid w:val="004878BE"/>
    <w:rsid w:val="004918ED"/>
    <w:rsid w:val="00491C44"/>
    <w:rsid w:val="004948EF"/>
    <w:rsid w:val="0049633C"/>
    <w:rsid w:val="0049643D"/>
    <w:rsid w:val="00497146"/>
    <w:rsid w:val="004A1B9A"/>
    <w:rsid w:val="004A1F93"/>
    <w:rsid w:val="004A2564"/>
    <w:rsid w:val="004A47CA"/>
    <w:rsid w:val="004A4B1E"/>
    <w:rsid w:val="004A4EA5"/>
    <w:rsid w:val="004A5879"/>
    <w:rsid w:val="004A5B6D"/>
    <w:rsid w:val="004A7301"/>
    <w:rsid w:val="004A7FDC"/>
    <w:rsid w:val="004B1460"/>
    <w:rsid w:val="004B15AE"/>
    <w:rsid w:val="004B1645"/>
    <w:rsid w:val="004B1CD4"/>
    <w:rsid w:val="004B420D"/>
    <w:rsid w:val="004B4F81"/>
    <w:rsid w:val="004B6F8C"/>
    <w:rsid w:val="004B708E"/>
    <w:rsid w:val="004B7CFE"/>
    <w:rsid w:val="004B7ECC"/>
    <w:rsid w:val="004C28F8"/>
    <w:rsid w:val="004C2AB7"/>
    <w:rsid w:val="004C504B"/>
    <w:rsid w:val="004C5207"/>
    <w:rsid w:val="004C520D"/>
    <w:rsid w:val="004C5734"/>
    <w:rsid w:val="004C5970"/>
    <w:rsid w:val="004C5EA5"/>
    <w:rsid w:val="004C7319"/>
    <w:rsid w:val="004D2D22"/>
    <w:rsid w:val="004D2E1D"/>
    <w:rsid w:val="004D39D5"/>
    <w:rsid w:val="004D3CCE"/>
    <w:rsid w:val="004D686F"/>
    <w:rsid w:val="004E1014"/>
    <w:rsid w:val="004E1190"/>
    <w:rsid w:val="004E1C8F"/>
    <w:rsid w:val="004E2159"/>
    <w:rsid w:val="004E30E0"/>
    <w:rsid w:val="004E4874"/>
    <w:rsid w:val="004E4C90"/>
    <w:rsid w:val="004E699B"/>
    <w:rsid w:val="004E7451"/>
    <w:rsid w:val="004F010C"/>
    <w:rsid w:val="004F1C6F"/>
    <w:rsid w:val="004F233C"/>
    <w:rsid w:val="004F3BC0"/>
    <w:rsid w:val="004F3E7B"/>
    <w:rsid w:val="004F5D02"/>
    <w:rsid w:val="004F6440"/>
    <w:rsid w:val="004F653D"/>
    <w:rsid w:val="004F7666"/>
    <w:rsid w:val="00500490"/>
    <w:rsid w:val="005007C0"/>
    <w:rsid w:val="005007CC"/>
    <w:rsid w:val="00502EC2"/>
    <w:rsid w:val="005044D0"/>
    <w:rsid w:val="00505B27"/>
    <w:rsid w:val="0050674C"/>
    <w:rsid w:val="0050682B"/>
    <w:rsid w:val="00506E0D"/>
    <w:rsid w:val="00513E96"/>
    <w:rsid w:val="005141DE"/>
    <w:rsid w:val="0051477F"/>
    <w:rsid w:val="00515677"/>
    <w:rsid w:val="00515788"/>
    <w:rsid w:val="00515E6B"/>
    <w:rsid w:val="00516CED"/>
    <w:rsid w:val="00520FDD"/>
    <w:rsid w:val="005225FE"/>
    <w:rsid w:val="00524D87"/>
    <w:rsid w:val="00525B25"/>
    <w:rsid w:val="00525C5F"/>
    <w:rsid w:val="00526ABE"/>
    <w:rsid w:val="005275B6"/>
    <w:rsid w:val="0052778F"/>
    <w:rsid w:val="00527907"/>
    <w:rsid w:val="00527DF8"/>
    <w:rsid w:val="005324B5"/>
    <w:rsid w:val="00532BEF"/>
    <w:rsid w:val="00533BCD"/>
    <w:rsid w:val="00533D5F"/>
    <w:rsid w:val="00534014"/>
    <w:rsid w:val="00534404"/>
    <w:rsid w:val="005346EE"/>
    <w:rsid w:val="00535386"/>
    <w:rsid w:val="0053567B"/>
    <w:rsid w:val="00536C4F"/>
    <w:rsid w:val="00536DB5"/>
    <w:rsid w:val="00537A94"/>
    <w:rsid w:val="00537BE1"/>
    <w:rsid w:val="00537ED9"/>
    <w:rsid w:val="00540377"/>
    <w:rsid w:val="00540B2E"/>
    <w:rsid w:val="0054110A"/>
    <w:rsid w:val="005413E0"/>
    <w:rsid w:val="0054303E"/>
    <w:rsid w:val="00544E91"/>
    <w:rsid w:val="00544FC4"/>
    <w:rsid w:val="00545387"/>
    <w:rsid w:val="00545E69"/>
    <w:rsid w:val="005467B1"/>
    <w:rsid w:val="005467BA"/>
    <w:rsid w:val="00546848"/>
    <w:rsid w:val="0054718E"/>
    <w:rsid w:val="00551425"/>
    <w:rsid w:val="00551BD2"/>
    <w:rsid w:val="0055248C"/>
    <w:rsid w:val="00553287"/>
    <w:rsid w:val="005538C1"/>
    <w:rsid w:val="0055634F"/>
    <w:rsid w:val="00556460"/>
    <w:rsid w:val="00557A1D"/>
    <w:rsid w:val="00560576"/>
    <w:rsid w:val="00560FA7"/>
    <w:rsid w:val="00560FF4"/>
    <w:rsid w:val="00562016"/>
    <w:rsid w:val="005623F8"/>
    <w:rsid w:val="0056377D"/>
    <w:rsid w:val="005659E6"/>
    <w:rsid w:val="00566412"/>
    <w:rsid w:val="00566D31"/>
    <w:rsid w:val="00566E77"/>
    <w:rsid w:val="00567AF4"/>
    <w:rsid w:val="00570C2A"/>
    <w:rsid w:val="0057152F"/>
    <w:rsid w:val="00571980"/>
    <w:rsid w:val="00572919"/>
    <w:rsid w:val="00574E95"/>
    <w:rsid w:val="00575363"/>
    <w:rsid w:val="00581B81"/>
    <w:rsid w:val="00581BA4"/>
    <w:rsid w:val="005831EB"/>
    <w:rsid w:val="00583AEA"/>
    <w:rsid w:val="00584498"/>
    <w:rsid w:val="005854DD"/>
    <w:rsid w:val="00585D1B"/>
    <w:rsid w:val="00586412"/>
    <w:rsid w:val="00590123"/>
    <w:rsid w:val="00590C99"/>
    <w:rsid w:val="00592420"/>
    <w:rsid w:val="00592835"/>
    <w:rsid w:val="0059328E"/>
    <w:rsid w:val="00594D0E"/>
    <w:rsid w:val="00595E33"/>
    <w:rsid w:val="0059614B"/>
    <w:rsid w:val="005966EF"/>
    <w:rsid w:val="00597157"/>
    <w:rsid w:val="005978FA"/>
    <w:rsid w:val="005A087C"/>
    <w:rsid w:val="005A1768"/>
    <w:rsid w:val="005A1B97"/>
    <w:rsid w:val="005A35A4"/>
    <w:rsid w:val="005A36C4"/>
    <w:rsid w:val="005A56AF"/>
    <w:rsid w:val="005A6D23"/>
    <w:rsid w:val="005A7DCE"/>
    <w:rsid w:val="005B016E"/>
    <w:rsid w:val="005B2091"/>
    <w:rsid w:val="005B2251"/>
    <w:rsid w:val="005B30C7"/>
    <w:rsid w:val="005B493E"/>
    <w:rsid w:val="005B5773"/>
    <w:rsid w:val="005B59FB"/>
    <w:rsid w:val="005B5B0B"/>
    <w:rsid w:val="005B6231"/>
    <w:rsid w:val="005B7E70"/>
    <w:rsid w:val="005C0914"/>
    <w:rsid w:val="005C0B2A"/>
    <w:rsid w:val="005C0FE6"/>
    <w:rsid w:val="005C2019"/>
    <w:rsid w:val="005C22BD"/>
    <w:rsid w:val="005C2713"/>
    <w:rsid w:val="005C2DA6"/>
    <w:rsid w:val="005C304D"/>
    <w:rsid w:val="005C33AC"/>
    <w:rsid w:val="005C4486"/>
    <w:rsid w:val="005C7CFB"/>
    <w:rsid w:val="005D35F8"/>
    <w:rsid w:val="005D46F6"/>
    <w:rsid w:val="005D49F6"/>
    <w:rsid w:val="005D6621"/>
    <w:rsid w:val="005D69DA"/>
    <w:rsid w:val="005D6BDC"/>
    <w:rsid w:val="005D7227"/>
    <w:rsid w:val="005D7268"/>
    <w:rsid w:val="005D7C24"/>
    <w:rsid w:val="005E1721"/>
    <w:rsid w:val="005E1CA5"/>
    <w:rsid w:val="005E3719"/>
    <w:rsid w:val="005E41EC"/>
    <w:rsid w:val="005E47F2"/>
    <w:rsid w:val="005E4991"/>
    <w:rsid w:val="005E51CA"/>
    <w:rsid w:val="005E6665"/>
    <w:rsid w:val="005E6B58"/>
    <w:rsid w:val="005E7D3B"/>
    <w:rsid w:val="005F0613"/>
    <w:rsid w:val="005F0B6A"/>
    <w:rsid w:val="005F488E"/>
    <w:rsid w:val="005F49BF"/>
    <w:rsid w:val="005F7135"/>
    <w:rsid w:val="00600B03"/>
    <w:rsid w:val="00601850"/>
    <w:rsid w:val="006033D5"/>
    <w:rsid w:val="00603A80"/>
    <w:rsid w:val="00605838"/>
    <w:rsid w:val="00605976"/>
    <w:rsid w:val="006079EC"/>
    <w:rsid w:val="00610C1E"/>
    <w:rsid w:val="00610CD8"/>
    <w:rsid w:val="00612D48"/>
    <w:rsid w:val="00613E3F"/>
    <w:rsid w:val="00617295"/>
    <w:rsid w:val="00617F52"/>
    <w:rsid w:val="00620678"/>
    <w:rsid w:val="00621751"/>
    <w:rsid w:val="0062250E"/>
    <w:rsid w:val="00624482"/>
    <w:rsid w:val="006257BA"/>
    <w:rsid w:val="00626EB8"/>
    <w:rsid w:val="00630FD0"/>
    <w:rsid w:val="0063156A"/>
    <w:rsid w:val="0063297D"/>
    <w:rsid w:val="00635B57"/>
    <w:rsid w:val="00635C2C"/>
    <w:rsid w:val="00635C56"/>
    <w:rsid w:val="00636AF1"/>
    <w:rsid w:val="00636D30"/>
    <w:rsid w:val="00640ADF"/>
    <w:rsid w:val="006416E2"/>
    <w:rsid w:val="00642EE6"/>
    <w:rsid w:val="0064350E"/>
    <w:rsid w:val="006443EF"/>
    <w:rsid w:val="00644FC1"/>
    <w:rsid w:val="006469B5"/>
    <w:rsid w:val="00646B5E"/>
    <w:rsid w:val="00646FC6"/>
    <w:rsid w:val="00647359"/>
    <w:rsid w:val="0064758A"/>
    <w:rsid w:val="00651886"/>
    <w:rsid w:val="00652102"/>
    <w:rsid w:val="0065222C"/>
    <w:rsid w:val="00652426"/>
    <w:rsid w:val="00653DED"/>
    <w:rsid w:val="0065407C"/>
    <w:rsid w:val="0065546F"/>
    <w:rsid w:val="006556AE"/>
    <w:rsid w:val="00655787"/>
    <w:rsid w:val="00657063"/>
    <w:rsid w:val="00657AB2"/>
    <w:rsid w:val="00657B58"/>
    <w:rsid w:val="006617AE"/>
    <w:rsid w:val="00661F0D"/>
    <w:rsid w:val="0066336E"/>
    <w:rsid w:val="00663FA7"/>
    <w:rsid w:val="00665304"/>
    <w:rsid w:val="00666146"/>
    <w:rsid w:val="00670DBC"/>
    <w:rsid w:val="00672EC5"/>
    <w:rsid w:val="00674420"/>
    <w:rsid w:val="006747B4"/>
    <w:rsid w:val="00674930"/>
    <w:rsid w:val="006754D6"/>
    <w:rsid w:val="00676017"/>
    <w:rsid w:val="006765CE"/>
    <w:rsid w:val="006779D4"/>
    <w:rsid w:val="00680063"/>
    <w:rsid w:val="00680F38"/>
    <w:rsid w:val="006838F4"/>
    <w:rsid w:val="006839A6"/>
    <w:rsid w:val="00685411"/>
    <w:rsid w:val="00686055"/>
    <w:rsid w:val="00687C06"/>
    <w:rsid w:val="00690CD4"/>
    <w:rsid w:val="00691AF5"/>
    <w:rsid w:val="00694681"/>
    <w:rsid w:val="00695561"/>
    <w:rsid w:val="00697240"/>
    <w:rsid w:val="006A16CF"/>
    <w:rsid w:val="006A25E9"/>
    <w:rsid w:val="006A2E45"/>
    <w:rsid w:val="006A57C2"/>
    <w:rsid w:val="006A651A"/>
    <w:rsid w:val="006A6CC1"/>
    <w:rsid w:val="006A7C73"/>
    <w:rsid w:val="006B00B3"/>
    <w:rsid w:val="006B0A8C"/>
    <w:rsid w:val="006B2054"/>
    <w:rsid w:val="006B3015"/>
    <w:rsid w:val="006B37E7"/>
    <w:rsid w:val="006B39E9"/>
    <w:rsid w:val="006B4D6E"/>
    <w:rsid w:val="006B56A6"/>
    <w:rsid w:val="006B6327"/>
    <w:rsid w:val="006B6629"/>
    <w:rsid w:val="006B6A03"/>
    <w:rsid w:val="006B6BE4"/>
    <w:rsid w:val="006C00CD"/>
    <w:rsid w:val="006C0966"/>
    <w:rsid w:val="006C231E"/>
    <w:rsid w:val="006C2BD3"/>
    <w:rsid w:val="006C2DE3"/>
    <w:rsid w:val="006C36C2"/>
    <w:rsid w:val="006C3CD6"/>
    <w:rsid w:val="006C4620"/>
    <w:rsid w:val="006C5014"/>
    <w:rsid w:val="006C53F1"/>
    <w:rsid w:val="006C5B1C"/>
    <w:rsid w:val="006C7211"/>
    <w:rsid w:val="006C7842"/>
    <w:rsid w:val="006D0A56"/>
    <w:rsid w:val="006D0CB4"/>
    <w:rsid w:val="006D1181"/>
    <w:rsid w:val="006D1F87"/>
    <w:rsid w:val="006D1FE3"/>
    <w:rsid w:val="006D2149"/>
    <w:rsid w:val="006D2AA0"/>
    <w:rsid w:val="006D3017"/>
    <w:rsid w:val="006D3960"/>
    <w:rsid w:val="006D3E18"/>
    <w:rsid w:val="006D44C8"/>
    <w:rsid w:val="006D6EF3"/>
    <w:rsid w:val="006D7BBD"/>
    <w:rsid w:val="006E01CB"/>
    <w:rsid w:val="006E1566"/>
    <w:rsid w:val="006E1719"/>
    <w:rsid w:val="006E2716"/>
    <w:rsid w:val="006E27DA"/>
    <w:rsid w:val="006E3918"/>
    <w:rsid w:val="006E7EE0"/>
    <w:rsid w:val="006F09ED"/>
    <w:rsid w:val="006F0C8F"/>
    <w:rsid w:val="006F12F5"/>
    <w:rsid w:val="006F142F"/>
    <w:rsid w:val="006F17F8"/>
    <w:rsid w:val="006F1814"/>
    <w:rsid w:val="006F1E7A"/>
    <w:rsid w:val="006F34BE"/>
    <w:rsid w:val="006F368D"/>
    <w:rsid w:val="006F3F21"/>
    <w:rsid w:val="006F4348"/>
    <w:rsid w:val="006F4D78"/>
    <w:rsid w:val="006F579F"/>
    <w:rsid w:val="007002E6"/>
    <w:rsid w:val="0070185D"/>
    <w:rsid w:val="007029F6"/>
    <w:rsid w:val="007055FE"/>
    <w:rsid w:val="00705600"/>
    <w:rsid w:val="00705D74"/>
    <w:rsid w:val="00705EB8"/>
    <w:rsid w:val="0070649B"/>
    <w:rsid w:val="00706802"/>
    <w:rsid w:val="00707513"/>
    <w:rsid w:val="00710CE4"/>
    <w:rsid w:val="007111E4"/>
    <w:rsid w:val="00711366"/>
    <w:rsid w:val="007115FC"/>
    <w:rsid w:val="0071178D"/>
    <w:rsid w:val="00712A53"/>
    <w:rsid w:val="00712C58"/>
    <w:rsid w:val="00715000"/>
    <w:rsid w:val="0071529D"/>
    <w:rsid w:val="00715913"/>
    <w:rsid w:val="0071666A"/>
    <w:rsid w:val="00717487"/>
    <w:rsid w:val="00717980"/>
    <w:rsid w:val="00717CF3"/>
    <w:rsid w:val="007200DE"/>
    <w:rsid w:val="0072354B"/>
    <w:rsid w:val="00724423"/>
    <w:rsid w:val="0072580D"/>
    <w:rsid w:val="00726CB0"/>
    <w:rsid w:val="007273BE"/>
    <w:rsid w:val="00727CF9"/>
    <w:rsid w:val="007314C1"/>
    <w:rsid w:val="00731EF8"/>
    <w:rsid w:val="007320F1"/>
    <w:rsid w:val="007330D3"/>
    <w:rsid w:val="007357FF"/>
    <w:rsid w:val="007358DD"/>
    <w:rsid w:val="00736822"/>
    <w:rsid w:val="00737565"/>
    <w:rsid w:val="00740E85"/>
    <w:rsid w:val="007415A3"/>
    <w:rsid w:val="007434B1"/>
    <w:rsid w:val="00745E5C"/>
    <w:rsid w:val="00746432"/>
    <w:rsid w:val="00746A9C"/>
    <w:rsid w:val="00747B24"/>
    <w:rsid w:val="00747E92"/>
    <w:rsid w:val="0075041C"/>
    <w:rsid w:val="00751753"/>
    <w:rsid w:val="00751D46"/>
    <w:rsid w:val="007529DD"/>
    <w:rsid w:val="00752B08"/>
    <w:rsid w:val="00752BE2"/>
    <w:rsid w:val="00752D90"/>
    <w:rsid w:val="007531FD"/>
    <w:rsid w:val="00754054"/>
    <w:rsid w:val="00756C89"/>
    <w:rsid w:val="00757625"/>
    <w:rsid w:val="007605F0"/>
    <w:rsid w:val="0076185D"/>
    <w:rsid w:val="007626F9"/>
    <w:rsid w:val="00764F95"/>
    <w:rsid w:val="007660FA"/>
    <w:rsid w:val="00766B53"/>
    <w:rsid w:val="00770F39"/>
    <w:rsid w:val="00771EFE"/>
    <w:rsid w:val="007724EC"/>
    <w:rsid w:val="00772EAB"/>
    <w:rsid w:val="00773769"/>
    <w:rsid w:val="00773D24"/>
    <w:rsid w:val="00774099"/>
    <w:rsid w:val="007742BB"/>
    <w:rsid w:val="00775212"/>
    <w:rsid w:val="007753D0"/>
    <w:rsid w:val="0077715F"/>
    <w:rsid w:val="007805B7"/>
    <w:rsid w:val="00781035"/>
    <w:rsid w:val="007810D5"/>
    <w:rsid w:val="00781F07"/>
    <w:rsid w:val="00782B13"/>
    <w:rsid w:val="00783AB3"/>
    <w:rsid w:val="0078530C"/>
    <w:rsid w:val="00785927"/>
    <w:rsid w:val="007864B4"/>
    <w:rsid w:val="00786BEA"/>
    <w:rsid w:val="007871EB"/>
    <w:rsid w:val="00790C3C"/>
    <w:rsid w:val="007930B0"/>
    <w:rsid w:val="0079397C"/>
    <w:rsid w:val="00794135"/>
    <w:rsid w:val="007950D4"/>
    <w:rsid w:val="00795BD2"/>
    <w:rsid w:val="007A0AE0"/>
    <w:rsid w:val="007A0AEC"/>
    <w:rsid w:val="007A1044"/>
    <w:rsid w:val="007A1271"/>
    <w:rsid w:val="007A1E0A"/>
    <w:rsid w:val="007A2F75"/>
    <w:rsid w:val="007A3A5B"/>
    <w:rsid w:val="007A6F75"/>
    <w:rsid w:val="007A72A1"/>
    <w:rsid w:val="007B0926"/>
    <w:rsid w:val="007B258B"/>
    <w:rsid w:val="007B3360"/>
    <w:rsid w:val="007B3AFC"/>
    <w:rsid w:val="007B52D1"/>
    <w:rsid w:val="007B6029"/>
    <w:rsid w:val="007B7A00"/>
    <w:rsid w:val="007B7DB4"/>
    <w:rsid w:val="007C0694"/>
    <w:rsid w:val="007C1C05"/>
    <w:rsid w:val="007C28A1"/>
    <w:rsid w:val="007C3FA6"/>
    <w:rsid w:val="007C4EEA"/>
    <w:rsid w:val="007C547B"/>
    <w:rsid w:val="007C6EDF"/>
    <w:rsid w:val="007C7172"/>
    <w:rsid w:val="007C7ACE"/>
    <w:rsid w:val="007D0F73"/>
    <w:rsid w:val="007D13FF"/>
    <w:rsid w:val="007D2886"/>
    <w:rsid w:val="007D3B8E"/>
    <w:rsid w:val="007D5CE7"/>
    <w:rsid w:val="007D70E3"/>
    <w:rsid w:val="007E022D"/>
    <w:rsid w:val="007E1AF4"/>
    <w:rsid w:val="007E23ED"/>
    <w:rsid w:val="007E369A"/>
    <w:rsid w:val="007E4CB9"/>
    <w:rsid w:val="007E66AE"/>
    <w:rsid w:val="007E6EAF"/>
    <w:rsid w:val="007E780F"/>
    <w:rsid w:val="007F00CD"/>
    <w:rsid w:val="007F06AF"/>
    <w:rsid w:val="007F0C41"/>
    <w:rsid w:val="007F13E5"/>
    <w:rsid w:val="007F1937"/>
    <w:rsid w:val="007F1B84"/>
    <w:rsid w:val="007F1BC3"/>
    <w:rsid w:val="007F32B0"/>
    <w:rsid w:val="007F369F"/>
    <w:rsid w:val="007F37E6"/>
    <w:rsid w:val="007F4BCF"/>
    <w:rsid w:val="007F5551"/>
    <w:rsid w:val="007F76B8"/>
    <w:rsid w:val="0080070C"/>
    <w:rsid w:val="0080088D"/>
    <w:rsid w:val="00800B56"/>
    <w:rsid w:val="00800F90"/>
    <w:rsid w:val="008016B6"/>
    <w:rsid w:val="00801C3D"/>
    <w:rsid w:val="0080239D"/>
    <w:rsid w:val="00802CE7"/>
    <w:rsid w:val="00803A2F"/>
    <w:rsid w:val="008041FA"/>
    <w:rsid w:val="0080484B"/>
    <w:rsid w:val="00804FD9"/>
    <w:rsid w:val="00805AB3"/>
    <w:rsid w:val="00810D71"/>
    <w:rsid w:val="00810E16"/>
    <w:rsid w:val="00812094"/>
    <w:rsid w:val="0081255E"/>
    <w:rsid w:val="00813371"/>
    <w:rsid w:val="0081398C"/>
    <w:rsid w:val="00813F1A"/>
    <w:rsid w:val="00813F2B"/>
    <w:rsid w:val="008140DD"/>
    <w:rsid w:val="00814CB9"/>
    <w:rsid w:val="0081516B"/>
    <w:rsid w:val="008157ED"/>
    <w:rsid w:val="008160FE"/>
    <w:rsid w:val="00816E15"/>
    <w:rsid w:val="008170C2"/>
    <w:rsid w:val="00817A91"/>
    <w:rsid w:val="0082005C"/>
    <w:rsid w:val="008213CA"/>
    <w:rsid w:val="00821EA3"/>
    <w:rsid w:val="00825018"/>
    <w:rsid w:val="00825300"/>
    <w:rsid w:val="0082552E"/>
    <w:rsid w:val="00826DC5"/>
    <w:rsid w:val="008303AB"/>
    <w:rsid w:val="00830D14"/>
    <w:rsid w:val="00830D9F"/>
    <w:rsid w:val="008314FC"/>
    <w:rsid w:val="00831F1B"/>
    <w:rsid w:val="008320AE"/>
    <w:rsid w:val="00833074"/>
    <w:rsid w:val="00834651"/>
    <w:rsid w:val="00834A93"/>
    <w:rsid w:val="00834EB2"/>
    <w:rsid w:val="0083552D"/>
    <w:rsid w:val="0083560C"/>
    <w:rsid w:val="00835839"/>
    <w:rsid w:val="0084053A"/>
    <w:rsid w:val="00840C42"/>
    <w:rsid w:val="00840D83"/>
    <w:rsid w:val="0084132B"/>
    <w:rsid w:val="0084340B"/>
    <w:rsid w:val="008448F2"/>
    <w:rsid w:val="00845793"/>
    <w:rsid w:val="00846C9E"/>
    <w:rsid w:val="00850DC2"/>
    <w:rsid w:val="00850E36"/>
    <w:rsid w:val="0085116B"/>
    <w:rsid w:val="008522B5"/>
    <w:rsid w:val="008524A7"/>
    <w:rsid w:val="008528F4"/>
    <w:rsid w:val="00852D5B"/>
    <w:rsid w:val="00852E52"/>
    <w:rsid w:val="00852E64"/>
    <w:rsid w:val="008539BF"/>
    <w:rsid w:val="00854354"/>
    <w:rsid w:val="00855662"/>
    <w:rsid w:val="00856325"/>
    <w:rsid w:val="008563EA"/>
    <w:rsid w:val="008568C3"/>
    <w:rsid w:val="00857E15"/>
    <w:rsid w:val="00860BFD"/>
    <w:rsid w:val="00860FDE"/>
    <w:rsid w:val="00861D46"/>
    <w:rsid w:val="008630A4"/>
    <w:rsid w:val="0086610E"/>
    <w:rsid w:val="008661D4"/>
    <w:rsid w:val="00866601"/>
    <w:rsid w:val="00867936"/>
    <w:rsid w:val="0086798E"/>
    <w:rsid w:val="008679AF"/>
    <w:rsid w:val="0087085C"/>
    <w:rsid w:val="00872B95"/>
    <w:rsid w:val="00872C3D"/>
    <w:rsid w:val="00875EF6"/>
    <w:rsid w:val="00876143"/>
    <w:rsid w:val="0087650F"/>
    <w:rsid w:val="00876B25"/>
    <w:rsid w:val="00876B3C"/>
    <w:rsid w:val="0088091A"/>
    <w:rsid w:val="00880920"/>
    <w:rsid w:val="008812BF"/>
    <w:rsid w:val="00881CEC"/>
    <w:rsid w:val="008844ED"/>
    <w:rsid w:val="00886800"/>
    <w:rsid w:val="00886DEF"/>
    <w:rsid w:val="00887636"/>
    <w:rsid w:val="00890272"/>
    <w:rsid w:val="00890415"/>
    <w:rsid w:val="00890BB2"/>
    <w:rsid w:val="00890BE6"/>
    <w:rsid w:val="00891A5B"/>
    <w:rsid w:val="00891AFB"/>
    <w:rsid w:val="008929D7"/>
    <w:rsid w:val="00894B34"/>
    <w:rsid w:val="00894CCB"/>
    <w:rsid w:val="00895BED"/>
    <w:rsid w:val="00895DE1"/>
    <w:rsid w:val="008967FA"/>
    <w:rsid w:val="008971D1"/>
    <w:rsid w:val="00897C29"/>
    <w:rsid w:val="008A04F6"/>
    <w:rsid w:val="008A1879"/>
    <w:rsid w:val="008A1DE7"/>
    <w:rsid w:val="008A208E"/>
    <w:rsid w:val="008A33A8"/>
    <w:rsid w:val="008A360D"/>
    <w:rsid w:val="008A4F86"/>
    <w:rsid w:val="008A5282"/>
    <w:rsid w:val="008A65A2"/>
    <w:rsid w:val="008A67CF"/>
    <w:rsid w:val="008A7CD5"/>
    <w:rsid w:val="008B00CE"/>
    <w:rsid w:val="008B0CAB"/>
    <w:rsid w:val="008B0E30"/>
    <w:rsid w:val="008B170B"/>
    <w:rsid w:val="008B17AE"/>
    <w:rsid w:val="008B1A28"/>
    <w:rsid w:val="008B2ACC"/>
    <w:rsid w:val="008B4BD7"/>
    <w:rsid w:val="008B50C5"/>
    <w:rsid w:val="008B5520"/>
    <w:rsid w:val="008B5B8B"/>
    <w:rsid w:val="008B612D"/>
    <w:rsid w:val="008B6182"/>
    <w:rsid w:val="008B64AF"/>
    <w:rsid w:val="008B67E1"/>
    <w:rsid w:val="008B68F6"/>
    <w:rsid w:val="008B6B86"/>
    <w:rsid w:val="008B7E48"/>
    <w:rsid w:val="008C00CA"/>
    <w:rsid w:val="008C2105"/>
    <w:rsid w:val="008C597C"/>
    <w:rsid w:val="008C605C"/>
    <w:rsid w:val="008D007F"/>
    <w:rsid w:val="008D2B70"/>
    <w:rsid w:val="008D31F2"/>
    <w:rsid w:val="008D32AC"/>
    <w:rsid w:val="008D39D5"/>
    <w:rsid w:val="008D40B7"/>
    <w:rsid w:val="008D5EE2"/>
    <w:rsid w:val="008D706D"/>
    <w:rsid w:val="008D7EB4"/>
    <w:rsid w:val="008E1652"/>
    <w:rsid w:val="008E1A7A"/>
    <w:rsid w:val="008E27B3"/>
    <w:rsid w:val="008E3C65"/>
    <w:rsid w:val="008E6626"/>
    <w:rsid w:val="008F12E3"/>
    <w:rsid w:val="008F190A"/>
    <w:rsid w:val="008F30BF"/>
    <w:rsid w:val="008F5145"/>
    <w:rsid w:val="008F5745"/>
    <w:rsid w:val="008F5883"/>
    <w:rsid w:val="008F6EA0"/>
    <w:rsid w:val="008F7194"/>
    <w:rsid w:val="008F7A6B"/>
    <w:rsid w:val="00900711"/>
    <w:rsid w:val="009014E6"/>
    <w:rsid w:val="00902195"/>
    <w:rsid w:val="0090246C"/>
    <w:rsid w:val="00902BC2"/>
    <w:rsid w:val="00905395"/>
    <w:rsid w:val="0090554E"/>
    <w:rsid w:val="009101D7"/>
    <w:rsid w:val="00914108"/>
    <w:rsid w:val="009146AB"/>
    <w:rsid w:val="00914E51"/>
    <w:rsid w:val="0091624E"/>
    <w:rsid w:val="00916340"/>
    <w:rsid w:val="00916CF7"/>
    <w:rsid w:val="009170DE"/>
    <w:rsid w:val="00917151"/>
    <w:rsid w:val="00920CCF"/>
    <w:rsid w:val="0092111B"/>
    <w:rsid w:val="0092140C"/>
    <w:rsid w:val="00921D2A"/>
    <w:rsid w:val="00921F3C"/>
    <w:rsid w:val="009221A4"/>
    <w:rsid w:val="00923EB0"/>
    <w:rsid w:val="00924596"/>
    <w:rsid w:val="00924762"/>
    <w:rsid w:val="0092668D"/>
    <w:rsid w:val="009266CC"/>
    <w:rsid w:val="00926994"/>
    <w:rsid w:val="00926F76"/>
    <w:rsid w:val="00927900"/>
    <w:rsid w:val="00927E66"/>
    <w:rsid w:val="0093067F"/>
    <w:rsid w:val="00930791"/>
    <w:rsid w:val="00930F74"/>
    <w:rsid w:val="009311C0"/>
    <w:rsid w:val="009342E5"/>
    <w:rsid w:val="00934310"/>
    <w:rsid w:val="00934ABE"/>
    <w:rsid w:val="00935CD8"/>
    <w:rsid w:val="0093743F"/>
    <w:rsid w:val="009375DA"/>
    <w:rsid w:val="00942328"/>
    <w:rsid w:val="009448C0"/>
    <w:rsid w:val="00944A7A"/>
    <w:rsid w:val="00946DB2"/>
    <w:rsid w:val="00950635"/>
    <w:rsid w:val="00954482"/>
    <w:rsid w:val="00954A71"/>
    <w:rsid w:val="009556BB"/>
    <w:rsid w:val="00957809"/>
    <w:rsid w:val="00957D75"/>
    <w:rsid w:val="009608B5"/>
    <w:rsid w:val="00961979"/>
    <w:rsid w:val="00963198"/>
    <w:rsid w:val="00963565"/>
    <w:rsid w:val="009645A3"/>
    <w:rsid w:val="009645BB"/>
    <w:rsid w:val="0096592B"/>
    <w:rsid w:val="00966992"/>
    <w:rsid w:val="00966D17"/>
    <w:rsid w:val="009679AF"/>
    <w:rsid w:val="00972719"/>
    <w:rsid w:val="0097448F"/>
    <w:rsid w:val="00974E78"/>
    <w:rsid w:val="00974F74"/>
    <w:rsid w:val="00975239"/>
    <w:rsid w:val="00981977"/>
    <w:rsid w:val="009827C8"/>
    <w:rsid w:val="00983552"/>
    <w:rsid w:val="00984642"/>
    <w:rsid w:val="00986696"/>
    <w:rsid w:val="00986A57"/>
    <w:rsid w:val="0098787F"/>
    <w:rsid w:val="00990802"/>
    <w:rsid w:val="00992C12"/>
    <w:rsid w:val="00993F1F"/>
    <w:rsid w:val="00994B15"/>
    <w:rsid w:val="00994B7E"/>
    <w:rsid w:val="00994D8A"/>
    <w:rsid w:val="009950A3"/>
    <w:rsid w:val="00996B9F"/>
    <w:rsid w:val="00996D67"/>
    <w:rsid w:val="009973C3"/>
    <w:rsid w:val="00997F3F"/>
    <w:rsid w:val="009A15FA"/>
    <w:rsid w:val="009A16B9"/>
    <w:rsid w:val="009A2479"/>
    <w:rsid w:val="009A485F"/>
    <w:rsid w:val="009A6B99"/>
    <w:rsid w:val="009A785D"/>
    <w:rsid w:val="009B08E5"/>
    <w:rsid w:val="009B0942"/>
    <w:rsid w:val="009B17CA"/>
    <w:rsid w:val="009B1B6E"/>
    <w:rsid w:val="009B34CB"/>
    <w:rsid w:val="009B3E2E"/>
    <w:rsid w:val="009B443D"/>
    <w:rsid w:val="009B4699"/>
    <w:rsid w:val="009B4817"/>
    <w:rsid w:val="009B49EF"/>
    <w:rsid w:val="009B4FDD"/>
    <w:rsid w:val="009B504E"/>
    <w:rsid w:val="009B5174"/>
    <w:rsid w:val="009B5D1D"/>
    <w:rsid w:val="009B6DEB"/>
    <w:rsid w:val="009C063B"/>
    <w:rsid w:val="009C0977"/>
    <w:rsid w:val="009C0D81"/>
    <w:rsid w:val="009C1FF6"/>
    <w:rsid w:val="009C282B"/>
    <w:rsid w:val="009C4972"/>
    <w:rsid w:val="009C5CF7"/>
    <w:rsid w:val="009C5E76"/>
    <w:rsid w:val="009D14F2"/>
    <w:rsid w:val="009D1799"/>
    <w:rsid w:val="009D405B"/>
    <w:rsid w:val="009D4496"/>
    <w:rsid w:val="009D4DCB"/>
    <w:rsid w:val="009D5E25"/>
    <w:rsid w:val="009D63E3"/>
    <w:rsid w:val="009D6AD0"/>
    <w:rsid w:val="009D7972"/>
    <w:rsid w:val="009E01C9"/>
    <w:rsid w:val="009E09E9"/>
    <w:rsid w:val="009E2995"/>
    <w:rsid w:val="009E3AF3"/>
    <w:rsid w:val="009E407C"/>
    <w:rsid w:val="009E40AB"/>
    <w:rsid w:val="009E48EC"/>
    <w:rsid w:val="009E59C9"/>
    <w:rsid w:val="009E5EE0"/>
    <w:rsid w:val="009E6877"/>
    <w:rsid w:val="009E706C"/>
    <w:rsid w:val="009E77B6"/>
    <w:rsid w:val="009E7A59"/>
    <w:rsid w:val="009F08AB"/>
    <w:rsid w:val="009F0BDD"/>
    <w:rsid w:val="009F0E67"/>
    <w:rsid w:val="009F4A7C"/>
    <w:rsid w:val="009F54CB"/>
    <w:rsid w:val="009F5F32"/>
    <w:rsid w:val="009F6EA6"/>
    <w:rsid w:val="009F6F3A"/>
    <w:rsid w:val="009F7047"/>
    <w:rsid w:val="009F759F"/>
    <w:rsid w:val="00A0185B"/>
    <w:rsid w:val="00A01948"/>
    <w:rsid w:val="00A0207E"/>
    <w:rsid w:val="00A02318"/>
    <w:rsid w:val="00A024CF"/>
    <w:rsid w:val="00A02846"/>
    <w:rsid w:val="00A038A9"/>
    <w:rsid w:val="00A0491B"/>
    <w:rsid w:val="00A069A1"/>
    <w:rsid w:val="00A075A6"/>
    <w:rsid w:val="00A10286"/>
    <w:rsid w:val="00A10974"/>
    <w:rsid w:val="00A1133A"/>
    <w:rsid w:val="00A11A78"/>
    <w:rsid w:val="00A11D06"/>
    <w:rsid w:val="00A12F98"/>
    <w:rsid w:val="00A13D7B"/>
    <w:rsid w:val="00A14D60"/>
    <w:rsid w:val="00A173FB"/>
    <w:rsid w:val="00A17938"/>
    <w:rsid w:val="00A17DBF"/>
    <w:rsid w:val="00A221CB"/>
    <w:rsid w:val="00A245DF"/>
    <w:rsid w:val="00A25143"/>
    <w:rsid w:val="00A251CE"/>
    <w:rsid w:val="00A2543C"/>
    <w:rsid w:val="00A256FB"/>
    <w:rsid w:val="00A25CD6"/>
    <w:rsid w:val="00A26B84"/>
    <w:rsid w:val="00A26E1E"/>
    <w:rsid w:val="00A27496"/>
    <w:rsid w:val="00A275D3"/>
    <w:rsid w:val="00A2766E"/>
    <w:rsid w:val="00A3011B"/>
    <w:rsid w:val="00A301D5"/>
    <w:rsid w:val="00A306C6"/>
    <w:rsid w:val="00A30ED2"/>
    <w:rsid w:val="00A327BD"/>
    <w:rsid w:val="00A35169"/>
    <w:rsid w:val="00A3637C"/>
    <w:rsid w:val="00A36A37"/>
    <w:rsid w:val="00A36CA3"/>
    <w:rsid w:val="00A36DA0"/>
    <w:rsid w:val="00A370B1"/>
    <w:rsid w:val="00A37C0C"/>
    <w:rsid w:val="00A37F0D"/>
    <w:rsid w:val="00A401A8"/>
    <w:rsid w:val="00A419A2"/>
    <w:rsid w:val="00A43706"/>
    <w:rsid w:val="00A4398F"/>
    <w:rsid w:val="00A43B4C"/>
    <w:rsid w:val="00A440AC"/>
    <w:rsid w:val="00A44483"/>
    <w:rsid w:val="00A4656C"/>
    <w:rsid w:val="00A46C37"/>
    <w:rsid w:val="00A4706F"/>
    <w:rsid w:val="00A47073"/>
    <w:rsid w:val="00A47630"/>
    <w:rsid w:val="00A50139"/>
    <w:rsid w:val="00A518F4"/>
    <w:rsid w:val="00A51FEB"/>
    <w:rsid w:val="00A52F6B"/>
    <w:rsid w:val="00A53BB2"/>
    <w:rsid w:val="00A5447D"/>
    <w:rsid w:val="00A54978"/>
    <w:rsid w:val="00A54DAE"/>
    <w:rsid w:val="00A55B64"/>
    <w:rsid w:val="00A61368"/>
    <w:rsid w:val="00A62064"/>
    <w:rsid w:val="00A631E7"/>
    <w:rsid w:val="00A63D86"/>
    <w:rsid w:val="00A63F06"/>
    <w:rsid w:val="00A64B71"/>
    <w:rsid w:val="00A6535F"/>
    <w:rsid w:val="00A65908"/>
    <w:rsid w:val="00A65940"/>
    <w:rsid w:val="00A662DA"/>
    <w:rsid w:val="00A6749F"/>
    <w:rsid w:val="00A67E30"/>
    <w:rsid w:val="00A7034C"/>
    <w:rsid w:val="00A724FA"/>
    <w:rsid w:val="00A72533"/>
    <w:rsid w:val="00A76F31"/>
    <w:rsid w:val="00A7791E"/>
    <w:rsid w:val="00A80A10"/>
    <w:rsid w:val="00A8156A"/>
    <w:rsid w:val="00A82BB3"/>
    <w:rsid w:val="00A919DC"/>
    <w:rsid w:val="00A91B4E"/>
    <w:rsid w:val="00A92649"/>
    <w:rsid w:val="00A93038"/>
    <w:rsid w:val="00A94A7E"/>
    <w:rsid w:val="00A9585E"/>
    <w:rsid w:val="00A958A5"/>
    <w:rsid w:val="00A963A1"/>
    <w:rsid w:val="00A96AAE"/>
    <w:rsid w:val="00A97770"/>
    <w:rsid w:val="00A97B06"/>
    <w:rsid w:val="00AA054A"/>
    <w:rsid w:val="00AA07AD"/>
    <w:rsid w:val="00AA1436"/>
    <w:rsid w:val="00AA224B"/>
    <w:rsid w:val="00AA287A"/>
    <w:rsid w:val="00AA2894"/>
    <w:rsid w:val="00AA4740"/>
    <w:rsid w:val="00AA4D46"/>
    <w:rsid w:val="00AA5755"/>
    <w:rsid w:val="00AA7DC6"/>
    <w:rsid w:val="00AB0EAB"/>
    <w:rsid w:val="00AB3260"/>
    <w:rsid w:val="00AB32EE"/>
    <w:rsid w:val="00AB4956"/>
    <w:rsid w:val="00AB761C"/>
    <w:rsid w:val="00AB7739"/>
    <w:rsid w:val="00AB7D1C"/>
    <w:rsid w:val="00AC0BEB"/>
    <w:rsid w:val="00AC0EA2"/>
    <w:rsid w:val="00AC139A"/>
    <w:rsid w:val="00AC25E3"/>
    <w:rsid w:val="00AC2F4C"/>
    <w:rsid w:val="00AC417E"/>
    <w:rsid w:val="00AC50E8"/>
    <w:rsid w:val="00AC65CD"/>
    <w:rsid w:val="00AC6A4D"/>
    <w:rsid w:val="00AC7C64"/>
    <w:rsid w:val="00AC7F10"/>
    <w:rsid w:val="00AD0454"/>
    <w:rsid w:val="00AD23CD"/>
    <w:rsid w:val="00AD25B2"/>
    <w:rsid w:val="00AD25C6"/>
    <w:rsid w:val="00AD2DC6"/>
    <w:rsid w:val="00AD31BB"/>
    <w:rsid w:val="00AD3678"/>
    <w:rsid w:val="00AD3D64"/>
    <w:rsid w:val="00AD3FA6"/>
    <w:rsid w:val="00AD4E64"/>
    <w:rsid w:val="00AD5212"/>
    <w:rsid w:val="00AD6729"/>
    <w:rsid w:val="00AD6868"/>
    <w:rsid w:val="00AD73EC"/>
    <w:rsid w:val="00AE0146"/>
    <w:rsid w:val="00AE0F7F"/>
    <w:rsid w:val="00AE11D4"/>
    <w:rsid w:val="00AE245B"/>
    <w:rsid w:val="00AE2D3E"/>
    <w:rsid w:val="00AE2DF3"/>
    <w:rsid w:val="00AE34F0"/>
    <w:rsid w:val="00AE3A44"/>
    <w:rsid w:val="00AE417D"/>
    <w:rsid w:val="00AE4ED3"/>
    <w:rsid w:val="00AE56B6"/>
    <w:rsid w:val="00AF019C"/>
    <w:rsid w:val="00AF2523"/>
    <w:rsid w:val="00AF2C54"/>
    <w:rsid w:val="00AF3008"/>
    <w:rsid w:val="00AF30C2"/>
    <w:rsid w:val="00AF3AD5"/>
    <w:rsid w:val="00AF4B33"/>
    <w:rsid w:val="00AF50C0"/>
    <w:rsid w:val="00AF5C68"/>
    <w:rsid w:val="00AF5CCA"/>
    <w:rsid w:val="00B00AB3"/>
    <w:rsid w:val="00B011A0"/>
    <w:rsid w:val="00B012C4"/>
    <w:rsid w:val="00B01E32"/>
    <w:rsid w:val="00B020BD"/>
    <w:rsid w:val="00B034DF"/>
    <w:rsid w:val="00B03536"/>
    <w:rsid w:val="00B042A3"/>
    <w:rsid w:val="00B06BC3"/>
    <w:rsid w:val="00B100C9"/>
    <w:rsid w:val="00B1011F"/>
    <w:rsid w:val="00B10B66"/>
    <w:rsid w:val="00B1282B"/>
    <w:rsid w:val="00B1350A"/>
    <w:rsid w:val="00B136F5"/>
    <w:rsid w:val="00B15399"/>
    <w:rsid w:val="00B15527"/>
    <w:rsid w:val="00B1632F"/>
    <w:rsid w:val="00B16B39"/>
    <w:rsid w:val="00B224ED"/>
    <w:rsid w:val="00B23A39"/>
    <w:rsid w:val="00B24254"/>
    <w:rsid w:val="00B25119"/>
    <w:rsid w:val="00B27565"/>
    <w:rsid w:val="00B31634"/>
    <w:rsid w:val="00B3167D"/>
    <w:rsid w:val="00B338CF"/>
    <w:rsid w:val="00B34293"/>
    <w:rsid w:val="00B34312"/>
    <w:rsid w:val="00B34B5C"/>
    <w:rsid w:val="00B35854"/>
    <w:rsid w:val="00B36419"/>
    <w:rsid w:val="00B36A89"/>
    <w:rsid w:val="00B37203"/>
    <w:rsid w:val="00B40E7A"/>
    <w:rsid w:val="00B418CE"/>
    <w:rsid w:val="00B420F1"/>
    <w:rsid w:val="00B43738"/>
    <w:rsid w:val="00B437B5"/>
    <w:rsid w:val="00B437F3"/>
    <w:rsid w:val="00B43B01"/>
    <w:rsid w:val="00B45E2A"/>
    <w:rsid w:val="00B461CD"/>
    <w:rsid w:val="00B46208"/>
    <w:rsid w:val="00B46C04"/>
    <w:rsid w:val="00B4708F"/>
    <w:rsid w:val="00B47134"/>
    <w:rsid w:val="00B472D0"/>
    <w:rsid w:val="00B506DB"/>
    <w:rsid w:val="00B517D2"/>
    <w:rsid w:val="00B52457"/>
    <w:rsid w:val="00B534F7"/>
    <w:rsid w:val="00B53E53"/>
    <w:rsid w:val="00B56234"/>
    <w:rsid w:val="00B5642E"/>
    <w:rsid w:val="00B56A5A"/>
    <w:rsid w:val="00B56ECA"/>
    <w:rsid w:val="00B576E6"/>
    <w:rsid w:val="00B578BD"/>
    <w:rsid w:val="00B605B3"/>
    <w:rsid w:val="00B60B0E"/>
    <w:rsid w:val="00B61013"/>
    <w:rsid w:val="00B62AF5"/>
    <w:rsid w:val="00B63079"/>
    <w:rsid w:val="00B63358"/>
    <w:rsid w:val="00B63C6B"/>
    <w:rsid w:val="00B647F6"/>
    <w:rsid w:val="00B65CDF"/>
    <w:rsid w:val="00B65EEC"/>
    <w:rsid w:val="00B6680A"/>
    <w:rsid w:val="00B716F7"/>
    <w:rsid w:val="00B73EA9"/>
    <w:rsid w:val="00B742C9"/>
    <w:rsid w:val="00B74558"/>
    <w:rsid w:val="00B74791"/>
    <w:rsid w:val="00B75FFD"/>
    <w:rsid w:val="00B7656E"/>
    <w:rsid w:val="00B769C3"/>
    <w:rsid w:val="00B76AAA"/>
    <w:rsid w:val="00B802E8"/>
    <w:rsid w:val="00B80FFA"/>
    <w:rsid w:val="00B8244B"/>
    <w:rsid w:val="00B82F75"/>
    <w:rsid w:val="00B83D3A"/>
    <w:rsid w:val="00B83E05"/>
    <w:rsid w:val="00B85535"/>
    <w:rsid w:val="00B85709"/>
    <w:rsid w:val="00B85A10"/>
    <w:rsid w:val="00B87CC7"/>
    <w:rsid w:val="00B9084D"/>
    <w:rsid w:val="00B915EA"/>
    <w:rsid w:val="00B91952"/>
    <w:rsid w:val="00B920E2"/>
    <w:rsid w:val="00B9274E"/>
    <w:rsid w:val="00B931FE"/>
    <w:rsid w:val="00B93BA2"/>
    <w:rsid w:val="00B93DEE"/>
    <w:rsid w:val="00B94765"/>
    <w:rsid w:val="00B964A2"/>
    <w:rsid w:val="00B9775C"/>
    <w:rsid w:val="00BA0860"/>
    <w:rsid w:val="00BA1547"/>
    <w:rsid w:val="00BA22F2"/>
    <w:rsid w:val="00BA4462"/>
    <w:rsid w:val="00BA4E9E"/>
    <w:rsid w:val="00BA5377"/>
    <w:rsid w:val="00BA5EFE"/>
    <w:rsid w:val="00BA6680"/>
    <w:rsid w:val="00BA7330"/>
    <w:rsid w:val="00BA7900"/>
    <w:rsid w:val="00BA7C2D"/>
    <w:rsid w:val="00BB224D"/>
    <w:rsid w:val="00BB2B22"/>
    <w:rsid w:val="00BB3C86"/>
    <w:rsid w:val="00BB4857"/>
    <w:rsid w:val="00BB49C4"/>
    <w:rsid w:val="00BB51EA"/>
    <w:rsid w:val="00BB6211"/>
    <w:rsid w:val="00BB63B0"/>
    <w:rsid w:val="00BC0302"/>
    <w:rsid w:val="00BC030A"/>
    <w:rsid w:val="00BC111B"/>
    <w:rsid w:val="00BC1495"/>
    <w:rsid w:val="00BC1634"/>
    <w:rsid w:val="00BC4FD4"/>
    <w:rsid w:val="00BC615F"/>
    <w:rsid w:val="00BC70D9"/>
    <w:rsid w:val="00BC747F"/>
    <w:rsid w:val="00BC7642"/>
    <w:rsid w:val="00BD12BE"/>
    <w:rsid w:val="00BD19E2"/>
    <w:rsid w:val="00BD1AD9"/>
    <w:rsid w:val="00BD1CFF"/>
    <w:rsid w:val="00BD27FD"/>
    <w:rsid w:val="00BD4CDB"/>
    <w:rsid w:val="00BD5554"/>
    <w:rsid w:val="00BD680B"/>
    <w:rsid w:val="00BD7F9D"/>
    <w:rsid w:val="00BE11F5"/>
    <w:rsid w:val="00BE1D52"/>
    <w:rsid w:val="00BE1F9D"/>
    <w:rsid w:val="00BE209F"/>
    <w:rsid w:val="00BE3CD4"/>
    <w:rsid w:val="00BE615C"/>
    <w:rsid w:val="00BE6489"/>
    <w:rsid w:val="00BE7403"/>
    <w:rsid w:val="00BF0145"/>
    <w:rsid w:val="00BF0162"/>
    <w:rsid w:val="00BF0AAE"/>
    <w:rsid w:val="00BF2947"/>
    <w:rsid w:val="00BF3751"/>
    <w:rsid w:val="00BF3AA1"/>
    <w:rsid w:val="00BF4162"/>
    <w:rsid w:val="00BF5B60"/>
    <w:rsid w:val="00BF5C3A"/>
    <w:rsid w:val="00BF6599"/>
    <w:rsid w:val="00BF71D0"/>
    <w:rsid w:val="00C001E9"/>
    <w:rsid w:val="00C00D86"/>
    <w:rsid w:val="00C01AC2"/>
    <w:rsid w:val="00C029EC"/>
    <w:rsid w:val="00C02FC1"/>
    <w:rsid w:val="00C03455"/>
    <w:rsid w:val="00C041EB"/>
    <w:rsid w:val="00C04514"/>
    <w:rsid w:val="00C04E4E"/>
    <w:rsid w:val="00C05B30"/>
    <w:rsid w:val="00C06891"/>
    <w:rsid w:val="00C071D3"/>
    <w:rsid w:val="00C073F5"/>
    <w:rsid w:val="00C077BD"/>
    <w:rsid w:val="00C07EBB"/>
    <w:rsid w:val="00C1040E"/>
    <w:rsid w:val="00C11486"/>
    <w:rsid w:val="00C115D8"/>
    <w:rsid w:val="00C11D25"/>
    <w:rsid w:val="00C13E74"/>
    <w:rsid w:val="00C1496A"/>
    <w:rsid w:val="00C14B6E"/>
    <w:rsid w:val="00C15A8D"/>
    <w:rsid w:val="00C15BFE"/>
    <w:rsid w:val="00C1607F"/>
    <w:rsid w:val="00C165F0"/>
    <w:rsid w:val="00C16FAA"/>
    <w:rsid w:val="00C23360"/>
    <w:rsid w:val="00C24D06"/>
    <w:rsid w:val="00C255CF"/>
    <w:rsid w:val="00C257D7"/>
    <w:rsid w:val="00C25EBE"/>
    <w:rsid w:val="00C275AB"/>
    <w:rsid w:val="00C30B73"/>
    <w:rsid w:val="00C3137F"/>
    <w:rsid w:val="00C3581D"/>
    <w:rsid w:val="00C35945"/>
    <w:rsid w:val="00C36391"/>
    <w:rsid w:val="00C37139"/>
    <w:rsid w:val="00C41BE5"/>
    <w:rsid w:val="00C41C99"/>
    <w:rsid w:val="00C42649"/>
    <w:rsid w:val="00C42AAB"/>
    <w:rsid w:val="00C44653"/>
    <w:rsid w:val="00C45F92"/>
    <w:rsid w:val="00C50B3D"/>
    <w:rsid w:val="00C50C1C"/>
    <w:rsid w:val="00C51A3F"/>
    <w:rsid w:val="00C527FD"/>
    <w:rsid w:val="00C53A4C"/>
    <w:rsid w:val="00C5456A"/>
    <w:rsid w:val="00C545DE"/>
    <w:rsid w:val="00C576A1"/>
    <w:rsid w:val="00C57B84"/>
    <w:rsid w:val="00C608A9"/>
    <w:rsid w:val="00C661DF"/>
    <w:rsid w:val="00C669F6"/>
    <w:rsid w:val="00C6724D"/>
    <w:rsid w:val="00C739F3"/>
    <w:rsid w:val="00C73C0A"/>
    <w:rsid w:val="00C7506F"/>
    <w:rsid w:val="00C7513D"/>
    <w:rsid w:val="00C764CA"/>
    <w:rsid w:val="00C8096D"/>
    <w:rsid w:val="00C8187A"/>
    <w:rsid w:val="00C8220F"/>
    <w:rsid w:val="00C82276"/>
    <w:rsid w:val="00C834D1"/>
    <w:rsid w:val="00C83CA0"/>
    <w:rsid w:val="00C84492"/>
    <w:rsid w:val="00C85721"/>
    <w:rsid w:val="00C85EF5"/>
    <w:rsid w:val="00C8694E"/>
    <w:rsid w:val="00C86EAF"/>
    <w:rsid w:val="00C903BF"/>
    <w:rsid w:val="00C90425"/>
    <w:rsid w:val="00C90E0B"/>
    <w:rsid w:val="00C90F47"/>
    <w:rsid w:val="00C90F72"/>
    <w:rsid w:val="00C91A6F"/>
    <w:rsid w:val="00C92A19"/>
    <w:rsid w:val="00C92DEF"/>
    <w:rsid w:val="00C92F51"/>
    <w:rsid w:val="00C93630"/>
    <w:rsid w:val="00C94C92"/>
    <w:rsid w:val="00C95D40"/>
    <w:rsid w:val="00C969B8"/>
    <w:rsid w:val="00C97FFA"/>
    <w:rsid w:val="00CA0E85"/>
    <w:rsid w:val="00CA2B98"/>
    <w:rsid w:val="00CA2E62"/>
    <w:rsid w:val="00CA3501"/>
    <w:rsid w:val="00CA3F4E"/>
    <w:rsid w:val="00CA42B2"/>
    <w:rsid w:val="00CA47E4"/>
    <w:rsid w:val="00CA4953"/>
    <w:rsid w:val="00CA6406"/>
    <w:rsid w:val="00CA75F5"/>
    <w:rsid w:val="00CA7CF6"/>
    <w:rsid w:val="00CA7DD5"/>
    <w:rsid w:val="00CB04C6"/>
    <w:rsid w:val="00CB07FD"/>
    <w:rsid w:val="00CB204F"/>
    <w:rsid w:val="00CB2B5D"/>
    <w:rsid w:val="00CB2EE1"/>
    <w:rsid w:val="00CB35D7"/>
    <w:rsid w:val="00CB3900"/>
    <w:rsid w:val="00CB3F9C"/>
    <w:rsid w:val="00CB6DA6"/>
    <w:rsid w:val="00CB77EE"/>
    <w:rsid w:val="00CC0849"/>
    <w:rsid w:val="00CC184E"/>
    <w:rsid w:val="00CC1E8B"/>
    <w:rsid w:val="00CC1EDB"/>
    <w:rsid w:val="00CC2925"/>
    <w:rsid w:val="00CC3804"/>
    <w:rsid w:val="00CC4A48"/>
    <w:rsid w:val="00CC4B99"/>
    <w:rsid w:val="00CC6250"/>
    <w:rsid w:val="00CC6857"/>
    <w:rsid w:val="00CC78AC"/>
    <w:rsid w:val="00CD057C"/>
    <w:rsid w:val="00CD0BE2"/>
    <w:rsid w:val="00CD1997"/>
    <w:rsid w:val="00CD2128"/>
    <w:rsid w:val="00CD278F"/>
    <w:rsid w:val="00CD3EA9"/>
    <w:rsid w:val="00CD3EAE"/>
    <w:rsid w:val="00CD47CB"/>
    <w:rsid w:val="00CD48F8"/>
    <w:rsid w:val="00CD4A6C"/>
    <w:rsid w:val="00CD519B"/>
    <w:rsid w:val="00CD5C41"/>
    <w:rsid w:val="00CD674F"/>
    <w:rsid w:val="00CD73F1"/>
    <w:rsid w:val="00CD75F4"/>
    <w:rsid w:val="00CE0D2F"/>
    <w:rsid w:val="00CE0DF1"/>
    <w:rsid w:val="00CE1C6A"/>
    <w:rsid w:val="00CE216D"/>
    <w:rsid w:val="00CE2643"/>
    <w:rsid w:val="00CE2667"/>
    <w:rsid w:val="00CE2826"/>
    <w:rsid w:val="00CE2C4B"/>
    <w:rsid w:val="00CE2EAE"/>
    <w:rsid w:val="00CE2F5F"/>
    <w:rsid w:val="00CE3815"/>
    <w:rsid w:val="00CE4585"/>
    <w:rsid w:val="00CE5F6F"/>
    <w:rsid w:val="00CE6089"/>
    <w:rsid w:val="00CE6A57"/>
    <w:rsid w:val="00CF0A29"/>
    <w:rsid w:val="00CF22A3"/>
    <w:rsid w:val="00CF28F6"/>
    <w:rsid w:val="00CF2A0C"/>
    <w:rsid w:val="00CF2C10"/>
    <w:rsid w:val="00CF35F1"/>
    <w:rsid w:val="00CF3F87"/>
    <w:rsid w:val="00CF4C4A"/>
    <w:rsid w:val="00CF4FF9"/>
    <w:rsid w:val="00CF564A"/>
    <w:rsid w:val="00CF596C"/>
    <w:rsid w:val="00CF5D47"/>
    <w:rsid w:val="00CF66D1"/>
    <w:rsid w:val="00D01092"/>
    <w:rsid w:val="00D02AF7"/>
    <w:rsid w:val="00D03432"/>
    <w:rsid w:val="00D03474"/>
    <w:rsid w:val="00D03480"/>
    <w:rsid w:val="00D0558D"/>
    <w:rsid w:val="00D05ACB"/>
    <w:rsid w:val="00D05C5C"/>
    <w:rsid w:val="00D10700"/>
    <w:rsid w:val="00D11381"/>
    <w:rsid w:val="00D12A4F"/>
    <w:rsid w:val="00D148C1"/>
    <w:rsid w:val="00D14FCE"/>
    <w:rsid w:val="00D153CA"/>
    <w:rsid w:val="00D15AA6"/>
    <w:rsid w:val="00D16A32"/>
    <w:rsid w:val="00D17253"/>
    <w:rsid w:val="00D175C8"/>
    <w:rsid w:val="00D200AF"/>
    <w:rsid w:val="00D206A3"/>
    <w:rsid w:val="00D20937"/>
    <w:rsid w:val="00D218C9"/>
    <w:rsid w:val="00D26161"/>
    <w:rsid w:val="00D2665B"/>
    <w:rsid w:val="00D26911"/>
    <w:rsid w:val="00D31D31"/>
    <w:rsid w:val="00D31F03"/>
    <w:rsid w:val="00D31F9E"/>
    <w:rsid w:val="00D320B4"/>
    <w:rsid w:val="00D3274C"/>
    <w:rsid w:val="00D33014"/>
    <w:rsid w:val="00D34378"/>
    <w:rsid w:val="00D34FBB"/>
    <w:rsid w:val="00D40908"/>
    <w:rsid w:val="00D411CC"/>
    <w:rsid w:val="00D412F1"/>
    <w:rsid w:val="00D41349"/>
    <w:rsid w:val="00D41951"/>
    <w:rsid w:val="00D41BCA"/>
    <w:rsid w:val="00D41BFA"/>
    <w:rsid w:val="00D44019"/>
    <w:rsid w:val="00D447D9"/>
    <w:rsid w:val="00D44C5A"/>
    <w:rsid w:val="00D45494"/>
    <w:rsid w:val="00D50F8B"/>
    <w:rsid w:val="00D51774"/>
    <w:rsid w:val="00D52353"/>
    <w:rsid w:val="00D53DE6"/>
    <w:rsid w:val="00D53E41"/>
    <w:rsid w:val="00D55D7B"/>
    <w:rsid w:val="00D55DDF"/>
    <w:rsid w:val="00D564EB"/>
    <w:rsid w:val="00D56725"/>
    <w:rsid w:val="00D57427"/>
    <w:rsid w:val="00D604A5"/>
    <w:rsid w:val="00D60EDB"/>
    <w:rsid w:val="00D64388"/>
    <w:rsid w:val="00D652EE"/>
    <w:rsid w:val="00D652FB"/>
    <w:rsid w:val="00D655A4"/>
    <w:rsid w:val="00D674F8"/>
    <w:rsid w:val="00D67FDF"/>
    <w:rsid w:val="00D70193"/>
    <w:rsid w:val="00D71BAA"/>
    <w:rsid w:val="00D71FF4"/>
    <w:rsid w:val="00D73906"/>
    <w:rsid w:val="00D73ABB"/>
    <w:rsid w:val="00D73FBC"/>
    <w:rsid w:val="00D77A25"/>
    <w:rsid w:val="00D802C4"/>
    <w:rsid w:val="00D8081A"/>
    <w:rsid w:val="00D80908"/>
    <w:rsid w:val="00D81D68"/>
    <w:rsid w:val="00D83E8D"/>
    <w:rsid w:val="00D8512D"/>
    <w:rsid w:val="00D86A52"/>
    <w:rsid w:val="00D875EB"/>
    <w:rsid w:val="00D90409"/>
    <w:rsid w:val="00D91262"/>
    <w:rsid w:val="00D9146E"/>
    <w:rsid w:val="00D95330"/>
    <w:rsid w:val="00D95372"/>
    <w:rsid w:val="00D96237"/>
    <w:rsid w:val="00D97240"/>
    <w:rsid w:val="00DA0054"/>
    <w:rsid w:val="00DA1B6B"/>
    <w:rsid w:val="00DA2BE7"/>
    <w:rsid w:val="00DA41F2"/>
    <w:rsid w:val="00DA46CE"/>
    <w:rsid w:val="00DA473B"/>
    <w:rsid w:val="00DA521F"/>
    <w:rsid w:val="00DA5B8F"/>
    <w:rsid w:val="00DA5D92"/>
    <w:rsid w:val="00DB3B29"/>
    <w:rsid w:val="00DB6607"/>
    <w:rsid w:val="00DB73C4"/>
    <w:rsid w:val="00DC018D"/>
    <w:rsid w:val="00DC09A4"/>
    <w:rsid w:val="00DC1004"/>
    <w:rsid w:val="00DC2153"/>
    <w:rsid w:val="00DC375A"/>
    <w:rsid w:val="00DC389B"/>
    <w:rsid w:val="00DC3ADF"/>
    <w:rsid w:val="00DC4101"/>
    <w:rsid w:val="00DC4664"/>
    <w:rsid w:val="00DC6B91"/>
    <w:rsid w:val="00DC6BF4"/>
    <w:rsid w:val="00DC6E50"/>
    <w:rsid w:val="00DC7E73"/>
    <w:rsid w:val="00DD1660"/>
    <w:rsid w:val="00DD1D59"/>
    <w:rsid w:val="00DD33A8"/>
    <w:rsid w:val="00DD3DCF"/>
    <w:rsid w:val="00DD4281"/>
    <w:rsid w:val="00DD48E0"/>
    <w:rsid w:val="00DD4BAA"/>
    <w:rsid w:val="00DD50EC"/>
    <w:rsid w:val="00DD5634"/>
    <w:rsid w:val="00DD5994"/>
    <w:rsid w:val="00DD5B61"/>
    <w:rsid w:val="00DD5B64"/>
    <w:rsid w:val="00DD5E2F"/>
    <w:rsid w:val="00DD7B3B"/>
    <w:rsid w:val="00DE2CDB"/>
    <w:rsid w:val="00DE6491"/>
    <w:rsid w:val="00DE68E0"/>
    <w:rsid w:val="00DE6A8F"/>
    <w:rsid w:val="00DE755A"/>
    <w:rsid w:val="00DE78E6"/>
    <w:rsid w:val="00DE7950"/>
    <w:rsid w:val="00DF2149"/>
    <w:rsid w:val="00DF3CA0"/>
    <w:rsid w:val="00DF4EBC"/>
    <w:rsid w:val="00DF533D"/>
    <w:rsid w:val="00E02F5C"/>
    <w:rsid w:val="00E030CA"/>
    <w:rsid w:val="00E0468E"/>
    <w:rsid w:val="00E05E2F"/>
    <w:rsid w:val="00E06B97"/>
    <w:rsid w:val="00E075D0"/>
    <w:rsid w:val="00E079C2"/>
    <w:rsid w:val="00E10B0A"/>
    <w:rsid w:val="00E11ABF"/>
    <w:rsid w:val="00E13377"/>
    <w:rsid w:val="00E13B85"/>
    <w:rsid w:val="00E145A6"/>
    <w:rsid w:val="00E146CD"/>
    <w:rsid w:val="00E14DBF"/>
    <w:rsid w:val="00E15763"/>
    <w:rsid w:val="00E16A5B"/>
    <w:rsid w:val="00E17257"/>
    <w:rsid w:val="00E20079"/>
    <w:rsid w:val="00E20885"/>
    <w:rsid w:val="00E21E1D"/>
    <w:rsid w:val="00E220D6"/>
    <w:rsid w:val="00E22E7E"/>
    <w:rsid w:val="00E23189"/>
    <w:rsid w:val="00E25989"/>
    <w:rsid w:val="00E27504"/>
    <w:rsid w:val="00E27E35"/>
    <w:rsid w:val="00E30BC8"/>
    <w:rsid w:val="00E3102F"/>
    <w:rsid w:val="00E319F3"/>
    <w:rsid w:val="00E342BE"/>
    <w:rsid w:val="00E35093"/>
    <w:rsid w:val="00E37603"/>
    <w:rsid w:val="00E37BBC"/>
    <w:rsid w:val="00E37FEE"/>
    <w:rsid w:val="00E40004"/>
    <w:rsid w:val="00E415B0"/>
    <w:rsid w:val="00E418A4"/>
    <w:rsid w:val="00E41B93"/>
    <w:rsid w:val="00E42370"/>
    <w:rsid w:val="00E4421B"/>
    <w:rsid w:val="00E45028"/>
    <w:rsid w:val="00E45131"/>
    <w:rsid w:val="00E45AD7"/>
    <w:rsid w:val="00E473C2"/>
    <w:rsid w:val="00E47688"/>
    <w:rsid w:val="00E51AD9"/>
    <w:rsid w:val="00E51BAF"/>
    <w:rsid w:val="00E526D2"/>
    <w:rsid w:val="00E5349B"/>
    <w:rsid w:val="00E536B2"/>
    <w:rsid w:val="00E55D66"/>
    <w:rsid w:val="00E56AF9"/>
    <w:rsid w:val="00E573C0"/>
    <w:rsid w:val="00E60F19"/>
    <w:rsid w:val="00E619D6"/>
    <w:rsid w:val="00E61A01"/>
    <w:rsid w:val="00E61A69"/>
    <w:rsid w:val="00E61A76"/>
    <w:rsid w:val="00E62C45"/>
    <w:rsid w:val="00E6329C"/>
    <w:rsid w:val="00E632C2"/>
    <w:rsid w:val="00E63AE1"/>
    <w:rsid w:val="00E6453F"/>
    <w:rsid w:val="00E6592A"/>
    <w:rsid w:val="00E66EB0"/>
    <w:rsid w:val="00E67D15"/>
    <w:rsid w:val="00E70FAE"/>
    <w:rsid w:val="00E710E3"/>
    <w:rsid w:val="00E71453"/>
    <w:rsid w:val="00E72917"/>
    <w:rsid w:val="00E72AB9"/>
    <w:rsid w:val="00E7332F"/>
    <w:rsid w:val="00E73ECD"/>
    <w:rsid w:val="00E74A93"/>
    <w:rsid w:val="00E74B37"/>
    <w:rsid w:val="00E76157"/>
    <w:rsid w:val="00E7635D"/>
    <w:rsid w:val="00E777EB"/>
    <w:rsid w:val="00E815DF"/>
    <w:rsid w:val="00E819DC"/>
    <w:rsid w:val="00E829B2"/>
    <w:rsid w:val="00E83531"/>
    <w:rsid w:val="00E845B5"/>
    <w:rsid w:val="00E853FE"/>
    <w:rsid w:val="00E859CF"/>
    <w:rsid w:val="00E87282"/>
    <w:rsid w:val="00E877B7"/>
    <w:rsid w:val="00E87BD5"/>
    <w:rsid w:val="00E90893"/>
    <w:rsid w:val="00E90AB7"/>
    <w:rsid w:val="00E90BBD"/>
    <w:rsid w:val="00E91511"/>
    <w:rsid w:val="00E9173B"/>
    <w:rsid w:val="00E919BE"/>
    <w:rsid w:val="00E943F5"/>
    <w:rsid w:val="00E94AF9"/>
    <w:rsid w:val="00E94DDC"/>
    <w:rsid w:val="00E95476"/>
    <w:rsid w:val="00E96120"/>
    <w:rsid w:val="00E9638A"/>
    <w:rsid w:val="00E96B72"/>
    <w:rsid w:val="00E97033"/>
    <w:rsid w:val="00EA0412"/>
    <w:rsid w:val="00EA0662"/>
    <w:rsid w:val="00EA18EA"/>
    <w:rsid w:val="00EA1AAC"/>
    <w:rsid w:val="00EB05F3"/>
    <w:rsid w:val="00EB09C1"/>
    <w:rsid w:val="00EB23D3"/>
    <w:rsid w:val="00EB3C6E"/>
    <w:rsid w:val="00EB485A"/>
    <w:rsid w:val="00EB4E62"/>
    <w:rsid w:val="00EB5CF0"/>
    <w:rsid w:val="00EB60AF"/>
    <w:rsid w:val="00EC1E56"/>
    <w:rsid w:val="00EC230D"/>
    <w:rsid w:val="00EC267C"/>
    <w:rsid w:val="00EC3233"/>
    <w:rsid w:val="00EC3238"/>
    <w:rsid w:val="00EC3918"/>
    <w:rsid w:val="00EC564F"/>
    <w:rsid w:val="00EC6FD1"/>
    <w:rsid w:val="00ED01C8"/>
    <w:rsid w:val="00ED0D8D"/>
    <w:rsid w:val="00ED107C"/>
    <w:rsid w:val="00ED1E0B"/>
    <w:rsid w:val="00ED2D8B"/>
    <w:rsid w:val="00ED3FB9"/>
    <w:rsid w:val="00ED4734"/>
    <w:rsid w:val="00ED57EA"/>
    <w:rsid w:val="00ED5940"/>
    <w:rsid w:val="00ED5A19"/>
    <w:rsid w:val="00ED5DFC"/>
    <w:rsid w:val="00ED6254"/>
    <w:rsid w:val="00ED62ED"/>
    <w:rsid w:val="00EE0B00"/>
    <w:rsid w:val="00EE14B4"/>
    <w:rsid w:val="00EE1A7F"/>
    <w:rsid w:val="00EE1A96"/>
    <w:rsid w:val="00EE1AF4"/>
    <w:rsid w:val="00EE1D22"/>
    <w:rsid w:val="00EE1FEB"/>
    <w:rsid w:val="00EE2F43"/>
    <w:rsid w:val="00EE47A5"/>
    <w:rsid w:val="00EE4EBC"/>
    <w:rsid w:val="00EF0E0B"/>
    <w:rsid w:val="00EF3F4E"/>
    <w:rsid w:val="00EF6394"/>
    <w:rsid w:val="00EF6789"/>
    <w:rsid w:val="00EF6A02"/>
    <w:rsid w:val="00EF6ED7"/>
    <w:rsid w:val="00EF7385"/>
    <w:rsid w:val="00EF7C4B"/>
    <w:rsid w:val="00EF7E0D"/>
    <w:rsid w:val="00F01650"/>
    <w:rsid w:val="00F018CB"/>
    <w:rsid w:val="00F0282D"/>
    <w:rsid w:val="00F03100"/>
    <w:rsid w:val="00F04AF9"/>
    <w:rsid w:val="00F057A6"/>
    <w:rsid w:val="00F06B5C"/>
    <w:rsid w:val="00F07B6E"/>
    <w:rsid w:val="00F105CB"/>
    <w:rsid w:val="00F1064A"/>
    <w:rsid w:val="00F12E41"/>
    <w:rsid w:val="00F149D8"/>
    <w:rsid w:val="00F15D01"/>
    <w:rsid w:val="00F15D16"/>
    <w:rsid w:val="00F1622E"/>
    <w:rsid w:val="00F168B3"/>
    <w:rsid w:val="00F17DAD"/>
    <w:rsid w:val="00F2038C"/>
    <w:rsid w:val="00F20C6D"/>
    <w:rsid w:val="00F220E2"/>
    <w:rsid w:val="00F2219A"/>
    <w:rsid w:val="00F23757"/>
    <w:rsid w:val="00F24631"/>
    <w:rsid w:val="00F27DAB"/>
    <w:rsid w:val="00F30679"/>
    <w:rsid w:val="00F308AF"/>
    <w:rsid w:val="00F317ED"/>
    <w:rsid w:val="00F324B4"/>
    <w:rsid w:val="00F34D95"/>
    <w:rsid w:val="00F35A24"/>
    <w:rsid w:val="00F3647E"/>
    <w:rsid w:val="00F366C1"/>
    <w:rsid w:val="00F36714"/>
    <w:rsid w:val="00F3717F"/>
    <w:rsid w:val="00F37625"/>
    <w:rsid w:val="00F37FFC"/>
    <w:rsid w:val="00F413E8"/>
    <w:rsid w:val="00F41BA6"/>
    <w:rsid w:val="00F43B9C"/>
    <w:rsid w:val="00F443A9"/>
    <w:rsid w:val="00F45AF6"/>
    <w:rsid w:val="00F46006"/>
    <w:rsid w:val="00F460EF"/>
    <w:rsid w:val="00F47D49"/>
    <w:rsid w:val="00F5042B"/>
    <w:rsid w:val="00F504AB"/>
    <w:rsid w:val="00F50A33"/>
    <w:rsid w:val="00F51387"/>
    <w:rsid w:val="00F51DBA"/>
    <w:rsid w:val="00F53D1E"/>
    <w:rsid w:val="00F56EB7"/>
    <w:rsid w:val="00F5730F"/>
    <w:rsid w:val="00F613C3"/>
    <w:rsid w:val="00F62177"/>
    <w:rsid w:val="00F62A4C"/>
    <w:rsid w:val="00F649F7"/>
    <w:rsid w:val="00F66390"/>
    <w:rsid w:val="00F66894"/>
    <w:rsid w:val="00F66DF6"/>
    <w:rsid w:val="00F67DE2"/>
    <w:rsid w:val="00F712B4"/>
    <w:rsid w:val="00F71D0E"/>
    <w:rsid w:val="00F72D00"/>
    <w:rsid w:val="00F747E5"/>
    <w:rsid w:val="00F758E0"/>
    <w:rsid w:val="00F7653F"/>
    <w:rsid w:val="00F80BE7"/>
    <w:rsid w:val="00F80E25"/>
    <w:rsid w:val="00F81316"/>
    <w:rsid w:val="00F81543"/>
    <w:rsid w:val="00F8330F"/>
    <w:rsid w:val="00F8395B"/>
    <w:rsid w:val="00F83F1B"/>
    <w:rsid w:val="00F86408"/>
    <w:rsid w:val="00F86860"/>
    <w:rsid w:val="00F87DF2"/>
    <w:rsid w:val="00F87E82"/>
    <w:rsid w:val="00F9045E"/>
    <w:rsid w:val="00F90502"/>
    <w:rsid w:val="00F91FFD"/>
    <w:rsid w:val="00F921D4"/>
    <w:rsid w:val="00F92449"/>
    <w:rsid w:val="00F9265B"/>
    <w:rsid w:val="00F9313E"/>
    <w:rsid w:val="00F931A5"/>
    <w:rsid w:val="00F934A5"/>
    <w:rsid w:val="00F93F08"/>
    <w:rsid w:val="00FA3200"/>
    <w:rsid w:val="00FA3632"/>
    <w:rsid w:val="00FA42E2"/>
    <w:rsid w:val="00FA55A8"/>
    <w:rsid w:val="00FA5951"/>
    <w:rsid w:val="00FB1F45"/>
    <w:rsid w:val="00FB24DA"/>
    <w:rsid w:val="00FB3D5B"/>
    <w:rsid w:val="00FB5129"/>
    <w:rsid w:val="00FB5A7A"/>
    <w:rsid w:val="00FB6DFD"/>
    <w:rsid w:val="00FB7B17"/>
    <w:rsid w:val="00FC181E"/>
    <w:rsid w:val="00FC1B01"/>
    <w:rsid w:val="00FC1BC5"/>
    <w:rsid w:val="00FC1CF3"/>
    <w:rsid w:val="00FC2A98"/>
    <w:rsid w:val="00FC44C2"/>
    <w:rsid w:val="00FC4601"/>
    <w:rsid w:val="00FC732B"/>
    <w:rsid w:val="00FD099B"/>
    <w:rsid w:val="00FD1052"/>
    <w:rsid w:val="00FD1BA0"/>
    <w:rsid w:val="00FD2E6B"/>
    <w:rsid w:val="00FD3B85"/>
    <w:rsid w:val="00FD3FA1"/>
    <w:rsid w:val="00FD56BD"/>
    <w:rsid w:val="00FD5B05"/>
    <w:rsid w:val="00FD6546"/>
    <w:rsid w:val="00FD712A"/>
    <w:rsid w:val="00FD7BA9"/>
    <w:rsid w:val="00FE14B1"/>
    <w:rsid w:val="00FE23FF"/>
    <w:rsid w:val="00FE299B"/>
    <w:rsid w:val="00FE4033"/>
    <w:rsid w:val="00FF22A1"/>
    <w:rsid w:val="00FF4344"/>
    <w:rsid w:val="00FF4A76"/>
    <w:rsid w:val="00FF4B7A"/>
    <w:rsid w:val="00FF51A4"/>
    <w:rsid w:val="00FF653E"/>
    <w:rsid w:val="00FF699D"/>
    <w:rsid w:val="00FF6C9A"/>
    <w:rsid w:val="00FF6F39"/>
    <w:rsid w:val="00FF70B5"/>
    <w:rsid w:val="00FF78E1"/>
    <w:rsid w:val="00FF7926"/>
    <w:rsid w:val="17064B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0EDF2FA"/>
  <w15:docId w15:val="{2B5E5893-71B6-4FB7-9DE3-562594DCF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qFormat="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rPr>
      <w:rFonts w:eastAsia="宋体"/>
      <w:sz w:val="21"/>
    </w:rPr>
  </w:style>
  <w:style w:type="character" w:styleId="a4">
    <w:name w:val="page number"/>
    <w:basedOn w:val="a0"/>
  </w:style>
  <w:style w:type="character" w:styleId="a5">
    <w:name w:val="annotation reference"/>
    <w:basedOn w:val="a0"/>
    <w:uiPriority w:val="99"/>
    <w:semiHidden/>
    <w:qFormat/>
    <w:rPr>
      <w:sz w:val="21"/>
      <w:szCs w:val="21"/>
    </w:rPr>
  </w:style>
  <w:style w:type="paragraph" w:styleId="2">
    <w:name w:val="Body Text Indent 2"/>
    <w:basedOn w:val="a"/>
    <w:pPr>
      <w:spacing w:after="120" w:line="480" w:lineRule="auto"/>
      <w:ind w:leftChars="200" w:left="420"/>
    </w:pPr>
  </w:style>
  <w:style w:type="paragraph" w:styleId="a6">
    <w:name w:val="footer"/>
    <w:basedOn w:val="a"/>
    <w:pPr>
      <w:tabs>
        <w:tab w:val="center" w:pos="4153"/>
        <w:tab w:val="right" w:pos="8306"/>
      </w:tabs>
      <w:snapToGrid w:val="0"/>
      <w:jc w:val="left"/>
    </w:pPr>
    <w:rPr>
      <w:sz w:val="18"/>
    </w:rPr>
  </w:style>
  <w:style w:type="paragraph" w:styleId="a7">
    <w:name w:val="Body Text"/>
    <w:basedOn w:val="a"/>
  </w:style>
  <w:style w:type="paragraph" w:styleId="a8">
    <w:name w:val="Balloon Text"/>
    <w:basedOn w:val="a"/>
    <w:semiHidden/>
    <w:rPr>
      <w:sz w:val="18"/>
      <w:szCs w:val="18"/>
    </w:rPr>
  </w:style>
  <w:style w:type="paragraph" w:styleId="a9">
    <w:name w:val="header"/>
    <w:basedOn w:val="a"/>
    <w:pPr>
      <w:pBdr>
        <w:bottom w:val="single" w:sz="6" w:space="1" w:color="auto"/>
      </w:pBdr>
      <w:tabs>
        <w:tab w:val="center" w:pos="4153"/>
        <w:tab w:val="right" w:pos="8306"/>
      </w:tabs>
      <w:snapToGrid w:val="0"/>
      <w:jc w:val="center"/>
    </w:pPr>
    <w:rPr>
      <w:sz w:val="18"/>
      <w:szCs w:val="18"/>
    </w:rPr>
  </w:style>
  <w:style w:type="paragraph" w:styleId="aa">
    <w:name w:val="annotation text"/>
    <w:basedOn w:val="a"/>
    <w:link w:val="ab"/>
    <w:uiPriority w:val="99"/>
    <w:qFormat/>
    <w:pPr>
      <w:jc w:val="left"/>
    </w:pPr>
  </w:style>
  <w:style w:type="paragraph" w:customStyle="1" w:styleId="ac">
    <w:name w:val="È±Ê¡ÎÄ±¾"/>
    <w:basedOn w:val="a"/>
    <w:pPr>
      <w:widowControl/>
      <w:overflowPunct w:val="0"/>
      <w:autoSpaceDE w:val="0"/>
      <w:autoSpaceDN w:val="0"/>
      <w:adjustRightInd w:val="0"/>
      <w:jc w:val="left"/>
      <w:textAlignment w:val="baseline"/>
    </w:pPr>
    <w:rPr>
      <w:kern w:val="0"/>
      <w:sz w:val="24"/>
      <w:szCs w:val="20"/>
    </w:rPr>
  </w:style>
  <w:style w:type="paragraph" w:styleId="ad">
    <w:name w:val="annotation subject"/>
    <w:basedOn w:val="aa"/>
    <w:next w:val="aa"/>
    <w:semiHidden/>
    <w:rPr>
      <w:b/>
      <w:bCs/>
    </w:rPr>
  </w:style>
  <w:style w:type="paragraph" w:styleId="ae">
    <w:name w:val="List Paragraph"/>
    <w:basedOn w:val="a"/>
    <w:uiPriority w:val="99"/>
    <w:qFormat/>
    <w:rsid w:val="00391C2F"/>
    <w:pPr>
      <w:ind w:firstLineChars="200" w:firstLine="420"/>
    </w:pPr>
  </w:style>
  <w:style w:type="character" w:customStyle="1" w:styleId="ab">
    <w:name w:val="批注文字 字符"/>
    <w:basedOn w:val="a0"/>
    <w:link w:val="aa"/>
    <w:uiPriority w:val="99"/>
    <w:qFormat/>
    <w:rsid w:val="00391C2F"/>
    <w:rPr>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1113760">
      <w:bodyDiv w:val="1"/>
      <w:marLeft w:val="0"/>
      <w:marRight w:val="0"/>
      <w:marTop w:val="0"/>
      <w:marBottom w:val="0"/>
      <w:divBdr>
        <w:top w:val="none" w:sz="0" w:space="0" w:color="auto"/>
        <w:left w:val="none" w:sz="0" w:space="0" w:color="auto"/>
        <w:bottom w:val="none" w:sz="0" w:space="0" w:color="auto"/>
        <w:right w:val="none" w:sz="0" w:space="0" w:color="auto"/>
      </w:divBdr>
      <w:divsChild>
        <w:div w:id="2109932067">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6.xml"/><Relationship Id="rId26" Type="http://schemas.microsoft.com/office/2007/relationships/hdphoto" Target="media/hdphoto3.wdp"/><Relationship Id="rId3" Type="http://schemas.openxmlformats.org/officeDocument/2006/relationships/styles" Target="styles.xml"/><Relationship Id="rId21" Type="http://schemas.openxmlformats.org/officeDocument/2006/relationships/oleObject" Target="embeddings/oleObject1.bin"/><Relationship Id="rId34" Type="http://schemas.microsoft.com/office/2016/09/relationships/commentsIds" Target="commentsIds.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footer" Target="footer5.xm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2.emf"/><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07/relationships/hdphoto" Target="media/hdphoto2.wdp"/><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microsoft.com/office/2007/relationships/hdphoto" Target="media/hdphoto4.wdp"/><Relationship Id="rId10" Type="http://schemas.openxmlformats.org/officeDocument/2006/relationships/footer" Target="footer2.xml"/><Relationship Id="rId19" Type="http://schemas.openxmlformats.org/officeDocument/2006/relationships/footer" Target="footer7.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image" Target="media/image6.png"/><Relationship Id="rId30" Type="http://schemas.openxmlformats.org/officeDocument/2006/relationships/footer" Target="footer8.xml"/><Relationship Id="rId35" Type="http://schemas.microsoft.com/office/2018/08/relationships/commentsExtensible" Target="commentsExtensible.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NG\&#26700;&#38754;\&#26032;&#24314;&#25991;&#20214;&#22841;%20(2)\&#21019;&#21451;0-&#25991;&#20214;&#65288;&#25688;&#35201;+&#25688;&#22270;+&#26435;&#21033;+&#35828;&#26126;+&#38468;&#22270;&#65289;060316.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4590A-103C-4B5A-8696-270D27F1C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创友0-文件（摘要+摘图+权利+说明+附图）060316.dot</Template>
  <TotalTime>21</TotalTime>
  <Pages>23</Pages>
  <Words>2327</Words>
  <Characters>13270</Characters>
  <Application>Microsoft Office Word</Application>
  <DocSecurity>0</DocSecurity>
  <PresentationFormat/>
  <Lines>110</Lines>
  <Paragraphs>31</Paragraphs>
  <Slides>0</Slides>
  <Notes>0</Notes>
  <HiddenSlides>0</HiddenSlides>
  <MMClips>0</MMClips>
  <ScaleCrop>false</ScaleCrop>
  <Manager/>
  <Company>sipo</Company>
  <LinksUpToDate>false</LinksUpToDate>
  <CharactersWithSpaces>15566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发明专利申请文件</dc:title>
  <dc:subject/>
  <dc:creator>温玉珍</dc:creator>
  <cp:keywords/>
  <dc:description/>
  <cp:lastModifiedBy>Wen</cp:lastModifiedBy>
  <cp:revision>19</cp:revision>
  <cp:lastPrinted>2010-01-28T09:17:00Z</cp:lastPrinted>
  <dcterms:created xsi:type="dcterms:W3CDTF">2025-02-14T07:38:00Z</dcterms:created>
  <dcterms:modified xsi:type="dcterms:W3CDTF">2025-02-14T09:56:00Z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2052-10.1.0.5346</vt:lpwstr>
  </property>
</Properties>
</file>