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8"/>
        <w:gridCol w:w="4095"/>
        <w:gridCol w:w="2100"/>
      </w:tblGrid>
      <w:tr w:rsidR="005065F9" w14:paraId="05D33B9B" w14:textId="77777777">
        <w:trPr>
          <w:trHeight w:val="1380"/>
        </w:trPr>
        <w:tc>
          <w:tcPr>
            <w:tcW w:w="3048" w:type="dxa"/>
            <w:tcBorders>
              <w:top w:val="double" w:sz="4" w:space="0" w:color="auto"/>
              <w:left w:val="double" w:sz="4" w:space="0" w:color="auto"/>
              <w:bottom w:val="double" w:sz="4" w:space="0" w:color="auto"/>
              <w:right w:val="single" w:sz="4" w:space="0" w:color="auto"/>
            </w:tcBorders>
            <w:vAlign w:val="center"/>
          </w:tcPr>
          <w:p w14:paraId="2E4F06E0" w14:textId="77777777" w:rsidR="005065F9" w:rsidRDefault="00C84FC1">
            <w:pPr>
              <w:rPr>
                <w:rFonts w:eastAsia="黑体"/>
                <w:sz w:val="24"/>
                <w:szCs w:val="24"/>
              </w:rPr>
            </w:pPr>
            <w:r>
              <w:rPr>
                <w:rFonts w:eastAsia="黑体"/>
                <w:noProof/>
                <w:sz w:val="24"/>
                <w:szCs w:val="24"/>
              </w:rPr>
              <mc:AlternateContent>
                <mc:Choice Requires="wps">
                  <w:drawing>
                    <wp:anchor distT="0" distB="0" distL="114300" distR="114300" simplePos="0" relativeHeight="251659264" behindDoc="0" locked="1" layoutInCell="1" hidden="1" allowOverlap="1" wp14:anchorId="473EDFAB" wp14:editId="521781D4">
                      <wp:simplePos x="0" y="0"/>
                      <wp:positionH relativeFrom="column">
                        <wp:posOffset>0</wp:posOffset>
                      </wp:positionH>
                      <wp:positionV relativeFrom="paragraph">
                        <wp:posOffset>0</wp:posOffset>
                      </wp:positionV>
                      <wp:extent cx="635" cy="635"/>
                      <wp:effectExtent l="9525" t="9525" r="8890" b="8890"/>
                      <wp:wrapNone/>
                      <wp:docPr id="1" name="DtsShapeName" descr="BBE2820B50415@8G81G8G49G7CE5BG04097@@[97@@ZE11005117!!!BIHO@]e11005117!@44B9B71107DB846109耕袍己粗髓泞变/enb!!!!!!!!!!!!!!!!!!!!!!!!!!!!!!!!!!!!!!!!!!!!!!!!!!!!!!!!!!!!!!!!!!!!!!!!!!!!!!!!!!!!!!!!!!!!!!!!!!!!!!!!!!!!!!!!!!!!!!!!!!!!!!!!!!!!!!!!!!!!!!!!!!!!!!!!!!!!!!!!!!!!!!!!!!!!!!!!!!!!!!!!!!!!!!!!!!!!!!!!!!!!!!!!!!!!!!!!!!!!!!!!!!!!!!!!!!!!!!!!!!!!!!!!!!!!!!!!!!!!!!!!!!!!!!!!!!!!!!!!!!!!!!!!!!!!!!!!!!!!!!!!!!!!!!!!!!!!!!!!!!!!!!!!!!!!!!!!!!!!!!!!!!!!!!!!!!!!!!!!!!!!!!!!!!!!!!!!!!!!!!!!!!!!!!!!!!!!!!!!!!!!!!!!!!!!!!!!!!!!!!!!!!!!!!!!!!!!!!!!!!!!!!!!!!!!!!!!!!!!!!!!!!!!!!!!!!!!!!!!!!!!!!!!!!!!!!!!!!!!!!!!!!!!!!!!!!!!!!!!!!!!!!!!!!!!!!!!!!!!!!!!!!!!!!!!!!!!!!!!!!!!!!!!!!!!!!!!!!!!!!!!!!!!!!!!!!!!!!!!!!!!!!!!!!!!!!!!!!!!!!!!!!!!!!!!!!!!!!!!!!!!!!!!!!!!!!!!!!!!!!!!!!!!!!!!!!!!!!!!!!!!!!!!!!!!!!!!!!!!!!!!!!!!!!!!!!!!!!!!!!!!!!!!!!!!!!!!!!!!!!!!!!!!!!!!!!!!!!!!!!!!!!!!!!!!!!!!!!!!!!!!!!!!!!!!!!!!!!!!!!!!!!!!!!!!!!!!!!!!!!!!!!!!!!!!!!!!!!!!!!!!!!!!!!!!!!!!!!!!!!!!!!!!!!!!!!!!!!!!!!!!!!!!!!!!!!!!!!!!!!!!!!!!!!!!!!!!!!!!!!!!!!!!!!!!!!!!!!!!!!!!!!!!!!!!!!!!!!!!!!!!!!!!!!!!!!!!!!!!!!!!!!!!!!!!!!!!!!!!!!!!!!!!!!!!!!!!!!!!!!!!!!!!!!!!!!!!!!!!!!!!!!!!!!!!!!!!!!!!!!!!!!!!!!!!!!!!!!!!!!!!!!!!!!!!!!!!!!!!!!!!!!!!!!!!!!!!!!!!!!!!!!!!!!!!!!!!!!!!!!!!!!!!!!!!!!!!!!!!!!!!!!!!!!!!!!!!!!!!!!!!!!!!!!!!!!!!!!!!!!!!!!!!!!!!!!!!!!!!!!!!!!!!!!!!!!!!!!!!!!!!!!!!!!!!!!!!!!!!!!!!!!!!!!!!!!!!!!!!!!!!!!!!!!!!!!!!!!!!!!!!!!!!!!!!!!!!!!!!!!!!!!!!!!!!!!!!!!!!!!!!!!!!!!!!!!!!!!!!!!!!!!!!!!!!!!!!!!!!!!!!!!!!!!!!!!!!!!!!!!!!!!!!!!!!!!!!!!!!!!!!!!!!!!!!!!!!!!!!!!!!!!!!!!!!!!!!!!!!!!!!!!!!!!!!!!!!!!!!!!!!!!!!!!!!!!!!!!!!!!!!!!!!!!!!!!!!!!!!!!!!!!!!!!!!!!!!!!!!!!!!!!!!!!!!!!!!!!!!!!!!!!!!!!!!!!!!!!!!!!!!!!!!!!!!!!!!!!!!!!!!!!!!!!!!!!!!!!!!!!!!!!!!!!!!!!!!!!!!!!!!!!!!!!!!!!!!!!!!!!!!!!!!!!!!!!!!!!!!!!!!!!!!!!!!!!!!!!!!!!!!!!!!!!!!!!!!!!!!!!!!!!!!!!!!!!!!!!!!!!!!!!!!!!!!!!!!!!!!!!!!!!!!!!!!!!!!!!!!!!!!!!!!!!!!!!!!!!!!!!!!!!!!!!!!!!!!!!!!!!!!!!!!!!!!!!!!!!!!!!!!!!!!!!!!!!!!!!!!!!!!!!!!!!!!!!!!!!!!!!!!!!!!!!!!!!!!!!!!!!!!!!!!!!!!!!!!!!!!!!!!!!!!!!!!!!!!!!!!!!!!!!!!!!!!!!!!!!!!!!!!!!!!!!!!!!!!!!!!!!!!!!!!!!!!!!!!!!!!!!!!!!!!!!!!!!!!!!!!!!!!!!!!!!!!!!!!!!!!!!!!!!!!!!!!!!!!!!!!!!!!!!!!!!!!!!!!!!!!!!!!!!!!!!!!!!!!!!!!!!!!!!!!!!!!!!!!!!!!!!!!!!!!!!!!!!!!!!!!!!!!!!!!!!!!!!!!!!!!!!!!!!!!!!!!!!!!!!!!!!!!!!!!!!!!!!!!!!!!!!!!!!!!!!!!!!!!!!!!!!!!!!!!!!!!!!!!!!!!!!!!!!!!!!!!!!!!!!!!!!!!!!!!!!!!!!!!!!!!!!!!!!!!!!!!!!!!!!!!!!!!!!!!!!!!!!!!!!!!!!!!!!!!!!!!!!!!!!!!!!!!!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w16du="http://schemas.microsoft.com/office/word/2023/wordml/word16du">
                  <w:pict>
                    <v:shape id="DtsShapeName" o:spid="_x0000_s1026" o:spt="100" alt="BBE2820B50415@8G81G8G49G7CE5BG04097@@[97@@ZE11005117!!!BIHO@]e11005117!@44B9B71107DB846109耕袍己粗髓泞变/enb!!!!!!!!!!!!!!!!!!!!!!!!!!!!!!!!!!!!!!!!!!!!!!!!!!!!!!!!!!!!!!!!!!!!!!!!!!!!!!!!!!!!!!!!!!!!!!!!!!!!!!!!!!!!!!!!!!!!!!!!!!!!!!!!!!!!!!!!!!!!!!!!!!!!!!!!!!!!!!!!!!!!!!!!!!!!!!!!!!!!!!!!!!!!!!!!!!!!!!!!!!!!!!!!!!!!!!!!!!!!!!!!!!!!!!!!!!!!!!!!!!!!!!!!!!!!!!!!!!!!!!!!!!!!!!!!!!!!!!!!!!!!!!!!!!!!!!!!!!!!!!!!!!!!!!!!!!!!!!!!!!!!!!!!!!!!!!!!!!!!!!!!!!!!!!!!!!!!!!!!!!!!!!!!!!!!!!!!!!!!!!!!!!!!!!!!!!!!!!!!!!!!!!!!!!!!!!!!!!!!!!!!!!!!!!!!!!!!!!!!!!!!!!!!!!!!!!!!!!!!!!!!!!!!!!!!!!!!!!!!!!!!!!!!!!!!!!!!!!!!!!!!!!!!!!!!!!!!!!!!!!!!!!!!!!!!!!!!!!!!!!!!!!!!!!!!!!!!!!!!!!!!!!!!!!!!!!!!!!!!!!!!!!!!!!!!!!!!!!!!!!!!!!!!!!!!!!!!!!!!!!!!!!!!!!!!!!!!!!!!!!!!!!!!!!!!!!!!!!!!!!!!!!!!!!!!!!!!!!!!!!!!!!!!!!!!!!!!!!!!!!!!!!!!!!!!!!!!!!!!!!!!!!!!!!!!!!!!!!!!!!!!!!!!!!!!!!!!!!!!!!!!!!!!!!!!!!!!!!!!!!!!!!!!!!!!!!!!!!!!!!!!!!!!!!!!!!!!!!!!!!!!!!!!!!!!!!!!!!!!!!!!!!!!!!!!!!!!!!!!!!!!!!!!!!!!!!!!!!!!!!!!!!!!!!!!!!!!!!!!!!!!!!!!!!!!!!!!!!!!!!!!!!!!!!!!!!!!!!!!!!!!!!!!!!!!!!!!!!!!!!!!!!!!!!!!!!!!!!!!!!!!!!!!!!!!!!!!!!!!!!!!!!!!!!!!!!!!!!!!!!!!!!!!!!!!!!!!!!!!!!!!!!!!!!!!!!!!!!!!!!!!!!!!!!!!!!!!!!!!!!!!!!!!!!!!!!!!!!!!!!!!!!!!!!!!!!!!!!!!!!!!!!!!!!!!!!!!!!!!!!!!!!!!!!!!!!!!!!!!!!!!!!!!!!!!!!!!!!!!!!!!!!!!!!!!!!!!!!!!!!!!!!!!!!!!!!!!!!!!!!!!!!!!!!!!!!!!!!!!!!!!!!!!!!!!!!!!!!!!!!!!!!!!!!!!!!!!!!!!!!!!!!!!!!!!!!!!!!!!!!!!!!!!!!!!!!!!!!!!!!!!!!!!!!!!!!!!!!!!!!!!!!!!!!!!!!!!!!!!!!!!!!!!!!!!!!!!!!!!!!!!!!!!!!!!!!!!!!!!!!!!!!!!!!!!!!!!!!!!!!!!!!!!!!!!!!!!!!!!!!!!!!!!!!!!!!!!!!!!!!!!!!!!!!!!!!!!!!!!!!!!!!!!!!!!!!!!!!!!!!!!!!!!!!!!!!!!!!!!!!!!!!!!!!!!!!!!!!!!!!!!!!!!!!!!!!!!!!!!!!!!!!!!!!!!!!!!!!!!!!!!!!!!!!!!!!!!!!!!!!!!!!!!!!!!!!!!!!!!!!!!!!!!!!!!!!!!!!!!!!!!!!!!!!!!!!!!!!!!!!!!!!!!!!!!!!!!!!!!!!!!!!!!!!!!!!!!!!!!!!!!!!!!!!!!!!!!!!!!!!!!!!!!!!!!!!!!!!!!!!!!!!!!!!!!!!!!!!!!!!!!!!!!!!!!!!!!!!!!!!!!!!!!!!!!!!!!!!!!!!!!!!!!!!!!!!!!!!!!!!!!!!!!!!!!!!!!!!!!!!!!!!!!!!!!!!!!!!!!!!!!!!!!!!!!!!!!!!!!!!!!!!!!!!!!!!!!!!!!!!!!!!!!!!!!!!!!!!!!!!!!!!!!!!!!!!!!!!!!!!!!!!!!!!!!!!!!!!!!!!!!!!!!!!!!!!!!!!!!!!!!!!!!!!!!!!!!!!!!!!!!!!!!!!!!!!!!!!!!!!!!!!!!!!!!!!!!!!!!!!!!!!!!!!!!!!!!!!!!!!!!!!!!!!!!!!!!!!!!!!!!!!!!!!!!!!!!!!!!!!!!!!!!!!!!!!!!!!!!!!!!!!!!!!!!!!!!!!!!!!!!!!!!!!!!!!!!!!!!!!!!!!!!!!!!!!!!!!!!!!!!!!!!!!!!!!!!!!!!!!!!!!!!!!!!!!!!!!!!!!!!!!!!!!!!!!!!!!!!!!!!!!!!!!!!!!!!!!!!!!!!!!!!!!!!!!!!!!!!!!!!!!!!!!!!!!!!!!!!!!!!!!!!!!!!!!!!!!!!!!!!!!!!!!!!!!!!!!!!!!!!!1!%" style="position:absolute;left:0pt;margin-left:0pt;margin-top:0pt;height:0.05pt;width:0.05pt;visibility:hidden;z-index:251659264;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r>
              <w:rPr>
                <w:rFonts w:eastAsia="黑体"/>
                <w:sz w:val="24"/>
                <w:szCs w:val="24"/>
              </w:rPr>
              <w:t>技术交底书</w:t>
            </w:r>
          </w:p>
          <w:p w14:paraId="28C78416" w14:textId="77777777" w:rsidR="005065F9" w:rsidRDefault="00C84FC1">
            <w:pPr>
              <w:rPr>
                <w:sz w:val="24"/>
                <w:szCs w:val="24"/>
              </w:rPr>
            </w:pPr>
            <w:r>
              <w:rPr>
                <w:sz w:val="24"/>
                <w:szCs w:val="24"/>
              </w:rPr>
              <w:t>（以下由知识产权部填写）</w:t>
            </w:r>
          </w:p>
          <w:p w14:paraId="09230920" w14:textId="77777777" w:rsidR="005065F9" w:rsidRDefault="00C84FC1">
            <w:pPr>
              <w:spacing w:line="360" w:lineRule="auto"/>
              <w:rPr>
                <w:sz w:val="24"/>
                <w:szCs w:val="24"/>
              </w:rPr>
            </w:pPr>
            <w:r>
              <w:rPr>
                <w:sz w:val="24"/>
                <w:szCs w:val="24"/>
              </w:rPr>
              <w:t>案号：</w:t>
            </w:r>
          </w:p>
          <w:p w14:paraId="2021CEE5" w14:textId="76A73150" w:rsidR="005065F9" w:rsidRDefault="00C84FC1">
            <w:pPr>
              <w:spacing w:line="360" w:lineRule="auto"/>
              <w:rPr>
                <w:sz w:val="24"/>
                <w:szCs w:val="24"/>
              </w:rPr>
            </w:pPr>
            <w:r>
              <w:rPr>
                <w:sz w:val="24"/>
                <w:szCs w:val="24"/>
              </w:rPr>
              <w:t>日期：</w:t>
            </w:r>
            <w:r>
              <w:rPr>
                <w:sz w:val="24"/>
                <w:szCs w:val="24"/>
              </w:rPr>
              <w:fldChar w:fldCharType="begin"/>
            </w:r>
            <w:r>
              <w:rPr>
                <w:sz w:val="24"/>
                <w:szCs w:val="24"/>
              </w:rPr>
              <w:instrText xml:space="preserve"> MACROBUTTON ActivateObject </w:instrText>
            </w:r>
            <w:r>
              <w:rPr>
                <w:sz w:val="24"/>
                <w:szCs w:val="24"/>
              </w:rPr>
              <w:fldChar w:fldCharType="end"/>
            </w:r>
            <w:r>
              <w:rPr>
                <w:sz w:val="24"/>
                <w:szCs w:val="24"/>
              </w:rPr>
              <w:fldChar w:fldCharType="begin"/>
            </w:r>
            <w:r>
              <w:rPr>
                <w:sz w:val="24"/>
                <w:szCs w:val="24"/>
              </w:rPr>
              <w:instrText xml:space="preserve"> MACROBUTTON </w:instrText>
            </w:r>
            <w:r>
              <w:rPr>
                <w:sz w:val="24"/>
                <w:szCs w:val="24"/>
              </w:rPr>
              <w:instrText>知识</w:instrText>
            </w:r>
            <w:r>
              <w:rPr>
                <w:sz w:val="24"/>
                <w:szCs w:val="24"/>
              </w:rPr>
              <w:instrText xml:space="preserve"> </w:instrText>
            </w:r>
            <w:r>
              <w:rPr>
                <w:sz w:val="24"/>
                <w:szCs w:val="24"/>
              </w:rPr>
              <w:fldChar w:fldCharType="end"/>
            </w:r>
          </w:p>
        </w:tc>
        <w:tc>
          <w:tcPr>
            <w:tcW w:w="4095" w:type="dxa"/>
            <w:tcBorders>
              <w:top w:val="double" w:sz="4" w:space="0" w:color="auto"/>
              <w:left w:val="nil"/>
              <w:bottom w:val="double" w:sz="4" w:space="0" w:color="auto"/>
              <w:right w:val="single" w:sz="4" w:space="0" w:color="auto"/>
            </w:tcBorders>
            <w:vAlign w:val="center"/>
          </w:tcPr>
          <w:p w14:paraId="4C0AD87E" w14:textId="77777777" w:rsidR="005065F9" w:rsidRDefault="00C84FC1">
            <w:pPr>
              <w:spacing w:line="360" w:lineRule="auto"/>
              <w:rPr>
                <w:rFonts w:eastAsia="黑体"/>
                <w:sz w:val="24"/>
                <w:szCs w:val="24"/>
              </w:rPr>
            </w:pPr>
            <w:r>
              <w:rPr>
                <w:rFonts w:eastAsia="黑体"/>
                <w:sz w:val="24"/>
                <w:szCs w:val="24"/>
              </w:rPr>
              <w:t>申请人：北大深圳研究生院</w:t>
            </w:r>
          </w:p>
          <w:p w14:paraId="5720478B" w14:textId="77777777" w:rsidR="005065F9" w:rsidRDefault="00C84FC1">
            <w:pPr>
              <w:spacing w:line="360" w:lineRule="auto"/>
              <w:rPr>
                <w:rFonts w:eastAsia="楷体_GB2312"/>
                <w:sz w:val="24"/>
                <w:szCs w:val="24"/>
              </w:rPr>
            </w:pPr>
            <w:r>
              <w:rPr>
                <w:rFonts w:eastAsia="楷体_GB2312"/>
                <w:sz w:val="24"/>
                <w:szCs w:val="24"/>
              </w:rPr>
              <w:t>深圳市南山区西丽大学城北大园区</w:t>
            </w:r>
          </w:p>
          <w:p w14:paraId="0C657D4F" w14:textId="77777777" w:rsidR="005065F9" w:rsidRDefault="00C84FC1">
            <w:pPr>
              <w:spacing w:line="360" w:lineRule="auto"/>
              <w:rPr>
                <w:sz w:val="24"/>
                <w:szCs w:val="24"/>
              </w:rPr>
            </w:pPr>
            <w:r>
              <w:rPr>
                <w:rFonts w:eastAsia="楷体_GB2312"/>
                <w:sz w:val="24"/>
                <w:szCs w:val="24"/>
              </w:rPr>
              <w:t>邮编：</w:t>
            </w:r>
            <w:r>
              <w:rPr>
                <w:sz w:val="24"/>
                <w:szCs w:val="24"/>
              </w:rPr>
              <w:fldChar w:fldCharType="begin"/>
            </w:r>
            <w:r>
              <w:rPr>
                <w:sz w:val="24"/>
                <w:szCs w:val="24"/>
              </w:rPr>
              <w:instrText xml:space="preserve"> GOTOBUTTON </w:instrText>
            </w:r>
            <w:r>
              <w:rPr>
                <w:sz w:val="24"/>
                <w:szCs w:val="24"/>
              </w:rPr>
              <w:fldChar w:fldCharType="end"/>
            </w:r>
            <w:r>
              <w:rPr>
                <w:sz w:val="24"/>
                <w:szCs w:val="24"/>
              </w:rPr>
              <w:t>518055</w:t>
            </w:r>
            <w:r>
              <w:rPr>
                <w:rFonts w:eastAsia="楷体_GB2312"/>
                <w:sz w:val="24"/>
                <w:szCs w:val="24"/>
              </w:rPr>
              <w:t>，总机：</w:t>
            </w:r>
            <w:r>
              <w:rPr>
                <w:sz w:val="24"/>
                <w:szCs w:val="24"/>
              </w:rPr>
              <w:t>0755</w:t>
            </w:r>
            <w:r>
              <w:rPr>
                <w:rFonts w:eastAsia="楷体_GB2312"/>
                <w:sz w:val="24"/>
                <w:szCs w:val="24"/>
              </w:rPr>
              <w:t>－</w:t>
            </w:r>
            <w:r>
              <w:rPr>
                <w:sz w:val="24"/>
                <w:szCs w:val="24"/>
              </w:rPr>
              <w:t>2</w:t>
            </w:r>
            <w:r>
              <w:rPr>
                <w:rFonts w:hint="eastAsia"/>
                <w:sz w:val="24"/>
                <w:szCs w:val="24"/>
              </w:rPr>
              <w:t>6035327</w:t>
            </w:r>
          </w:p>
        </w:tc>
        <w:tc>
          <w:tcPr>
            <w:tcW w:w="2100" w:type="dxa"/>
            <w:tcBorders>
              <w:top w:val="double" w:sz="4" w:space="0" w:color="auto"/>
              <w:left w:val="nil"/>
              <w:bottom w:val="double" w:sz="4" w:space="0" w:color="auto"/>
              <w:right w:val="double" w:sz="4" w:space="0" w:color="auto"/>
            </w:tcBorders>
            <w:vAlign w:val="center"/>
          </w:tcPr>
          <w:p w14:paraId="2C850310" w14:textId="77777777" w:rsidR="005065F9" w:rsidRDefault="005065F9">
            <w:pPr>
              <w:spacing w:line="360" w:lineRule="auto"/>
              <w:jc w:val="center"/>
              <w:rPr>
                <w:sz w:val="24"/>
                <w:szCs w:val="24"/>
              </w:rPr>
            </w:pPr>
          </w:p>
        </w:tc>
      </w:tr>
    </w:tbl>
    <w:p w14:paraId="13A26508" w14:textId="77777777" w:rsidR="005065F9" w:rsidRDefault="00C84FC1">
      <w:pPr>
        <w:pStyle w:val="af1"/>
        <w:spacing w:line="240" w:lineRule="atLeast"/>
        <w:rPr>
          <w:rFonts w:eastAsia="楷体_GB2312"/>
          <w:b/>
          <w:sz w:val="24"/>
          <w:szCs w:val="24"/>
        </w:rPr>
      </w:pP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GOTOBUTTON </w:instrText>
      </w:r>
      <w:r>
        <w:rPr>
          <w:sz w:val="24"/>
          <w:szCs w:val="24"/>
        </w:rPr>
        <w:fldChar w:fldCharType="end"/>
      </w: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MACROBUTTON AutoText </w:instrText>
      </w:r>
      <w:r>
        <w:rPr>
          <w:sz w:val="24"/>
          <w:szCs w:val="24"/>
        </w:rPr>
        <w:fldChar w:fldCharType="end"/>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361"/>
        <w:gridCol w:w="247"/>
        <w:gridCol w:w="1785"/>
        <w:gridCol w:w="2411"/>
      </w:tblGrid>
      <w:tr w:rsidR="005065F9" w:rsidRPr="00AC459C" w14:paraId="614B89D4" w14:textId="77777777" w:rsidTr="002B0EEE">
        <w:trPr>
          <w:trHeight w:val="574"/>
          <w:jc w:val="center"/>
        </w:trPr>
        <w:tc>
          <w:tcPr>
            <w:tcW w:w="1980" w:type="dxa"/>
            <w:vAlign w:val="center"/>
          </w:tcPr>
          <w:p w14:paraId="580A8E77" w14:textId="77777777" w:rsidR="005065F9" w:rsidRDefault="00C84FC1">
            <w:pPr>
              <w:pStyle w:val="af1"/>
              <w:spacing w:line="240" w:lineRule="atLeast"/>
              <w:rPr>
                <w:sz w:val="24"/>
                <w:szCs w:val="24"/>
              </w:rPr>
            </w:pPr>
            <w:r>
              <w:rPr>
                <w:sz w:val="24"/>
                <w:szCs w:val="24"/>
              </w:rPr>
              <w:t>交底书名称</w:t>
            </w:r>
          </w:p>
        </w:tc>
        <w:tc>
          <w:tcPr>
            <w:tcW w:w="6804" w:type="dxa"/>
            <w:gridSpan w:val="4"/>
            <w:vAlign w:val="center"/>
          </w:tcPr>
          <w:p w14:paraId="6ABD7173" w14:textId="77777777" w:rsidR="005065F9" w:rsidRDefault="00023684">
            <w:pPr>
              <w:spacing w:line="480" w:lineRule="auto"/>
              <w:jc w:val="center"/>
              <w:rPr>
                <w:kern w:val="0"/>
                <w:sz w:val="24"/>
                <w:szCs w:val="24"/>
              </w:rPr>
            </w:pPr>
            <w:r w:rsidRPr="00023684">
              <w:rPr>
                <w:rFonts w:hint="eastAsia"/>
                <w:kern w:val="0"/>
                <w:sz w:val="24"/>
                <w:szCs w:val="24"/>
              </w:rPr>
              <w:t>一种基于反思机制的大语言模型代码安全生成的即插式安全增强方法与系统</w:t>
            </w:r>
          </w:p>
          <w:p w14:paraId="28084BAA" w14:textId="7F20C290" w:rsidR="00287FD5" w:rsidRPr="00287FD5" w:rsidRDefault="00287FD5">
            <w:pPr>
              <w:spacing w:line="480" w:lineRule="auto"/>
              <w:jc w:val="center"/>
              <w:rPr>
                <w:kern w:val="0"/>
                <w:sz w:val="24"/>
                <w:szCs w:val="24"/>
              </w:rPr>
            </w:pPr>
            <w:r>
              <w:rPr>
                <w:rFonts w:hint="eastAsia"/>
                <w:kern w:val="0"/>
                <w:sz w:val="24"/>
                <w:szCs w:val="24"/>
              </w:rPr>
              <w:t>→</w:t>
            </w:r>
            <w:commentRangeStart w:id="0"/>
            <w:commentRangeStart w:id="1"/>
            <w:r w:rsidR="00C038C3" w:rsidRPr="004452E1">
              <w:rPr>
                <w:rFonts w:hint="eastAsia"/>
                <w:kern w:val="0"/>
                <w:sz w:val="24"/>
                <w:szCs w:val="24"/>
              </w:rPr>
              <w:t>基于大模型自身反思机制</w:t>
            </w:r>
            <w:r w:rsidR="00C038C3">
              <w:rPr>
                <w:rFonts w:hint="eastAsia"/>
                <w:kern w:val="0"/>
                <w:sz w:val="24"/>
                <w:szCs w:val="24"/>
              </w:rPr>
              <w:t>的</w:t>
            </w:r>
            <w:r w:rsidR="00C038C3" w:rsidRPr="00023684">
              <w:rPr>
                <w:rFonts w:hint="eastAsia"/>
                <w:kern w:val="0"/>
                <w:sz w:val="24"/>
                <w:szCs w:val="24"/>
              </w:rPr>
              <w:t>即插式安全增强方法与系统</w:t>
            </w:r>
            <w:commentRangeEnd w:id="0"/>
            <w:r w:rsidR="00C038C3">
              <w:rPr>
                <w:rStyle w:val="af0"/>
              </w:rPr>
              <w:commentReference w:id="0"/>
            </w:r>
            <w:commentRangeEnd w:id="1"/>
            <w:r w:rsidR="00EE49A7">
              <w:rPr>
                <w:rStyle w:val="af0"/>
              </w:rPr>
              <w:commentReference w:id="1"/>
            </w:r>
          </w:p>
        </w:tc>
      </w:tr>
      <w:tr w:rsidR="005065F9" w14:paraId="4568F8DD" w14:textId="77777777" w:rsidTr="002B0EEE">
        <w:trPr>
          <w:trHeight w:val="610"/>
          <w:jc w:val="center"/>
        </w:trPr>
        <w:tc>
          <w:tcPr>
            <w:tcW w:w="1980" w:type="dxa"/>
            <w:tcBorders>
              <w:bottom w:val="single" w:sz="4" w:space="0" w:color="auto"/>
            </w:tcBorders>
            <w:vAlign w:val="center"/>
          </w:tcPr>
          <w:p w14:paraId="29F37863" w14:textId="77777777" w:rsidR="005065F9" w:rsidRDefault="00C84FC1">
            <w:pPr>
              <w:pStyle w:val="af1"/>
              <w:spacing w:line="240" w:lineRule="atLeast"/>
              <w:rPr>
                <w:sz w:val="24"/>
                <w:szCs w:val="24"/>
              </w:rPr>
            </w:pPr>
            <w:r>
              <w:rPr>
                <w:sz w:val="24"/>
                <w:szCs w:val="24"/>
              </w:rPr>
              <w:t>发明人</w:t>
            </w:r>
          </w:p>
        </w:tc>
        <w:tc>
          <w:tcPr>
            <w:tcW w:w="6804" w:type="dxa"/>
            <w:gridSpan w:val="4"/>
            <w:tcBorders>
              <w:bottom w:val="single" w:sz="4" w:space="0" w:color="auto"/>
            </w:tcBorders>
            <w:vAlign w:val="center"/>
          </w:tcPr>
          <w:p w14:paraId="7C5E36CB" w14:textId="564D15C7" w:rsidR="005065F9" w:rsidRDefault="004A3296">
            <w:pPr>
              <w:jc w:val="center"/>
              <w:rPr>
                <w:sz w:val="24"/>
                <w:szCs w:val="24"/>
              </w:rPr>
            </w:pPr>
            <w:r>
              <w:rPr>
                <w:rFonts w:hint="eastAsia"/>
                <w:sz w:val="24"/>
                <w:szCs w:val="24"/>
              </w:rPr>
              <w:t>李挥</w:t>
            </w:r>
            <w:r w:rsidR="00507447">
              <w:rPr>
                <w:rFonts w:hint="eastAsia"/>
                <w:sz w:val="24"/>
                <w:szCs w:val="24"/>
              </w:rPr>
              <w:t xml:space="preserve"> </w:t>
            </w:r>
            <w:r w:rsidR="00507447">
              <w:rPr>
                <w:rFonts w:hint="eastAsia"/>
                <w:sz w:val="24"/>
                <w:szCs w:val="24"/>
              </w:rPr>
              <w:t>刘傲凡</w:t>
            </w:r>
            <w:r w:rsidR="00242D6C">
              <w:rPr>
                <w:rFonts w:hint="eastAsia"/>
                <w:sz w:val="24"/>
                <w:szCs w:val="24"/>
              </w:rPr>
              <w:t xml:space="preserve"> </w:t>
            </w:r>
            <w:r>
              <w:rPr>
                <w:rFonts w:hint="eastAsia"/>
                <w:sz w:val="24"/>
                <w:szCs w:val="24"/>
              </w:rPr>
              <w:t>王滨</w:t>
            </w:r>
            <w:r w:rsidR="00242D6C">
              <w:rPr>
                <w:rFonts w:hint="eastAsia"/>
                <w:sz w:val="24"/>
                <w:szCs w:val="24"/>
              </w:rPr>
              <w:t xml:space="preserve"> </w:t>
            </w:r>
            <w:r w:rsidR="00507447">
              <w:rPr>
                <w:rFonts w:hint="eastAsia"/>
                <w:sz w:val="24"/>
                <w:szCs w:val="24"/>
              </w:rPr>
              <w:t>杨傲</w:t>
            </w:r>
            <w:r w:rsidR="00287FD5">
              <w:rPr>
                <w:rFonts w:hint="eastAsia"/>
                <w:sz w:val="24"/>
                <w:szCs w:val="24"/>
              </w:rPr>
              <w:t xml:space="preserve"> </w:t>
            </w:r>
            <w:ins w:id="2" w:author="Wen" w:date="2025-01-22T15:16:00Z">
              <w:r w:rsidR="00287FD5">
                <w:rPr>
                  <w:rFonts w:hint="eastAsia"/>
                  <w:sz w:val="24"/>
                  <w:szCs w:val="24"/>
                </w:rPr>
                <w:t>李恪聃</w:t>
              </w:r>
            </w:ins>
          </w:p>
        </w:tc>
      </w:tr>
      <w:tr w:rsidR="005065F9" w14:paraId="449FDFAC" w14:textId="77777777" w:rsidTr="002B0EEE">
        <w:trPr>
          <w:trHeight w:val="243"/>
          <w:jc w:val="center"/>
        </w:trPr>
        <w:tc>
          <w:tcPr>
            <w:tcW w:w="1980" w:type="dxa"/>
            <w:tcBorders>
              <w:right w:val="nil"/>
            </w:tcBorders>
            <w:vAlign w:val="center"/>
          </w:tcPr>
          <w:p w14:paraId="67201E82" w14:textId="77777777" w:rsidR="005065F9" w:rsidRDefault="005065F9">
            <w:pPr>
              <w:pStyle w:val="af1"/>
              <w:spacing w:line="240" w:lineRule="atLeast"/>
              <w:rPr>
                <w:sz w:val="24"/>
                <w:szCs w:val="24"/>
              </w:rPr>
            </w:pPr>
          </w:p>
        </w:tc>
        <w:tc>
          <w:tcPr>
            <w:tcW w:w="2361" w:type="dxa"/>
            <w:tcBorders>
              <w:left w:val="nil"/>
              <w:right w:val="nil"/>
            </w:tcBorders>
            <w:vAlign w:val="center"/>
          </w:tcPr>
          <w:p w14:paraId="563F5477" w14:textId="77777777" w:rsidR="005065F9" w:rsidRDefault="005065F9">
            <w:pPr>
              <w:ind w:firstLine="480"/>
              <w:jc w:val="left"/>
              <w:rPr>
                <w:sz w:val="24"/>
                <w:szCs w:val="24"/>
              </w:rPr>
            </w:pPr>
          </w:p>
        </w:tc>
        <w:tc>
          <w:tcPr>
            <w:tcW w:w="247" w:type="dxa"/>
            <w:tcBorders>
              <w:left w:val="nil"/>
              <w:right w:val="nil"/>
            </w:tcBorders>
            <w:vAlign w:val="center"/>
          </w:tcPr>
          <w:p w14:paraId="56984101" w14:textId="77777777" w:rsidR="005065F9" w:rsidRDefault="005065F9">
            <w:pPr>
              <w:ind w:firstLine="480"/>
              <w:rPr>
                <w:sz w:val="24"/>
                <w:szCs w:val="24"/>
              </w:rPr>
            </w:pPr>
          </w:p>
        </w:tc>
        <w:tc>
          <w:tcPr>
            <w:tcW w:w="4196" w:type="dxa"/>
            <w:gridSpan w:val="2"/>
            <w:tcBorders>
              <w:left w:val="nil"/>
            </w:tcBorders>
            <w:vAlign w:val="bottom"/>
          </w:tcPr>
          <w:p w14:paraId="2A02B328" w14:textId="77777777" w:rsidR="005065F9" w:rsidRDefault="00C84FC1">
            <w:pPr>
              <w:pStyle w:val="af1"/>
              <w:spacing w:line="240" w:lineRule="atLeast"/>
              <w:rPr>
                <w:sz w:val="24"/>
                <w:szCs w:val="24"/>
              </w:rPr>
            </w:pPr>
            <w:r>
              <w:rPr>
                <w:color w:val="5F5F5F"/>
                <w:sz w:val="24"/>
                <w:szCs w:val="24"/>
              </w:rPr>
              <w:t>（以下由知识产权部填写）</w:t>
            </w:r>
          </w:p>
        </w:tc>
      </w:tr>
      <w:tr w:rsidR="005065F9" w14:paraId="719B0923" w14:textId="77777777" w:rsidTr="002B0EEE">
        <w:trPr>
          <w:trHeight w:val="605"/>
          <w:jc w:val="center"/>
        </w:trPr>
        <w:tc>
          <w:tcPr>
            <w:tcW w:w="1980" w:type="dxa"/>
            <w:vAlign w:val="center"/>
          </w:tcPr>
          <w:p w14:paraId="445490AB" w14:textId="77777777" w:rsidR="005065F9" w:rsidRDefault="00C84FC1">
            <w:pPr>
              <w:pStyle w:val="af1"/>
              <w:spacing w:line="240" w:lineRule="atLeast"/>
              <w:rPr>
                <w:sz w:val="24"/>
                <w:szCs w:val="24"/>
              </w:rPr>
            </w:pPr>
            <w:r>
              <w:rPr>
                <w:sz w:val="24"/>
                <w:szCs w:val="24"/>
              </w:rPr>
              <w:t>交底书撰写人</w:t>
            </w:r>
          </w:p>
        </w:tc>
        <w:tc>
          <w:tcPr>
            <w:tcW w:w="2361" w:type="dxa"/>
            <w:vAlign w:val="center"/>
          </w:tcPr>
          <w:p w14:paraId="7B3EB906" w14:textId="317020B3" w:rsidR="005065F9" w:rsidRDefault="008F526F">
            <w:pPr>
              <w:jc w:val="center"/>
              <w:rPr>
                <w:sz w:val="24"/>
                <w:szCs w:val="24"/>
              </w:rPr>
            </w:pPr>
            <w:r>
              <w:rPr>
                <w:rFonts w:hint="eastAsia"/>
                <w:sz w:val="24"/>
                <w:szCs w:val="24"/>
              </w:rPr>
              <w:t>刘傲凡</w:t>
            </w:r>
          </w:p>
        </w:tc>
        <w:tc>
          <w:tcPr>
            <w:tcW w:w="247" w:type="dxa"/>
            <w:vMerge w:val="restart"/>
            <w:vAlign w:val="center"/>
          </w:tcPr>
          <w:p w14:paraId="304D1145" w14:textId="77777777" w:rsidR="005065F9" w:rsidRDefault="005065F9">
            <w:pPr>
              <w:ind w:firstLine="480"/>
              <w:jc w:val="center"/>
              <w:rPr>
                <w:sz w:val="24"/>
                <w:szCs w:val="24"/>
              </w:rPr>
            </w:pPr>
          </w:p>
        </w:tc>
        <w:tc>
          <w:tcPr>
            <w:tcW w:w="1785" w:type="dxa"/>
            <w:vAlign w:val="center"/>
          </w:tcPr>
          <w:p w14:paraId="179C41BC" w14:textId="77777777" w:rsidR="005065F9" w:rsidRDefault="00C84FC1">
            <w:pPr>
              <w:pStyle w:val="af1"/>
              <w:spacing w:line="240" w:lineRule="atLeast"/>
              <w:rPr>
                <w:sz w:val="24"/>
                <w:szCs w:val="24"/>
              </w:rPr>
            </w:pPr>
            <w:r>
              <w:rPr>
                <w:sz w:val="24"/>
                <w:szCs w:val="24"/>
              </w:rPr>
              <w:t>IPR</w:t>
            </w:r>
            <w:r>
              <w:rPr>
                <w:sz w:val="24"/>
                <w:szCs w:val="24"/>
              </w:rPr>
              <w:t>负责人</w:t>
            </w:r>
          </w:p>
        </w:tc>
        <w:tc>
          <w:tcPr>
            <w:tcW w:w="2411" w:type="dxa"/>
            <w:vAlign w:val="center"/>
          </w:tcPr>
          <w:p w14:paraId="60928F94" w14:textId="77777777" w:rsidR="005065F9" w:rsidRDefault="005065F9">
            <w:pPr>
              <w:pStyle w:val="af1"/>
              <w:spacing w:line="240" w:lineRule="atLeast"/>
              <w:rPr>
                <w:sz w:val="24"/>
                <w:szCs w:val="24"/>
                <w:highlight w:val="yellow"/>
              </w:rPr>
            </w:pPr>
          </w:p>
        </w:tc>
      </w:tr>
      <w:tr w:rsidR="005065F9" w14:paraId="2BD6EF38" w14:textId="77777777" w:rsidTr="002B0EEE">
        <w:trPr>
          <w:trHeight w:val="613"/>
          <w:jc w:val="center"/>
        </w:trPr>
        <w:tc>
          <w:tcPr>
            <w:tcW w:w="1980" w:type="dxa"/>
            <w:vAlign w:val="center"/>
          </w:tcPr>
          <w:p w14:paraId="63BA84E4" w14:textId="77777777" w:rsidR="005065F9" w:rsidRDefault="00C84FC1">
            <w:pPr>
              <w:pStyle w:val="af1"/>
              <w:spacing w:line="240" w:lineRule="atLeast"/>
              <w:rPr>
                <w:sz w:val="24"/>
                <w:szCs w:val="24"/>
              </w:rPr>
            </w:pPr>
            <w:r>
              <w:rPr>
                <w:sz w:val="24"/>
                <w:szCs w:val="24"/>
              </w:rPr>
              <w:t>撰写人办公电话</w:t>
            </w:r>
          </w:p>
        </w:tc>
        <w:tc>
          <w:tcPr>
            <w:tcW w:w="2361" w:type="dxa"/>
            <w:vAlign w:val="center"/>
          </w:tcPr>
          <w:p w14:paraId="0588FE5E" w14:textId="77777777" w:rsidR="005065F9" w:rsidRDefault="005065F9" w:rsidP="004A3296">
            <w:pPr>
              <w:jc w:val="left"/>
              <w:rPr>
                <w:sz w:val="24"/>
                <w:szCs w:val="24"/>
              </w:rPr>
            </w:pPr>
          </w:p>
        </w:tc>
        <w:tc>
          <w:tcPr>
            <w:tcW w:w="247" w:type="dxa"/>
            <w:vMerge/>
            <w:vAlign w:val="center"/>
          </w:tcPr>
          <w:p w14:paraId="7392FFF6" w14:textId="77777777" w:rsidR="005065F9" w:rsidRDefault="005065F9">
            <w:pPr>
              <w:ind w:firstLine="480"/>
              <w:jc w:val="center"/>
              <w:rPr>
                <w:sz w:val="24"/>
                <w:szCs w:val="24"/>
              </w:rPr>
            </w:pPr>
          </w:p>
        </w:tc>
        <w:tc>
          <w:tcPr>
            <w:tcW w:w="4196" w:type="dxa"/>
            <w:gridSpan w:val="2"/>
            <w:vAlign w:val="center"/>
          </w:tcPr>
          <w:p w14:paraId="697279D3" w14:textId="77777777" w:rsidR="005065F9" w:rsidRDefault="005065F9">
            <w:pPr>
              <w:pStyle w:val="af1"/>
              <w:spacing w:line="240" w:lineRule="atLeast"/>
              <w:rPr>
                <w:sz w:val="24"/>
                <w:szCs w:val="24"/>
              </w:rPr>
            </w:pPr>
          </w:p>
          <w:p w14:paraId="67B87E6C" w14:textId="77777777" w:rsidR="005065F9" w:rsidRDefault="005065F9">
            <w:pPr>
              <w:pStyle w:val="af1"/>
              <w:spacing w:line="240" w:lineRule="atLeast"/>
              <w:rPr>
                <w:sz w:val="24"/>
                <w:szCs w:val="24"/>
              </w:rPr>
            </w:pPr>
          </w:p>
        </w:tc>
      </w:tr>
      <w:tr w:rsidR="005065F9" w14:paraId="00BCCC12" w14:textId="77777777" w:rsidTr="002B0EEE">
        <w:trPr>
          <w:trHeight w:val="455"/>
          <w:jc w:val="center"/>
        </w:trPr>
        <w:tc>
          <w:tcPr>
            <w:tcW w:w="1980" w:type="dxa"/>
            <w:vAlign w:val="center"/>
          </w:tcPr>
          <w:p w14:paraId="6FA40617" w14:textId="77777777" w:rsidR="005065F9" w:rsidRDefault="00C84FC1">
            <w:pPr>
              <w:pStyle w:val="af1"/>
              <w:spacing w:line="240" w:lineRule="atLeast"/>
              <w:ind w:rightChars="-49" w:right="-103"/>
              <w:rPr>
                <w:sz w:val="24"/>
                <w:szCs w:val="24"/>
              </w:rPr>
            </w:pPr>
            <w:r>
              <w:rPr>
                <w:sz w:val="24"/>
                <w:szCs w:val="24"/>
              </w:rPr>
              <w:t>撰写人手机号码</w:t>
            </w:r>
            <w:r>
              <w:rPr>
                <w:sz w:val="24"/>
                <w:szCs w:val="24"/>
              </w:rPr>
              <w:t xml:space="preserve"> </w:t>
            </w:r>
            <w:r>
              <w:rPr>
                <w:kern w:val="2"/>
                <w:sz w:val="24"/>
                <w:szCs w:val="24"/>
              </w:rPr>
              <w:t>（急案必须填写）</w:t>
            </w:r>
          </w:p>
        </w:tc>
        <w:tc>
          <w:tcPr>
            <w:tcW w:w="2361" w:type="dxa"/>
            <w:vAlign w:val="center"/>
          </w:tcPr>
          <w:p w14:paraId="028A9CE4" w14:textId="53327D80" w:rsidR="005065F9" w:rsidRDefault="001B6CFD">
            <w:pPr>
              <w:jc w:val="center"/>
              <w:rPr>
                <w:sz w:val="24"/>
                <w:szCs w:val="24"/>
              </w:rPr>
            </w:pPr>
            <w:r>
              <w:rPr>
                <w:rFonts w:hint="eastAsia"/>
                <w:sz w:val="24"/>
                <w:szCs w:val="24"/>
              </w:rPr>
              <w:t>13418788132</w:t>
            </w:r>
          </w:p>
        </w:tc>
        <w:tc>
          <w:tcPr>
            <w:tcW w:w="247" w:type="dxa"/>
            <w:vMerge/>
            <w:vAlign w:val="center"/>
          </w:tcPr>
          <w:p w14:paraId="1AB1861C" w14:textId="77777777" w:rsidR="005065F9" w:rsidRDefault="005065F9">
            <w:pPr>
              <w:ind w:firstLine="480"/>
              <w:jc w:val="center"/>
              <w:rPr>
                <w:sz w:val="24"/>
                <w:szCs w:val="24"/>
              </w:rPr>
            </w:pPr>
          </w:p>
        </w:tc>
        <w:tc>
          <w:tcPr>
            <w:tcW w:w="1785" w:type="dxa"/>
            <w:vAlign w:val="center"/>
          </w:tcPr>
          <w:p w14:paraId="2772AB41" w14:textId="77777777" w:rsidR="005065F9" w:rsidRDefault="00C84FC1">
            <w:pPr>
              <w:pStyle w:val="af1"/>
              <w:spacing w:line="240" w:lineRule="atLeast"/>
              <w:rPr>
                <w:sz w:val="24"/>
                <w:szCs w:val="24"/>
              </w:rPr>
            </w:pPr>
            <w:r>
              <w:rPr>
                <w:sz w:val="24"/>
                <w:szCs w:val="24"/>
              </w:rPr>
              <w:t>流程助理</w:t>
            </w:r>
          </w:p>
        </w:tc>
        <w:tc>
          <w:tcPr>
            <w:tcW w:w="2411" w:type="dxa"/>
            <w:vAlign w:val="center"/>
          </w:tcPr>
          <w:p w14:paraId="7520A73D" w14:textId="77777777" w:rsidR="005065F9" w:rsidRDefault="005065F9">
            <w:pPr>
              <w:pStyle w:val="af1"/>
              <w:spacing w:line="240" w:lineRule="atLeast"/>
              <w:rPr>
                <w:sz w:val="24"/>
                <w:szCs w:val="24"/>
                <w:highlight w:val="yellow"/>
              </w:rPr>
            </w:pPr>
          </w:p>
        </w:tc>
      </w:tr>
      <w:tr w:rsidR="005065F9" w14:paraId="1783E356" w14:textId="77777777" w:rsidTr="002B0EEE">
        <w:trPr>
          <w:trHeight w:val="643"/>
          <w:jc w:val="center"/>
        </w:trPr>
        <w:tc>
          <w:tcPr>
            <w:tcW w:w="1980" w:type="dxa"/>
            <w:vAlign w:val="center"/>
          </w:tcPr>
          <w:p w14:paraId="65ED7A38" w14:textId="77777777" w:rsidR="005065F9" w:rsidRDefault="00C84FC1">
            <w:pPr>
              <w:pStyle w:val="af1"/>
              <w:spacing w:line="240" w:lineRule="atLeast"/>
              <w:rPr>
                <w:sz w:val="24"/>
                <w:szCs w:val="24"/>
              </w:rPr>
            </w:pPr>
            <w:r>
              <w:rPr>
                <w:sz w:val="24"/>
                <w:szCs w:val="24"/>
              </w:rPr>
              <w:t>撰写人</w:t>
            </w:r>
            <w:r>
              <w:rPr>
                <w:sz w:val="24"/>
                <w:szCs w:val="24"/>
              </w:rPr>
              <w:t xml:space="preserve"> E-mail</w:t>
            </w:r>
          </w:p>
        </w:tc>
        <w:tc>
          <w:tcPr>
            <w:tcW w:w="2361" w:type="dxa"/>
            <w:vAlign w:val="center"/>
          </w:tcPr>
          <w:p w14:paraId="6276B293" w14:textId="7F845B07" w:rsidR="005065F9" w:rsidRDefault="001365D8">
            <w:pPr>
              <w:ind w:right="-61"/>
              <w:jc w:val="center"/>
              <w:rPr>
                <w:sz w:val="24"/>
                <w:szCs w:val="24"/>
              </w:rPr>
            </w:pPr>
            <w:r>
              <w:rPr>
                <w:rFonts w:hint="eastAsia"/>
                <w:sz w:val="24"/>
                <w:szCs w:val="24"/>
              </w:rPr>
              <w:t>af.liu</w:t>
            </w:r>
            <w:r w:rsidR="004A3296">
              <w:rPr>
                <w:sz w:val="24"/>
                <w:szCs w:val="24"/>
              </w:rPr>
              <w:t>@stu.pku.edu.cn</w:t>
            </w:r>
          </w:p>
        </w:tc>
        <w:tc>
          <w:tcPr>
            <w:tcW w:w="247" w:type="dxa"/>
            <w:vMerge/>
            <w:vAlign w:val="center"/>
          </w:tcPr>
          <w:p w14:paraId="7EAD9CD9" w14:textId="77777777" w:rsidR="005065F9" w:rsidRDefault="005065F9">
            <w:pPr>
              <w:ind w:firstLine="480"/>
              <w:jc w:val="center"/>
              <w:rPr>
                <w:sz w:val="24"/>
                <w:szCs w:val="24"/>
              </w:rPr>
            </w:pPr>
          </w:p>
        </w:tc>
        <w:tc>
          <w:tcPr>
            <w:tcW w:w="4196" w:type="dxa"/>
            <w:gridSpan w:val="2"/>
            <w:vAlign w:val="center"/>
          </w:tcPr>
          <w:p w14:paraId="65671CCD" w14:textId="77777777" w:rsidR="005065F9" w:rsidRDefault="005065F9">
            <w:pPr>
              <w:pStyle w:val="af1"/>
              <w:spacing w:line="240" w:lineRule="atLeast"/>
              <w:rPr>
                <w:sz w:val="24"/>
                <w:szCs w:val="24"/>
                <w:highlight w:val="yellow"/>
              </w:rPr>
            </w:pPr>
          </w:p>
          <w:p w14:paraId="3FC8DAEF" w14:textId="77777777" w:rsidR="005065F9" w:rsidRDefault="005065F9">
            <w:pPr>
              <w:pStyle w:val="af1"/>
              <w:spacing w:line="240" w:lineRule="atLeast"/>
              <w:rPr>
                <w:sz w:val="24"/>
                <w:szCs w:val="24"/>
                <w:highlight w:val="yellow"/>
              </w:rPr>
            </w:pPr>
          </w:p>
        </w:tc>
      </w:tr>
    </w:tbl>
    <w:p w14:paraId="39B50BEC" w14:textId="77777777" w:rsidR="005065F9" w:rsidRDefault="005065F9">
      <w:pPr>
        <w:pStyle w:val="af1"/>
        <w:jc w:val="center"/>
        <w:rPr>
          <w:sz w:val="24"/>
          <w:szCs w:val="24"/>
        </w:rPr>
      </w:pPr>
    </w:p>
    <w:p w14:paraId="7197209E" w14:textId="77777777" w:rsidR="005065F9" w:rsidRDefault="005065F9">
      <w:pPr>
        <w:pStyle w:val="af1"/>
        <w:jc w:val="center"/>
        <w:rPr>
          <w:sz w:val="24"/>
          <w:szCs w:val="24"/>
        </w:rPr>
      </w:pPr>
    </w:p>
    <w:p w14:paraId="4DCB3CF7" w14:textId="77777777" w:rsidR="005065F9" w:rsidRDefault="005065F9">
      <w:pPr>
        <w:pStyle w:val="af1"/>
        <w:jc w:val="center"/>
        <w:rPr>
          <w:sz w:val="24"/>
          <w:szCs w:val="24"/>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0"/>
        <w:gridCol w:w="6432"/>
      </w:tblGrid>
      <w:tr w:rsidR="005065F9" w14:paraId="092A1CA6" w14:textId="77777777">
        <w:trPr>
          <w:trHeight w:val="510"/>
          <w:jc w:val="center"/>
        </w:trPr>
        <w:tc>
          <w:tcPr>
            <w:tcW w:w="2090" w:type="dxa"/>
            <w:vAlign w:val="center"/>
          </w:tcPr>
          <w:p w14:paraId="08EEBB68" w14:textId="77777777" w:rsidR="005065F9" w:rsidRDefault="00C84FC1">
            <w:pPr>
              <w:pStyle w:val="af1"/>
              <w:spacing w:line="240" w:lineRule="atLeast"/>
              <w:rPr>
                <w:sz w:val="24"/>
                <w:szCs w:val="24"/>
              </w:rPr>
            </w:pPr>
            <w:r>
              <w:rPr>
                <w:sz w:val="24"/>
                <w:szCs w:val="24"/>
              </w:rPr>
              <w:t>撰写指导意见</w:t>
            </w:r>
          </w:p>
          <w:p w14:paraId="499838EE" w14:textId="77777777" w:rsidR="005065F9" w:rsidRDefault="00C84FC1">
            <w:pPr>
              <w:pStyle w:val="af1"/>
              <w:spacing w:line="240" w:lineRule="atLeast"/>
              <w:rPr>
                <w:sz w:val="24"/>
                <w:szCs w:val="24"/>
              </w:rPr>
            </w:pPr>
            <w:r>
              <w:rPr>
                <w:sz w:val="24"/>
                <w:szCs w:val="24"/>
              </w:rPr>
              <w:t>（</w:t>
            </w:r>
            <w:r>
              <w:rPr>
                <w:sz w:val="24"/>
                <w:szCs w:val="24"/>
              </w:rPr>
              <w:t>IPR</w:t>
            </w:r>
            <w:r>
              <w:rPr>
                <w:sz w:val="24"/>
                <w:szCs w:val="24"/>
              </w:rPr>
              <w:t>填写）</w:t>
            </w:r>
          </w:p>
        </w:tc>
        <w:tc>
          <w:tcPr>
            <w:tcW w:w="6432" w:type="dxa"/>
            <w:vAlign w:val="center"/>
          </w:tcPr>
          <w:p w14:paraId="6FCCEC7B" w14:textId="77777777" w:rsidR="005065F9" w:rsidRDefault="005065F9">
            <w:pPr>
              <w:pStyle w:val="af1"/>
              <w:spacing w:line="240" w:lineRule="atLeast"/>
              <w:jc w:val="both"/>
              <w:rPr>
                <w:i/>
                <w:sz w:val="24"/>
                <w:szCs w:val="24"/>
              </w:rPr>
            </w:pPr>
          </w:p>
          <w:p w14:paraId="23992BB6" w14:textId="77777777" w:rsidR="005065F9" w:rsidRDefault="005065F9">
            <w:pPr>
              <w:pStyle w:val="af1"/>
              <w:spacing w:line="240" w:lineRule="atLeast"/>
              <w:jc w:val="both"/>
              <w:rPr>
                <w:i/>
                <w:sz w:val="24"/>
                <w:szCs w:val="24"/>
              </w:rPr>
            </w:pPr>
          </w:p>
          <w:p w14:paraId="462EB6DD" w14:textId="77777777" w:rsidR="005065F9" w:rsidRDefault="00C84FC1">
            <w:pPr>
              <w:pStyle w:val="af1"/>
              <w:spacing w:line="240" w:lineRule="atLeast"/>
              <w:jc w:val="both"/>
              <w:rPr>
                <w:i/>
                <w:sz w:val="24"/>
                <w:szCs w:val="24"/>
              </w:rPr>
            </w:pPr>
            <w:r>
              <w:rPr>
                <w:i/>
                <w:color w:val="0000FF"/>
                <w:sz w:val="24"/>
                <w:szCs w:val="24"/>
              </w:rPr>
              <w:fldChar w:fldCharType="begin"/>
            </w:r>
            <w:r>
              <w:rPr>
                <w:i/>
                <w:color w:val="0000FF"/>
                <w:sz w:val="24"/>
                <w:szCs w:val="24"/>
              </w:rPr>
              <w:instrText xml:space="preserve"> AUTOTEXT  Signature:  \* MERGEFORMAT </w:instrText>
            </w:r>
            <w:r>
              <w:rPr>
                <w:i/>
                <w:color w:val="0000FF"/>
                <w:sz w:val="24"/>
                <w:szCs w:val="24"/>
              </w:rPr>
              <w:fldChar w:fldCharType="separate"/>
            </w:r>
            <w:r>
              <w:rPr>
                <w:i/>
                <w:color w:val="0000FF"/>
                <w:sz w:val="24"/>
                <w:szCs w:val="24"/>
              </w:rPr>
              <w:t>比如：对于可能存在单一性问题的多个发明希望在一篇申请文件中提交时，提醒代理人可以不解决单一性问题；对于有特别事项需要提醒代理人时，要求其在作业前和专利工程师电话联系等等</w:t>
            </w:r>
            <w:r>
              <w:rPr>
                <w:i/>
                <w:color w:val="0000FF"/>
                <w:sz w:val="24"/>
                <w:szCs w:val="24"/>
              </w:rPr>
              <w:fldChar w:fldCharType="end"/>
            </w:r>
            <w:r>
              <w:rPr>
                <w:i/>
                <w:sz w:val="24"/>
                <w:szCs w:val="24"/>
              </w:rPr>
              <w:fldChar w:fldCharType="begin"/>
            </w:r>
            <w:r>
              <w:rPr>
                <w:i/>
                <w:sz w:val="24"/>
                <w:szCs w:val="24"/>
              </w:rPr>
              <w:instrText xml:space="preserve"> USERADDRESS  \* Upper  \* MERGEFORMAT </w:instrText>
            </w:r>
            <w:r>
              <w:rPr>
                <w:i/>
                <w:sz w:val="24"/>
                <w:szCs w:val="24"/>
              </w:rPr>
              <w:fldChar w:fldCharType="end"/>
            </w:r>
          </w:p>
        </w:tc>
      </w:tr>
    </w:tbl>
    <w:p w14:paraId="2F99B00C" w14:textId="77777777" w:rsidR="005065F9" w:rsidRDefault="005065F9">
      <w:pPr>
        <w:pStyle w:val="af1"/>
        <w:jc w:val="both"/>
        <w:rPr>
          <w:sz w:val="24"/>
          <w:szCs w:val="24"/>
        </w:rPr>
      </w:pPr>
    </w:p>
    <w:p w14:paraId="3603887D" w14:textId="77777777" w:rsidR="005065F9" w:rsidRDefault="005065F9">
      <w:pPr>
        <w:pStyle w:val="af1"/>
        <w:jc w:val="both"/>
        <w:rPr>
          <w:sz w:val="24"/>
          <w:szCs w:val="24"/>
        </w:rPr>
      </w:pPr>
    </w:p>
    <w:p w14:paraId="4097EBDE" w14:textId="77777777" w:rsidR="005065F9" w:rsidRDefault="005065F9">
      <w:pPr>
        <w:pStyle w:val="af1"/>
        <w:jc w:val="both"/>
        <w:rPr>
          <w:sz w:val="24"/>
          <w:szCs w:val="24"/>
        </w:rPr>
      </w:pPr>
    </w:p>
    <w:p w14:paraId="1F406FEE" w14:textId="77777777" w:rsidR="005065F9" w:rsidRDefault="005065F9">
      <w:pPr>
        <w:pStyle w:val="af1"/>
        <w:jc w:val="both"/>
        <w:rPr>
          <w:sz w:val="24"/>
          <w:szCs w:val="24"/>
        </w:rPr>
      </w:pPr>
    </w:p>
    <w:p w14:paraId="0612AD7E" w14:textId="77777777" w:rsidR="005065F9" w:rsidRDefault="005065F9">
      <w:pPr>
        <w:pStyle w:val="af1"/>
        <w:jc w:val="both"/>
        <w:rPr>
          <w:sz w:val="24"/>
          <w:szCs w:val="24"/>
        </w:rPr>
      </w:pPr>
    </w:p>
    <w:p w14:paraId="53ED6D2C" w14:textId="77777777" w:rsidR="00EE7225" w:rsidRDefault="00EE7225">
      <w:pPr>
        <w:pStyle w:val="af1"/>
        <w:jc w:val="both"/>
        <w:rPr>
          <w:sz w:val="24"/>
          <w:szCs w:val="24"/>
        </w:rPr>
      </w:pPr>
    </w:p>
    <w:p w14:paraId="763AB66F" w14:textId="77777777" w:rsidR="00EE7225" w:rsidRDefault="00EE7225" w:rsidP="00EE7225">
      <w:pPr>
        <w:pStyle w:val="af1"/>
        <w:jc w:val="both"/>
        <w:rPr>
          <w:rFonts w:hAnsi="宋体" w:hint="eastAsia"/>
          <w:sz w:val="24"/>
          <w:szCs w:val="24"/>
        </w:rPr>
      </w:pPr>
      <w:r>
        <w:rPr>
          <w:rFonts w:hAnsi="宋体"/>
          <w:sz w:val="24"/>
          <w:szCs w:val="24"/>
        </w:rPr>
        <w:lastRenderedPageBreak/>
        <w:t>缩略语和关键术语定义</w:t>
      </w:r>
    </w:p>
    <w:p w14:paraId="4575A6E7" w14:textId="27F78EBF" w:rsidR="00EE7225" w:rsidRDefault="00924963" w:rsidP="00EE7225">
      <w:pPr>
        <w:pStyle w:val="af1"/>
        <w:ind w:left="1200" w:hangingChars="500" w:hanging="1200"/>
        <w:jc w:val="both"/>
        <w:rPr>
          <w:rFonts w:hAnsi="宋体" w:hint="eastAsia"/>
          <w:sz w:val="24"/>
          <w:szCs w:val="24"/>
        </w:rPr>
      </w:pPr>
      <w:r>
        <w:rPr>
          <w:rFonts w:hAnsi="宋体" w:hint="eastAsia"/>
          <w:sz w:val="24"/>
          <w:szCs w:val="24"/>
        </w:rPr>
        <w:t>LLM</w:t>
      </w:r>
      <w:r w:rsidR="00EE7225">
        <w:rPr>
          <w:rFonts w:hAnsi="宋体" w:hint="eastAsia"/>
          <w:sz w:val="24"/>
          <w:szCs w:val="24"/>
        </w:rPr>
        <w:tab/>
      </w:r>
      <w:r>
        <w:rPr>
          <w:rFonts w:hAnsi="宋体" w:hint="eastAsia"/>
          <w:sz w:val="24"/>
          <w:szCs w:val="24"/>
        </w:rPr>
        <w:t>Large</w:t>
      </w:r>
      <w:r w:rsidR="00EE7225" w:rsidRPr="00EE7225">
        <w:rPr>
          <w:rFonts w:hAnsi="宋体"/>
          <w:sz w:val="24"/>
          <w:szCs w:val="24"/>
        </w:rPr>
        <w:t xml:space="preserve"> </w:t>
      </w:r>
      <w:r>
        <w:rPr>
          <w:rFonts w:hAnsi="宋体" w:hint="eastAsia"/>
          <w:sz w:val="24"/>
          <w:szCs w:val="24"/>
        </w:rPr>
        <w:t>Language</w:t>
      </w:r>
      <w:r w:rsidR="00EE7225" w:rsidRPr="00EE7225">
        <w:rPr>
          <w:rFonts w:hAnsi="宋体"/>
          <w:sz w:val="24"/>
          <w:szCs w:val="24"/>
        </w:rPr>
        <w:t xml:space="preserve"> </w:t>
      </w:r>
      <w:r>
        <w:rPr>
          <w:rFonts w:hAnsi="宋体" w:hint="eastAsia"/>
          <w:sz w:val="24"/>
          <w:szCs w:val="24"/>
        </w:rPr>
        <w:t>Model</w:t>
      </w:r>
      <w:r w:rsidR="00EE7225">
        <w:rPr>
          <w:rFonts w:hAnsi="宋体" w:hint="eastAsia"/>
          <w:sz w:val="24"/>
          <w:szCs w:val="24"/>
        </w:rPr>
        <w:t>，</w:t>
      </w:r>
      <w:r w:rsidRPr="00924963">
        <w:rPr>
          <w:rFonts w:hAnsi="宋体" w:hint="eastAsia"/>
          <w:sz w:val="24"/>
          <w:szCs w:val="24"/>
        </w:rPr>
        <w:t>大型语言模型是一种基于深度学习技术的人工智能模型，具有</w:t>
      </w:r>
      <w:r>
        <w:rPr>
          <w:rFonts w:hAnsi="宋体" w:hint="eastAsia"/>
          <w:sz w:val="24"/>
          <w:szCs w:val="24"/>
        </w:rPr>
        <w:t>规模庞大的参数量以及强大的自然语言处理能力</w:t>
      </w:r>
      <w:r w:rsidR="00EE7225">
        <w:rPr>
          <w:rFonts w:hAnsi="宋体" w:hint="eastAsia"/>
          <w:sz w:val="24"/>
          <w:szCs w:val="24"/>
        </w:rPr>
        <w:t>。</w:t>
      </w:r>
    </w:p>
    <w:p w14:paraId="119DA800" w14:textId="77777777" w:rsidR="00924963" w:rsidRPr="00EE7225" w:rsidRDefault="00924963" w:rsidP="00924963">
      <w:pPr>
        <w:pStyle w:val="af1"/>
        <w:ind w:left="1200" w:hangingChars="500" w:hanging="1200"/>
        <w:jc w:val="both"/>
        <w:rPr>
          <w:rFonts w:hAnsi="宋体" w:hint="eastAsia"/>
          <w:sz w:val="24"/>
          <w:szCs w:val="24"/>
        </w:rPr>
      </w:pPr>
      <w:r>
        <w:rPr>
          <w:rFonts w:hAnsi="宋体" w:hint="eastAsia"/>
          <w:sz w:val="24"/>
          <w:szCs w:val="24"/>
        </w:rPr>
        <w:t>Transformer</w:t>
      </w:r>
      <w:r>
        <w:rPr>
          <w:rFonts w:hAnsi="宋体"/>
          <w:sz w:val="24"/>
          <w:szCs w:val="24"/>
        </w:rPr>
        <w:t xml:space="preserve"> </w:t>
      </w:r>
      <w:r w:rsidRPr="00F36A7E">
        <w:rPr>
          <w:rFonts w:hAnsi="宋体" w:hint="eastAsia"/>
          <w:sz w:val="24"/>
          <w:szCs w:val="24"/>
        </w:rPr>
        <w:t>由论文《</w:t>
      </w:r>
      <w:r w:rsidRPr="00F36A7E">
        <w:rPr>
          <w:rFonts w:hAnsi="宋体" w:hint="eastAsia"/>
          <w:sz w:val="24"/>
          <w:szCs w:val="24"/>
        </w:rPr>
        <w:t>Attention is All You Need</w:t>
      </w:r>
      <w:r w:rsidRPr="00F36A7E">
        <w:rPr>
          <w:rFonts w:hAnsi="宋体" w:hint="eastAsia"/>
          <w:sz w:val="24"/>
          <w:szCs w:val="24"/>
        </w:rPr>
        <w:t>》提出</w:t>
      </w:r>
      <w:r>
        <w:rPr>
          <w:rFonts w:hAnsi="宋体" w:hint="eastAsia"/>
          <w:sz w:val="24"/>
          <w:szCs w:val="24"/>
        </w:rPr>
        <w:t>的基于</w:t>
      </w:r>
      <w:r>
        <w:rPr>
          <w:rFonts w:hAnsi="宋体" w:hint="eastAsia"/>
          <w:sz w:val="24"/>
          <w:szCs w:val="24"/>
        </w:rPr>
        <w:t>Self</w:t>
      </w:r>
      <w:r>
        <w:rPr>
          <w:rFonts w:hAnsi="宋体"/>
          <w:sz w:val="24"/>
          <w:szCs w:val="24"/>
        </w:rPr>
        <w:t>-A</w:t>
      </w:r>
      <w:r>
        <w:rPr>
          <w:rFonts w:hAnsi="宋体" w:hint="eastAsia"/>
          <w:sz w:val="24"/>
          <w:szCs w:val="24"/>
        </w:rPr>
        <w:t>ttention</w:t>
      </w:r>
      <w:r>
        <w:rPr>
          <w:rFonts w:hAnsi="宋体" w:hint="eastAsia"/>
          <w:sz w:val="24"/>
          <w:szCs w:val="24"/>
        </w:rPr>
        <w:t>机制的机器学习模型。</w:t>
      </w:r>
    </w:p>
    <w:p w14:paraId="38AE4BC5" w14:textId="66DE5470" w:rsidR="00924963" w:rsidRDefault="00924963" w:rsidP="00EE7225">
      <w:pPr>
        <w:pStyle w:val="af1"/>
        <w:ind w:left="1200" w:hangingChars="500" w:hanging="1200"/>
        <w:jc w:val="both"/>
        <w:rPr>
          <w:rFonts w:hAnsi="宋体" w:hint="eastAsia"/>
          <w:sz w:val="24"/>
          <w:szCs w:val="24"/>
        </w:rPr>
      </w:pPr>
      <w:r>
        <w:rPr>
          <w:rFonts w:hAnsi="宋体" w:hint="eastAsia"/>
          <w:sz w:val="24"/>
          <w:szCs w:val="24"/>
        </w:rPr>
        <w:t xml:space="preserve">Self-reflection </w:t>
      </w:r>
      <w:r w:rsidR="00313023">
        <w:rPr>
          <w:rFonts w:hAnsi="宋体" w:hint="eastAsia"/>
          <w:sz w:val="24"/>
          <w:szCs w:val="24"/>
        </w:rPr>
        <w:t>自我反思，是指大型语言模型具有的一种评估并改善自身生成的输出的能力，旨在提升模型可靠性。</w:t>
      </w:r>
    </w:p>
    <w:p w14:paraId="5967B5CB" w14:textId="77777777" w:rsidR="006466CE" w:rsidRDefault="006466CE" w:rsidP="00EE7225">
      <w:pPr>
        <w:pStyle w:val="af1"/>
        <w:ind w:left="1200" w:hangingChars="500" w:hanging="1200"/>
        <w:jc w:val="both"/>
        <w:rPr>
          <w:rFonts w:hAnsi="宋体" w:hint="eastAsia"/>
          <w:sz w:val="24"/>
          <w:szCs w:val="24"/>
        </w:rPr>
      </w:pPr>
    </w:p>
    <w:p w14:paraId="15967ED0" w14:textId="77777777" w:rsidR="005065F9" w:rsidRDefault="00C84FC1">
      <w:pPr>
        <w:pStyle w:val="2"/>
        <w:rPr>
          <w:rFonts w:ascii="Times New Roman" w:hAnsi="Times New Roman"/>
        </w:rPr>
      </w:pPr>
      <w:r>
        <w:rPr>
          <w:rFonts w:ascii="Times New Roman" w:hAnsi="Times New Roman"/>
        </w:rPr>
        <w:t>1</w:t>
      </w:r>
      <w:r>
        <w:rPr>
          <w:rFonts w:ascii="Times New Roman" w:hAnsi="Times New Roman"/>
        </w:rPr>
        <w:t>．相关技术背景以及最接近的现有技术</w:t>
      </w:r>
    </w:p>
    <w:p w14:paraId="54BFE543" w14:textId="35554B1C" w:rsidR="00313023" w:rsidRPr="006A7842" w:rsidRDefault="00C84FC1" w:rsidP="006A7842">
      <w:pPr>
        <w:pStyle w:val="3"/>
        <w:rPr>
          <w:sz w:val="30"/>
          <w:szCs w:val="30"/>
        </w:rPr>
      </w:pPr>
      <w:r>
        <w:rPr>
          <w:rFonts w:hint="eastAsia"/>
          <w:sz w:val="30"/>
          <w:szCs w:val="30"/>
        </w:rPr>
        <w:t>1.</w:t>
      </w:r>
      <w:r>
        <w:rPr>
          <w:sz w:val="30"/>
          <w:szCs w:val="30"/>
        </w:rPr>
        <w:t>1</w:t>
      </w:r>
      <w:r>
        <w:rPr>
          <w:rFonts w:hint="eastAsia"/>
          <w:sz w:val="30"/>
          <w:szCs w:val="30"/>
        </w:rPr>
        <w:t xml:space="preserve"> </w:t>
      </w:r>
      <w:r>
        <w:rPr>
          <w:sz w:val="30"/>
          <w:szCs w:val="30"/>
        </w:rPr>
        <w:t>背景技术：用于方便读者理解本发明的技术背景</w:t>
      </w:r>
    </w:p>
    <w:p w14:paraId="32CB795C" w14:textId="3B18374F" w:rsidR="003803C9" w:rsidRPr="00351D26" w:rsidRDefault="003803C9" w:rsidP="00351D26">
      <w:pPr>
        <w:spacing w:line="480" w:lineRule="auto"/>
        <w:ind w:firstLineChars="200" w:firstLine="480"/>
        <w:rPr>
          <w:kern w:val="0"/>
          <w:sz w:val="24"/>
          <w:szCs w:val="24"/>
        </w:rPr>
      </w:pPr>
      <w:r w:rsidRPr="00351D26">
        <w:rPr>
          <w:rFonts w:hint="eastAsia"/>
          <w:kern w:val="0"/>
          <w:sz w:val="24"/>
          <w:szCs w:val="24"/>
        </w:rPr>
        <w:t>随着人工智能技术的不断发展，大型语言模型（</w:t>
      </w:r>
      <w:r w:rsidRPr="00351D26">
        <w:rPr>
          <w:rFonts w:hint="eastAsia"/>
          <w:kern w:val="0"/>
          <w:sz w:val="24"/>
          <w:szCs w:val="24"/>
        </w:rPr>
        <w:t>Large Language Models, LLMs</w:t>
      </w:r>
      <w:r w:rsidRPr="00351D26">
        <w:rPr>
          <w:rFonts w:hint="eastAsia"/>
          <w:kern w:val="0"/>
          <w:sz w:val="24"/>
          <w:szCs w:val="24"/>
        </w:rPr>
        <w:t>），如</w:t>
      </w:r>
      <w:r w:rsidRPr="00351D26">
        <w:rPr>
          <w:rFonts w:hint="eastAsia"/>
          <w:kern w:val="0"/>
          <w:sz w:val="24"/>
          <w:szCs w:val="24"/>
        </w:rPr>
        <w:t>ChatGPT</w:t>
      </w:r>
      <w:r w:rsidRPr="00351D26">
        <w:rPr>
          <w:rFonts w:hint="eastAsia"/>
          <w:kern w:val="0"/>
          <w:sz w:val="24"/>
          <w:szCs w:val="24"/>
        </w:rPr>
        <w:t>、</w:t>
      </w:r>
      <w:r w:rsidRPr="00351D26">
        <w:rPr>
          <w:rFonts w:hint="eastAsia"/>
          <w:kern w:val="0"/>
          <w:sz w:val="24"/>
          <w:szCs w:val="24"/>
        </w:rPr>
        <w:t>Claude</w:t>
      </w:r>
      <w:r w:rsidRPr="00351D26">
        <w:rPr>
          <w:rFonts w:hint="eastAsia"/>
          <w:kern w:val="0"/>
          <w:sz w:val="24"/>
          <w:szCs w:val="24"/>
        </w:rPr>
        <w:t>等，已广泛应用于推理、编程、科学研究等多个领域，并在许多实际应用中取得了显著成果。这些模型不仅能够生成高质量的自然语言文本，还能辅助编程，提供代码生成、调试、优化等服务。在编程领域，</w:t>
      </w:r>
      <w:r w:rsidRPr="00351D26">
        <w:rPr>
          <w:rFonts w:hint="eastAsia"/>
          <w:kern w:val="0"/>
          <w:sz w:val="24"/>
          <w:szCs w:val="24"/>
        </w:rPr>
        <w:t>LLMs</w:t>
      </w:r>
      <w:r w:rsidRPr="00351D26">
        <w:rPr>
          <w:rFonts w:hint="eastAsia"/>
          <w:kern w:val="0"/>
          <w:sz w:val="24"/>
          <w:szCs w:val="24"/>
        </w:rPr>
        <w:t>被用于自动生成代码、优化算法和辅助开发人员提高编程效率。然而，尽管这些技术展现了巨大的潜力，仍然存在一些重要的安全隐患和问题，特别是在生成的代码中可能隐藏着严重的安全漏洞。</w:t>
      </w:r>
    </w:p>
    <w:p w14:paraId="5AE8A544" w14:textId="77777777" w:rsidR="00612BAE" w:rsidRPr="00351D26" w:rsidRDefault="003803C9" w:rsidP="00351D26">
      <w:pPr>
        <w:spacing w:line="480" w:lineRule="auto"/>
        <w:ind w:firstLineChars="200" w:firstLine="480"/>
        <w:rPr>
          <w:kern w:val="0"/>
          <w:sz w:val="24"/>
          <w:szCs w:val="24"/>
        </w:rPr>
      </w:pPr>
      <w:r w:rsidRPr="00351D26">
        <w:rPr>
          <w:rFonts w:hint="eastAsia"/>
          <w:kern w:val="0"/>
          <w:sz w:val="24"/>
          <w:szCs w:val="24"/>
        </w:rPr>
        <w:t>在传统的软件开发过程中，安全问题通常是在代码编写完成后，通过静态分析、动态测试等手段进行检测和修复。然而，当前的</w:t>
      </w:r>
      <w:r w:rsidRPr="00351D26">
        <w:rPr>
          <w:rFonts w:hint="eastAsia"/>
          <w:kern w:val="0"/>
          <w:sz w:val="24"/>
          <w:szCs w:val="24"/>
        </w:rPr>
        <w:t>LLMs</w:t>
      </w:r>
      <w:r w:rsidRPr="00351D26">
        <w:rPr>
          <w:rFonts w:hint="eastAsia"/>
          <w:kern w:val="0"/>
          <w:sz w:val="24"/>
          <w:szCs w:val="24"/>
        </w:rPr>
        <w:t>技术并未充分考虑到代码的安全性，尤其是在生成复杂程序时，这些模型生成的代码往往缺乏必要的安全审查。例如，某些模型可能会生成包含</w:t>
      </w:r>
      <w:r w:rsidRPr="00351D26">
        <w:rPr>
          <w:rFonts w:hint="eastAsia"/>
          <w:kern w:val="0"/>
          <w:sz w:val="24"/>
          <w:szCs w:val="24"/>
        </w:rPr>
        <w:t>SQL</w:t>
      </w:r>
      <w:r w:rsidRPr="00351D26">
        <w:rPr>
          <w:rFonts w:hint="eastAsia"/>
          <w:kern w:val="0"/>
          <w:sz w:val="24"/>
          <w:szCs w:val="24"/>
        </w:rPr>
        <w:t>注入漏洞的代码，导致攻击者能够通过恶意输入操控数据库。又如，生成的代码中可能存在未验证的用户输入，进而引发跨站脚本攻击（</w:t>
      </w:r>
      <w:r w:rsidRPr="00351D26">
        <w:rPr>
          <w:rFonts w:hint="eastAsia"/>
          <w:kern w:val="0"/>
          <w:sz w:val="24"/>
          <w:szCs w:val="24"/>
        </w:rPr>
        <w:t>XSS</w:t>
      </w:r>
      <w:r w:rsidRPr="00351D26">
        <w:rPr>
          <w:rFonts w:hint="eastAsia"/>
          <w:kern w:val="0"/>
          <w:sz w:val="24"/>
          <w:szCs w:val="24"/>
        </w:rPr>
        <w:t>）等安全漏洞。</w:t>
      </w:r>
      <w:r w:rsidRPr="00351D26">
        <w:rPr>
          <w:rFonts w:hint="eastAsia"/>
          <w:kern w:val="0"/>
          <w:sz w:val="24"/>
          <w:szCs w:val="24"/>
        </w:rPr>
        <w:t>2024</w:t>
      </w:r>
      <w:r w:rsidRPr="00351D26">
        <w:rPr>
          <w:rFonts w:hint="eastAsia"/>
          <w:kern w:val="0"/>
          <w:sz w:val="24"/>
          <w:szCs w:val="24"/>
        </w:rPr>
        <w:t>年</w:t>
      </w:r>
      <w:r w:rsidRPr="00351D26">
        <w:rPr>
          <w:rFonts w:hint="eastAsia"/>
          <w:kern w:val="0"/>
          <w:sz w:val="24"/>
          <w:szCs w:val="24"/>
        </w:rPr>
        <w:t>11</w:t>
      </w:r>
      <w:r w:rsidRPr="00351D26">
        <w:rPr>
          <w:rFonts w:hint="eastAsia"/>
          <w:kern w:val="0"/>
          <w:sz w:val="24"/>
          <w:szCs w:val="24"/>
        </w:rPr>
        <w:t>月，一位用户通过</w:t>
      </w:r>
      <w:r w:rsidRPr="00351D26">
        <w:rPr>
          <w:rFonts w:hint="eastAsia"/>
          <w:kern w:val="0"/>
          <w:sz w:val="24"/>
          <w:szCs w:val="24"/>
        </w:rPr>
        <w:t>ChatGPT</w:t>
      </w:r>
      <w:r w:rsidRPr="00351D26">
        <w:rPr>
          <w:rFonts w:hint="eastAsia"/>
          <w:kern w:val="0"/>
          <w:sz w:val="24"/>
          <w:szCs w:val="24"/>
        </w:rPr>
        <w:lastRenderedPageBreak/>
        <w:t>生成的代码搭建了一个辅助交易机器人，但模型生成的代码调用了一个恶意的</w:t>
      </w:r>
      <w:r w:rsidRPr="00351D26">
        <w:rPr>
          <w:rFonts w:hint="eastAsia"/>
          <w:kern w:val="0"/>
          <w:sz w:val="24"/>
          <w:szCs w:val="24"/>
        </w:rPr>
        <w:t>API</w:t>
      </w:r>
      <w:r w:rsidRPr="00351D26">
        <w:rPr>
          <w:rFonts w:hint="eastAsia"/>
          <w:kern w:val="0"/>
          <w:sz w:val="24"/>
          <w:szCs w:val="24"/>
        </w:rPr>
        <w:t>，并直接将用户的私钥传递给该</w:t>
      </w:r>
      <w:r w:rsidRPr="00351D26">
        <w:rPr>
          <w:rFonts w:hint="eastAsia"/>
          <w:kern w:val="0"/>
          <w:sz w:val="24"/>
          <w:szCs w:val="24"/>
        </w:rPr>
        <w:t>API</w:t>
      </w:r>
      <w:r w:rsidRPr="00351D26">
        <w:rPr>
          <w:rFonts w:hint="eastAsia"/>
          <w:kern w:val="0"/>
          <w:sz w:val="24"/>
          <w:szCs w:val="24"/>
        </w:rPr>
        <w:t>，导致用户钱包被盗取了</w:t>
      </w:r>
      <w:r w:rsidRPr="00351D26">
        <w:rPr>
          <w:rFonts w:hint="eastAsia"/>
          <w:kern w:val="0"/>
          <w:sz w:val="24"/>
          <w:szCs w:val="24"/>
        </w:rPr>
        <w:t>2.5k</w:t>
      </w:r>
      <w:r w:rsidRPr="00351D26">
        <w:rPr>
          <w:rFonts w:hint="eastAsia"/>
          <w:kern w:val="0"/>
          <w:sz w:val="24"/>
          <w:szCs w:val="24"/>
        </w:rPr>
        <w:t>美元。这一事件突显了在生成过程中未审查和过滤恶意代码带来的潜在安全威胁。</w:t>
      </w:r>
    </w:p>
    <w:p w14:paraId="2F109292" w14:textId="738BF2A5" w:rsidR="003803C9" w:rsidRPr="00351D26" w:rsidRDefault="003803C9" w:rsidP="00351D26">
      <w:pPr>
        <w:spacing w:line="480" w:lineRule="auto"/>
        <w:ind w:firstLineChars="200" w:firstLine="480"/>
        <w:rPr>
          <w:kern w:val="0"/>
          <w:sz w:val="24"/>
          <w:szCs w:val="24"/>
        </w:rPr>
      </w:pPr>
      <w:r w:rsidRPr="00351D26">
        <w:rPr>
          <w:rFonts w:hint="eastAsia"/>
          <w:kern w:val="0"/>
          <w:sz w:val="24"/>
          <w:szCs w:val="24"/>
        </w:rPr>
        <w:t>更严重的是，现有的</w:t>
      </w:r>
      <w:r w:rsidRPr="00351D26">
        <w:rPr>
          <w:rFonts w:hint="eastAsia"/>
          <w:kern w:val="0"/>
          <w:sz w:val="24"/>
          <w:szCs w:val="24"/>
        </w:rPr>
        <w:t>LLMs</w:t>
      </w:r>
      <w:r w:rsidRPr="00351D26">
        <w:rPr>
          <w:rFonts w:hint="eastAsia"/>
          <w:kern w:val="0"/>
          <w:sz w:val="24"/>
          <w:szCs w:val="24"/>
        </w:rPr>
        <w:t>模型在生成代码时并不会主动评估其安全性，导致生成的代码在实际运行时可能引发无法预测的安全漏洞。以</w:t>
      </w:r>
      <w:r w:rsidRPr="00351D26">
        <w:rPr>
          <w:rFonts w:hint="eastAsia"/>
          <w:kern w:val="0"/>
          <w:sz w:val="24"/>
          <w:szCs w:val="24"/>
        </w:rPr>
        <w:t>SQL</w:t>
      </w:r>
      <w:r w:rsidRPr="00351D26">
        <w:rPr>
          <w:rFonts w:hint="eastAsia"/>
          <w:kern w:val="0"/>
          <w:sz w:val="24"/>
          <w:szCs w:val="24"/>
        </w:rPr>
        <w:t>注入为例，</w:t>
      </w:r>
      <w:r w:rsidRPr="00351D26">
        <w:rPr>
          <w:rFonts w:hint="eastAsia"/>
          <w:kern w:val="0"/>
          <w:sz w:val="24"/>
          <w:szCs w:val="24"/>
        </w:rPr>
        <w:t>LLMs</w:t>
      </w:r>
      <w:r w:rsidRPr="00351D26">
        <w:rPr>
          <w:rFonts w:hint="eastAsia"/>
          <w:kern w:val="0"/>
          <w:sz w:val="24"/>
          <w:szCs w:val="24"/>
        </w:rPr>
        <w:t>可能生成一个包含数据库查询的代码片段，但如果未正确处理用户输入，恶意用户通过输入</w:t>
      </w:r>
      <w:r w:rsidRPr="00351D26">
        <w:rPr>
          <w:rFonts w:hint="eastAsia"/>
          <w:kern w:val="0"/>
          <w:sz w:val="24"/>
          <w:szCs w:val="24"/>
        </w:rPr>
        <w:t>SQL</w:t>
      </w:r>
      <w:r w:rsidRPr="00351D26">
        <w:rPr>
          <w:rFonts w:hint="eastAsia"/>
          <w:kern w:val="0"/>
          <w:sz w:val="24"/>
          <w:szCs w:val="24"/>
        </w:rPr>
        <w:t>语句可能导致数据库被攻击和数据泄露。此外，随着越来越多的企业和组织将</w:t>
      </w:r>
      <w:r w:rsidRPr="00351D26">
        <w:rPr>
          <w:rFonts w:hint="eastAsia"/>
          <w:kern w:val="0"/>
          <w:sz w:val="24"/>
          <w:szCs w:val="24"/>
        </w:rPr>
        <w:t>LLMs</w:t>
      </w:r>
      <w:r w:rsidRPr="00351D26">
        <w:rPr>
          <w:rFonts w:hint="eastAsia"/>
          <w:kern w:val="0"/>
          <w:sz w:val="24"/>
          <w:szCs w:val="24"/>
        </w:rPr>
        <w:t>应用于实际工作流程，如何确保大语言模型在生成代码和其他内容时不包含潜在的安全风险和漏洞，已经成为一个亟待解决的问题。</w:t>
      </w:r>
    </w:p>
    <w:p w14:paraId="3843CACE" w14:textId="7299D6A3" w:rsidR="003803C9" w:rsidRPr="00351D26" w:rsidRDefault="003803C9" w:rsidP="00351D26">
      <w:pPr>
        <w:spacing w:line="480" w:lineRule="auto"/>
        <w:ind w:firstLineChars="200" w:firstLine="480"/>
        <w:rPr>
          <w:kern w:val="0"/>
          <w:sz w:val="24"/>
          <w:szCs w:val="24"/>
        </w:rPr>
      </w:pPr>
      <w:r w:rsidRPr="00351D26">
        <w:rPr>
          <w:rFonts w:hint="eastAsia"/>
          <w:kern w:val="0"/>
          <w:sz w:val="24"/>
          <w:szCs w:val="24"/>
        </w:rPr>
        <w:t>现有的安全检测手段大多集中在代码生成之后的审查环节，例如使用静态代码分析工具、</w:t>
      </w:r>
      <w:r w:rsidRPr="00351D26">
        <w:rPr>
          <w:rFonts w:hint="eastAsia"/>
          <w:kern w:val="0"/>
          <w:sz w:val="24"/>
          <w:szCs w:val="24"/>
        </w:rPr>
        <w:t>Fuzz</w:t>
      </w:r>
      <w:r w:rsidRPr="00351D26">
        <w:rPr>
          <w:rFonts w:hint="eastAsia"/>
          <w:kern w:val="0"/>
          <w:sz w:val="24"/>
          <w:szCs w:val="24"/>
        </w:rPr>
        <w:t>测试等方法，但这些方法往往存在较高的成本和较长的时间延迟。在快速发展的开发环境中，这种事后修复的方法不能有效地应对大规模自动化编程场景中的安全需求。因此，如何在生成过程中实现对代码的实时安全评估，成为了提升</w:t>
      </w:r>
      <w:r w:rsidRPr="00351D26">
        <w:rPr>
          <w:rFonts w:hint="eastAsia"/>
          <w:kern w:val="0"/>
          <w:sz w:val="24"/>
          <w:szCs w:val="24"/>
        </w:rPr>
        <w:t>LLMs</w:t>
      </w:r>
      <w:r w:rsidRPr="00351D26">
        <w:rPr>
          <w:rFonts w:hint="eastAsia"/>
          <w:kern w:val="0"/>
          <w:sz w:val="24"/>
          <w:szCs w:val="24"/>
        </w:rPr>
        <w:t>应用安全性的关键技术挑战之一。</w:t>
      </w:r>
    </w:p>
    <w:p w14:paraId="64F0E4D2" w14:textId="2EDDD823" w:rsidR="003803C9" w:rsidRPr="00351D26" w:rsidRDefault="003803C9" w:rsidP="00351D26">
      <w:pPr>
        <w:spacing w:line="480" w:lineRule="auto"/>
        <w:ind w:firstLineChars="200" w:firstLine="480"/>
        <w:rPr>
          <w:kern w:val="0"/>
          <w:sz w:val="24"/>
          <w:szCs w:val="24"/>
        </w:rPr>
      </w:pPr>
      <w:r w:rsidRPr="00351D26">
        <w:rPr>
          <w:rFonts w:hint="eastAsia"/>
          <w:kern w:val="0"/>
          <w:sz w:val="24"/>
          <w:szCs w:val="24"/>
        </w:rPr>
        <w:t>针对上述问题，本发明提出了一种基于反思机制的代码安全增强方法与系统，通过在代码生成过程中引入安全性自检机制，实时监控和修复生成代码中的潜在安全问题。具体而言，该方法通过引入反思机制，使得</w:t>
      </w:r>
      <w:r w:rsidRPr="00351D26">
        <w:rPr>
          <w:rFonts w:hint="eastAsia"/>
          <w:kern w:val="0"/>
          <w:sz w:val="24"/>
          <w:szCs w:val="24"/>
        </w:rPr>
        <w:t>LLMs</w:t>
      </w:r>
      <w:r w:rsidRPr="00351D26">
        <w:rPr>
          <w:rFonts w:hint="eastAsia"/>
          <w:kern w:val="0"/>
          <w:sz w:val="24"/>
          <w:szCs w:val="24"/>
        </w:rPr>
        <w:t>在生成代码时能够根据预设的安全规则，对生成的代码进行自我验证和修正。在生成过程中，模型不仅会评估代码的功能性，还会评估其安全性，及时发现并修复潜在的安全漏洞，从而减少后期修复的时间和成本。</w:t>
      </w:r>
    </w:p>
    <w:p w14:paraId="48B6B925" w14:textId="2B0EA9AB" w:rsidR="003803C9" w:rsidRPr="00351D26" w:rsidRDefault="003803C9" w:rsidP="00351D26">
      <w:pPr>
        <w:spacing w:line="480" w:lineRule="auto"/>
        <w:ind w:firstLineChars="200" w:firstLine="480"/>
        <w:rPr>
          <w:kern w:val="0"/>
          <w:sz w:val="24"/>
          <w:szCs w:val="24"/>
        </w:rPr>
      </w:pPr>
      <w:r w:rsidRPr="00351D26">
        <w:rPr>
          <w:rFonts w:hint="eastAsia"/>
          <w:kern w:val="0"/>
          <w:sz w:val="24"/>
          <w:szCs w:val="24"/>
        </w:rPr>
        <w:t>例如，当用户请求生成一段包含数据库操作的代码时，反思机制会检查代码中是否存在潜在的</w:t>
      </w:r>
      <w:r w:rsidRPr="00351D26">
        <w:rPr>
          <w:rFonts w:hint="eastAsia"/>
          <w:kern w:val="0"/>
          <w:sz w:val="24"/>
          <w:szCs w:val="24"/>
        </w:rPr>
        <w:t>SQL</w:t>
      </w:r>
      <w:r w:rsidRPr="00351D26">
        <w:rPr>
          <w:rFonts w:hint="eastAsia"/>
          <w:kern w:val="0"/>
          <w:sz w:val="24"/>
          <w:szCs w:val="24"/>
        </w:rPr>
        <w:t>注入风险。如果检测到潜在的漏洞，模型将自动调整代</w:t>
      </w:r>
      <w:r w:rsidRPr="00351D26">
        <w:rPr>
          <w:rFonts w:hint="eastAsia"/>
          <w:kern w:val="0"/>
          <w:sz w:val="24"/>
          <w:szCs w:val="24"/>
        </w:rPr>
        <w:lastRenderedPageBreak/>
        <w:t>码，使用参数化查询等安全手段替代不安全的字符串拼接方式，避免</w:t>
      </w:r>
      <w:r w:rsidRPr="00351D26">
        <w:rPr>
          <w:rFonts w:hint="eastAsia"/>
          <w:kern w:val="0"/>
          <w:sz w:val="24"/>
          <w:szCs w:val="24"/>
        </w:rPr>
        <w:t>SQL</w:t>
      </w:r>
      <w:r w:rsidRPr="00351D26">
        <w:rPr>
          <w:rFonts w:hint="eastAsia"/>
          <w:kern w:val="0"/>
          <w:sz w:val="24"/>
          <w:szCs w:val="24"/>
        </w:rPr>
        <w:t>注入攻击。又如，当生成包含用户输入处理的代码时，反思机制会检查是否对用户输入进行了严格的验证和消毒，以防止跨站脚本攻击（</w:t>
      </w:r>
      <w:r w:rsidRPr="00351D26">
        <w:rPr>
          <w:rFonts w:hint="eastAsia"/>
          <w:kern w:val="0"/>
          <w:sz w:val="24"/>
          <w:szCs w:val="24"/>
        </w:rPr>
        <w:t>XSS</w:t>
      </w:r>
      <w:r w:rsidRPr="00351D26">
        <w:rPr>
          <w:rFonts w:hint="eastAsia"/>
          <w:kern w:val="0"/>
          <w:sz w:val="24"/>
          <w:szCs w:val="24"/>
        </w:rPr>
        <w:t>）等问题的发生。</w:t>
      </w:r>
    </w:p>
    <w:p w14:paraId="3112AADB" w14:textId="6C8FC209" w:rsidR="003803C9" w:rsidRPr="00351D26" w:rsidRDefault="003803C9" w:rsidP="00351D26">
      <w:pPr>
        <w:spacing w:line="480" w:lineRule="auto"/>
        <w:ind w:firstLineChars="200" w:firstLine="480"/>
        <w:rPr>
          <w:kern w:val="0"/>
          <w:sz w:val="24"/>
          <w:szCs w:val="24"/>
        </w:rPr>
      </w:pPr>
      <w:r w:rsidRPr="00351D26">
        <w:rPr>
          <w:rFonts w:hint="eastAsia"/>
          <w:kern w:val="0"/>
          <w:sz w:val="24"/>
          <w:szCs w:val="24"/>
        </w:rPr>
        <w:t>此外，反思机制还可以针对模型生成的代码进行自我优化。例如，在生成涉及敏感信息（如</w:t>
      </w:r>
      <w:r w:rsidRPr="00351D26">
        <w:rPr>
          <w:rFonts w:hint="eastAsia"/>
          <w:kern w:val="0"/>
          <w:sz w:val="24"/>
          <w:szCs w:val="24"/>
        </w:rPr>
        <w:t>API</w:t>
      </w:r>
      <w:r w:rsidRPr="00351D26">
        <w:rPr>
          <w:rFonts w:hint="eastAsia"/>
          <w:kern w:val="0"/>
          <w:sz w:val="24"/>
          <w:szCs w:val="24"/>
        </w:rPr>
        <w:t>密钥、私钥等）的代码时，模型会自动检测是否存在将敏感信息暴露的风险，并提示用户进行加密或采用环境变量存储等更安全的方式。在此过程中，反思机制不仅提高了生成代码的安全性，还增强了代码的鲁棒性和稳定性。</w:t>
      </w:r>
    </w:p>
    <w:p w14:paraId="6478B3AB" w14:textId="6213C6F5" w:rsidR="003803C9" w:rsidRPr="00351D26" w:rsidRDefault="003803C9" w:rsidP="00351D26">
      <w:pPr>
        <w:spacing w:line="480" w:lineRule="auto"/>
        <w:ind w:firstLineChars="200" w:firstLine="480"/>
        <w:rPr>
          <w:kern w:val="0"/>
          <w:sz w:val="24"/>
          <w:szCs w:val="24"/>
        </w:rPr>
      </w:pPr>
      <w:r w:rsidRPr="00351D26">
        <w:rPr>
          <w:rFonts w:hint="eastAsia"/>
          <w:kern w:val="0"/>
          <w:sz w:val="24"/>
          <w:szCs w:val="24"/>
        </w:rPr>
        <w:t>为了进一步提高生成过程中的安全性，本发明还提出了一种结合外部知识库的安全知识增强方法。通过引入安全知识库，</w:t>
      </w:r>
      <w:r w:rsidRPr="00351D26">
        <w:rPr>
          <w:rFonts w:hint="eastAsia"/>
          <w:kern w:val="0"/>
          <w:sz w:val="24"/>
          <w:szCs w:val="24"/>
        </w:rPr>
        <w:t>LLMs</w:t>
      </w:r>
      <w:r w:rsidRPr="00351D26">
        <w:rPr>
          <w:rFonts w:hint="eastAsia"/>
          <w:kern w:val="0"/>
          <w:sz w:val="24"/>
          <w:szCs w:val="24"/>
        </w:rPr>
        <w:t>可以在生成代码时实时调用外部安全知识，以进一步加强生成代码的安全性。例如，在生成涉及加密操作的代码时，模型可以参考外部安全知识库中的最佳实践，确保生成的代码符合当前的加密标准，避免常见的加密漏洞。</w:t>
      </w:r>
    </w:p>
    <w:p w14:paraId="3D0CAC82" w14:textId="2BC4903A" w:rsidR="003803C9" w:rsidRPr="00351D26" w:rsidRDefault="003803C9" w:rsidP="00351D26">
      <w:pPr>
        <w:spacing w:line="480" w:lineRule="auto"/>
        <w:ind w:firstLineChars="200" w:firstLine="480"/>
        <w:rPr>
          <w:kern w:val="0"/>
          <w:sz w:val="24"/>
          <w:szCs w:val="24"/>
        </w:rPr>
      </w:pPr>
      <w:r w:rsidRPr="00351D26">
        <w:rPr>
          <w:rFonts w:hint="eastAsia"/>
          <w:kern w:val="0"/>
          <w:sz w:val="24"/>
          <w:szCs w:val="24"/>
        </w:rPr>
        <w:t>然而，使用外部知识库时，也可能面临噪声和不相关信息的引入问题。为了解决这一问题，本发明提出了知识过滤和浓缩方法，通过对外部安全知识进行过滤和精炼，确保只将最相关的安全信息引入生成过程，从而避免引导模型产生错误的或不相关的安全建议。</w:t>
      </w:r>
    </w:p>
    <w:p w14:paraId="7179DF25" w14:textId="77777777" w:rsidR="00612BAE" w:rsidRDefault="003803C9" w:rsidP="00351D26">
      <w:pPr>
        <w:spacing w:line="480" w:lineRule="auto"/>
        <w:ind w:firstLineChars="200" w:firstLine="480"/>
        <w:rPr>
          <w:b/>
          <w:bCs/>
        </w:rPr>
      </w:pPr>
      <w:r w:rsidRPr="00351D26">
        <w:rPr>
          <w:rFonts w:hint="eastAsia"/>
          <w:kern w:val="0"/>
          <w:sz w:val="24"/>
          <w:szCs w:val="24"/>
        </w:rPr>
        <w:t>通过引入反思机制与安全知识增强，本发明能够在代码生成过程中实现实时的安全审查和修复，从而降低代码中的安全风险，提升代码生成的可靠性和鲁棒性。这一方法不仅能够有效减少后期安全漏洞修复的成本，还能提升自动化编程的整体安全性，为大语言模型在更多实际应用中的推广和应用提供了技术保障。</w:t>
      </w:r>
      <w:r w:rsidR="00612BAE">
        <w:rPr>
          <w:b/>
          <w:bCs/>
        </w:rPr>
        <w:br/>
      </w:r>
    </w:p>
    <w:p w14:paraId="0941AEA2" w14:textId="1E6DB307" w:rsidR="005065F9" w:rsidRDefault="00C84FC1" w:rsidP="00612BAE">
      <w:pPr>
        <w:pStyle w:val="3"/>
        <w:ind w:firstLine="420"/>
        <w:rPr>
          <w:sz w:val="30"/>
          <w:szCs w:val="30"/>
        </w:rPr>
      </w:pPr>
      <w:r>
        <w:rPr>
          <w:sz w:val="30"/>
          <w:szCs w:val="30"/>
        </w:rPr>
        <w:lastRenderedPageBreak/>
        <w:t xml:space="preserve">1.2  </w:t>
      </w:r>
      <w:r>
        <w:rPr>
          <w:sz w:val="30"/>
          <w:szCs w:val="30"/>
        </w:rPr>
        <w:t>与本发明相关的现有技术</w:t>
      </w:r>
      <w:r>
        <w:rPr>
          <w:rFonts w:hint="eastAsia"/>
          <w:sz w:val="30"/>
          <w:szCs w:val="30"/>
        </w:rPr>
        <w:t>一</w:t>
      </w:r>
    </w:p>
    <w:p w14:paraId="0F46C644" w14:textId="77777777" w:rsidR="00C57E37" w:rsidRDefault="00C57E37" w:rsidP="00C57E37"/>
    <w:p w14:paraId="757748D2" w14:textId="7C3B8A86" w:rsidR="006816B4" w:rsidRPr="006816B4" w:rsidRDefault="007D5B54" w:rsidP="006816B4">
      <w:pPr>
        <w:spacing w:line="480" w:lineRule="auto"/>
        <w:ind w:firstLineChars="200" w:firstLine="480"/>
        <w:rPr>
          <w:kern w:val="0"/>
          <w:sz w:val="24"/>
          <w:szCs w:val="24"/>
        </w:rPr>
      </w:pPr>
      <w:r>
        <w:rPr>
          <w:rFonts w:hint="eastAsia"/>
          <w:kern w:val="0"/>
          <w:sz w:val="24"/>
          <w:szCs w:val="24"/>
        </w:rPr>
        <w:t>Rui Zhang</w:t>
      </w:r>
      <w:r>
        <w:rPr>
          <w:rFonts w:hint="eastAsia"/>
          <w:kern w:val="0"/>
          <w:sz w:val="24"/>
          <w:szCs w:val="24"/>
        </w:rPr>
        <w:t>等人</w:t>
      </w:r>
      <w:r w:rsidR="006816B4" w:rsidRPr="006816B4">
        <w:rPr>
          <w:rFonts w:hint="eastAsia"/>
          <w:kern w:val="0"/>
          <w:sz w:val="24"/>
          <w:szCs w:val="24"/>
        </w:rPr>
        <w:t>提出的两方博弈对齐框架在现有方法的基础上进行了显著的扩展和创新。传统的对齐方法，如基于人类反馈的强化学习（</w:t>
      </w:r>
      <w:r w:rsidR="006816B4" w:rsidRPr="006816B4">
        <w:rPr>
          <w:rFonts w:hint="eastAsia"/>
          <w:kern w:val="0"/>
          <w:sz w:val="24"/>
          <w:szCs w:val="24"/>
        </w:rPr>
        <w:t>RLHF</w:t>
      </w:r>
      <w:r w:rsidR="006816B4" w:rsidRPr="006816B4">
        <w:rPr>
          <w:rFonts w:hint="eastAsia"/>
          <w:kern w:val="0"/>
          <w:sz w:val="24"/>
          <w:szCs w:val="24"/>
        </w:rPr>
        <w:t>），虽然在实践中被广泛应用，但其局限性在于难以全面覆盖所有任务类型，并且容易因过度依赖预收集的提示而导致模型性能饱和。偏好学习方法和直接从偏好数据中学习的方法试图减少对人类反馈的依赖，但在实际应用中仍面临标注数据质量和动态调整能力的挑战。</w:t>
      </w:r>
    </w:p>
    <w:p w14:paraId="160F3D26" w14:textId="7D50242A" w:rsidR="006816B4" w:rsidRPr="006816B4" w:rsidRDefault="006816B4" w:rsidP="006816B4">
      <w:pPr>
        <w:spacing w:line="480" w:lineRule="auto"/>
        <w:ind w:firstLineChars="200" w:firstLine="480"/>
        <w:rPr>
          <w:kern w:val="0"/>
          <w:sz w:val="24"/>
          <w:szCs w:val="24"/>
        </w:rPr>
      </w:pPr>
      <w:r w:rsidRPr="006816B4">
        <w:rPr>
          <w:rFonts w:hint="eastAsia"/>
          <w:kern w:val="0"/>
          <w:sz w:val="24"/>
          <w:szCs w:val="24"/>
        </w:rPr>
        <w:t>相比之下，本文提出的两方博弈框架通过引入对抗防御博弈机制，提供了一个更为动态和自适应的对齐环境。该方法的核心在于通过迭代交互来识别和利用潜在弱点，从而在多个方面超越了传统方法。首先，通过对抗方和防御方的互动，模型能够在不断变化的环境中持续学习和改进，显著提高了泛化能力。其次，引入多样性约束确保生成的攻击提示多样化，这不仅增强了模型的鲁棒性，还促进了更广泛的攻击防御策略的发展。</w:t>
      </w:r>
    </w:p>
    <w:p w14:paraId="53888306" w14:textId="61A99014" w:rsidR="00C57E37" w:rsidRPr="006816B4" w:rsidRDefault="006816B4" w:rsidP="006816B4">
      <w:pPr>
        <w:spacing w:line="480" w:lineRule="auto"/>
        <w:ind w:firstLineChars="200" w:firstLine="480"/>
        <w:rPr>
          <w:kern w:val="0"/>
          <w:sz w:val="24"/>
          <w:szCs w:val="24"/>
        </w:rPr>
      </w:pPr>
      <w:r w:rsidRPr="006816B4">
        <w:rPr>
          <w:rFonts w:hint="eastAsia"/>
          <w:kern w:val="0"/>
          <w:sz w:val="24"/>
          <w:szCs w:val="24"/>
        </w:rPr>
        <w:t>在理论上，本文方法通过证明收敛到纳什均衡，提供了算法的稳定性保障。这一理论基础使得该方法在实践中更具可靠性和可预测性。然而，尽管本文方法在提高模型安全性和泛化能力方面具有显著优势，但也面临着一些挑战。计算复杂度高，需要多次迭代优化，依赖高性能计算资源，这对硬件设施提出了较高的要求。此外，实现难度较大，依赖高质量的数据集和标注，这在数据获取和处理方面增加了复杂性。</w:t>
      </w:r>
    </w:p>
    <w:p w14:paraId="18EA6487" w14:textId="30B63BB4" w:rsidR="00C57E37" w:rsidRDefault="006816B4" w:rsidP="00C57E37">
      <w:r w:rsidRPr="006816B4">
        <w:t>Zheng, R., Guo, H., Liu, Z., Zhang, X., Yao, Y., Xu, X., ... &amp; Liu, Y. (2024). Toward Optimal LLM Alignments Using Two-Player Games. arXiv preprint arXiv:2406.10977.</w:t>
      </w:r>
    </w:p>
    <w:p w14:paraId="3005464C" w14:textId="20579BCC" w:rsidR="00310AED" w:rsidRDefault="00310AED" w:rsidP="00310AED">
      <w:pPr>
        <w:pStyle w:val="3"/>
        <w:ind w:firstLine="420"/>
        <w:rPr>
          <w:sz w:val="30"/>
          <w:szCs w:val="30"/>
        </w:rPr>
      </w:pPr>
      <w:r>
        <w:rPr>
          <w:sz w:val="30"/>
          <w:szCs w:val="30"/>
        </w:rPr>
        <w:lastRenderedPageBreak/>
        <w:t xml:space="preserve">1.2  </w:t>
      </w:r>
      <w:r>
        <w:rPr>
          <w:sz w:val="30"/>
          <w:szCs w:val="30"/>
        </w:rPr>
        <w:t>与本发明相关的现有技术</w:t>
      </w:r>
      <w:r>
        <w:rPr>
          <w:rFonts w:hint="eastAsia"/>
          <w:sz w:val="30"/>
          <w:szCs w:val="30"/>
        </w:rPr>
        <w:t>二</w:t>
      </w:r>
    </w:p>
    <w:p w14:paraId="41A88A8E" w14:textId="2A88DCFC" w:rsidR="00310AED" w:rsidRPr="005E5C92" w:rsidRDefault="00310AED" w:rsidP="005E5C92">
      <w:pPr>
        <w:spacing w:line="480" w:lineRule="auto"/>
        <w:ind w:firstLineChars="200" w:firstLine="420"/>
        <w:rPr>
          <w:kern w:val="0"/>
          <w:sz w:val="24"/>
          <w:szCs w:val="24"/>
        </w:rPr>
      </w:pPr>
      <w:r>
        <w:tab/>
      </w:r>
      <w:r w:rsidR="005E5C92">
        <w:rPr>
          <w:rFonts w:hint="eastAsia"/>
          <w:kern w:val="0"/>
          <w:sz w:val="24"/>
          <w:szCs w:val="24"/>
        </w:rPr>
        <w:t>Chen</w:t>
      </w:r>
      <w:r w:rsidR="005E5C92">
        <w:rPr>
          <w:rFonts w:hint="eastAsia"/>
          <w:kern w:val="0"/>
          <w:sz w:val="24"/>
          <w:szCs w:val="24"/>
        </w:rPr>
        <w:t>等人</w:t>
      </w:r>
      <w:r w:rsidRPr="005E5C92">
        <w:rPr>
          <w:rFonts w:hint="eastAsia"/>
          <w:kern w:val="0"/>
          <w:sz w:val="24"/>
          <w:szCs w:val="24"/>
        </w:rPr>
        <w:t>提出了</w:t>
      </w:r>
      <w:r w:rsidRPr="005E5C92">
        <w:rPr>
          <w:rFonts w:hint="eastAsia"/>
          <w:kern w:val="0"/>
          <w:sz w:val="24"/>
          <w:szCs w:val="24"/>
        </w:rPr>
        <w:t>SecAlign</w:t>
      </w:r>
      <w:r w:rsidRPr="005E5C92">
        <w:rPr>
          <w:rFonts w:hint="eastAsia"/>
          <w:kern w:val="0"/>
          <w:sz w:val="24"/>
          <w:szCs w:val="24"/>
        </w:rPr>
        <w:t>，这是一种基于偏好优化技术的防御方法，旨在保护大型语言模型（</w:t>
      </w:r>
      <w:r w:rsidRPr="005E5C92">
        <w:rPr>
          <w:rFonts w:hint="eastAsia"/>
          <w:kern w:val="0"/>
          <w:sz w:val="24"/>
          <w:szCs w:val="24"/>
        </w:rPr>
        <w:t>LLMs</w:t>
      </w:r>
      <w:r w:rsidRPr="005E5C92">
        <w:rPr>
          <w:rFonts w:hint="eastAsia"/>
          <w:kern w:val="0"/>
          <w:sz w:val="24"/>
          <w:szCs w:val="24"/>
        </w:rPr>
        <w:t>）免受提示注入攻击。</w:t>
      </w:r>
      <w:r w:rsidRPr="005E5C92">
        <w:rPr>
          <w:rFonts w:hint="eastAsia"/>
          <w:kern w:val="0"/>
          <w:sz w:val="24"/>
          <w:szCs w:val="24"/>
        </w:rPr>
        <w:t>SecAlign</w:t>
      </w:r>
      <w:r w:rsidRPr="005E5C92">
        <w:rPr>
          <w:rFonts w:hint="eastAsia"/>
          <w:kern w:val="0"/>
          <w:sz w:val="24"/>
          <w:szCs w:val="24"/>
        </w:rPr>
        <w:t>通过构建一个包含提示注入输入、安全输出（响应合法指令的输出）和不安全输出（响应注入的输出）的偏好数据集，并在该数据集上进行偏好优化，教导</w:t>
      </w:r>
      <w:r w:rsidRPr="005E5C92">
        <w:rPr>
          <w:rFonts w:hint="eastAsia"/>
          <w:kern w:val="0"/>
          <w:sz w:val="24"/>
          <w:szCs w:val="24"/>
        </w:rPr>
        <w:t>LLM</w:t>
      </w:r>
      <w:r w:rsidRPr="005E5C92">
        <w:rPr>
          <w:rFonts w:hint="eastAsia"/>
          <w:kern w:val="0"/>
          <w:sz w:val="24"/>
          <w:szCs w:val="24"/>
        </w:rPr>
        <w:t>优先选择安全输出而非不安全输出。这种方法首次将各种提示注入的成功率降低到约</w:t>
      </w:r>
      <w:r w:rsidRPr="005E5C92">
        <w:rPr>
          <w:rFonts w:hint="eastAsia"/>
          <w:kern w:val="0"/>
          <w:sz w:val="24"/>
          <w:szCs w:val="24"/>
        </w:rPr>
        <w:t>0%</w:t>
      </w:r>
      <w:r w:rsidRPr="005E5C92">
        <w:rPr>
          <w:rFonts w:hint="eastAsia"/>
          <w:kern w:val="0"/>
          <w:sz w:val="24"/>
          <w:szCs w:val="24"/>
        </w:rPr>
        <w:t>，即使面对比训练期间所见攻击更为复杂的攻击，也显示出良好的泛化能力。此外，经过防御训练的模型在实用性方面与防御训练前相当，具有相似的效用。</w:t>
      </w:r>
    </w:p>
    <w:p w14:paraId="7FA71409" w14:textId="79D830EA" w:rsidR="00310AED" w:rsidRPr="005E5C92" w:rsidRDefault="00310AED" w:rsidP="005E5C92">
      <w:pPr>
        <w:spacing w:line="480" w:lineRule="auto"/>
        <w:ind w:firstLineChars="200" w:firstLine="480"/>
        <w:rPr>
          <w:kern w:val="0"/>
          <w:sz w:val="24"/>
          <w:szCs w:val="24"/>
        </w:rPr>
      </w:pPr>
      <w:r w:rsidRPr="005E5C92">
        <w:rPr>
          <w:rFonts w:hint="eastAsia"/>
          <w:kern w:val="0"/>
          <w:sz w:val="24"/>
          <w:szCs w:val="24"/>
        </w:rPr>
        <w:t>SecAlign</w:t>
      </w:r>
      <w:r w:rsidRPr="005E5C92">
        <w:rPr>
          <w:rFonts w:hint="eastAsia"/>
          <w:kern w:val="0"/>
          <w:sz w:val="24"/>
          <w:szCs w:val="24"/>
        </w:rPr>
        <w:t>的主要优点在于其简单性、对模型效用的保持以及对未知攻击的强大安全性，甚至能够抵御基于优化的攻击。通过偏好优化，</w:t>
      </w:r>
      <w:r w:rsidRPr="005E5C92">
        <w:rPr>
          <w:rFonts w:hint="eastAsia"/>
          <w:kern w:val="0"/>
          <w:sz w:val="24"/>
          <w:szCs w:val="24"/>
        </w:rPr>
        <w:t>SecAlign</w:t>
      </w:r>
      <w:r w:rsidRPr="005E5C92">
        <w:rPr>
          <w:rFonts w:hint="eastAsia"/>
          <w:kern w:val="0"/>
          <w:sz w:val="24"/>
          <w:szCs w:val="24"/>
        </w:rPr>
        <w:t>还建立了</w:t>
      </w:r>
      <w:r w:rsidRPr="005E5C92">
        <w:rPr>
          <w:rFonts w:hint="eastAsia"/>
          <w:kern w:val="0"/>
          <w:sz w:val="24"/>
          <w:szCs w:val="24"/>
        </w:rPr>
        <w:t>LLM</w:t>
      </w:r>
      <w:r w:rsidRPr="005E5C92">
        <w:rPr>
          <w:rFonts w:hint="eastAsia"/>
          <w:kern w:val="0"/>
          <w:sz w:val="24"/>
          <w:szCs w:val="24"/>
        </w:rPr>
        <w:t>安全与对齐之间的联系，这两个主题之前是分开研究的。然而，</w:t>
      </w:r>
      <w:r w:rsidRPr="005E5C92">
        <w:rPr>
          <w:rFonts w:hint="eastAsia"/>
          <w:kern w:val="0"/>
          <w:sz w:val="24"/>
          <w:szCs w:val="24"/>
        </w:rPr>
        <w:t>SecAlign</w:t>
      </w:r>
      <w:r w:rsidRPr="005E5C92">
        <w:rPr>
          <w:rFonts w:hint="eastAsia"/>
          <w:kern w:val="0"/>
          <w:sz w:val="24"/>
          <w:szCs w:val="24"/>
        </w:rPr>
        <w:t>也存在一些局限性。首先，它仅适用于指令部分和数据部分有明确分隔（例如通过分隔符）的场景。其次，</w:t>
      </w:r>
      <w:r w:rsidRPr="005E5C92">
        <w:rPr>
          <w:rFonts w:hint="eastAsia"/>
          <w:kern w:val="0"/>
          <w:sz w:val="24"/>
          <w:szCs w:val="24"/>
        </w:rPr>
        <w:t>SecAlign</w:t>
      </w:r>
      <w:r w:rsidRPr="005E5C92">
        <w:rPr>
          <w:rFonts w:hint="eastAsia"/>
          <w:kern w:val="0"/>
          <w:sz w:val="24"/>
          <w:szCs w:val="24"/>
        </w:rPr>
        <w:t>构建的期望输出与其他基于微调的防御方法共享一个缺点：期望输出忽略了数据中的注入指令，而不是将其作为数据的一部分进行处理。这可能导致</w:t>
      </w:r>
      <w:r w:rsidRPr="005E5C92">
        <w:rPr>
          <w:rFonts w:hint="eastAsia"/>
          <w:kern w:val="0"/>
          <w:sz w:val="24"/>
          <w:szCs w:val="24"/>
        </w:rPr>
        <w:t>LLM</w:t>
      </w:r>
      <w:r w:rsidRPr="005E5C92">
        <w:rPr>
          <w:rFonts w:hint="eastAsia"/>
          <w:kern w:val="0"/>
          <w:sz w:val="24"/>
          <w:szCs w:val="24"/>
        </w:rPr>
        <w:t>忽略数据中的一些命令句（这些命令句可能并非注入，而应作为数据处理，例如需要翻译的命令句）。尽管在本研究中未观察到这种现象或效用受损，但解决此问题需要根据良性指令仔细选择注入，并生成一个特别的期望响应，而不是来自</w:t>
      </w:r>
      <w:r w:rsidRPr="005E5C92">
        <w:rPr>
          <w:rFonts w:hint="eastAsia"/>
          <w:kern w:val="0"/>
          <w:sz w:val="24"/>
          <w:szCs w:val="24"/>
        </w:rPr>
        <w:t>SFT</w:t>
      </w:r>
      <w:r w:rsidRPr="005E5C92">
        <w:rPr>
          <w:rFonts w:hint="eastAsia"/>
          <w:kern w:val="0"/>
          <w:sz w:val="24"/>
          <w:szCs w:val="24"/>
        </w:rPr>
        <w:t>数据集的响应。此外，作为一种</w:t>
      </w:r>
      <w:r w:rsidRPr="005E5C92">
        <w:rPr>
          <w:rFonts w:hint="eastAsia"/>
          <w:kern w:val="0"/>
          <w:sz w:val="24"/>
          <w:szCs w:val="24"/>
        </w:rPr>
        <w:t>AI</w:t>
      </w:r>
      <w:r w:rsidRPr="005E5C92">
        <w:rPr>
          <w:rFonts w:hint="eastAsia"/>
          <w:kern w:val="0"/>
          <w:sz w:val="24"/>
          <w:szCs w:val="24"/>
        </w:rPr>
        <w:t>系统的防御方法，</w:t>
      </w:r>
      <w:r w:rsidRPr="005E5C92">
        <w:rPr>
          <w:rFonts w:hint="eastAsia"/>
          <w:kern w:val="0"/>
          <w:sz w:val="24"/>
          <w:szCs w:val="24"/>
        </w:rPr>
        <w:t>SecAlign</w:t>
      </w:r>
      <w:r w:rsidRPr="005E5C92">
        <w:rPr>
          <w:rFonts w:hint="eastAsia"/>
          <w:kern w:val="0"/>
          <w:sz w:val="24"/>
          <w:szCs w:val="24"/>
        </w:rPr>
        <w:t>还不能实现</w:t>
      </w:r>
      <w:r w:rsidRPr="005E5C92">
        <w:rPr>
          <w:rFonts w:hint="eastAsia"/>
          <w:kern w:val="0"/>
          <w:sz w:val="24"/>
          <w:szCs w:val="24"/>
        </w:rPr>
        <w:t>100%</w:t>
      </w:r>
      <w:r w:rsidRPr="005E5C92">
        <w:rPr>
          <w:rFonts w:hint="eastAsia"/>
          <w:kern w:val="0"/>
          <w:sz w:val="24"/>
          <w:szCs w:val="24"/>
        </w:rPr>
        <w:t>的安全性。对于</w:t>
      </w:r>
      <w:r w:rsidRPr="005E5C92">
        <w:rPr>
          <w:rFonts w:hint="eastAsia"/>
          <w:kern w:val="0"/>
          <w:sz w:val="24"/>
          <w:szCs w:val="24"/>
        </w:rPr>
        <w:t>LLM</w:t>
      </w:r>
      <w:r w:rsidRPr="005E5C92">
        <w:rPr>
          <w:rFonts w:hint="eastAsia"/>
          <w:kern w:val="0"/>
          <w:sz w:val="24"/>
          <w:szCs w:val="24"/>
        </w:rPr>
        <w:t>集成应用中的更强安全性，可能需要一个多层级的防御体系，将</w:t>
      </w:r>
      <w:r w:rsidRPr="005E5C92">
        <w:rPr>
          <w:rFonts w:hint="eastAsia"/>
          <w:kern w:val="0"/>
          <w:sz w:val="24"/>
          <w:szCs w:val="24"/>
        </w:rPr>
        <w:t>SecAlign</w:t>
      </w:r>
      <w:r w:rsidRPr="005E5C92">
        <w:rPr>
          <w:rFonts w:hint="eastAsia"/>
          <w:kern w:val="0"/>
          <w:sz w:val="24"/>
          <w:szCs w:val="24"/>
        </w:rPr>
        <w:t>与其他技术（如检测和输入重新格式化）结合起来。最后，</w:t>
      </w:r>
      <w:r w:rsidRPr="005E5C92">
        <w:rPr>
          <w:rFonts w:hint="eastAsia"/>
          <w:kern w:val="0"/>
          <w:sz w:val="24"/>
          <w:szCs w:val="24"/>
        </w:rPr>
        <w:t>SecAlign</w:t>
      </w:r>
      <w:r w:rsidRPr="005E5C92">
        <w:rPr>
          <w:rFonts w:hint="eastAsia"/>
          <w:kern w:val="0"/>
          <w:sz w:val="24"/>
          <w:szCs w:val="24"/>
        </w:rPr>
        <w:t>目前还不能防御提示注入之外的攻击，例如越狱攻击和数据提取。</w:t>
      </w:r>
    </w:p>
    <w:p w14:paraId="1FB274C0" w14:textId="63885162" w:rsidR="00310AED" w:rsidRPr="00310AED" w:rsidRDefault="00310AED" w:rsidP="00310AED">
      <w:r w:rsidRPr="00310AED">
        <w:lastRenderedPageBreak/>
        <w:t>Chen, S., Zharmagambetov, A., Mahloujifar, S., Chaudhuri, K., &amp; Guo, C. (2024). Aligning llms to be robust against prompt injection. arXiv preprint arXiv:2410.05451.</w:t>
      </w:r>
    </w:p>
    <w:p w14:paraId="5A34A0AF" w14:textId="77777777" w:rsidR="00310AED" w:rsidRPr="00C57E37" w:rsidRDefault="00310AED" w:rsidP="00C57E37"/>
    <w:p w14:paraId="47974C20" w14:textId="77777777" w:rsidR="005065F9" w:rsidRDefault="00C84FC1">
      <w:pPr>
        <w:pStyle w:val="2"/>
        <w:rPr>
          <w:rFonts w:ascii="Times New Roman" w:hAnsi="Times New Roman"/>
        </w:rPr>
      </w:pPr>
      <w:r>
        <w:rPr>
          <w:rFonts w:ascii="Times New Roman" w:hAnsi="Times New Roman"/>
        </w:rPr>
        <w:t>2</w:t>
      </w:r>
      <w:r>
        <w:rPr>
          <w:rFonts w:ascii="Times New Roman" w:hAnsi="Times New Roman"/>
        </w:rPr>
        <w:t>．本发明技术方案的详细阐述（发明内容）</w:t>
      </w:r>
    </w:p>
    <w:p w14:paraId="3F279799" w14:textId="54CF58A7" w:rsidR="006A7842" w:rsidRPr="00BA7B6E" w:rsidRDefault="00C84FC1" w:rsidP="00BA7B6E">
      <w:pPr>
        <w:pStyle w:val="3"/>
        <w:rPr>
          <w:sz w:val="30"/>
          <w:szCs w:val="30"/>
        </w:rPr>
      </w:pPr>
      <w:r>
        <w:rPr>
          <w:sz w:val="30"/>
          <w:szCs w:val="30"/>
        </w:rPr>
        <w:t xml:space="preserve">2.1  </w:t>
      </w:r>
      <w:r>
        <w:rPr>
          <w:sz w:val="30"/>
          <w:szCs w:val="30"/>
        </w:rPr>
        <w:t>本发明所要解决的技术问题</w:t>
      </w:r>
    </w:p>
    <w:p w14:paraId="166B87C0" w14:textId="71CDF488" w:rsidR="00485E3C" w:rsidRPr="00485E3C" w:rsidRDefault="00485E3C" w:rsidP="00485E3C">
      <w:pPr>
        <w:spacing w:line="480" w:lineRule="auto"/>
        <w:ind w:firstLine="420"/>
        <w:rPr>
          <w:kern w:val="0"/>
          <w:sz w:val="24"/>
          <w:szCs w:val="24"/>
        </w:rPr>
      </w:pPr>
      <w:bookmarkStart w:id="3" w:name="OLE_LINK5"/>
      <w:r w:rsidRPr="00485E3C">
        <w:rPr>
          <w:rFonts w:hint="eastAsia"/>
          <w:kern w:val="0"/>
          <w:sz w:val="24"/>
          <w:szCs w:val="24"/>
        </w:rPr>
        <w:t>大多数现有方法主要集中在对特定模型的微调和安全对齐，或者侧重于输入输出端的内容过滤机制。这些方法虽然在一定程度上解决了安全问题，但往往存在一些限制和不足。例如，微调和安全对齐的方法需要大量的标注数据和训练资源，而输入输出端的过滤机制则依赖于规则和模板，难以适应复杂多变的生成任务。更为关键的是，这些方法通常是特定于某种模型或任务的，无法在不同模型之间通用，且存在一定的局限性，无法满足对大规模、实时、自动化生成的安全要求。</w:t>
      </w:r>
    </w:p>
    <w:p w14:paraId="59DAD838" w14:textId="5C4B16D8" w:rsidR="00485E3C" w:rsidRPr="00485E3C" w:rsidRDefault="00485E3C" w:rsidP="00485E3C">
      <w:pPr>
        <w:spacing w:line="480" w:lineRule="auto"/>
        <w:ind w:firstLineChars="200" w:firstLine="480"/>
        <w:rPr>
          <w:kern w:val="0"/>
          <w:sz w:val="24"/>
          <w:szCs w:val="24"/>
        </w:rPr>
      </w:pPr>
      <w:r w:rsidRPr="00485E3C">
        <w:rPr>
          <w:rFonts w:hint="eastAsia"/>
          <w:kern w:val="0"/>
          <w:sz w:val="24"/>
          <w:szCs w:val="24"/>
        </w:rPr>
        <w:t>针对这些问题，本发明提出了一种通用的、无需微调训练的安全增强方案，旨在通过大模型自身的任务生成信息来反思和强化其安全性。具体而言，本发明通过引入一种反思机制，使得大模型能够在生成过程中自动识别和修复其中潜在的安全漏洞，并通过自我总结和凝练生成安全相关的知识。与传统的依赖外部安全知识库或人工干预的方案不同，本发明的安全机制基于模型内部的生成过程，能够实时识别安全问题，生成安全编码、安全规范、安全知识等，形成大模型自生成的安全知识库，并在后续生成任务中加以应用。</w:t>
      </w:r>
    </w:p>
    <w:p w14:paraId="62F41096" w14:textId="47B8557A" w:rsidR="00485E3C" w:rsidRPr="00485E3C" w:rsidRDefault="00485E3C" w:rsidP="00485E3C">
      <w:pPr>
        <w:spacing w:line="480" w:lineRule="auto"/>
        <w:ind w:firstLineChars="200" w:firstLine="480"/>
        <w:rPr>
          <w:kern w:val="0"/>
          <w:sz w:val="24"/>
          <w:szCs w:val="24"/>
        </w:rPr>
      </w:pPr>
      <w:r w:rsidRPr="00485E3C">
        <w:rPr>
          <w:rFonts w:hint="eastAsia"/>
          <w:kern w:val="0"/>
          <w:sz w:val="24"/>
          <w:szCs w:val="24"/>
        </w:rPr>
        <w:t>这种安全机制不依赖于外部的知识库，因此避免了外部信息的不相关性或噪声对模型的干扰，同时也减少了对外部安全资源的依赖，具有更高的独立性和灵活性。通过对模型生成内容的深度反思和知识凝练，本发明能够实现大模型在生</w:t>
      </w:r>
      <w:r w:rsidRPr="00485E3C">
        <w:rPr>
          <w:rFonts w:hint="eastAsia"/>
          <w:kern w:val="0"/>
          <w:sz w:val="24"/>
          <w:szCs w:val="24"/>
        </w:rPr>
        <w:lastRenderedPageBreak/>
        <w:t>成过程中自我优化，提升生成任务的安全性。这一安全方案的核心优势在于其“开箱即用”的能力，可以适用于各种大模型，无需专门的微调或训练，从而大大简化了安全防护的实施过程，并提升了大模型应用的普遍适用性和安全性。</w:t>
      </w:r>
    </w:p>
    <w:p w14:paraId="29EA8A9D" w14:textId="482D2322" w:rsidR="00D3625F" w:rsidRDefault="00485E3C" w:rsidP="00485E3C">
      <w:pPr>
        <w:spacing w:line="480" w:lineRule="auto"/>
        <w:ind w:firstLineChars="200" w:firstLine="480"/>
        <w:rPr>
          <w:kern w:val="0"/>
          <w:sz w:val="24"/>
          <w:szCs w:val="24"/>
        </w:rPr>
      </w:pPr>
      <w:r w:rsidRPr="00485E3C">
        <w:rPr>
          <w:rFonts w:hint="eastAsia"/>
          <w:kern w:val="0"/>
          <w:sz w:val="24"/>
          <w:szCs w:val="24"/>
        </w:rPr>
        <w:t>在实际应用中，尤其是在政府和企业等对数据安全要求极高的领域，这种通用的安全机制显得尤为重要。大模型生成的内容，如文本、代码等，往往涉及到敏感数据和信息，如果缺乏足够的安全防护，可能会引发严重的安全隐患。例如，生成的代码可能包含未加密的敏感信息或存在未验证的用户输入，导致数据泄露或攻击风险。因此，能够对大模型生成的内容进行实时的安全审查和修复，确保其不含有潜在的风险和安全漏洞，将对保护数据安全、提升大模型应用的可信度和可靠性具有重要意义。</w:t>
      </w:r>
    </w:p>
    <w:bookmarkEnd w:id="3"/>
    <w:p w14:paraId="0CE7BC92" w14:textId="69AA3D0C" w:rsidR="005065F9" w:rsidRDefault="00C84FC1">
      <w:pPr>
        <w:pStyle w:val="3"/>
      </w:pPr>
      <w:r>
        <w:t xml:space="preserve">2.2  </w:t>
      </w:r>
      <w:r>
        <w:t>本发明技术实现的具体实施</w:t>
      </w:r>
    </w:p>
    <w:p w14:paraId="7DF97CA7" w14:textId="3B3A9C49" w:rsidR="00811C80" w:rsidRPr="00811C80" w:rsidRDefault="00811C80" w:rsidP="00811C80">
      <w:pPr>
        <w:pStyle w:val="4"/>
        <w:rPr>
          <w:rFonts w:ascii="Times New Roman" w:hAnsi="Times New Roman"/>
        </w:rPr>
      </w:pPr>
      <w:r>
        <w:rPr>
          <w:rFonts w:ascii="Times New Roman" w:hAnsi="Times New Roman" w:hint="eastAsia"/>
        </w:rPr>
        <w:t>2</w:t>
      </w:r>
      <w:r>
        <w:rPr>
          <w:rFonts w:ascii="Times New Roman" w:hAnsi="Times New Roman"/>
        </w:rPr>
        <w:t>.</w:t>
      </w:r>
      <w:r>
        <w:rPr>
          <w:rFonts w:ascii="Times New Roman" w:hAnsi="Times New Roman" w:hint="eastAsia"/>
        </w:rPr>
        <w:t>2</w:t>
      </w:r>
      <w:r>
        <w:rPr>
          <w:rFonts w:ascii="Times New Roman" w:hAnsi="Times New Roman"/>
        </w:rPr>
        <w:t xml:space="preserve">.1  </w:t>
      </w:r>
      <w:r w:rsidR="004452E1">
        <w:rPr>
          <w:rFonts w:ascii="Times New Roman" w:hAnsi="Times New Roman" w:hint="eastAsia"/>
        </w:rPr>
        <w:t>反思机制的设计</w:t>
      </w:r>
      <w:r w:rsidR="004452E1">
        <w:rPr>
          <w:rFonts w:ascii="Times New Roman" w:hAnsi="Times New Roman"/>
        </w:rPr>
        <w:tab/>
      </w:r>
    </w:p>
    <w:p w14:paraId="46CF395F" w14:textId="14322210" w:rsidR="004452E1" w:rsidRDefault="004452E1" w:rsidP="004452E1">
      <w:pPr>
        <w:spacing w:line="480" w:lineRule="auto"/>
        <w:ind w:firstLineChars="200" w:firstLine="480"/>
        <w:rPr>
          <w:kern w:val="0"/>
          <w:sz w:val="24"/>
          <w:szCs w:val="24"/>
        </w:rPr>
      </w:pPr>
      <w:r w:rsidRPr="004452E1">
        <w:rPr>
          <w:rFonts w:hint="eastAsia"/>
          <w:kern w:val="0"/>
          <w:sz w:val="24"/>
          <w:szCs w:val="24"/>
        </w:rPr>
        <w:t>本发明提出了一种基于大模型自身反思机制和自生成安全知识库的安全增强技术，能够在不依赖外部知识库的情况下，通过大模型自身的生成任务和反思机制，提高生成内容的安全性。以下是具体实施的详细描述。</w:t>
      </w:r>
    </w:p>
    <w:p w14:paraId="3FE784B3" w14:textId="77777777" w:rsidR="004452E1" w:rsidRPr="00E62ECB" w:rsidRDefault="004452E1" w:rsidP="004452E1">
      <w:pPr>
        <w:spacing w:line="480" w:lineRule="auto"/>
        <w:ind w:firstLineChars="200" w:firstLine="482"/>
        <w:rPr>
          <w:b/>
          <w:bCs/>
          <w:kern w:val="0"/>
          <w:sz w:val="24"/>
          <w:szCs w:val="24"/>
        </w:rPr>
      </w:pPr>
      <w:r w:rsidRPr="00E62ECB">
        <w:rPr>
          <w:rFonts w:hint="eastAsia"/>
          <w:b/>
          <w:bCs/>
          <w:kern w:val="0"/>
          <w:sz w:val="24"/>
          <w:szCs w:val="24"/>
        </w:rPr>
        <w:t>反思机制的设计</w:t>
      </w:r>
    </w:p>
    <w:p w14:paraId="700145D6" w14:textId="59FB049E" w:rsidR="004452E1" w:rsidRPr="004452E1" w:rsidRDefault="004452E1" w:rsidP="00D400C6">
      <w:pPr>
        <w:spacing w:line="480" w:lineRule="auto"/>
        <w:ind w:firstLineChars="200" w:firstLine="480"/>
        <w:rPr>
          <w:kern w:val="0"/>
          <w:sz w:val="24"/>
          <w:szCs w:val="24"/>
        </w:rPr>
      </w:pPr>
      <w:r w:rsidRPr="004452E1">
        <w:rPr>
          <w:rFonts w:hint="eastAsia"/>
          <w:kern w:val="0"/>
          <w:sz w:val="24"/>
          <w:szCs w:val="24"/>
        </w:rPr>
        <w:t>反思机制是本发明的核心，目的是让大模型能够在生成内容时进行实时的安全审查与优化。在生成任务开始时，大模型根据用户输入生成输出内容，可能是文本、代码等形式。生成后的内容会进入一个安全审查环节，这一环节对生成的内容进行全面评估，识别潜在的安全隐患。</w:t>
      </w:r>
    </w:p>
    <w:p w14:paraId="065437AF" w14:textId="5C1E91DC" w:rsidR="004452E1" w:rsidRPr="004452E1" w:rsidRDefault="004452E1" w:rsidP="00D400C6">
      <w:pPr>
        <w:spacing w:line="480" w:lineRule="auto"/>
        <w:ind w:firstLineChars="200" w:firstLine="480"/>
        <w:rPr>
          <w:kern w:val="0"/>
          <w:sz w:val="24"/>
          <w:szCs w:val="24"/>
        </w:rPr>
      </w:pPr>
      <w:r w:rsidRPr="004452E1">
        <w:rPr>
          <w:rFonts w:hint="eastAsia"/>
          <w:kern w:val="0"/>
          <w:sz w:val="24"/>
          <w:szCs w:val="24"/>
        </w:rPr>
        <w:t>例如，在生成代码时，模型可能会发现生成的代码中包含敏感数据（如</w:t>
      </w:r>
      <w:r w:rsidRPr="004452E1">
        <w:rPr>
          <w:rFonts w:hint="eastAsia"/>
          <w:kern w:val="0"/>
          <w:sz w:val="24"/>
          <w:szCs w:val="24"/>
        </w:rPr>
        <w:t>API</w:t>
      </w:r>
      <w:r w:rsidRPr="004452E1">
        <w:rPr>
          <w:rFonts w:hint="eastAsia"/>
          <w:kern w:val="0"/>
          <w:sz w:val="24"/>
          <w:szCs w:val="24"/>
        </w:rPr>
        <w:lastRenderedPageBreak/>
        <w:t>密钥、私密信息等）或不符合安全规范的操作。此时，反思机制会启动，分析生成内容中可能的风险源，进而对其进行修正。这一过程能够帮助大模型在生成内容时，自动避免泄露敏感信息、绕过安全控制等潜在的安全漏洞。</w:t>
      </w:r>
    </w:p>
    <w:p w14:paraId="01DDB773" w14:textId="67E8E19B" w:rsidR="004452E1" w:rsidRDefault="004452E1" w:rsidP="004452E1">
      <w:pPr>
        <w:spacing w:line="480" w:lineRule="auto"/>
        <w:ind w:firstLineChars="200" w:firstLine="480"/>
        <w:rPr>
          <w:kern w:val="0"/>
          <w:sz w:val="24"/>
          <w:szCs w:val="24"/>
        </w:rPr>
      </w:pPr>
      <w:r w:rsidRPr="004452E1">
        <w:rPr>
          <w:rFonts w:hint="eastAsia"/>
          <w:kern w:val="0"/>
          <w:sz w:val="24"/>
          <w:szCs w:val="24"/>
        </w:rPr>
        <w:t>如果在第一次生成后，系统发现内容有问题，模型会进一步思考并修正输出内容，确保其符合安全标准。例如，若发现生成的代码存在未加密的密码信息，反思机制会自动加密密码或者删除敏感信息，修正后的内容会再次提交给安全审查模块进行评估。</w:t>
      </w:r>
    </w:p>
    <w:p w14:paraId="0F83A751" w14:textId="6F1FB0C6" w:rsidR="00BD60D5" w:rsidRDefault="00C038C3" w:rsidP="00BD60D5">
      <w:pPr>
        <w:spacing w:line="480" w:lineRule="auto"/>
        <w:rPr>
          <w:kern w:val="0"/>
          <w:sz w:val="24"/>
          <w:szCs w:val="24"/>
        </w:rPr>
      </w:pPr>
      <w:commentRangeStart w:id="4"/>
      <w:commentRangeStart w:id="5"/>
      <w:commentRangeEnd w:id="4"/>
      <w:r>
        <w:rPr>
          <w:rStyle w:val="af0"/>
        </w:rPr>
        <w:commentReference w:id="4"/>
      </w:r>
      <w:commentRangeEnd w:id="5"/>
      <w:r w:rsidR="00C47C5C">
        <w:rPr>
          <w:rStyle w:val="af0"/>
        </w:rPr>
        <w:commentReference w:id="5"/>
      </w:r>
      <w:r w:rsidR="00C47C5C">
        <w:rPr>
          <w:noProof/>
        </w:rPr>
        <w:drawing>
          <wp:inline distT="0" distB="0" distL="0" distR="0" wp14:anchorId="6B56BEAA" wp14:editId="00BBC4A3">
            <wp:extent cx="5274310" cy="32518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251835"/>
                    </a:xfrm>
                    <a:prstGeom prst="rect">
                      <a:avLst/>
                    </a:prstGeom>
                    <a:noFill/>
                    <a:ln>
                      <a:noFill/>
                    </a:ln>
                  </pic:spPr>
                </pic:pic>
              </a:graphicData>
            </a:graphic>
          </wp:inline>
        </w:drawing>
      </w:r>
      <w:r w:rsidR="007963D3">
        <w:rPr>
          <w:kern w:val="0"/>
          <w:sz w:val="24"/>
          <w:szCs w:val="24"/>
        </w:rPr>
        <w:tab/>
      </w:r>
    </w:p>
    <w:p w14:paraId="4849FEE9" w14:textId="4B49340B" w:rsidR="000D5699" w:rsidRDefault="00386B67" w:rsidP="0046753F">
      <w:pPr>
        <w:spacing w:line="480" w:lineRule="auto"/>
        <w:ind w:firstLineChars="200" w:firstLine="480"/>
        <w:rPr>
          <w:kern w:val="0"/>
          <w:sz w:val="24"/>
          <w:szCs w:val="24"/>
        </w:rPr>
      </w:pPr>
      <w:r w:rsidRPr="00386B67">
        <w:rPr>
          <w:rFonts w:hint="eastAsia"/>
          <w:kern w:val="0"/>
          <w:sz w:val="24"/>
          <w:szCs w:val="24"/>
        </w:rPr>
        <w:t>具体实施包括</w:t>
      </w:r>
      <w:r w:rsidRPr="00386B67">
        <w:rPr>
          <w:kern w:val="0"/>
          <w:sz w:val="24"/>
          <w:szCs w:val="24"/>
        </w:rPr>
        <w:t>：</w:t>
      </w:r>
    </w:p>
    <w:p w14:paraId="7FCA482C" w14:textId="77777777" w:rsidR="00FE7777" w:rsidRPr="00386B67" w:rsidRDefault="00FE7777" w:rsidP="0046753F">
      <w:pPr>
        <w:spacing w:line="480" w:lineRule="auto"/>
        <w:ind w:firstLineChars="200" w:firstLine="480"/>
        <w:rPr>
          <w:kern w:val="0"/>
          <w:sz w:val="24"/>
          <w:szCs w:val="24"/>
        </w:rPr>
      </w:pPr>
    </w:p>
    <w:p w14:paraId="7FC5C926" w14:textId="0C68AA64" w:rsidR="00386B67" w:rsidRPr="004D5D95" w:rsidRDefault="00386B67" w:rsidP="004D5D95">
      <w:pPr>
        <w:pStyle w:val="af2"/>
        <w:numPr>
          <w:ilvl w:val="0"/>
          <w:numId w:val="11"/>
        </w:numPr>
        <w:spacing w:line="480" w:lineRule="auto"/>
        <w:ind w:firstLineChars="0"/>
        <w:rPr>
          <w:sz w:val="24"/>
          <w:szCs w:val="24"/>
        </w:rPr>
      </w:pPr>
      <w:r w:rsidRPr="004D5D95">
        <w:rPr>
          <w:rFonts w:hint="eastAsia"/>
          <w:sz w:val="24"/>
          <w:szCs w:val="24"/>
        </w:rPr>
        <w:t>安全知识提取：在生成任务的反思过程中，模型会</w:t>
      </w:r>
      <w:commentRangeStart w:id="6"/>
      <w:r w:rsidRPr="004D5D95">
        <w:rPr>
          <w:rFonts w:hint="eastAsia"/>
          <w:sz w:val="24"/>
          <w:szCs w:val="24"/>
        </w:rPr>
        <w:t>提取出与安全相关的知识</w:t>
      </w:r>
      <w:commentRangeEnd w:id="6"/>
      <w:r w:rsidR="0052171D">
        <w:rPr>
          <w:rStyle w:val="af0"/>
          <w:rFonts w:ascii="Times New Roman" w:eastAsia="宋体" w:hAnsi="Times New Roman"/>
          <w:kern w:val="2"/>
        </w:rPr>
        <w:commentReference w:id="6"/>
      </w:r>
      <w:r w:rsidRPr="004D5D95">
        <w:rPr>
          <w:rFonts w:hint="eastAsia"/>
          <w:sz w:val="24"/>
          <w:szCs w:val="24"/>
        </w:rPr>
        <w:t>。例如，针对代码生成任务，模型可能会识别出某些代码模式存在安全漏洞，或者某些常见的攻击方式（如</w:t>
      </w:r>
      <w:r w:rsidRPr="004D5D95">
        <w:rPr>
          <w:sz w:val="24"/>
          <w:szCs w:val="24"/>
        </w:rPr>
        <w:t>SQL</w:t>
      </w:r>
      <w:r w:rsidRPr="004D5D95">
        <w:rPr>
          <w:rFonts w:hint="eastAsia"/>
          <w:sz w:val="24"/>
          <w:szCs w:val="24"/>
        </w:rPr>
        <w:t>注入、</w:t>
      </w:r>
      <w:r w:rsidRPr="004D5D95">
        <w:rPr>
          <w:sz w:val="24"/>
          <w:szCs w:val="24"/>
        </w:rPr>
        <w:t>XSS</w:t>
      </w:r>
      <w:r w:rsidRPr="004D5D95">
        <w:rPr>
          <w:rFonts w:hint="eastAsia"/>
          <w:sz w:val="24"/>
          <w:szCs w:val="24"/>
        </w:rPr>
        <w:t>攻击等）可</w:t>
      </w:r>
      <w:r w:rsidRPr="004D5D95">
        <w:rPr>
          <w:rFonts w:hint="eastAsia"/>
          <w:sz w:val="24"/>
          <w:szCs w:val="24"/>
        </w:rPr>
        <w:lastRenderedPageBreak/>
        <w:t>能导致生成的代码存在风险。</w:t>
      </w:r>
      <w:commentRangeStart w:id="7"/>
      <w:r w:rsidRPr="004D5D95">
        <w:rPr>
          <w:rFonts w:hint="eastAsia"/>
          <w:sz w:val="24"/>
          <w:szCs w:val="24"/>
        </w:rPr>
        <w:t>模型会将这些知识进行提炼</w:t>
      </w:r>
      <w:commentRangeEnd w:id="7"/>
      <w:r w:rsidR="0052171D">
        <w:rPr>
          <w:rStyle w:val="af0"/>
          <w:rFonts w:ascii="Times New Roman" w:eastAsia="宋体" w:hAnsi="Times New Roman"/>
          <w:kern w:val="2"/>
        </w:rPr>
        <w:commentReference w:id="7"/>
      </w:r>
      <w:r w:rsidRPr="004D5D95">
        <w:rPr>
          <w:rFonts w:hint="eastAsia"/>
          <w:sz w:val="24"/>
          <w:szCs w:val="24"/>
        </w:rPr>
        <w:t>，并存入安全知识库</w:t>
      </w:r>
      <w:r w:rsidRPr="004D5D95">
        <w:rPr>
          <w:sz w:val="24"/>
          <w:szCs w:val="24"/>
        </w:rPr>
        <w:t>。</w:t>
      </w:r>
    </w:p>
    <w:p w14:paraId="61C2A09A" w14:textId="092C6014" w:rsidR="00386B67" w:rsidRPr="004D5D95" w:rsidRDefault="00386B67" w:rsidP="004D5D95">
      <w:pPr>
        <w:pStyle w:val="af2"/>
        <w:numPr>
          <w:ilvl w:val="0"/>
          <w:numId w:val="11"/>
        </w:numPr>
        <w:spacing w:line="480" w:lineRule="auto"/>
        <w:ind w:firstLineChars="0"/>
        <w:rPr>
          <w:sz w:val="24"/>
          <w:szCs w:val="24"/>
        </w:rPr>
      </w:pPr>
      <w:r w:rsidRPr="004D5D95">
        <w:rPr>
          <w:rFonts w:hint="eastAsia"/>
          <w:sz w:val="24"/>
          <w:szCs w:val="24"/>
        </w:rPr>
        <w:t>知识库更新：随着模型不断生成新的内容并进行反思，安全知识库中的知识将不断得到更新和扩展。每次生成任务后，模型</w:t>
      </w:r>
      <w:commentRangeStart w:id="8"/>
      <w:r w:rsidRPr="004D5D95">
        <w:rPr>
          <w:rFonts w:hint="eastAsia"/>
          <w:sz w:val="24"/>
          <w:szCs w:val="24"/>
        </w:rPr>
        <w:t>会分析生成的内容，识别出新出现的安全隐患</w:t>
      </w:r>
      <w:commentRangeEnd w:id="8"/>
      <w:r w:rsidR="00EF797A">
        <w:rPr>
          <w:rStyle w:val="af0"/>
          <w:rFonts w:ascii="Times New Roman" w:eastAsia="宋体" w:hAnsi="Times New Roman"/>
          <w:kern w:val="2"/>
        </w:rPr>
        <w:commentReference w:id="8"/>
      </w:r>
      <w:r w:rsidRPr="004D5D95">
        <w:rPr>
          <w:rFonts w:hint="eastAsia"/>
          <w:sz w:val="24"/>
          <w:szCs w:val="24"/>
        </w:rPr>
        <w:t>，并将相应的安全规则、编码规范等信息加入到安全知识库中，从而保持其更新性和时效性</w:t>
      </w:r>
      <w:r w:rsidRPr="004D5D95">
        <w:rPr>
          <w:sz w:val="24"/>
          <w:szCs w:val="24"/>
        </w:rPr>
        <w:t>。</w:t>
      </w:r>
    </w:p>
    <w:p w14:paraId="0ADAA668" w14:textId="64B9A46D" w:rsidR="00386B67" w:rsidRPr="004D5D95" w:rsidRDefault="00386B67" w:rsidP="004D5D95">
      <w:pPr>
        <w:pStyle w:val="af2"/>
        <w:numPr>
          <w:ilvl w:val="0"/>
          <w:numId w:val="11"/>
        </w:numPr>
        <w:spacing w:line="480" w:lineRule="auto"/>
        <w:ind w:firstLineChars="0"/>
        <w:rPr>
          <w:sz w:val="24"/>
          <w:szCs w:val="24"/>
        </w:rPr>
      </w:pPr>
      <w:r w:rsidRPr="004D5D95">
        <w:rPr>
          <w:rFonts w:hint="eastAsia"/>
          <w:sz w:val="24"/>
          <w:szCs w:val="24"/>
        </w:rPr>
        <w:t>安全知识应用：在未来的生成任务中，模型可以调用安全知识库中的内容，快速识别和避免潜在的安全问题。例如，在生成一段</w:t>
      </w:r>
      <w:r w:rsidRPr="004D5D95">
        <w:rPr>
          <w:sz w:val="24"/>
          <w:szCs w:val="24"/>
        </w:rPr>
        <w:t>API</w:t>
      </w:r>
      <w:r w:rsidRPr="004D5D95">
        <w:rPr>
          <w:rFonts w:hint="eastAsia"/>
          <w:sz w:val="24"/>
          <w:szCs w:val="24"/>
        </w:rPr>
        <w:t>调用代码时，模型可以参考安全知识库中的规范，确保生成的代码没有泄露敏感信息或包含潜在的攻击漏洞</w:t>
      </w:r>
      <w:r w:rsidRPr="004D5D95">
        <w:rPr>
          <w:sz w:val="24"/>
          <w:szCs w:val="24"/>
        </w:rPr>
        <w:t>。</w:t>
      </w:r>
    </w:p>
    <w:p w14:paraId="21506030" w14:textId="77777777" w:rsidR="004600FA" w:rsidRPr="0057319C" w:rsidRDefault="004600FA" w:rsidP="004600FA">
      <w:pPr>
        <w:spacing w:line="480" w:lineRule="auto"/>
        <w:ind w:firstLineChars="200" w:firstLine="482"/>
        <w:rPr>
          <w:b/>
          <w:bCs/>
          <w:kern w:val="0"/>
          <w:sz w:val="24"/>
          <w:szCs w:val="24"/>
        </w:rPr>
      </w:pPr>
      <w:r w:rsidRPr="0057319C">
        <w:rPr>
          <w:rFonts w:hint="eastAsia"/>
          <w:b/>
          <w:bCs/>
          <w:kern w:val="0"/>
          <w:sz w:val="24"/>
          <w:szCs w:val="24"/>
        </w:rPr>
        <w:t>安全知识库的自生成与扩展</w:t>
      </w:r>
    </w:p>
    <w:p w14:paraId="0681BC8F" w14:textId="604A6FFE" w:rsidR="004600FA" w:rsidRPr="004600FA" w:rsidRDefault="004600FA" w:rsidP="0057319C">
      <w:pPr>
        <w:spacing w:line="480" w:lineRule="auto"/>
        <w:ind w:firstLineChars="200" w:firstLine="480"/>
        <w:rPr>
          <w:kern w:val="0"/>
          <w:sz w:val="24"/>
          <w:szCs w:val="24"/>
        </w:rPr>
      </w:pPr>
      <w:r w:rsidRPr="004600FA">
        <w:rPr>
          <w:rFonts w:hint="eastAsia"/>
          <w:kern w:val="0"/>
          <w:sz w:val="24"/>
          <w:szCs w:val="24"/>
        </w:rPr>
        <w:t>在每次生成任务后，大模型会将生成过程中积累的安全知识进行总结，形成自生成的安全知识库。该知识库包含了关于不同类型的安全漏洞、编码规范和安全规则等内容。这一知识库并非静态，而是随着模型生成任务的不断进行而扩展和更新。每当模型在生成任务中发现新的潜在风险或新的安全知识，它都会自动将其加入到知识库中。</w:t>
      </w:r>
    </w:p>
    <w:p w14:paraId="30BB2D21" w14:textId="22B74C06" w:rsidR="004600FA" w:rsidRPr="004600FA" w:rsidRDefault="004600FA" w:rsidP="0057319C">
      <w:pPr>
        <w:spacing w:line="480" w:lineRule="auto"/>
        <w:ind w:firstLineChars="200" w:firstLine="480"/>
        <w:rPr>
          <w:kern w:val="0"/>
          <w:sz w:val="24"/>
          <w:szCs w:val="24"/>
        </w:rPr>
      </w:pPr>
      <w:r w:rsidRPr="004600FA">
        <w:rPr>
          <w:rFonts w:hint="eastAsia"/>
          <w:kern w:val="0"/>
          <w:sz w:val="24"/>
          <w:szCs w:val="24"/>
        </w:rPr>
        <w:t>这种自生成的安全知识库具有高度的可扩展性和自适应能力。当模型进行新的生成任务时，它可以从知识库中提取出相关的安全知识，并将其应用到当前任</w:t>
      </w:r>
      <w:r w:rsidRPr="004600FA">
        <w:rPr>
          <w:rFonts w:hint="eastAsia"/>
          <w:kern w:val="0"/>
          <w:sz w:val="24"/>
          <w:szCs w:val="24"/>
        </w:rPr>
        <w:lastRenderedPageBreak/>
        <w:t>务中。比如，在生成</w:t>
      </w:r>
      <w:r w:rsidRPr="004600FA">
        <w:rPr>
          <w:rFonts w:hint="eastAsia"/>
          <w:kern w:val="0"/>
          <w:sz w:val="24"/>
          <w:szCs w:val="24"/>
        </w:rPr>
        <w:t>API</w:t>
      </w:r>
      <w:r w:rsidRPr="004600FA">
        <w:rPr>
          <w:rFonts w:hint="eastAsia"/>
          <w:kern w:val="0"/>
          <w:sz w:val="24"/>
          <w:szCs w:val="24"/>
        </w:rPr>
        <w:t>调用代码时，模型可以参考安全知识库中的规范，确保生成的代码不包含可能的攻击面或不符合安全要求的代码模式。</w:t>
      </w:r>
    </w:p>
    <w:p w14:paraId="1B78E4BE" w14:textId="5A4D3DD8" w:rsidR="004600FA" w:rsidRDefault="004600FA" w:rsidP="0057319C">
      <w:pPr>
        <w:spacing w:line="480" w:lineRule="auto"/>
        <w:ind w:firstLineChars="200" w:firstLine="480"/>
        <w:rPr>
          <w:kern w:val="0"/>
          <w:sz w:val="24"/>
          <w:szCs w:val="24"/>
        </w:rPr>
      </w:pPr>
      <w:r w:rsidRPr="004600FA">
        <w:rPr>
          <w:rFonts w:hint="eastAsia"/>
          <w:kern w:val="0"/>
          <w:sz w:val="24"/>
          <w:szCs w:val="24"/>
        </w:rPr>
        <w:t>该知识库的最大优势在于它不依赖外部资源，完全由大模型自身生成和维护。这使得大模型能够在没有外部干预的情况下，独立扩展其安全能力，持续增强生成任务中的安全性。</w:t>
      </w:r>
    </w:p>
    <w:p w14:paraId="4F1E730B" w14:textId="77777777" w:rsidR="00E40009" w:rsidRDefault="00E40009" w:rsidP="0057319C">
      <w:pPr>
        <w:spacing w:line="480" w:lineRule="auto"/>
        <w:ind w:firstLineChars="200" w:firstLine="480"/>
        <w:rPr>
          <w:kern w:val="0"/>
          <w:sz w:val="24"/>
          <w:szCs w:val="24"/>
        </w:rPr>
      </w:pPr>
    </w:p>
    <w:p w14:paraId="4E739149" w14:textId="635CA44E" w:rsidR="007963D3" w:rsidRDefault="009D02CE" w:rsidP="0057319C">
      <w:pPr>
        <w:spacing w:line="480" w:lineRule="auto"/>
        <w:ind w:firstLineChars="200" w:firstLine="420"/>
        <w:rPr>
          <w:kern w:val="0"/>
          <w:sz w:val="24"/>
          <w:szCs w:val="24"/>
        </w:rPr>
      </w:pPr>
      <w:r>
        <w:rPr>
          <w:noProof/>
        </w:rPr>
        <w:drawing>
          <wp:inline distT="0" distB="0" distL="0" distR="0" wp14:anchorId="26AE1C1D" wp14:editId="0C16E355">
            <wp:extent cx="5274310" cy="55626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562600"/>
                    </a:xfrm>
                    <a:prstGeom prst="rect">
                      <a:avLst/>
                    </a:prstGeom>
                    <a:noFill/>
                    <a:ln>
                      <a:noFill/>
                    </a:ln>
                  </pic:spPr>
                </pic:pic>
              </a:graphicData>
            </a:graphic>
          </wp:inline>
        </w:drawing>
      </w:r>
    </w:p>
    <w:p w14:paraId="7FAF73AA" w14:textId="77777777" w:rsidR="00E40009" w:rsidRPr="004600FA" w:rsidRDefault="00E40009" w:rsidP="0057319C">
      <w:pPr>
        <w:spacing w:line="480" w:lineRule="auto"/>
        <w:ind w:firstLineChars="200" w:firstLine="480"/>
        <w:rPr>
          <w:kern w:val="0"/>
          <w:sz w:val="24"/>
          <w:szCs w:val="24"/>
        </w:rPr>
      </w:pPr>
    </w:p>
    <w:p w14:paraId="07EC024D" w14:textId="77777777" w:rsidR="004600FA" w:rsidRPr="0057319C" w:rsidRDefault="004600FA" w:rsidP="004600FA">
      <w:pPr>
        <w:spacing w:line="480" w:lineRule="auto"/>
        <w:ind w:firstLineChars="200" w:firstLine="482"/>
        <w:rPr>
          <w:b/>
          <w:bCs/>
          <w:kern w:val="0"/>
          <w:sz w:val="24"/>
          <w:szCs w:val="24"/>
        </w:rPr>
      </w:pPr>
      <w:r w:rsidRPr="0057319C">
        <w:rPr>
          <w:rFonts w:hint="eastAsia"/>
          <w:b/>
          <w:bCs/>
          <w:kern w:val="0"/>
          <w:sz w:val="24"/>
          <w:szCs w:val="24"/>
        </w:rPr>
        <w:t>安全性检测与优化过程</w:t>
      </w:r>
    </w:p>
    <w:p w14:paraId="00995EC1" w14:textId="3BCD9EAE" w:rsidR="004600FA" w:rsidRPr="004600FA" w:rsidRDefault="004600FA" w:rsidP="0057319C">
      <w:pPr>
        <w:spacing w:line="480" w:lineRule="auto"/>
        <w:ind w:firstLineChars="200" w:firstLine="480"/>
        <w:rPr>
          <w:kern w:val="0"/>
          <w:sz w:val="24"/>
          <w:szCs w:val="24"/>
        </w:rPr>
      </w:pPr>
      <w:r w:rsidRPr="004600FA">
        <w:rPr>
          <w:rFonts w:hint="eastAsia"/>
          <w:kern w:val="0"/>
          <w:sz w:val="24"/>
          <w:szCs w:val="24"/>
        </w:rPr>
        <w:lastRenderedPageBreak/>
        <w:t>在每一次生成任务中，安全性检测和优化过程是必不可少的环节。生成内容初步完成后，模型将对其进行安全性评估。</w:t>
      </w:r>
      <w:commentRangeStart w:id="9"/>
      <w:commentRangeStart w:id="10"/>
      <w:r w:rsidRPr="004600FA">
        <w:rPr>
          <w:rFonts w:hint="eastAsia"/>
          <w:kern w:val="0"/>
          <w:sz w:val="24"/>
          <w:szCs w:val="24"/>
        </w:rPr>
        <w:t>这一评估不仅包括检查内容是否存在敏感信息泄露、恶意代码、隐私侵犯等问题，还会对内容是否符合行业安全规范进行全面审查。</w:t>
      </w:r>
      <w:commentRangeEnd w:id="9"/>
      <w:r w:rsidR="0065587D">
        <w:rPr>
          <w:rStyle w:val="af0"/>
        </w:rPr>
        <w:commentReference w:id="9"/>
      </w:r>
      <w:commentRangeEnd w:id="10"/>
      <w:r w:rsidR="006F5389">
        <w:rPr>
          <w:rStyle w:val="af0"/>
        </w:rPr>
        <w:commentReference w:id="10"/>
      </w:r>
    </w:p>
    <w:p w14:paraId="7B48680D" w14:textId="11DF3A56" w:rsidR="004600FA" w:rsidRPr="004600FA" w:rsidRDefault="004600FA" w:rsidP="0057319C">
      <w:pPr>
        <w:spacing w:line="480" w:lineRule="auto"/>
        <w:ind w:firstLineChars="200" w:firstLine="480"/>
        <w:rPr>
          <w:kern w:val="0"/>
          <w:sz w:val="24"/>
          <w:szCs w:val="24"/>
        </w:rPr>
      </w:pPr>
      <w:r w:rsidRPr="004600FA">
        <w:rPr>
          <w:rFonts w:hint="eastAsia"/>
          <w:kern w:val="0"/>
          <w:sz w:val="24"/>
          <w:szCs w:val="24"/>
        </w:rPr>
        <w:t>一旦检测到潜在的安全问题，系统会</w:t>
      </w:r>
      <w:commentRangeStart w:id="11"/>
      <w:commentRangeStart w:id="12"/>
      <w:r w:rsidRPr="004600FA">
        <w:rPr>
          <w:rFonts w:hint="eastAsia"/>
          <w:kern w:val="0"/>
          <w:sz w:val="24"/>
          <w:szCs w:val="24"/>
        </w:rPr>
        <w:t>启动自动化修正和优化机制</w:t>
      </w:r>
      <w:commentRangeEnd w:id="11"/>
      <w:r w:rsidR="00F21E71">
        <w:rPr>
          <w:rStyle w:val="af0"/>
        </w:rPr>
        <w:commentReference w:id="11"/>
      </w:r>
      <w:commentRangeEnd w:id="12"/>
      <w:r w:rsidR="00A42073">
        <w:rPr>
          <w:rStyle w:val="af0"/>
        </w:rPr>
        <w:commentReference w:id="12"/>
      </w:r>
      <w:r w:rsidRPr="004600FA">
        <w:rPr>
          <w:rFonts w:hint="eastAsia"/>
          <w:kern w:val="0"/>
          <w:sz w:val="24"/>
          <w:szCs w:val="24"/>
        </w:rPr>
        <w:t>。例如，如果生成的代码包含不安全的函数调用或硬编码的密码，系统会自动进行替换或删除，确保生成内容符合安全标准。这一过程不仅提高了生成内容的安全性，还增强了模型对潜在风险的敏感度，使其能够在实时生成任务中进行安全优化。</w:t>
      </w:r>
    </w:p>
    <w:p w14:paraId="007254A5" w14:textId="6B1EA650" w:rsidR="004600FA" w:rsidRPr="004600FA" w:rsidRDefault="004600FA" w:rsidP="0057319C">
      <w:pPr>
        <w:spacing w:line="480" w:lineRule="auto"/>
        <w:ind w:firstLineChars="200" w:firstLine="480"/>
        <w:rPr>
          <w:kern w:val="0"/>
          <w:sz w:val="24"/>
          <w:szCs w:val="24"/>
        </w:rPr>
      </w:pPr>
      <w:r w:rsidRPr="004600FA">
        <w:rPr>
          <w:rFonts w:hint="eastAsia"/>
          <w:kern w:val="0"/>
          <w:sz w:val="24"/>
          <w:szCs w:val="24"/>
        </w:rPr>
        <w:t>在优化过程中，系统还会根据用户的反馈进行调整。如果用户对生成内容中的安全性提出异议或发现新的安全隐患，模型会再次对内容进行审查，确保输出结果符合最高的安全要求。通过这种反馈机制，模型的安全性得到了持续改进，保障了最终输出的内容始终处于安全的状态。</w:t>
      </w:r>
    </w:p>
    <w:p w14:paraId="074DCCC6" w14:textId="437183DA" w:rsidR="004600FA" w:rsidRPr="004600FA" w:rsidRDefault="004600FA" w:rsidP="00F6526E">
      <w:pPr>
        <w:spacing w:line="480" w:lineRule="auto"/>
        <w:ind w:firstLineChars="200" w:firstLine="480"/>
        <w:rPr>
          <w:kern w:val="0"/>
          <w:sz w:val="24"/>
          <w:szCs w:val="24"/>
        </w:rPr>
      </w:pPr>
    </w:p>
    <w:p w14:paraId="5246BBC9" w14:textId="3AAAD58C" w:rsidR="005065F9" w:rsidRDefault="00C84FC1">
      <w:pPr>
        <w:pStyle w:val="2"/>
        <w:rPr>
          <w:rFonts w:ascii="Times New Roman" w:hAnsi="Times New Roman"/>
        </w:rPr>
      </w:pPr>
      <w:r>
        <w:rPr>
          <w:rFonts w:ascii="Times New Roman" w:hAnsi="Times New Roman"/>
        </w:rPr>
        <w:t xml:space="preserve">2.3  </w:t>
      </w:r>
      <w:r>
        <w:rPr>
          <w:rFonts w:ascii="Times New Roman" w:hAnsi="Times New Roman"/>
        </w:rPr>
        <w:t>本发明技术方案带来的有益效果</w:t>
      </w:r>
    </w:p>
    <w:p w14:paraId="7D9741DD" w14:textId="2EE6C1CF" w:rsidR="0038702E" w:rsidRDefault="00C84FC1" w:rsidP="0038702E">
      <w:pPr>
        <w:spacing w:line="480" w:lineRule="auto"/>
        <w:ind w:firstLineChars="200" w:firstLine="480"/>
        <w:rPr>
          <w:kern w:val="0"/>
          <w:sz w:val="24"/>
          <w:szCs w:val="24"/>
        </w:rPr>
      </w:pPr>
      <w:r>
        <w:rPr>
          <w:rFonts w:hint="eastAsia"/>
          <w:kern w:val="0"/>
          <w:sz w:val="24"/>
          <w:szCs w:val="24"/>
        </w:rPr>
        <w:t>本发明技术方案</w:t>
      </w:r>
      <w:r w:rsidR="00454FB2">
        <w:rPr>
          <w:rFonts w:hint="eastAsia"/>
          <w:kern w:val="0"/>
          <w:sz w:val="24"/>
          <w:szCs w:val="24"/>
        </w:rPr>
        <w:t>提出了</w:t>
      </w:r>
      <w:r w:rsidR="0038702E">
        <w:rPr>
          <w:rFonts w:hint="eastAsia"/>
          <w:kern w:val="0"/>
          <w:sz w:val="24"/>
          <w:szCs w:val="24"/>
        </w:rPr>
        <w:t>一种大模型自我反思的</w:t>
      </w:r>
      <w:r w:rsidR="001A73A9">
        <w:rPr>
          <w:rFonts w:hint="eastAsia"/>
          <w:kern w:val="0"/>
          <w:sz w:val="24"/>
          <w:szCs w:val="24"/>
        </w:rPr>
        <w:t>安全增强</w:t>
      </w:r>
      <w:r w:rsidR="0038702E">
        <w:rPr>
          <w:rFonts w:hint="eastAsia"/>
          <w:kern w:val="0"/>
          <w:sz w:val="24"/>
          <w:szCs w:val="24"/>
        </w:rPr>
        <w:t>的方法，能够给各类大模型带来通用的，无需微调训练的，能够自我优化的安全增益效果，实现开箱即用的能力。</w:t>
      </w:r>
    </w:p>
    <w:p w14:paraId="665739A9" w14:textId="77777777" w:rsidR="00EF25DC" w:rsidRPr="0057319C" w:rsidRDefault="00EF25DC" w:rsidP="00EF25DC">
      <w:pPr>
        <w:spacing w:line="480" w:lineRule="auto"/>
        <w:ind w:firstLineChars="200" w:firstLine="482"/>
        <w:rPr>
          <w:b/>
          <w:bCs/>
          <w:kern w:val="0"/>
          <w:sz w:val="24"/>
          <w:szCs w:val="24"/>
        </w:rPr>
      </w:pPr>
      <w:r w:rsidRPr="0057319C">
        <w:rPr>
          <w:rFonts w:hint="eastAsia"/>
          <w:b/>
          <w:bCs/>
          <w:kern w:val="0"/>
          <w:sz w:val="24"/>
          <w:szCs w:val="24"/>
        </w:rPr>
        <w:t>无需外部知识库的自生成能力</w:t>
      </w:r>
    </w:p>
    <w:p w14:paraId="3B4BFF9B" w14:textId="77777777" w:rsidR="00EF25DC" w:rsidRPr="004600FA" w:rsidRDefault="00EF25DC" w:rsidP="00EF25DC">
      <w:pPr>
        <w:spacing w:line="480" w:lineRule="auto"/>
        <w:ind w:firstLineChars="200" w:firstLine="480"/>
        <w:rPr>
          <w:kern w:val="0"/>
          <w:sz w:val="24"/>
          <w:szCs w:val="24"/>
        </w:rPr>
      </w:pPr>
      <w:r w:rsidRPr="004600FA">
        <w:rPr>
          <w:rFonts w:hint="eastAsia"/>
          <w:kern w:val="0"/>
          <w:sz w:val="24"/>
          <w:szCs w:val="24"/>
        </w:rPr>
        <w:t>与传统依赖外部知识库的安全防护机制不同，本发明的安全方案不依赖于任何外部安全知识库。大模型通过自身的生成任务和反思机制，能够自动生成和积累安全知识，形成一个完整且可扩展的安全知识体系。每次任务结束后，模型会</w:t>
      </w:r>
      <w:r w:rsidRPr="004600FA">
        <w:rPr>
          <w:rFonts w:hint="eastAsia"/>
          <w:kern w:val="0"/>
          <w:sz w:val="24"/>
          <w:szCs w:val="24"/>
        </w:rPr>
        <w:lastRenderedPageBreak/>
        <w:t>通过自我学习将新的安全问题和解决方案总结并存储在自生成的知识库中。</w:t>
      </w:r>
    </w:p>
    <w:p w14:paraId="6D99B6C5" w14:textId="77777777" w:rsidR="00EF25DC" w:rsidRDefault="00EF25DC" w:rsidP="00EF25DC">
      <w:pPr>
        <w:spacing w:line="480" w:lineRule="auto"/>
        <w:ind w:firstLineChars="200" w:firstLine="480"/>
        <w:rPr>
          <w:kern w:val="0"/>
          <w:sz w:val="24"/>
          <w:szCs w:val="24"/>
        </w:rPr>
      </w:pPr>
      <w:r w:rsidRPr="004600FA">
        <w:rPr>
          <w:rFonts w:hint="eastAsia"/>
          <w:kern w:val="0"/>
          <w:sz w:val="24"/>
          <w:szCs w:val="24"/>
        </w:rPr>
        <w:t>这种自生成的能力意味着大模型不需要额外的外部资源即可保持安全性，且随着模型使用时间的增加，它能够不断学习和适应新的安全挑战。这不仅为大模型的广泛应用提供了安全保障，还为需要高安全性的应用场景（如金融、医疗、政府等）提供了强有力的技术支持。</w:t>
      </w:r>
    </w:p>
    <w:p w14:paraId="3D059F20" w14:textId="77777777" w:rsidR="00EF25DC" w:rsidRPr="00D8710C" w:rsidRDefault="00EF25DC" w:rsidP="00EF25DC">
      <w:pPr>
        <w:spacing w:line="480" w:lineRule="auto"/>
        <w:ind w:firstLineChars="200" w:firstLine="482"/>
        <w:rPr>
          <w:b/>
          <w:bCs/>
          <w:kern w:val="0"/>
          <w:sz w:val="24"/>
          <w:szCs w:val="24"/>
        </w:rPr>
      </w:pPr>
      <w:r w:rsidRPr="00D8710C">
        <w:rPr>
          <w:rFonts w:hint="eastAsia"/>
          <w:b/>
          <w:bCs/>
          <w:kern w:val="0"/>
          <w:sz w:val="24"/>
          <w:szCs w:val="24"/>
        </w:rPr>
        <w:t>基于反思机制的自动评估与改进</w:t>
      </w:r>
    </w:p>
    <w:p w14:paraId="1BB65655" w14:textId="77777777" w:rsidR="00EF25DC" w:rsidRPr="004600FA" w:rsidRDefault="00EF25DC" w:rsidP="00EF25DC">
      <w:pPr>
        <w:spacing w:line="480" w:lineRule="auto"/>
        <w:ind w:firstLineChars="200" w:firstLine="480"/>
        <w:rPr>
          <w:kern w:val="0"/>
          <w:sz w:val="24"/>
          <w:szCs w:val="24"/>
        </w:rPr>
      </w:pPr>
      <w:r w:rsidRPr="004600FA">
        <w:rPr>
          <w:rFonts w:hint="eastAsia"/>
          <w:kern w:val="0"/>
          <w:sz w:val="24"/>
          <w:szCs w:val="24"/>
        </w:rPr>
        <w:t>通过本发明的具体实施，大模型能够在生成内容的过程中自动评估和修正安全隐患，确保输出的内容符合安全要求。这种方法不仅提高了生成任务中的安全性，还增强了大模型在实际应用中的安全性和可靠性。</w:t>
      </w:r>
    </w:p>
    <w:p w14:paraId="618C81AA" w14:textId="3D1ACE33" w:rsidR="00EF25DC" w:rsidRDefault="00EF25DC" w:rsidP="00EF25DC">
      <w:pPr>
        <w:spacing w:line="480" w:lineRule="auto"/>
        <w:ind w:firstLineChars="200" w:firstLine="480"/>
        <w:rPr>
          <w:kern w:val="0"/>
          <w:sz w:val="24"/>
          <w:szCs w:val="24"/>
        </w:rPr>
      </w:pPr>
      <w:r w:rsidRPr="004600FA">
        <w:rPr>
          <w:rFonts w:hint="eastAsia"/>
          <w:kern w:val="0"/>
          <w:sz w:val="24"/>
          <w:szCs w:val="24"/>
        </w:rPr>
        <w:t>尤其是在没有外部知识库的支持下，模型依然能够通过自身的反思和学习生成安全知识，适应不同任务中的安全需求。通过这种自生成和自优化的安全机制，本发明能够显著降低大模型在实际应用中出现安全漏洞的风险，特别是在需要高度保障数据安全的行业领域中，具有重要的应用价值。</w:t>
      </w:r>
    </w:p>
    <w:p w14:paraId="2CF4BD53" w14:textId="77777777" w:rsidR="00162D38" w:rsidRDefault="00162D38" w:rsidP="00BD60D5">
      <w:pPr>
        <w:spacing w:line="480" w:lineRule="auto"/>
        <w:rPr>
          <w:kern w:val="0"/>
          <w:sz w:val="24"/>
          <w:szCs w:val="24"/>
        </w:rPr>
      </w:pPr>
    </w:p>
    <w:p w14:paraId="1BA001D0" w14:textId="1DF30A05" w:rsidR="00C81D6F" w:rsidRPr="00D8710C" w:rsidRDefault="00C84FC1" w:rsidP="00D8710C">
      <w:pPr>
        <w:pStyle w:val="2"/>
        <w:rPr>
          <w:rFonts w:ascii="Times New Roman" w:hAnsi="Times New Roman"/>
        </w:rPr>
      </w:pPr>
      <w:r>
        <w:rPr>
          <w:rFonts w:ascii="Times New Roman" w:hAnsi="Times New Roman"/>
        </w:rPr>
        <w:t xml:space="preserve">2.4  </w:t>
      </w:r>
      <w:r>
        <w:rPr>
          <w:rFonts w:ascii="Times New Roman" w:hAnsi="Times New Roman"/>
        </w:rPr>
        <w:t>本发明的技术关键点和欲保护点是什么</w:t>
      </w:r>
    </w:p>
    <w:p w14:paraId="386412EE" w14:textId="2A17A70A" w:rsidR="00C81D6F" w:rsidRDefault="00F95DC7" w:rsidP="00C81D6F">
      <w:pPr>
        <w:spacing w:line="480" w:lineRule="auto"/>
        <w:ind w:firstLineChars="200" w:firstLine="480"/>
        <w:rPr>
          <w:kern w:val="0"/>
          <w:sz w:val="24"/>
          <w:szCs w:val="24"/>
        </w:rPr>
      </w:pPr>
      <w:r>
        <w:rPr>
          <w:rFonts w:hint="eastAsia"/>
          <w:kern w:val="0"/>
          <w:sz w:val="24"/>
          <w:szCs w:val="24"/>
        </w:rPr>
        <w:t xml:space="preserve">1. </w:t>
      </w:r>
      <w:r w:rsidRPr="00F95DC7">
        <w:rPr>
          <w:rFonts w:hint="eastAsia"/>
          <w:kern w:val="0"/>
          <w:sz w:val="24"/>
          <w:szCs w:val="24"/>
        </w:rPr>
        <w:t>本发明的核心技术之一是大模型的反思机制。该机制通过对大模型生成内容的自我审查和反思，使其能够主动识别生成内容中的潜在安全风险，并进行实时修正。反思机制并不是在生成任务后进行简单的错误修正，而是在生成内容的每一个阶段进行持续的安全评估，确保每一次生成输出都符合安全标准。</w:t>
      </w:r>
    </w:p>
    <w:p w14:paraId="39FF216E" w14:textId="54E29FD7" w:rsidR="00F95DC7" w:rsidRDefault="00F95DC7" w:rsidP="00F95DC7">
      <w:pPr>
        <w:spacing w:line="480" w:lineRule="auto"/>
        <w:ind w:firstLineChars="200" w:firstLine="480"/>
        <w:rPr>
          <w:kern w:val="0"/>
          <w:sz w:val="24"/>
          <w:szCs w:val="24"/>
        </w:rPr>
      </w:pPr>
      <w:r>
        <w:rPr>
          <w:rFonts w:hint="eastAsia"/>
          <w:kern w:val="0"/>
          <w:sz w:val="24"/>
          <w:szCs w:val="24"/>
        </w:rPr>
        <w:t xml:space="preserve">2. </w:t>
      </w:r>
      <w:r w:rsidRPr="00F95DC7">
        <w:rPr>
          <w:rFonts w:hint="eastAsia"/>
          <w:kern w:val="0"/>
          <w:sz w:val="24"/>
          <w:szCs w:val="24"/>
        </w:rPr>
        <w:t>大模型通过自生成安全知识库，持续积累和扩展安全知识。这一知识库不仅涵盖了常见的安全漏洞、编码规范和安全规则，还能够随着大模型生成任务的</w:t>
      </w:r>
      <w:r w:rsidRPr="00F95DC7">
        <w:rPr>
          <w:rFonts w:hint="eastAsia"/>
          <w:kern w:val="0"/>
          <w:sz w:val="24"/>
          <w:szCs w:val="24"/>
        </w:rPr>
        <w:lastRenderedPageBreak/>
        <w:t>不断进行，自动从生成任务中总结出新的安全知识，形成可持续更新的安全知识体系。</w:t>
      </w:r>
    </w:p>
    <w:p w14:paraId="421D3170" w14:textId="352F7AC9" w:rsidR="00F95DC7" w:rsidRDefault="00F95DC7" w:rsidP="00F95DC7">
      <w:pPr>
        <w:spacing w:line="480" w:lineRule="auto"/>
        <w:ind w:firstLineChars="200" w:firstLine="480"/>
        <w:rPr>
          <w:kern w:val="0"/>
          <w:sz w:val="24"/>
          <w:szCs w:val="24"/>
        </w:rPr>
      </w:pPr>
      <w:r>
        <w:rPr>
          <w:rFonts w:hint="eastAsia"/>
          <w:kern w:val="0"/>
          <w:sz w:val="24"/>
          <w:szCs w:val="24"/>
        </w:rPr>
        <w:t xml:space="preserve">3. </w:t>
      </w:r>
      <w:r w:rsidRPr="00F95DC7">
        <w:rPr>
          <w:rFonts w:hint="eastAsia"/>
          <w:kern w:val="0"/>
          <w:sz w:val="24"/>
          <w:szCs w:val="24"/>
        </w:rPr>
        <w:t>在生成过程中加入自动化的安全检测与修正机制，确保大模型能够实时识别并修复输出中的安全问题。这一机制可以在生成内容后对其进行全面检查，及时发现内容中的敏感数据泄露、恶意代码、隐私侵犯等风险点，并采取相应措施进行修正。</w:t>
      </w:r>
    </w:p>
    <w:p w14:paraId="6E7D2E79" w14:textId="77777777" w:rsidR="00D8710C" w:rsidRDefault="00D8710C" w:rsidP="00C81D6F">
      <w:pPr>
        <w:spacing w:line="480" w:lineRule="auto"/>
        <w:ind w:firstLineChars="200" w:firstLine="480"/>
        <w:rPr>
          <w:kern w:val="0"/>
          <w:sz w:val="24"/>
          <w:szCs w:val="24"/>
        </w:rPr>
      </w:pPr>
    </w:p>
    <w:p w14:paraId="47834AFA" w14:textId="77777777" w:rsidR="00D8710C" w:rsidRDefault="00D8710C" w:rsidP="00D8710C">
      <w:pPr>
        <w:spacing w:line="480" w:lineRule="auto"/>
        <w:ind w:firstLineChars="200" w:firstLine="480"/>
        <w:rPr>
          <w:sz w:val="24"/>
        </w:rPr>
      </w:pPr>
      <w:r>
        <w:rPr>
          <w:rFonts w:hint="eastAsia"/>
          <w:sz w:val="24"/>
        </w:rPr>
        <w:t>上述均为本发明技术关键点，同时也是欲保护点。</w:t>
      </w:r>
    </w:p>
    <w:p w14:paraId="115A1278" w14:textId="77777777" w:rsidR="00D8710C" w:rsidRPr="009A223A" w:rsidRDefault="00D8710C" w:rsidP="00C81D6F">
      <w:pPr>
        <w:spacing w:line="480" w:lineRule="auto"/>
        <w:ind w:firstLineChars="200" w:firstLine="480"/>
        <w:rPr>
          <w:sz w:val="24"/>
        </w:rPr>
      </w:pPr>
    </w:p>
    <w:sectPr w:rsidR="00D8710C" w:rsidRPr="009A223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n" w:date="2025-01-22T15:19:00Z" w:initials="W">
    <w:p w14:paraId="3CD150BA" w14:textId="09D8C221" w:rsidR="00C038C3" w:rsidRDefault="00C038C3">
      <w:pPr>
        <w:pStyle w:val="a3"/>
      </w:pPr>
      <w:r>
        <w:rPr>
          <w:rStyle w:val="af0"/>
        </w:rPr>
        <w:annotationRef/>
      </w:r>
      <w:r w:rsidR="001C257B">
        <w:rPr>
          <w:rFonts w:hint="eastAsia"/>
        </w:rPr>
        <w:t>1</w:t>
      </w:r>
      <w:r w:rsidR="001C257B">
        <w:rPr>
          <w:rFonts w:hint="eastAsia"/>
        </w:rPr>
        <w:t>、</w:t>
      </w:r>
      <w:r>
        <w:rPr>
          <w:rFonts w:hint="eastAsia"/>
        </w:rPr>
        <w:t>专利名称修改为这个，是否可以？</w:t>
      </w:r>
    </w:p>
    <w:p w14:paraId="75AE5EFA" w14:textId="5B9C2994" w:rsidR="000B4337" w:rsidRDefault="000B4337">
      <w:pPr>
        <w:pStyle w:val="a3"/>
      </w:pPr>
      <w:r>
        <w:rPr>
          <w:rFonts w:hint="eastAsia"/>
        </w:rPr>
        <w:t>请确认</w:t>
      </w:r>
    </w:p>
    <w:p w14:paraId="10F3F872" w14:textId="456B0AD1" w:rsidR="001C257B" w:rsidRDefault="001C257B">
      <w:pPr>
        <w:pStyle w:val="a3"/>
      </w:pPr>
      <w:r>
        <w:rPr>
          <w:rFonts w:hint="eastAsia"/>
        </w:rPr>
        <w:t>2</w:t>
      </w:r>
      <w:r>
        <w:rPr>
          <w:rFonts w:hint="eastAsia"/>
        </w:rPr>
        <w:t>、名称中的“</w:t>
      </w:r>
      <w:r w:rsidRPr="00023684">
        <w:rPr>
          <w:rFonts w:hint="eastAsia"/>
          <w:kern w:val="0"/>
          <w:sz w:val="24"/>
          <w:szCs w:val="24"/>
        </w:rPr>
        <w:t>即插式</w:t>
      </w:r>
      <w:r>
        <w:rPr>
          <w:rFonts w:hint="eastAsia"/>
        </w:rPr>
        <w:t>”，需要跟发明内容联系</w:t>
      </w:r>
      <w:r w:rsidR="00FF0E8B">
        <w:rPr>
          <w:rFonts w:hint="eastAsia"/>
        </w:rPr>
        <w:t>起来</w:t>
      </w:r>
      <w:r w:rsidR="005C73BE">
        <w:rPr>
          <w:rFonts w:hint="eastAsia"/>
        </w:rPr>
        <w:t>。</w:t>
      </w:r>
      <w:r>
        <w:rPr>
          <w:rFonts w:hint="eastAsia"/>
        </w:rPr>
        <w:t>那么，</w:t>
      </w:r>
      <w:r w:rsidR="00A02EBC">
        <w:rPr>
          <w:rFonts w:hint="eastAsia"/>
        </w:rPr>
        <w:t>“</w:t>
      </w:r>
      <w:r w:rsidR="00A02EBC" w:rsidRPr="00023684">
        <w:rPr>
          <w:rFonts w:hint="eastAsia"/>
          <w:kern w:val="0"/>
          <w:sz w:val="24"/>
          <w:szCs w:val="24"/>
        </w:rPr>
        <w:t>即插式</w:t>
      </w:r>
      <w:r w:rsidR="00A02EBC">
        <w:rPr>
          <w:rFonts w:hint="eastAsia"/>
        </w:rPr>
        <w:t>”</w:t>
      </w:r>
      <w:r w:rsidR="005C73BE">
        <w:rPr>
          <w:rFonts w:hint="eastAsia"/>
        </w:rPr>
        <w:t>实际上</w:t>
      </w:r>
      <w:r w:rsidR="00A02EBC">
        <w:rPr>
          <w:rFonts w:hint="eastAsia"/>
        </w:rPr>
        <w:t>强调的</w:t>
      </w:r>
      <w:r w:rsidR="005C73BE">
        <w:rPr>
          <w:rFonts w:hint="eastAsia"/>
        </w:rPr>
        <w:t>是</w:t>
      </w:r>
      <w:r w:rsidR="00A02EBC">
        <w:rPr>
          <w:rFonts w:hint="eastAsia"/>
        </w:rPr>
        <w:t>动态过程，即</w:t>
      </w:r>
      <w:r>
        <w:rPr>
          <w:rFonts w:hint="eastAsia"/>
        </w:rPr>
        <w:t>“</w:t>
      </w:r>
      <w:r w:rsidRPr="00F95DC7">
        <w:rPr>
          <w:rFonts w:hint="eastAsia"/>
          <w:kern w:val="0"/>
          <w:sz w:val="24"/>
          <w:szCs w:val="24"/>
        </w:rPr>
        <w:t>在生成内容的每一个阶段进行持续的安全评估</w:t>
      </w:r>
      <w:r w:rsidR="00FF0E8B">
        <w:rPr>
          <w:rFonts w:hint="eastAsia"/>
          <w:kern w:val="0"/>
          <w:sz w:val="24"/>
          <w:szCs w:val="24"/>
        </w:rPr>
        <w:t>、不断</w:t>
      </w:r>
      <w:r w:rsidR="00FF0E8B" w:rsidRPr="00F95DC7">
        <w:rPr>
          <w:rFonts w:hint="eastAsia"/>
          <w:kern w:val="0"/>
          <w:sz w:val="24"/>
          <w:szCs w:val="24"/>
        </w:rPr>
        <w:t>自生成</w:t>
      </w:r>
      <w:r w:rsidR="00FF0E8B">
        <w:rPr>
          <w:rFonts w:hint="eastAsia"/>
          <w:kern w:val="0"/>
          <w:sz w:val="24"/>
          <w:szCs w:val="24"/>
        </w:rPr>
        <w:t>和更新</w:t>
      </w:r>
      <w:r w:rsidR="00FF0E8B" w:rsidRPr="00F95DC7">
        <w:rPr>
          <w:rFonts w:hint="eastAsia"/>
          <w:kern w:val="0"/>
          <w:sz w:val="24"/>
          <w:szCs w:val="24"/>
        </w:rPr>
        <w:t>安全知识库</w:t>
      </w:r>
      <w:r w:rsidR="00A02EBC">
        <w:rPr>
          <w:rFonts w:hint="eastAsia"/>
          <w:kern w:val="0"/>
          <w:sz w:val="24"/>
          <w:szCs w:val="24"/>
        </w:rPr>
        <w:t>、</w:t>
      </w:r>
      <w:r w:rsidR="00A02EBC" w:rsidRPr="00F95DC7">
        <w:rPr>
          <w:rFonts w:hint="eastAsia"/>
          <w:kern w:val="0"/>
          <w:sz w:val="24"/>
          <w:szCs w:val="24"/>
        </w:rPr>
        <w:t>实时识别并修复</w:t>
      </w:r>
      <w:r w:rsidR="00A02EBC">
        <w:rPr>
          <w:rFonts w:hint="eastAsia"/>
          <w:kern w:val="0"/>
          <w:sz w:val="24"/>
          <w:szCs w:val="24"/>
        </w:rPr>
        <w:t>安全问题</w:t>
      </w:r>
      <w:r>
        <w:rPr>
          <w:rFonts w:hint="eastAsia"/>
        </w:rPr>
        <w:t>”</w:t>
      </w:r>
      <w:r w:rsidR="00A02EBC">
        <w:rPr>
          <w:rFonts w:hint="eastAsia"/>
        </w:rPr>
        <w:t>，对</w:t>
      </w:r>
      <w:r>
        <w:rPr>
          <w:rFonts w:hint="eastAsia"/>
        </w:rPr>
        <w:t>吗？</w:t>
      </w:r>
    </w:p>
  </w:comment>
  <w:comment w:id="1" w:author="LogicLynx" w:date="2025-01-23T21:27:00Z" w:initials="L">
    <w:p w14:paraId="36143F25" w14:textId="31B16294" w:rsidR="00EE49A7" w:rsidRDefault="00EE49A7">
      <w:pPr>
        <w:pStyle w:val="a3"/>
        <w:rPr>
          <w:rFonts w:hint="eastAsia"/>
        </w:rPr>
      </w:pPr>
      <w:r>
        <w:rPr>
          <w:rStyle w:val="af0"/>
        </w:rPr>
        <w:annotationRef/>
      </w:r>
      <w:r>
        <w:rPr>
          <w:rFonts w:hint="eastAsia"/>
        </w:rPr>
        <w:t>好的，强调是可以应用到任何大模型上面</w:t>
      </w:r>
    </w:p>
  </w:comment>
  <w:comment w:id="4" w:author="Wen" w:date="2025-01-22T15:17:00Z" w:initials="W">
    <w:p w14:paraId="6BCFF768" w14:textId="77777777" w:rsidR="00C038C3" w:rsidRDefault="00C038C3">
      <w:pPr>
        <w:pStyle w:val="a3"/>
      </w:pPr>
      <w:r>
        <w:rPr>
          <w:rStyle w:val="af0"/>
        </w:rPr>
        <w:annotationRef/>
      </w:r>
      <w:r>
        <w:rPr>
          <w:rFonts w:hint="eastAsia"/>
        </w:rPr>
        <w:t>请将附图替换为黑线条白底的图。</w:t>
      </w:r>
    </w:p>
    <w:p w14:paraId="7C8F3B1F" w14:textId="6330C1DA" w:rsidR="00C038C3" w:rsidRDefault="00C038C3">
      <w:pPr>
        <w:pStyle w:val="a3"/>
      </w:pPr>
      <w:r>
        <w:rPr>
          <w:rFonts w:hint="eastAsia"/>
        </w:rPr>
        <w:t>其他附图同样替换。</w:t>
      </w:r>
    </w:p>
  </w:comment>
  <w:comment w:id="5" w:author="LogicLynx" w:date="2025-01-23T21:39:00Z" w:initials="L">
    <w:p w14:paraId="360EB00C" w14:textId="5B87B872" w:rsidR="00C47C5C" w:rsidRDefault="00C47C5C">
      <w:pPr>
        <w:pStyle w:val="a3"/>
        <w:rPr>
          <w:rFonts w:hint="eastAsia"/>
        </w:rPr>
      </w:pPr>
      <w:r>
        <w:rPr>
          <w:rStyle w:val="af0"/>
        </w:rPr>
        <w:annotationRef/>
      </w:r>
      <w:r>
        <w:rPr>
          <w:rFonts w:hint="eastAsia"/>
        </w:rPr>
        <w:t>已修改</w:t>
      </w:r>
    </w:p>
  </w:comment>
  <w:comment w:id="6" w:author="Wen" w:date="2025-01-22T15:22:00Z" w:initials="W">
    <w:p w14:paraId="2CC38AD4" w14:textId="0E99E567" w:rsidR="0052171D" w:rsidRDefault="0052171D">
      <w:pPr>
        <w:pStyle w:val="a3"/>
      </w:pPr>
      <w:r>
        <w:rPr>
          <w:rStyle w:val="af0"/>
        </w:rPr>
        <w:annotationRef/>
      </w:r>
      <w:r>
        <w:rPr>
          <w:rFonts w:hint="eastAsia"/>
        </w:rPr>
        <w:t>提取的过程，</w:t>
      </w:r>
      <w:r w:rsidR="00EA3505">
        <w:rPr>
          <w:rFonts w:hint="eastAsia"/>
        </w:rPr>
        <w:t>如何实现</w:t>
      </w:r>
      <w:r>
        <w:rPr>
          <w:rFonts w:hint="eastAsia"/>
        </w:rPr>
        <w:t>？</w:t>
      </w:r>
    </w:p>
    <w:p w14:paraId="6E124F44" w14:textId="555304A3" w:rsidR="0052171D" w:rsidRDefault="0052171D">
      <w:pPr>
        <w:pStyle w:val="a3"/>
      </w:pPr>
      <w:r>
        <w:rPr>
          <w:rFonts w:hint="eastAsia"/>
        </w:rPr>
        <w:t>请</w:t>
      </w:r>
      <w:r w:rsidR="00044EC0">
        <w:rPr>
          <w:rFonts w:hint="eastAsia"/>
        </w:rPr>
        <w:t>尽量</w:t>
      </w:r>
      <w:r w:rsidR="006C4BC6">
        <w:rPr>
          <w:rFonts w:hint="eastAsia"/>
        </w:rPr>
        <w:t>结合本申请的应用场景</w:t>
      </w:r>
      <w:r>
        <w:rPr>
          <w:rFonts w:hint="eastAsia"/>
        </w:rPr>
        <w:t>补充</w:t>
      </w:r>
      <w:r w:rsidR="00EA3505">
        <w:rPr>
          <w:rFonts w:hint="eastAsia"/>
        </w:rPr>
        <w:t>清楚和</w:t>
      </w:r>
      <w:r w:rsidR="00044EC0">
        <w:rPr>
          <w:rFonts w:hint="eastAsia"/>
        </w:rPr>
        <w:t>完整</w:t>
      </w:r>
      <w:r>
        <w:rPr>
          <w:rFonts w:hint="eastAsia"/>
        </w:rPr>
        <w:t>。</w:t>
      </w:r>
    </w:p>
  </w:comment>
  <w:comment w:id="7" w:author="Wen" w:date="2025-01-22T15:23:00Z" w:initials="W">
    <w:p w14:paraId="47C4F637" w14:textId="1C3EA376" w:rsidR="0052171D" w:rsidRDefault="0052171D">
      <w:pPr>
        <w:pStyle w:val="a3"/>
      </w:pPr>
      <w:r>
        <w:rPr>
          <w:rStyle w:val="af0"/>
        </w:rPr>
        <w:annotationRef/>
      </w:r>
      <w:r>
        <w:rPr>
          <w:rFonts w:hint="eastAsia"/>
        </w:rPr>
        <w:t>提炼的过程，</w:t>
      </w:r>
      <w:r w:rsidR="00EA3505">
        <w:rPr>
          <w:rFonts w:hint="eastAsia"/>
        </w:rPr>
        <w:t>如何实现</w:t>
      </w:r>
      <w:r>
        <w:rPr>
          <w:rFonts w:hint="eastAsia"/>
        </w:rPr>
        <w:t>？</w:t>
      </w:r>
    </w:p>
    <w:p w14:paraId="550E9FAB" w14:textId="020BA9D7" w:rsidR="0052171D" w:rsidRPr="006C4BC6" w:rsidRDefault="006C4BC6">
      <w:pPr>
        <w:pStyle w:val="a3"/>
      </w:pPr>
      <w:r>
        <w:rPr>
          <w:rFonts w:hint="eastAsia"/>
        </w:rPr>
        <w:t>请尽量结合本申请的应用场景补充清楚和完整。</w:t>
      </w:r>
    </w:p>
  </w:comment>
  <w:comment w:id="8" w:author="Wen" w:date="2025-01-22T15:24:00Z" w:initials="W">
    <w:p w14:paraId="463D588E" w14:textId="77777777" w:rsidR="00EF797A" w:rsidRDefault="00EF797A" w:rsidP="00EF797A">
      <w:pPr>
        <w:pStyle w:val="a3"/>
      </w:pPr>
      <w:r>
        <w:rPr>
          <w:rStyle w:val="af0"/>
        </w:rPr>
        <w:annotationRef/>
      </w:r>
      <w:r>
        <w:rPr>
          <w:rFonts w:hint="eastAsia"/>
        </w:rPr>
        <w:t>分析和识别的过程，</w:t>
      </w:r>
      <w:r w:rsidR="00EA3505">
        <w:rPr>
          <w:rFonts w:hint="eastAsia"/>
        </w:rPr>
        <w:t>如何实现</w:t>
      </w:r>
      <w:r>
        <w:rPr>
          <w:rFonts w:hint="eastAsia"/>
        </w:rPr>
        <w:t>？</w:t>
      </w:r>
    </w:p>
    <w:p w14:paraId="0B214F0A" w14:textId="70636776" w:rsidR="006C4BC6" w:rsidRPr="006C4BC6" w:rsidRDefault="006C4BC6" w:rsidP="00EF797A">
      <w:pPr>
        <w:pStyle w:val="a3"/>
      </w:pPr>
      <w:r>
        <w:rPr>
          <w:rFonts w:hint="eastAsia"/>
        </w:rPr>
        <w:t>请尽量结合本申请的应用场景补充清楚和完整。</w:t>
      </w:r>
    </w:p>
  </w:comment>
  <w:comment w:id="9" w:author="Wen" w:date="2025-01-22T15:45:00Z" w:initials="W">
    <w:p w14:paraId="21259125" w14:textId="3ADEFD0D" w:rsidR="0065587D" w:rsidRDefault="0065587D">
      <w:pPr>
        <w:pStyle w:val="a3"/>
      </w:pPr>
      <w:r>
        <w:rPr>
          <w:rStyle w:val="af0"/>
        </w:rPr>
        <w:annotationRef/>
      </w:r>
      <w:r>
        <w:rPr>
          <w:rFonts w:hint="eastAsia"/>
        </w:rPr>
        <w:t>评估的过程，是与</w:t>
      </w:r>
      <w:r w:rsidRPr="0057319C">
        <w:rPr>
          <w:rFonts w:hint="eastAsia"/>
          <w:b/>
          <w:bCs/>
          <w:kern w:val="0"/>
          <w:sz w:val="24"/>
          <w:szCs w:val="24"/>
        </w:rPr>
        <w:t>安全知识库</w:t>
      </w:r>
      <w:r w:rsidRPr="0065587D">
        <w:rPr>
          <w:rFonts w:hint="eastAsia"/>
          <w:bCs/>
          <w:kern w:val="0"/>
          <w:sz w:val="24"/>
          <w:szCs w:val="24"/>
        </w:rPr>
        <w:t>进行对比</w:t>
      </w:r>
      <w:r>
        <w:rPr>
          <w:rFonts w:hint="eastAsia"/>
          <w:bCs/>
          <w:kern w:val="0"/>
          <w:sz w:val="24"/>
          <w:szCs w:val="24"/>
        </w:rPr>
        <w:t>来实现吗</w:t>
      </w:r>
      <w:r>
        <w:rPr>
          <w:rFonts w:hint="eastAsia"/>
          <w:bCs/>
          <w:kern w:val="0"/>
          <w:sz w:val="24"/>
          <w:szCs w:val="24"/>
        </w:rPr>
        <w:t>?</w:t>
      </w:r>
    </w:p>
  </w:comment>
  <w:comment w:id="10" w:author="LogicLynx" w:date="2025-01-23T21:41:00Z" w:initials="L">
    <w:p w14:paraId="6CF892D7" w14:textId="133C9A04" w:rsidR="006F5389" w:rsidRDefault="001C3719">
      <w:pPr>
        <w:pStyle w:val="a3"/>
        <w:rPr>
          <w:rFonts w:hint="eastAsia"/>
        </w:rPr>
      </w:pPr>
      <w:r>
        <w:rPr>
          <w:rStyle w:val="af0"/>
          <w:rFonts w:hint="eastAsia"/>
        </w:rPr>
        <w:t>通过模型进行评估，不</w:t>
      </w:r>
      <w:r w:rsidR="007B6451">
        <w:rPr>
          <w:rStyle w:val="af0"/>
          <w:rFonts w:hint="eastAsia"/>
        </w:rPr>
        <w:t>是</w:t>
      </w:r>
      <w:r>
        <w:rPr>
          <w:rStyle w:val="af0"/>
          <w:rFonts w:hint="eastAsia"/>
        </w:rPr>
        <w:t>安全知识库</w:t>
      </w:r>
    </w:p>
  </w:comment>
  <w:comment w:id="11" w:author="Wen" w:date="2025-01-22T15:46:00Z" w:initials="W">
    <w:p w14:paraId="1568226D" w14:textId="5B2D3170" w:rsidR="00F21E71" w:rsidRDefault="00F21E71">
      <w:pPr>
        <w:pStyle w:val="a3"/>
      </w:pPr>
      <w:r>
        <w:rPr>
          <w:rStyle w:val="af0"/>
        </w:rPr>
        <w:annotationRef/>
      </w:r>
      <w:r>
        <w:rPr>
          <w:rFonts w:hint="eastAsia"/>
        </w:rPr>
        <w:t>如何实现自动修复和优化</w:t>
      </w:r>
      <w:r w:rsidR="00F36676">
        <w:rPr>
          <w:rFonts w:hint="eastAsia"/>
        </w:rPr>
        <w:t>？</w:t>
      </w:r>
      <w:r>
        <w:rPr>
          <w:rFonts w:hint="eastAsia"/>
        </w:rPr>
        <w:t>通过检索安全知识库来进行</w:t>
      </w:r>
      <w:r w:rsidR="00207E68">
        <w:rPr>
          <w:rFonts w:hint="eastAsia"/>
        </w:rPr>
        <w:t>匹配</w:t>
      </w:r>
      <w:r w:rsidR="00F36676">
        <w:rPr>
          <w:rFonts w:hint="eastAsia"/>
        </w:rPr>
        <w:t>、</w:t>
      </w:r>
      <w:r w:rsidR="00207E68">
        <w:rPr>
          <w:rFonts w:hint="eastAsia"/>
        </w:rPr>
        <w:t>匹配</w:t>
      </w:r>
      <w:r w:rsidR="00F36676">
        <w:rPr>
          <w:rFonts w:hint="eastAsia"/>
        </w:rPr>
        <w:t>后根据安全知识库进行优化</w:t>
      </w:r>
      <w:r>
        <w:rPr>
          <w:rFonts w:hint="eastAsia"/>
        </w:rPr>
        <w:t>？</w:t>
      </w:r>
    </w:p>
  </w:comment>
  <w:comment w:id="12" w:author="LogicLynx" w:date="2025-01-23T21:41:00Z" w:initials="L">
    <w:p w14:paraId="174D2039" w14:textId="13D39520" w:rsidR="00A42073" w:rsidRDefault="00A42073">
      <w:pPr>
        <w:pStyle w:val="a3"/>
        <w:rPr>
          <w:rFonts w:hint="eastAsia"/>
        </w:rPr>
      </w:pPr>
      <w:r>
        <w:rPr>
          <w:rStyle w:val="af0"/>
        </w:rPr>
        <w:annotationRef/>
      </w:r>
      <w:r>
        <w:rPr>
          <w:rFonts w:hint="eastAsia"/>
        </w:rPr>
        <w:t>是的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F3F872" w15:done="0"/>
  <w15:commentEx w15:paraId="36143F25" w15:paraIdParent="10F3F872" w15:done="0"/>
  <w15:commentEx w15:paraId="7C8F3B1F" w15:done="0"/>
  <w15:commentEx w15:paraId="360EB00C" w15:paraIdParent="7C8F3B1F" w15:done="0"/>
  <w15:commentEx w15:paraId="6E124F44" w15:done="0"/>
  <w15:commentEx w15:paraId="550E9FAB" w15:done="0"/>
  <w15:commentEx w15:paraId="0B214F0A" w15:done="0"/>
  <w15:commentEx w15:paraId="21259125" w15:done="0"/>
  <w15:commentEx w15:paraId="6CF892D7" w15:paraIdParent="21259125" w15:done="0"/>
  <w15:commentEx w15:paraId="1568226D" w15:done="0"/>
  <w15:commentEx w15:paraId="174D2039" w15:paraIdParent="156822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981B947" w16cex:dateUtc="2025-01-23T13:27:00Z"/>
  <w16cex:commentExtensible w16cex:durableId="09CC4A83" w16cex:dateUtc="2025-01-23T13:39:00Z"/>
  <w16cex:commentExtensible w16cex:durableId="72B79173" w16cex:dateUtc="2025-01-23T13:41:00Z"/>
  <w16cex:commentExtensible w16cex:durableId="49C6D681" w16cex:dateUtc="2025-01-23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F3F872" w16cid:durableId="4DB02A68"/>
  <w16cid:commentId w16cid:paraId="36143F25" w16cid:durableId="0981B947"/>
  <w16cid:commentId w16cid:paraId="7C8F3B1F" w16cid:durableId="46D16DB6"/>
  <w16cid:commentId w16cid:paraId="360EB00C" w16cid:durableId="09CC4A83"/>
  <w16cid:commentId w16cid:paraId="6E124F44" w16cid:durableId="000007A8"/>
  <w16cid:commentId w16cid:paraId="550E9FAB" w16cid:durableId="7C8398F0"/>
  <w16cid:commentId w16cid:paraId="0B214F0A" w16cid:durableId="75A0BF0F"/>
  <w16cid:commentId w16cid:paraId="21259125" w16cid:durableId="447122A4"/>
  <w16cid:commentId w16cid:paraId="6CF892D7" w16cid:durableId="72B79173"/>
  <w16cid:commentId w16cid:paraId="1568226D" w16cid:durableId="4815DC2C"/>
  <w16cid:commentId w16cid:paraId="174D2039" w16cid:durableId="49C6D6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D1E45" w14:textId="77777777" w:rsidR="005A7F0F" w:rsidRDefault="005A7F0F" w:rsidP="00BC4846">
      <w:r>
        <w:separator/>
      </w:r>
    </w:p>
  </w:endnote>
  <w:endnote w:type="continuationSeparator" w:id="0">
    <w:p w14:paraId="105B6D9F" w14:textId="77777777" w:rsidR="005A7F0F" w:rsidRDefault="005A7F0F" w:rsidP="00BC4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B502B" w14:textId="77777777" w:rsidR="005A7F0F" w:rsidRDefault="005A7F0F" w:rsidP="00BC4846">
      <w:r>
        <w:separator/>
      </w:r>
    </w:p>
  </w:footnote>
  <w:footnote w:type="continuationSeparator" w:id="0">
    <w:p w14:paraId="7CD29E05" w14:textId="77777777" w:rsidR="005A7F0F" w:rsidRDefault="005A7F0F" w:rsidP="00BC4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042"/>
    <w:multiLevelType w:val="hybridMultilevel"/>
    <w:tmpl w:val="F2E4CC6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4154214"/>
    <w:multiLevelType w:val="hybridMultilevel"/>
    <w:tmpl w:val="BF4E9C38"/>
    <w:lvl w:ilvl="0" w:tplc="B1F22A9A">
      <w:start w:val="1"/>
      <w:numFmt w:val="decimal"/>
      <w:lvlText w:val="%1:"/>
      <w:lvlJc w:val="left"/>
      <w:pPr>
        <w:tabs>
          <w:tab w:val="num" w:pos="454"/>
        </w:tabs>
        <w:ind w:left="454" w:hanging="454"/>
      </w:pPr>
      <w:rPr>
        <w:rFonts w:hint="eastAsia"/>
        <w:b w:val="0"/>
        <w:i w:val="0"/>
        <w:i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15BF05F8"/>
    <w:multiLevelType w:val="hybridMultilevel"/>
    <w:tmpl w:val="663EF220"/>
    <w:lvl w:ilvl="0" w:tplc="1DC6825E">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30630F40"/>
    <w:multiLevelType w:val="hybridMultilevel"/>
    <w:tmpl w:val="4E08EF4E"/>
    <w:lvl w:ilvl="0" w:tplc="F4CCB93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08510DE"/>
    <w:multiLevelType w:val="hybridMultilevel"/>
    <w:tmpl w:val="280CCF76"/>
    <w:lvl w:ilvl="0" w:tplc="89BC8C1E">
      <w:start w:val="1"/>
      <w:numFmt w:val="decimal"/>
      <w:lvlText w:val="%1:"/>
      <w:lvlJc w:val="left"/>
      <w:pPr>
        <w:tabs>
          <w:tab w:val="num" w:pos="454"/>
        </w:tabs>
        <w:ind w:left="454" w:hanging="454"/>
      </w:pPr>
      <w:rPr>
        <w:rFonts w:hint="eastAsia"/>
        <w:b w:val="0"/>
        <w:i w:val="0"/>
        <w:i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3CEB37FE"/>
    <w:multiLevelType w:val="multilevel"/>
    <w:tmpl w:val="7806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6616D"/>
    <w:multiLevelType w:val="hybridMultilevel"/>
    <w:tmpl w:val="6A1AFFA8"/>
    <w:lvl w:ilvl="0" w:tplc="0409000F">
      <w:start w:val="1"/>
      <w:numFmt w:val="decimal"/>
      <w:lvlText w:val="%1."/>
      <w:lvlJc w:val="left"/>
      <w:pPr>
        <w:ind w:left="840" w:hanging="360"/>
      </w:pPr>
      <w:rPr>
        <w:rFonts w:hint="eastAsia"/>
      </w:rPr>
    </w:lvl>
    <w:lvl w:ilvl="1" w:tplc="FFFFFFFF" w:tentative="1">
      <w:start w:val="1"/>
      <w:numFmt w:val="lowerLetter"/>
      <w:lvlText w:val="%2."/>
      <w:lvlJc w:val="left"/>
      <w:pPr>
        <w:ind w:left="1560" w:hanging="360"/>
      </w:pPr>
    </w:lvl>
    <w:lvl w:ilvl="2" w:tplc="FFFFFFFF" w:tentative="1">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7" w15:restartNumberingAfterBreak="0">
    <w:nsid w:val="5BBA4532"/>
    <w:multiLevelType w:val="hybridMultilevel"/>
    <w:tmpl w:val="EC5C0C08"/>
    <w:lvl w:ilvl="0" w:tplc="340613E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62897CCC"/>
    <w:multiLevelType w:val="multilevel"/>
    <w:tmpl w:val="CC24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836114"/>
    <w:multiLevelType w:val="multilevel"/>
    <w:tmpl w:val="63836114"/>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6C717121"/>
    <w:multiLevelType w:val="hybridMultilevel"/>
    <w:tmpl w:val="2B62ABC2"/>
    <w:lvl w:ilvl="0" w:tplc="A79A6FD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1334718305">
    <w:abstractNumId w:val="9"/>
  </w:num>
  <w:num w:numId="2" w16cid:durableId="183204966">
    <w:abstractNumId w:val="1"/>
  </w:num>
  <w:num w:numId="3" w16cid:durableId="1022900714">
    <w:abstractNumId w:val="4"/>
  </w:num>
  <w:num w:numId="4" w16cid:durableId="1123233544">
    <w:abstractNumId w:val="5"/>
  </w:num>
  <w:num w:numId="5" w16cid:durableId="1352948737">
    <w:abstractNumId w:val="7"/>
  </w:num>
  <w:num w:numId="6" w16cid:durableId="2036614966">
    <w:abstractNumId w:val="8"/>
  </w:num>
  <w:num w:numId="7" w16cid:durableId="1639066250">
    <w:abstractNumId w:val="2"/>
  </w:num>
  <w:num w:numId="8" w16cid:durableId="1782727778">
    <w:abstractNumId w:val="6"/>
  </w:num>
  <w:num w:numId="9" w16cid:durableId="1288511027">
    <w:abstractNumId w:val="0"/>
  </w:num>
  <w:num w:numId="10" w16cid:durableId="1501695349">
    <w:abstractNumId w:val="10"/>
  </w:num>
  <w:num w:numId="11" w16cid:durableId="146060830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
    <w15:presenceInfo w15:providerId="None" w15:userId="Wen"/>
  </w15:person>
  <w15:person w15:author="LogicLynx">
    <w15:presenceInfo w15:providerId="None" w15:userId="LogicLyn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autoHyphenation/>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WyNDAxtzA3NzY3NDRT0lEKTi0uzszPAykwNqoFAGZuijktAAAA"/>
  </w:docVars>
  <w:rsids>
    <w:rsidRoot w:val="009A2790"/>
    <w:rsid w:val="00006224"/>
    <w:rsid w:val="00013C8A"/>
    <w:rsid w:val="000153DC"/>
    <w:rsid w:val="000169FF"/>
    <w:rsid w:val="00020EFD"/>
    <w:rsid w:val="00023684"/>
    <w:rsid w:val="00032E75"/>
    <w:rsid w:val="00033140"/>
    <w:rsid w:val="00042A77"/>
    <w:rsid w:val="00042F63"/>
    <w:rsid w:val="00044EC0"/>
    <w:rsid w:val="00051C4E"/>
    <w:rsid w:val="000526CC"/>
    <w:rsid w:val="00053E9D"/>
    <w:rsid w:val="00054619"/>
    <w:rsid w:val="00055B90"/>
    <w:rsid w:val="00067176"/>
    <w:rsid w:val="00067485"/>
    <w:rsid w:val="00067A38"/>
    <w:rsid w:val="000853F2"/>
    <w:rsid w:val="0008599A"/>
    <w:rsid w:val="00091D26"/>
    <w:rsid w:val="0009536C"/>
    <w:rsid w:val="00097A86"/>
    <w:rsid w:val="000A5A45"/>
    <w:rsid w:val="000B053F"/>
    <w:rsid w:val="000B320B"/>
    <w:rsid w:val="000B4337"/>
    <w:rsid w:val="000B6B9F"/>
    <w:rsid w:val="000D2E04"/>
    <w:rsid w:val="000D5699"/>
    <w:rsid w:val="000D6E62"/>
    <w:rsid w:val="000E259E"/>
    <w:rsid w:val="000E2B50"/>
    <w:rsid w:val="000E6482"/>
    <w:rsid w:val="000F29F4"/>
    <w:rsid w:val="000F2C36"/>
    <w:rsid w:val="000F492A"/>
    <w:rsid w:val="001022D0"/>
    <w:rsid w:val="00105B42"/>
    <w:rsid w:val="00105EFD"/>
    <w:rsid w:val="00106E07"/>
    <w:rsid w:val="0011150B"/>
    <w:rsid w:val="00127D6D"/>
    <w:rsid w:val="00131BE8"/>
    <w:rsid w:val="00131F74"/>
    <w:rsid w:val="00134F93"/>
    <w:rsid w:val="001365D8"/>
    <w:rsid w:val="00140E5B"/>
    <w:rsid w:val="0014709F"/>
    <w:rsid w:val="00150CBD"/>
    <w:rsid w:val="001535D1"/>
    <w:rsid w:val="00154485"/>
    <w:rsid w:val="00154D7F"/>
    <w:rsid w:val="00157146"/>
    <w:rsid w:val="00162D38"/>
    <w:rsid w:val="00162D64"/>
    <w:rsid w:val="001744C1"/>
    <w:rsid w:val="00183B98"/>
    <w:rsid w:val="00184EDD"/>
    <w:rsid w:val="00187D6D"/>
    <w:rsid w:val="00195CF2"/>
    <w:rsid w:val="00196734"/>
    <w:rsid w:val="001A1398"/>
    <w:rsid w:val="001A53B3"/>
    <w:rsid w:val="001A542D"/>
    <w:rsid w:val="001A73A9"/>
    <w:rsid w:val="001B0C0E"/>
    <w:rsid w:val="001B5657"/>
    <w:rsid w:val="001B5AF9"/>
    <w:rsid w:val="001B6CFD"/>
    <w:rsid w:val="001C257B"/>
    <w:rsid w:val="001C3719"/>
    <w:rsid w:val="001C4DB4"/>
    <w:rsid w:val="001C616F"/>
    <w:rsid w:val="001D04A7"/>
    <w:rsid w:val="001D3014"/>
    <w:rsid w:val="001E1978"/>
    <w:rsid w:val="001E501D"/>
    <w:rsid w:val="001F02EA"/>
    <w:rsid w:val="001F3AA5"/>
    <w:rsid w:val="001F4350"/>
    <w:rsid w:val="002032E2"/>
    <w:rsid w:val="00205473"/>
    <w:rsid w:val="00207E68"/>
    <w:rsid w:val="00212958"/>
    <w:rsid w:val="002234A4"/>
    <w:rsid w:val="002242DC"/>
    <w:rsid w:val="002309E4"/>
    <w:rsid w:val="00242D6C"/>
    <w:rsid w:val="0027016F"/>
    <w:rsid w:val="002724E3"/>
    <w:rsid w:val="00281FCC"/>
    <w:rsid w:val="00283F5F"/>
    <w:rsid w:val="00287FD5"/>
    <w:rsid w:val="00291520"/>
    <w:rsid w:val="00296F66"/>
    <w:rsid w:val="00296FB5"/>
    <w:rsid w:val="002979A6"/>
    <w:rsid w:val="002A207E"/>
    <w:rsid w:val="002A5B4C"/>
    <w:rsid w:val="002A638B"/>
    <w:rsid w:val="002A7A2C"/>
    <w:rsid w:val="002B0EEE"/>
    <w:rsid w:val="002B47D4"/>
    <w:rsid w:val="002C2D12"/>
    <w:rsid w:val="002C3E53"/>
    <w:rsid w:val="002C40B0"/>
    <w:rsid w:val="002C6A3A"/>
    <w:rsid w:val="002C7A28"/>
    <w:rsid w:val="002D0A54"/>
    <w:rsid w:val="002D7195"/>
    <w:rsid w:val="002E3FC1"/>
    <w:rsid w:val="002F0B1D"/>
    <w:rsid w:val="002F1831"/>
    <w:rsid w:val="002F1EDF"/>
    <w:rsid w:val="002F468D"/>
    <w:rsid w:val="002F4C1E"/>
    <w:rsid w:val="002F550C"/>
    <w:rsid w:val="002F7835"/>
    <w:rsid w:val="0030322B"/>
    <w:rsid w:val="00305C0F"/>
    <w:rsid w:val="00310AED"/>
    <w:rsid w:val="00313023"/>
    <w:rsid w:val="003132F8"/>
    <w:rsid w:val="0032250D"/>
    <w:rsid w:val="00343166"/>
    <w:rsid w:val="00346851"/>
    <w:rsid w:val="00347532"/>
    <w:rsid w:val="00351D26"/>
    <w:rsid w:val="00361B80"/>
    <w:rsid w:val="00362569"/>
    <w:rsid w:val="00364ED7"/>
    <w:rsid w:val="00365BF8"/>
    <w:rsid w:val="00366B2C"/>
    <w:rsid w:val="00367051"/>
    <w:rsid w:val="00376DD1"/>
    <w:rsid w:val="003774D4"/>
    <w:rsid w:val="003803C9"/>
    <w:rsid w:val="00383098"/>
    <w:rsid w:val="00386337"/>
    <w:rsid w:val="00386B67"/>
    <w:rsid w:val="0038702E"/>
    <w:rsid w:val="00387358"/>
    <w:rsid w:val="00390A66"/>
    <w:rsid w:val="00390F87"/>
    <w:rsid w:val="00394503"/>
    <w:rsid w:val="00394A7D"/>
    <w:rsid w:val="0039525D"/>
    <w:rsid w:val="003A2EB4"/>
    <w:rsid w:val="003B3902"/>
    <w:rsid w:val="003B42D7"/>
    <w:rsid w:val="003B66EF"/>
    <w:rsid w:val="003B7255"/>
    <w:rsid w:val="003C00F8"/>
    <w:rsid w:val="003C0E43"/>
    <w:rsid w:val="003C753A"/>
    <w:rsid w:val="003D2489"/>
    <w:rsid w:val="003E3F8B"/>
    <w:rsid w:val="003E6A35"/>
    <w:rsid w:val="003E6A40"/>
    <w:rsid w:val="003E6A76"/>
    <w:rsid w:val="003E7790"/>
    <w:rsid w:val="003F4325"/>
    <w:rsid w:val="003F7036"/>
    <w:rsid w:val="00400B86"/>
    <w:rsid w:val="00404B5C"/>
    <w:rsid w:val="0040792D"/>
    <w:rsid w:val="00411AF6"/>
    <w:rsid w:val="004151B3"/>
    <w:rsid w:val="0041660A"/>
    <w:rsid w:val="00417391"/>
    <w:rsid w:val="004173EF"/>
    <w:rsid w:val="00431BEB"/>
    <w:rsid w:val="00433B50"/>
    <w:rsid w:val="004452E1"/>
    <w:rsid w:val="00450D0D"/>
    <w:rsid w:val="004524AC"/>
    <w:rsid w:val="00452702"/>
    <w:rsid w:val="00454FB2"/>
    <w:rsid w:val="0045691A"/>
    <w:rsid w:val="004571D4"/>
    <w:rsid w:val="004600FA"/>
    <w:rsid w:val="0046753F"/>
    <w:rsid w:val="004703DC"/>
    <w:rsid w:val="0047312D"/>
    <w:rsid w:val="004746FB"/>
    <w:rsid w:val="00475F03"/>
    <w:rsid w:val="004809F3"/>
    <w:rsid w:val="00482703"/>
    <w:rsid w:val="00485AA4"/>
    <w:rsid w:val="00485E3C"/>
    <w:rsid w:val="00490EF6"/>
    <w:rsid w:val="00493F92"/>
    <w:rsid w:val="00495A04"/>
    <w:rsid w:val="00496E48"/>
    <w:rsid w:val="004A3296"/>
    <w:rsid w:val="004A566D"/>
    <w:rsid w:val="004B0D55"/>
    <w:rsid w:val="004C1EFD"/>
    <w:rsid w:val="004C305A"/>
    <w:rsid w:val="004D5D95"/>
    <w:rsid w:val="004E09C4"/>
    <w:rsid w:val="004E2365"/>
    <w:rsid w:val="004E2FA7"/>
    <w:rsid w:val="004E4C38"/>
    <w:rsid w:val="004E7355"/>
    <w:rsid w:val="004E7F8A"/>
    <w:rsid w:val="004F01F3"/>
    <w:rsid w:val="004F3944"/>
    <w:rsid w:val="004F3FC5"/>
    <w:rsid w:val="004F6D43"/>
    <w:rsid w:val="00500EEC"/>
    <w:rsid w:val="00501F9F"/>
    <w:rsid w:val="0050311E"/>
    <w:rsid w:val="00504B7D"/>
    <w:rsid w:val="0050647D"/>
    <w:rsid w:val="005065F9"/>
    <w:rsid w:val="00507447"/>
    <w:rsid w:val="00507CF3"/>
    <w:rsid w:val="005162E8"/>
    <w:rsid w:val="0052171D"/>
    <w:rsid w:val="0052233C"/>
    <w:rsid w:val="0052360B"/>
    <w:rsid w:val="00523CBD"/>
    <w:rsid w:val="005241AE"/>
    <w:rsid w:val="00524F92"/>
    <w:rsid w:val="0052771B"/>
    <w:rsid w:val="00532F2E"/>
    <w:rsid w:val="00536D97"/>
    <w:rsid w:val="00543307"/>
    <w:rsid w:val="0054492A"/>
    <w:rsid w:val="00560439"/>
    <w:rsid w:val="005621BF"/>
    <w:rsid w:val="005642B6"/>
    <w:rsid w:val="0057319C"/>
    <w:rsid w:val="005738EE"/>
    <w:rsid w:val="00596CF5"/>
    <w:rsid w:val="00596D64"/>
    <w:rsid w:val="005A341C"/>
    <w:rsid w:val="005A6519"/>
    <w:rsid w:val="005A7149"/>
    <w:rsid w:val="005A7F0F"/>
    <w:rsid w:val="005B02FF"/>
    <w:rsid w:val="005B48A7"/>
    <w:rsid w:val="005B4F19"/>
    <w:rsid w:val="005C2E3C"/>
    <w:rsid w:val="005C4A3C"/>
    <w:rsid w:val="005C73BE"/>
    <w:rsid w:val="005D5DE6"/>
    <w:rsid w:val="005E1638"/>
    <w:rsid w:val="005E3F6F"/>
    <w:rsid w:val="005E5C92"/>
    <w:rsid w:val="005E7FF5"/>
    <w:rsid w:val="005F358E"/>
    <w:rsid w:val="005F44D7"/>
    <w:rsid w:val="005F466A"/>
    <w:rsid w:val="00601CE8"/>
    <w:rsid w:val="00602256"/>
    <w:rsid w:val="00610F8D"/>
    <w:rsid w:val="00612BAE"/>
    <w:rsid w:val="0061582A"/>
    <w:rsid w:val="00615E95"/>
    <w:rsid w:val="0062435B"/>
    <w:rsid w:val="0062668C"/>
    <w:rsid w:val="0063343F"/>
    <w:rsid w:val="00640079"/>
    <w:rsid w:val="00642B7D"/>
    <w:rsid w:val="00643CF1"/>
    <w:rsid w:val="006466CE"/>
    <w:rsid w:val="006474B3"/>
    <w:rsid w:val="00651218"/>
    <w:rsid w:val="00651297"/>
    <w:rsid w:val="00653084"/>
    <w:rsid w:val="0065587D"/>
    <w:rsid w:val="00656083"/>
    <w:rsid w:val="00656191"/>
    <w:rsid w:val="0065664C"/>
    <w:rsid w:val="00657493"/>
    <w:rsid w:val="00664227"/>
    <w:rsid w:val="0066694D"/>
    <w:rsid w:val="006670E5"/>
    <w:rsid w:val="00667A27"/>
    <w:rsid w:val="00667B78"/>
    <w:rsid w:val="0067305F"/>
    <w:rsid w:val="006741B4"/>
    <w:rsid w:val="00674E5E"/>
    <w:rsid w:val="006762DC"/>
    <w:rsid w:val="00680956"/>
    <w:rsid w:val="00681413"/>
    <w:rsid w:val="006816B4"/>
    <w:rsid w:val="006816BA"/>
    <w:rsid w:val="00681CD3"/>
    <w:rsid w:val="006972D2"/>
    <w:rsid w:val="006A01C2"/>
    <w:rsid w:val="006A32A5"/>
    <w:rsid w:val="006A3B2D"/>
    <w:rsid w:val="006A3E13"/>
    <w:rsid w:val="006A3FE4"/>
    <w:rsid w:val="006A4769"/>
    <w:rsid w:val="006A65C9"/>
    <w:rsid w:val="006A7842"/>
    <w:rsid w:val="006B5092"/>
    <w:rsid w:val="006B7B2A"/>
    <w:rsid w:val="006C2402"/>
    <w:rsid w:val="006C2C00"/>
    <w:rsid w:val="006C2C9C"/>
    <w:rsid w:val="006C4BC6"/>
    <w:rsid w:val="006C5DF8"/>
    <w:rsid w:val="006D098C"/>
    <w:rsid w:val="006D30A7"/>
    <w:rsid w:val="006D7C68"/>
    <w:rsid w:val="006E0112"/>
    <w:rsid w:val="006E41ED"/>
    <w:rsid w:val="006E439D"/>
    <w:rsid w:val="006F5389"/>
    <w:rsid w:val="00703A63"/>
    <w:rsid w:val="007055E3"/>
    <w:rsid w:val="00706BC2"/>
    <w:rsid w:val="00711EFC"/>
    <w:rsid w:val="0071716B"/>
    <w:rsid w:val="007230AF"/>
    <w:rsid w:val="007318CD"/>
    <w:rsid w:val="00731BB1"/>
    <w:rsid w:val="00732158"/>
    <w:rsid w:val="007323BA"/>
    <w:rsid w:val="00733B9A"/>
    <w:rsid w:val="00736B0F"/>
    <w:rsid w:val="00741408"/>
    <w:rsid w:val="007436D6"/>
    <w:rsid w:val="00747814"/>
    <w:rsid w:val="0075102D"/>
    <w:rsid w:val="00757281"/>
    <w:rsid w:val="007608AD"/>
    <w:rsid w:val="00761F2E"/>
    <w:rsid w:val="00765DF1"/>
    <w:rsid w:val="007677DD"/>
    <w:rsid w:val="0077492D"/>
    <w:rsid w:val="007759EA"/>
    <w:rsid w:val="00776AA4"/>
    <w:rsid w:val="00783CEE"/>
    <w:rsid w:val="0079559B"/>
    <w:rsid w:val="007963D3"/>
    <w:rsid w:val="007A1102"/>
    <w:rsid w:val="007A2249"/>
    <w:rsid w:val="007A604A"/>
    <w:rsid w:val="007B1AF7"/>
    <w:rsid w:val="007B41EF"/>
    <w:rsid w:val="007B59C5"/>
    <w:rsid w:val="007B5B14"/>
    <w:rsid w:val="007B62C2"/>
    <w:rsid w:val="007B6451"/>
    <w:rsid w:val="007C0906"/>
    <w:rsid w:val="007C23FD"/>
    <w:rsid w:val="007C32D7"/>
    <w:rsid w:val="007C3404"/>
    <w:rsid w:val="007C474B"/>
    <w:rsid w:val="007D0D4F"/>
    <w:rsid w:val="007D5B54"/>
    <w:rsid w:val="007D67BD"/>
    <w:rsid w:val="007D6C61"/>
    <w:rsid w:val="007E28CD"/>
    <w:rsid w:val="007E6E83"/>
    <w:rsid w:val="007F4A55"/>
    <w:rsid w:val="007F7883"/>
    <w:rsid w:val="008025AB"/>
    <w:rsid w:val="00804AE4"/>
    <w:rsid w:val="00805B48"/>
    <w:rsid w:val="00811C80"/>
    <w:rsid w:val="00813AE3"/>
    <w:rsid w:val="0081401B"/>
    <w:rsid w:val="008154A0"/>
    <w:rsid w:val="00816384"/>
    <w:rsid w:val="00835F1B"/>
    <w:rsid w:val="008509E3"/>
    <w:rsid w:val="00853E9C"/>
    <w:rsid w:val="00855254"/>
    <w:rsid w:val="00857113"/>
    <w:rsid w:val="0085777B"/>
    <w:rsid w:val="00862847"/>
    <w:rsid w:val="0087221A"/>
    <w:rsid w:val="00874242"/>
    <w:rsid w:val="008762C5"/>
    <w:rsid w:val="0087749F"/>
    <w:rsid w:val="00887803"/>
    <w:rsid w:val="00893828"/>
    <w:rsid w:val="008B02B0"/>
    <w:rsid w:val="008B2E8D"/>
    <w:rsid w:val="008B41AA"/>
    <w:rsid w:val="008C4789"/>
    <w:rsid w:val="008C7E07"/>
    <w:rsid w:val="008D039B"/>
    <w:rsid w:val="008D0BA1"/>
    <w:rsid w:val="008D1571"/>
    <w:rsid w:val="008D5920"/>
    <w:rsid w:val="008E4A3B"/>
    <w:rsid w:val="008E5C7E"/>
    <w:rsid w:val="008E750B"/>
    <w:rsid w:val="008E7711"/>
    <w:rsid w:val="008F0CFD"/>
    <w:rsid w:val="008F526F"/>
    <w:rsid w:val="008F6BCF"/>
    <w:rsid w:val="008F766F"/>
    <w:rsid w:val="00906327"/>
    <w:rsid w:val="00913B26"/>
    <w:rsid w:val="00923F54"/>
    <w:rsid w:val="00924963"/>
    <w:rsid w:val="009250C3"/>
    <w:rsid w:val="00926400"/>
    <w:rsid w:val="00935700"/>
    <w:rsid w:val="00941A79"/>
    <w:rsid w:val="009420AF"/>
    <w:rsid w:val="00942276"/>
    <w:rsid w:val="009426A5"/>
    <w:rsid w:val="009456F6"/>
    <w:rsid w:val="00951E85"/>
    <w:rsid w:val="009538BD"/>
    <w:rsid w:val="00953A57"/>
    <w:rsid w:val="00954C8E"/>
    <w:rsid w:val="009564C1"/>
    <w:rsid w:val="00957EBB"/>
    <w:rsid w:val="00957FB2"/>
    <w:rsid w:val="00960543"/>
    <w:rsid w:val="00962315"/>
    <w:rsid w:val="009712D2"/>
    <w:rsid w:val="00976F82"/>
    <w:rsid w:val="00980E7D"/>
    <w:rsid w:val="00981CD5"/>
    <w:rsid w:val="00985AB8"/>
    <w:rsid w:val="00986118"/>
    <w:rsid w:val="00991E09"/>
    <w:rsid w:val="00992BE6"/>
    <w:rsid w:val="009972D6"/>
    <w:rsid w:val="009A12AC"/>
    <w:rsid w:val="009A223A"/>
    <w:rsid w:val="009A2790"/>
    <w:rsid w:val="009A437F"/>
    <w:rsid w:val="009A4AC7"/>
    <w:rsid w:val="009A6266"/>
    <w:rsid w:val="009B4F8B"/>
    <w:rsid w:val="009B72E6"/>
    <w:rsid w:val="009C355B"/>
    <w:rsid w:val="009C4577"/>
    <w:rsid w:val="009C7B1D"/>
    <w:rsid w:val="009D02CE"/>
    <w:rsid w:val="009D089C"/>
    <w:rsid w:val="009D2464"/>
    <w:rsid w:val="009D443F"/>
    <w:rsid w:val="009E1DD1"/>
    <w:rsid w:val="009E5FAC"/>
    <w:rsid w:val="009E66EE"/>
    <w:rsid w:val="009E6C32"/>
    <w:rsid w:val="009F78F0"/>
    <w:rsid w:val="00A00527"/>
    <w:rsid w:val="00A00D4C"/>
    <w:rsid w:val="00A00D7F"/>
    <w:rsid w:val="00A02EBC"/>
    <w:rsid w:val="00A03129"/>
    <w:rsid w:val="00A10591"/>
    <w:rsid w:val="00A1375A"/>
    <w:rsid w:val="00A21CDA"/>
    <w:rsid w:val="00A22C8C"/>
    <w:rsid w:val="00A42073"/>
    <w:rsid w:val="00A448A4"/>
    <w:rsid w:val="00A44AE4"/>
    <w:rsid w:val="00A521FF"/>
    <w:rsid w:val="00A55062"/>
    <w:rsid w:val="00A6168E"/>
    <w:rsid w:val="00A633A1"/>
    <w:rsid w:val="00A67F50"/>
    <w:rsid w:val="00A77797"/>
    <w:rsid w:val="00A91938"/>
    <w:rsid w:val="00A933B8"/>
    <w:rsid w:val="00A9518C"/>
    <w:rsid w:val="00A96BDE"/>
    <w:rsid w:val="00A971FB"/>
    <w:rsid w:val="00AA158E"/>
    <w:rsid w:val="00AA1ACA"/>
    <w:rsid w:val="00AA6080"/>
    <w:rsid w:val="00AB263F"/>
    <w:rsid w:val="00AB4A2A"/>
    <w:rsid w:val="00AC23BA"/>
    <w:rsid w:val="00AC2523"/>
    <w:rsid w:val="00AC459C"/>
    <w:rsid w:val="00AD194C"/>
    <w:rsid w:val="00AD1ADC"/>
    <w:rsid w:val="00AE14B5"/>
    <w:rsid w:val="00AE1E96"/>
    <w:rsid w:val="00AE253C"/>
    <w:rsid w:val="00AE37AA"/>
    <w:rsid w:val="00AE6F72"/>
    <w:rsid w:val="00AF7C39"/>
    <w:rsid w:val="00B000A8"/>
    <w:rsid w:val="00B0414F"/>
    <w:rsid w:val="00B055CE"/>
    <w:rsid w:val="00B10C76"/>
    <w:rsid w:val="00B15E0B"/>
    <w:rsid w:val="00B17B42"/>
    <w:rsid w:val="00B36972"/>
    <w:rsid w:val="00B40D36"/>
    <w:rsid w:val="00B41A5B"/>
    <w:rsid w:val="00B4227A"/>
    <w:rsid w:val="00B43AA9"/>
    <w:rsid w:val="00B46173"/>
    <w:rsid w:val="00B474F8"/>
    <w:rsid w:val="00B50207"/>
    <w:rsid w:val="00B5416F"/>
    <w:rsid w:val="00B55A2D"/>
    <w:rsid w:val="00B61635"/>
    <w:rsid w:val="00B647E0"/>
    <w:rsid w:val="00B6733C"/>
    <w:rsid w:val="00B7328F"/>
    <w:rsid w:val="00B75DC3"/>
    <w:rsid w:val="00B80F35"/>
    <w:rsid w:val="00B827F8"/>
    <w:rsid w:val="00B8369E"/>
    <w:rsid w:val="00B847E9"/>
    <w:rsid w:val="00B86225"/>
    <w:rsid w:val="00B87604"/>
    <w:rsid w:val="00B91F8E"/>
    <w:rsid w:val="00B92C8B"/>
    <w:rsid w:val="00B957C4"/>
    <w:rsid w:val="00B976CC"/>
    <w:rsid w:val="00BA010F"/>
    <w:rsid w:val="00BA7B6E"/>
    <w:rsid w:val="00BB182D"/>
    <w:rsid w:val="00BB6274"/>
    <w:rsid w:val="00BC2FCE"/>
    <w:rsid w:val="00BC4846"/>
    <w:rsid w:val="00BC6150"/>
    <w:rsid w:val="00BD1F10"/>
    <w:rsid w:val="00BD5D6C"/>
    <w:rsid w:val="00BD60D5"/>
    <w:rsid w:val="00BE085B"/>
    <w:rsid w:val="00BE25A0"/>
    <w:rsid w:val="00BE34E8"/>
    <w:rsid w:val="00BE5F36"/>
    <w:rsid w:val="00BE6668"/>
    <w:rsid w:val="00BF089D"/>
    <w:rsid w:val="00BF1FF7"/>
    <w:rsid w:val="00BF267F"/>
    <w:rsid w:val="00BF3EF4"/>
    <w:rsid w:val="00BF753E"/>
    <w:rsid w:val="00C01056"/>
    <w:rsid w:val="00C038C3"/>
    <w:rsid w:val="00C04C32"/>
    <w:rsid w:val="00C05AF9"/>
    <w:rsid w:val="00C1485F"/>
    <w:rsid w:val="00C25BA4"/>
    <w:rsid w:val="00C26869"/>
    <w:rsid w:val="00C26DA0"/>
    <w:rsid w:val="00C32F77"/>
    <w:rsid w:val="00C35847"/>
    <w:rsid w:val="00C47C5C"/>
    <w:rsid w:val="00C47E55"/>
    <w:rsid w:val="00C51786"/>
    <w:rsid w:val="00C568C0"/>
    <w:rsid w:val="00C57E37"/>
    <w:rsid w:val="00C60CDF"/>
    <w:rsid w:val="00C6669F"/>
    <w:rsid w:val="00C74523"/>
    <w:rsid w:val="00C75328"/>
    <w:rsid w:val="00C77356"/>
    <w:rsid w:val="00C81D6F"/>
    <w:rsid w:val="00C81EC9"/>
    <w:rsid w:val="00C83AB8"/>
    <w:rsid w:val="00C84FC1"/>
    <w:rsid w:val="00C949E5"/>
    <w:rsid w:val="00C954B2"/>
    <w:rsid w:val="00CA19F6"/>
    <w:rsid w:val="00CA2ED5"/>
    <w:rsid w:val="00CB12E7"/>
    <w:rsid w:val="00CB524D"/>
    <w:rsid w:val="00CC06A2"/>
    <w:rsid w:val="00CC15FC"/>
    <w:rsid w:val="00CC1D3E"/>
    <w:rsid w:val="00CD1936"/>
    <w:rsid w:val="00CD761D"/>
    <w:rsid w:val="00CE0F48"/>
    <w:rsid w:val="00CE1D71"/>
    <w:rsid w:val="00CE3F46"/>
    <w:rsid w:val="00CE4AEC"/>
    <w:rsid w:val="00CE4F02"/>
    <w:rsid w:val="00CE531D"/>
    <w:rsid w:val="00CE7369"/>
    <w:rsid w:val="00CF22E4"/>
    <w:rsid w:val="00CF2733"/>
    <w:rsid w:val="00D0159F"/>
    <w:rsid w:val="00D13287"/>
    <w:rsid w:val="00D15670"/>
    <w:rsid w:val="00D156D2"/>
    <w:rsid w:val="00D211A8"/>
    <w:rsid w:val="00D21F14"/>
    <w:rsid w:val="00D223BD"/>
    <w:rsid w:val="00D2396E"/>
    <w:rsid w:val="00D3156E"/>
    <w:rsid w:val="00D31FF8"/>
    <w:rsid w:val="00D35283"/>
    <w:rsid w:val="00D3625F"/>
    <w:rsid w:val="00D37011"/>
    <w:rsid w:val="00D3769B"/>
    <w:rsid w:val="00D400C6"/>
    <w:rsid w:val="00D44FA3"/>
    <w:rsid w:val="00D44FA6"/>
    <w:rsid w:val="00D469CC"/>
    <w:rsid w:val="00D53422"/>
    <w:rsid w:val="00D54FCB"/>
    <w:rsid w:val="00D55C4E"/>
    <w:rsid w:val="00D55DA3"/>
    <w:rsid w:val="00D622C5"/>
    <w:rsid w:val="00D63B21"/>
    <w:rsid w:val="00D65147"/>
    <w:rsid w:val="00D717C7"/>
    <w:rsid w:val="00D72949"/>
    <w:rsid w:val="00D73E6D"/>
    <w:rsid w:val="00D7520E"/>
    <w:rsid w:val="00D81635"/>
    <w:rsid w:val="00D82D25"/>
    <w:rsid w:val="00D8710C"/>
    <w:rsid w:val="00D87BB7"/>
    <w:rsid w:val="00DA10EC"/>
    <w:rsid w:val="00DA2CC9"/>
    <w:rsid w:val="00DB1729"/>
    <w:rsid w:val="00DB2473"/>
    <w:rsid w:val="00DB3292"/>
    <w:rsid w:val="00DB6760"/>
    <w:rsid w:val="00DB6D1C"/>
    <w:rsid w:val="00DB7AC0"/>
    <w:rsid w:val="00DC3817"/>
    <w:rsid w:val="00DC50A0"/>
    <w:rsid w:val="00DC7092"/>
    <w:rsid w:val="00DD0401"/>
    <w:rsid w:val="00DD2476"/>
    <w:rsid w:val="00DD359E"/>
    <w:rsid w:val="00DD7B88"/>
    <w:rsid w:val="00DE3DCD"/>
    <w:rsid w:val="00DF2058"/>
    <w:rsid w:val="00DF5943"/>
    <w:rsid w:val="00DF5F9B"/>
    <w:rsid w:val="00E00119"/>
    <w:rsid w:val="00E02433"/>
    <w:rsid w:val="00E03BC7"/>
    <w:rsid w:val="00E04141"/>
    <w:rsid w:val="00E04592"/>
    <w:rsid w:val="00E0658A"/>
    <w:rsid w:val="00E07AD8"/>
    <w:rsid w:val="00E13AFD"/>
    <w:rsid w:val="00E15380"/>
    <w:rsid w:val="00E16778"/>
    <w:rsid w:val="00E35169"/>
    <w:rsid w:val="00E40009"/>
    <w:rsid w:val="00E5411A"/>
    <w:rsid w:val="00E55CA3"/>
    <w:rsid w:val="00E6232E"/>
    <w:rsid w:val="00E62ECB"/>
    <w:rsid w:val="00E75E16"/>
    <w:rsid w:val="00E778AC"/>
    <w:rsid w:val="00E80B16"/>
    <w:rsid w:val="00E868F7"/>
    <w:rsid w:val="00E90529"/>
    <w:rsid w:val="00E94BDF"/>
    <w:rsid w:val="00E95C39"/>
    <w:rsid w:val="00E96966"/>
    <w:rsid w:val="00E977A9"/>
    <w:rsid w:val="00EA0AB5"/>
    <w:rsid w:val="00EA326A"/>
    <w:rsid w:val="00EA3505"/>
    <w:rsid w:val="00EA45FD"/>
    <w:rsid w:val="00EA544C"/>
    <w:rsid w:val="00EB0E06"/>
    <w:rsid w:val="00EB5B70"/>
    <w:rsid w:val="00EC1939"/>
    <w:rsid w:val="00ED26BF"/>
    <w:rsid w:val="00ED2ED9"/>
    <w:rsid w:val="00EE31F0"/>
    <w:rsid w:val="00EE49A7"/>
    <w:rsid w:val="00EE4F5B"/>
    <w:rsid w:val="00EE7225"/>
    <w:rsid w:val="00EF25DC"/>
    <w:rsid w:val="00EF6A94"/>
    <w:rsid w:val="00EF7209"/>
    <w:rsid w:val="00EF72CB"/>
    <w:rsid w:val="00EF797A"/>
    <w:rsid w:val="00F01542"/>
    <w:rsid w:val="00F016FA"/>
    <w:rsid w:val="00F055C8"/>
    <w:rsid w:val="00F0763C"/>
    <w:rsid w:val="00F07769"/>
    <w:rsid w:val="00F1505E"/>
    <w:rsid w:val="00F1577C"/>
    <w:rsid w:val="00F1673E"/>
    <w:rsid w:val="00F20F3B"/>
    <w:rsid w:val="00F21E71"/>
    <w:rsid w:val="00F243F5"/>
    <w:rsid w:val="00F250E4"/>
    <w:rsid w:val="00F30745"/>
    <w:rsid w:val="00F3209A"/>
    <w:rsid w:val="00F35B98"/>
    <w:rsid w:val="00F36676"/>
    <w:rsid w:val="00F36A7E"/>
    <w:rsid w:val="00F41D9C"/>
    <w:rsid w:val="00F4200C"/>
    <w:rsid w:val="00F451FC"/>
    <w:rsid w:val="00F47B83"/>
    <w:rsid w:val="00F50F43"/>
    <w:rsid w:val="00F516B4"/>
    <w:rsid w:val="00F52A0F"/>
    <w:rsid w:val="00F52ADF"/>
    <w:rsid w:val="00F565BF"/>
    <w:rsid w:val="00F6526E"/>
    <w:rsid w:val="00F665B0"/>
    <w:rsid w:val="00F74072"/>
    <w:rsid w:val="00F835CB"/>
    <w:rsid w:val="00F87181"/>
    <w:rsid w:val="00F91187"/>
    <w:rsid w:val="00F95DC7"/>
    <w:rsid w:val="00FA0310"/>
    <w:rsid w:val="00FA2F8E"/>
    <w:rsid w:val="00FA406F"/>
    <w:rsid w:val="00FA5E8E"/>
    <w:rsid w:val="00FA6A77"/>
    <w:rsid w:val="00FA755B"/>
    <w:rsid w:val="00FB247D"/>
    <w:rsid w:val="00FB4C47"/>
    <w:rsid w:val="00FB63DF"/>
    <w:rsid w:val="00FC1E7B"/>
    <w:rsid w:val="00FC208B"/>
    <w:rsid w:val="00FC3CA0"/>
    <w:rsid w:val="00FC4086"/>
    <w:rsid w:val="00FC5EE7"/>
    <w:rsid w:val="00FD1F3A"/>
    <w:rsid w:val="00FD53D8"/>
    <w:rsid w:val="00FD62D9"/>
    <w:rsid w:val="00FE0752"/>
    <w:rsid w:val="00FE23C4"/>
    <w:rsid w:val="00FE3A60"/>
    <w:rsid w:val="00FE7777"/>
    <w:rsid w:val="00FF0E8B"/>
    <w:rsid w:val="00FF22B8"/>
    <w:rsid w:val="00FF6A5E"/>
    <w:rsid w:val="01035A74"/>
    <w:rsid w:val="01506A44"/>
    <w:rsid w:val="01C1272F"/>
    <w:rsid w:val="024A047F"/>
    <w:rsid w:val="025F1557"/>
    <w:rsid w:val="02D505B7"/>
    <w:rsid w:val="02E652C1"/>
    <w:rsid w:val="030B01F9"/>
    <w:rsid w:val="030F3E23"/>
    <w:rsid w:val="035C1376"/>
    <w:rsid w:val="03EC63D0"/>
    <w:rsid w:val="047D6DDC"/>
    <w:rsid w:val="04A56EE4"/>
    <w:rsid w:val="04D65EAA"/>
    <w:rsid w:val="061C645A"/>
    <w:rsid w:val="06793C02"/>
    <w:rsid w:val="06970B94"/>
    <w:rsid w:val="07023B8B"/>
    <w:rsid w:val="0763249E"/>
    <w:rsid w:val="07AE2AAD"/>
    <w:rsid w:val="08220553"/>
    <w:rsid w:val="08406687"/>
    <w:rsid w:val="08B81A88"/>
    <w:rsid w:val="08BE487F"/>
    <w:rsid w:val="08D922BC"/>
    <w:rsid w:val="092109FE"/>
    <w:rsid w:val="0972362D"/>
    <w:rsid w:val="09A6658C"/>
    <w:rsid w:val="09D12F89"/>
    <w:rsid w:val="09E56B02"/>
    <w:rsid w:val="0A6F7363"/>
    <w:rsid w:val="0A986481"/>
    <w:rsid w:val="0AEE2DBA"/>
    <w:rsid w:val="0B156742"/>
    <w:rsid w:val="0B2D3E59"/>
    <w:rsid w:val="0BB534C2"/>
    <w:rsid w:val="0BBD506D"/>
    <w:rsid w:val="0BC94728"/>
    <w:rsid w:val="0BED7EB1"/>
    <w:rsid w:val="0CB832A9"/>
    <w:rsid w:val="0D983259"/>
    <w:rsid w:val="0DBF008F"/>
    <w:rsid w:val="0DF50D6D"/>
    <w:rsid w:val="0E156A83"/>
    <w:rsid w:val="0E190313"/>
    <w:rsid w:val="0E830F0F"/>
    <w:rsid w:val="0EF15394"/>
    <w:rsid w:val="0F2A238A"/>
    <w:rsid w:val="0F7D20F3"/>
    <w:rsid w:val="0FDD2BB0"/>
    <w:rsid w:val="100D1530"/>
    <w:rsid w:val="104D4459"/>
    <w:rsid w:val="106F59AE"/>
    <w:rsid w:val="109E7308"/>
    <w:rsid w:val="10CE040A"/>
    <w:rsid w:val="11121B3F"/>
    <w:rsid w:val="1117046B"/>
    <w:rsid w:val="112F1D78"/>
    <w:rsid w:val="11824115"/>
    <w:rsid w:val="11985E1C"/>
    <w:rsid w:val="119F52CB"/>
    <w:rsid w:val="12163552"/>
    <w:rsid w:val="13343CA6"/>
    <w:rsid w:val="13A31342"/>
    <w:rsid w:val="13A86ABE"/>
    <w:rsid w:val="13D02636"/>
    <w:rsid w:val="13F77E43"/>
    <w:rsid w:val="140B02C8"/>
    <w:rsid w:val="148B6AE2"/>
    <w:rsid w:val="14C23B77"/>
    <w:rsid w:val="159011BF"/>
    <w:rsid w:val="159516EA"/>
    <w:rsid w:val="15BB2C04"/>
    <w:rsid w:val="15D74898"/>
    <w:rsid w:val="1677133F"/>
    <w:rsid w:val="16775D0A"/>
    <w:rsid w:val="183E5728"/>
    <w:rsid w:val="18EE2909"/>
    <w:rsid w:val="19945B13"/>
    <w:rsid w:val="1ACD03E7"/>
    <w:rsid w:val="1B1828AE"/>
    <w:rsid w:val="1BF00A56"/>
    <w:rsid w:val="1C474028"/>
    <w:rsid w:val="1CC21D5B"/>
    <w:rsid w:val="1D2F7B9A"/>
    <w:rsid w:val="1D5679D9"/>
    <w:rsid w:val="1DF41F30"/>
    <w:rsid w:val="1E1144AD"/>
    <w:rsid w:val="1E5858EA"/>
    <w:rsid w:val="1E6C1778"/>
    <w:rsid w:val="1EDD2934"/>
    <w:rsid w:val="1F304BFB"/>
    <w:rsid w:val="1FC07EAE"/>
    <w:rsid w:val="20B74744"/>
    <w:rsid w:val="210F271B"/>
    <w:rsid w:val="214D6855"/>
    <w:rsid w:val="21834EB1"/>
    <w:rsid w:val="22465CC4"/>
    <w:rsid w:val="22581EC8"/>
    <w:rsid w:val="22DE3474"/>
    <w:rsid w:val="22E446D2"/>
    <w:rsid w:val="23105F3D"/>
    <w:rsid w:val="23354A60"/>
    <w:rsid w:val="24EA71B5"/>
    <w:rsid w:val="2597464C"/>
    <w:rsid w:val="25A564CC"/>
    <w:rsid w:val="25DE3F5A"/>
    <w:rsid w:val="25EC1F0F"/>
    <w:rsid w:val="25EF1064"/>
    <w:rsid w:val="260C286D"/>
    <w:rsid w:val="262B1C83"/>
    <w:rsid w:val="26422C42"/>
    <w:rsid w:val="26B15DF8"/>
    <w:rsid w:val="27370BF1"/>
    <w:rsid w:val="275F6D75"/>
    <w:rsid w:val="27E07645"/>
    <w:rsid w:val="27E80860"/>
    <w:rsid w:val="27EB758F"/>
    <w:rsid w:val="28796A2D"/>
    <w:rsid w:val="28DE1019"/>
    <w:rsid w:val="28F85CC1"/>
    <w:rsid w:val="29573BD0"/>
    <w:rsid w:val="295D26B3"/>
    <w:rsid w:val="29681726"/>
    <w:rsid w:val="29802220"/>
    <w:rsid w:val="29A70A71"/>
    <w:rsid w:val="2A284AA3"/>
    <w:rsid w:val="2A815C3D"/>
    <w:rsid w:val="2AB46CFC"/>
    <w:rsid w:val="2AFE7E16"/>
    <w:rsid w:val="2B111435"/>
    <w:rsid w:val="2B2405BE"/>
    <w:rsid w:val="2B387A46"/>
    <w:rsid w:val="2B5B61D0"/>
    <w:rsid w:val="2B6C1656"/>
    <w:rsid w:val="2BB16667"/>
    <w:rsid w:val="2BD1505B"/>
    <w:rsid w:val="2C0B5D95"/>
    <w:rsid w:val="2CB13A1D"/>
    <w:rsid w:val="2CDD433B"/>
    <w:rsid w:val="2D2275D1"/>
    <w:rsid w:val="2D2A3F3F"/>
    <w:rsid w:val="2D40107F"/>
    <w:rsid w:val="2D473D7E"/>
    <w:rsid w:val="2D937FFC"/>
    <w:rsid w:val="2DDE6C42"/>
    <w:rsid w:val="2E3A31B4"/>
    <w:rsid w:val="2E547351"/>
    <w:rsid w:val="2E813288"/>
    <w:rsid w:val="2EA248C7"/>
    <w:rsid w:val="2EB218F4"/>
    <w:rsid w:val="2EDE7CA4"/>
    <w:rsid w:val="2F1052CD"/>
    <w:rsid w:val="2FB744AF"/>
    <w:rsid w:val="2FBD4323"/>
    <w:rsid w:val="2FD13829"/>
    <w:rsid w:val="30215360"/>
    <w:rsid w:val="30711B7E"/>
    <w:rsid w:val="309E043E"/>
    <w:rsid w:val="30A35ABA"/>
    <w:rsid w:val="30B06C44"/>
    <w:rsid w:val="30F5096F"/>
    <w:rsid w:val="31183BF9"/>
    <w:rsid w:val="313B36AC"/>
    <w:rsid w:val="31873143"/>
    <w:rsid w:val="31A04515"/>
    <w:rsid w:val="320175C5"/>
    <w:rsid w:val="326E5E34"/>
    <w:rsid w:val="32797411"/>
    <w:rsid w:val="32901E54"/>
    <w:rsid w:val="32B056F4"/>
    <w:rsid w:val="32B45A8B"/>
    <w:rsid w:val="32F4164D"/>
    <w:rsid w:val="33734FCC"/>
    <w:rsid w:val="339C4078"/>
    <w:rsid w:val="33E1342C"/>
    <w:rsid w:val="33EC52AF"/>
    <w:rsid w:val="3430293C"/>
    <w:rsid w:val="34330C2B"/>
    <w:rsid w:val="3433151D"/>
    <w:rsid w:val="344A6E29"/>
    <w:rsid w:val="34A26F4D"/>
    <w:rsid w:val="34AB3604"/>
    <w:rsid w:val="34BB14EC"/>
    <w:rsid w:val="34F02E82"/>
    <w:rsid w:val="350D56E7"/>
    <w:rsid w:val="35140CF3"/>
    <w:rsid w:val="354A3D54"/>
    <w:rsid w:val="3597212A"/>
    <w:rsid w:val="35AD5630"/>
    <w:rsid w:val="35E02876"/>
    <w:rsid w:val="361400DA"/>
    <w:rsid w:val="367D2223"/>
    <w:rsid w:val="3681637D"/>
    <w:rsid w:val="37087CD1"/>
    <w:rsid w:val="371E37C0"/>
    <w:rsid w:val="3737044A"/>
    <w:rsid w:val="37650D1B"/>
    <w:rsid w:val="376B78CC"/>
    <w:rsid w:val="377228DE"/>
    <w:rsid w:val="37BE760B"/>
    <w:rsid w:val="37C46177"/>
    <w:rsid w:val="38D01ACD"/>
    <w:rsid w:val="3962135F"/>
    <w:rsid w:val="399F5D94"/>
    <w:rsid w:val="39D74AF5"/>
    <w:rsid w:val="3B0577A2"/>
    <w:rsid w:val="3B3254A1"/>
    <w:rsid w:val="3B3A1F44"/>
    <w:rsid w:val="3B797249"/>
    <w:rsid w:val="3BBE146C"/>
    <w:rsid w:val="3BF61C96"/>
    <w:rsid w:val="3C775C9D"/>
    <w:rsid w:val="3CA71445"/>
    <w:rsid w:val="3CAB70CE"/>
    <w:rsid w:val="3D0F1CBA"/>
    <w:rsid w:val="3D3B73ED"/>
    <w:rsid w:val="3D534118"/>
    <w:rsid w:val="3D971611"/>
    <w:rsid w:val="3DBE00E8"/>
    <w:rsid w:val="3E0319AA"/>
    <w:rsid w:val="3E3159C3"/>
    <w:rsid w:val="3E8E0737"/>
    <w:rsid w:val="3EB42A2A"/>
    <w:rsid w:val="3EBF30F2"/>
    <w:rsid w:val="3EC217D2"/>
    <w:rsid w:val="3EEF456D"/>
    <w:rsid w:val="3EF060C2"/>
    <w:rsid w:val="3EF8285F"/>
    <w:rsid w:val="3F1A5DFD"/>
    <w:rsid w:val="3F546BF4"/>
    <w:rsid w:val="3F867995"/>
    <w:rsid w:val="405D4139"/>
    <w:rsid w:val="40882DCA"/>
    <w:rsid w:val="41616041"/>
    <w:rsid w:val="41FB188F"/>
    <w:rsid w:val="42706861"/>
    <w:rsid w:val="42797F26"/>
    <w:rsid w:val="42B41C27"/>
    <w:rsid w:val="42D60DF3"/>
    <w:rsid w:val="43026389"/>
    <w:rsid w:val="43544CF7"/>
    <w:rsid w:val="43C22D49"/>
    <w:rsid w:val="43E85CAD"/>
    <w:rsid w:val="43FD7249"/>
    <w:rsid w:val="43FF33CD"/>
    <w:rsid w:val="446A20FF"/>
    <w:rsid w:val="4479507C"/>
    <w:rsid w:val="44B04717"/>
    <w:rsid w:val="44F32D94"/>
    <w:rsid w:val="454D2938"/>
    <w:rsid w:val="457D4A87"/>
    <w:rsid w:val="45992B83"/>
    <w:rsid w:val="459F58FD"/>
    <w:rsid w:val="45B027F4"/>
    <w:rsid w:val="46020288"/>
    <w:rsid w:val="46192B50"/>
    <w:rsid w:val="46311874"/>
    <w:rsid w:val="46D37A17"/>
    <w:rsid w:val="46FE16ED"/>
    <w:rsid w:val="4763189D"/>
    <w:rsid w:val="47946958"/>
    <w:rsid w:val="48023430"/>
    <w:rsid w:val="486F1DEB"/>
    <w:rsid w:val="48976BC7"/>
    <w:rsid w:val="48BE13E3"/>
    <w:rsid w:val="49042160"/>
    <w:rsid w:val="499840B2"/>
    <w:rsid w:val="49AD3B88"/>
    <w:rsid w:val="49B07D0F"/>
    <w:rsid w:val="4A0C2C0A"/>
    <w:rsid w:val="4A1836EB"/>
    <w:rsid w:val="4A363363"/>
    <w:rsid w:val="4A6953B1"/>
    <w:rsid w:val="4A7D18FC"/>
    <w:rsid w:val="4B4A308C"/>
    <w:rsid w:val="4BC72ED6"/>
    <w:rsid w:val="4C2D2156"/>
    <w:rsid w:val="4C5F11BA"/>
    <w:rsid w:val="4C645874"/>
    <w:rsid w:val="4CA03B9A"/>
    <w:rsid w:val="4CAA27C7"/>
    <w:rsid w:val="4CE62E94"/>
    <w:rsid w:val="4D90287C"/>
    <w:rsid w:val="4D95012E"/>
    <w:rsid w:val="4D990ED1"/>
    <w:rsid w:val="4DA83AB5"/>
    <w:rsid w:val="4DB955D5"/>
    <w:rsid w:val="4E1F1D7C"/>
    <w:rsid w:val="4E8A099E"/>
    <w:rsid w:val="4EDF5E28"/>
    <w:rsid w:val="4F2C4596"/>
    <w:rsid w:val="4F4413F2"/>
    <w:rsid w:val="4F6F7A01"/>
    <w:rsid w:val="4F7F0D09"/>
    <w:rsid w:val="4FC83DAD"/>
    <w:rsid w:val="4FCB26DB"/>
    <w:rsid w:val="500C581E"/>
    <w:rsid w:val="502E7736"/>
    <w:rsid w:val="5036700D"/>
    <w:rsid w:val="504D6828"/>
    <w:rsid w:val="50746907"/>
    <w:rsid w:val="508F3B5B"/>
    <w:rsid w:val="50B74E62"/>
    <w:rsid w:val="516965B6"/>
    <w:rsid w:val="517B5DAE"/>
    <w:rsid w:val="518E796C"/>
    <w:rsid w:val="51AC4D2E"/>
    <w:rsid w:val="52563538"/>
    <w:rsid w:val="52880F5C"/>
    <w:rsid w:val="53247FCD"/>
    <w:rsid w:val="538425B5"/>
    <w:rsid w:val="539148EB"/>
    <w:rsid w:val="53CA4624"/>
    <w:rsid w:val="5425214B"/>
    <w:rsid w:val="544024ED"/>
    <w:rsid w:val="548101D9"/>
    <w:rsid w:val="54A24C2A"/>
    <w:rsid w:val="55236FED"/>
    <w:rsid w:val="552960B1"/>
    <w:rsid w:val="557B38A9"/>
    <w:rsid w:val="55E874D8"/>
    <w:rsid w:val="563607E5"/>
    <w:rsid w:val="56E277C5"/>
    <w:rsid w:val="573579D7"/>
    <w:rsid w:val="57C958CE"/>
    <w:rsid w:val="580B4613"/>
    <w:rsid w:val="585F77B0"/>
    <w:rsid w:val="587E43C4"/>
    <w:rsid w:val="588C75FB"/>
    <w:rsid w:val="590010B5"/>
    <w:rsid w:val="5975564F"/>
    <w:rsid w:val="5A2535C6"/>
    <w:rsid w:val="5A2A6131"/>
    <w:rsid w:val="5B0E1CBB"/>
    <w:rsid w:val="5C412D21"/>
    <w:rsid w:val="5C44491E"/>
    <w:rsid w:val="5C5942B0"/>
    <w:rsid w:val="5C7B247F"/>
    <w:rsid w:val="5CD500C3"/>
    <w:rsid w:val="5CE075F1"/>
    <w:rsid w:val="5CEB682C"/>
    <w:rsid w:val="5D2B6F8B"/>
    <w:rsid w:val="5DE33935"/>
    <w:rsid w:val="5EBE7EFD"/>
    <w:rsid w:val="5ED01AF0"/>
    <w:rsid w:val="5EFF2744"/>
    <w:rsid w:val="5F17673D"/>
    <w:rsid w:val="5F235ED8"/>
    <w:rsid w:val="5F2F3E03"/>
    <w:rsid w:val="5F3E39FE"/>
    <w:rsid w:val="5FD77133"/>
    <w:rsid w:val="5FDE6D6F"/>
    <w:rsid w:val="5FEB4D9E"/>
    <w:rsid w:val="601C3C79"/>
    <w:rsid w:val="60300009"/>
    <w:rsid w:val="60643552"/>
    <w:rsid w:val="606B6C38"/>
    <w:rsid w:val="6091621C"/>
    <w:rsid w:val="6129556D"/>
    <w:rsid w:val="614E2FAF"/>
    <w:rsid w:val="614E6A34"/>
    <w:rsid w:val="62B441DE"/>
    <w:rsid w:val="62DC126A"/>
    <w:rsid w:val="631B693F"/>
    <w:rsid w:val="6356253C"/>
    <w:rsid w:val="63A70973"/>
    <w:rsid w:val="63E747DE"/>
    <w:rsid w:val="64310EFA"/>
    <w:rsid w:val="644C29A1"/>
    <w:rsid w:val="64B74628"/>
    <w:rsid w:val="64D60243"/>
    <w:rsid w:val="64F47EE1"/>
    <w:rsid w:val="65691E0B"/>
    <w:rsid w:val="66083731"/>
    <w:rsid w:val="66093FCD"/>
    <w:rsid w:val="668D7568"/>
    <w:rsid w:val="67835035"/>
    <w:rsid w:val="67BB35BB"/>
    <w:rsid w:val="67D04FC1"/>
    <w:rsid w:val="67E60DAC"/>
    <w:rsid w:val="680535E7"/>
    <w:rsid w:val="680B3927"/>
    <w:rsid w:val="68A701FE"/>
    <w:rsid w:val="68E64748"/>
    <w:rsid w:val="69296C41"/>
    <w:rsid w:val="694052F6"/>
    <w:rsid w:val="6999159D"/>
    <w:rsid w:val="69DE7B80"/>
    <w:rsid w:val="6A543168"/>
    <w:rsid w:val="6A706C99"/>
    <w:rsid w:val="6AA22463"/>
    <w:rsid w:val="6BC76542"/>
    <w:rsid w:val="6C0D0387"/>
    <w:rsid w:val="6C2C016A"/>
    <w:rsid w:val="6C502855"/>
    <w:rsid w:val="6C622607"/>
    <w:rsid w:val="6C6C22EA"/>
    <w:rsid w:val="6CD359A4"/>
    <w:rsid w:val="6DDE32E9"/>
    <w:rsid w:val="6DEA2E0F"/>
    <w:rsid w:val="6DF940F5"/>
    <w:rsid w:val="6E1441C0"/>
    <w:rsid w:val="6E20060A"/>
    <w:rsid w:val="6E763986"/>
    <w:rsid w:val="6EA307FB"/>
    <w:rsid w:val="6ED821C2"/>
    <w:rsid w:val="6EF23FAF"/>
    <w:rsid w:val="6EF37D7B"/>
    <w:rsid w:val="6F0A6058"/>
    <w:rsid w:val="6F140E17"/>
    <w:rsid w:val="6F1E25DD"/>
    <w:rsid w:val="6FA35DA3"/>
    <w:rsid w:val="6FA77734"/>
    <w:rsid w:val="6FAA4DE9"/>
    <w:rsid w:val="6FB50859"/>
    <w:rsid w:val="702B3C1A"/>
    <w:rsid w:val="718544F2"/>
    <w:rsid w:val="71E90756"/>
    <w:rsid w:val="721F5CE7"/>
    <w:rsid w:val="73004791"/>
    <w:rsid w:val="73231057"/>
    <w:rsid w:val="73783375"/>
    <w:rsid w:val="739B3162"/>
    <w:rsid w:val="73DC7F42"/>
    <w:rsid w:val="7423502F"/>
    <w:rsid w:val="74F92918"/>
    <w:rsid w:val="754C62A7"/>
    <w:rsid w:val="7556623B"/>
    <w:rsid w:val="75AE7899"/>
    <w:rsid w:val="75C86C2F"/>
    <w:rsid w:val="75DD5FA3"/>
    <w:rsid w:val="75F12523"/>
    <w:rsid w:val="76027C7E"/>
    <w:rsid w:val="765C434F"/>
    <w:rsid w:val="76CB1F9F"/>
    <w:rsid w:val="76DA62ED"/>
    <w:rsid w:val="76E27A4B"/>
    <w:rsid w:val="76FA4734"/>
    <w:rsid w:val="770A212B"/>
    <w:rsid w:val="775C08AD"/>
    <w:rsid w:val="776C465D"/>
    <w:rsid w:val="77A76C24"/>
    <w:rsid w:val="77B5036E"/>
    <w:rsid w:val="78627984"/>
    <w:rsid w:val="78FE491D"/>
    <w:rsid w:val="792353FF"/>
    <w:rsid w:val="79515A00"/>
    <w:rsid w:val="79561FC7"/>
    <w:rsid w:val="795B4455"/>
    <w:rsid w:val="79794589"/>
    <w:rsid w:val="79A12B0D"/>
    <w:rsid w:val="7A78542A"/>
    <w:rsid w:val="7AD941F1"/>
    <w:rsid w:val="7B381660"/>
    <w:rsid w:val="7B4E4504"/>
    <w:rsid w:val="7B612CD4"/>
    <w:rsid w:val="7B6509D4"/>
    <w:rsid w:val="7BEC7F56"/>
    <w:rsid w:val="7C367BC8"/>
    <w:rsid w:val="7CEC4C5C"/>
    <w:rsid w:val="7CF2309C"/>
    <w:rsid w:val="7D0E1FDD"/>
    <w:rsid w:val="7D450ECA"/>
    <w:rsid w:val="7D6D0609"/>
    <w:rsid w:val="7D9C4AE5"/>
    <w:rsid w:val="7DBE36E8"/>
    <w:rsid w:val="7DD90C26"/>
    <w:rsid w:val="7DDC1306"/>
    <w:rsid w:val="7EBB6A13"/>
    <w:rsid w:val="7F55040E"/>
    <w:rsid w:val="7FB30B6B"/>
    <w:rsid w:val="7FF54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8BDABAA"/>
  <w15:docId w15:val="{B176FE71-9578-4674-A466-29ECC5B8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702E"/>
    <w:pPr>
      <w:widowControl w:val="0"/>
      <w:jc w:val="both"/>
    </w:pPr>
    <w:rPr>
      <w:kern w:val="2"/>
      <w:sz w:val="21"/>
    </w:rPr>
  </w:style>
  <w:style w:type="paragraph" w:styleId="1">
    <w:name w:val="heading 1"/>
    <w:basedOn w:val="a"/>
    <w:next w:val="a"/>
    <w:link w:val="10"/>
    <w:qFormat/>
    <w:pPr>
      <w:autoSpaceDE w:val="0"/>
      <w:autoSpaceDN w:val="0"/>
      <w:adjustRightInd w:val="0"/>
      <w:spacing w:before="240" w:after="120" w:line="360" w:lineRule="auto"/>
      <w:ind w:left="283" w:hanging="283"/>
      <w:outlineLvl w:val="0"/>
    </w:pPr>
    <w:rPr>
      <w:rFonts w:ascii="Arial" w:hAnsi="Arial"/>
      <w:b/>
      <w:kern w:val="0"/>
      <w:sz w:val="2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6733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qFormat/>
    <w:pPr>
      <w:tabs>
        <w:tab w:val="left" w:pos="288"/>
      </w:tabs>
      <w:spacing w:after="120" w:line="228" w:lineRule="auto"/>
      <w:ind w:firstLine="288"/>
    </w:pPr>
    <w:rPr>
      <w:spacing w:val="-1"/>
      <w:sz w:val="20"/>
      <w:lang w:val="zh-CN"/>
    </w:r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annotation reference"/>
    <w:basedOn w:val="a0"/>
    <w:uiPriority w:val="99"/>
    <w:semiHidden/>
    <w:unhideWhenUsed/>
    <w:qFormat/>
    <w:rPr>
      <w:sz w:val="21"/>
      <w:szCs w:val="21"/>
    </w:rPr>
  </w:style>
  <w:style w:type="character" w:customStyle="1" w:styleId="10">
    <w:name w:val="标题 1 字符"/>
    <w:basedOn w:val="a0"/>
    <w:link w:val="1"/>
    <w:qFormat/>
    <w:rPr>
      <w:rFonts w:ascii="Arial" w:eastAsia="宋体" w:hAnsi="Arial" w:cs="Times New Roman"/>
      <w:b/>
      <w:kern w:val="0"/>
      <w:sz w:val="24"/>
      <w:szCs w:val="20"/>
    </w:rPr>
  </w:style>
  <w:style w:type="paragraph" w:customStyle="1" w:styleId="af1">
    <w:name w:val="缺省文本"/>
    <w:basedOn w:val="a"/>
    <w:qFormat/>
    <w:pPr>
      <w:autoSpaceDE w:val="0"/>
      <w:autoSpaceDN w:val="0"/>
      <w:adjustRightInd w:val="0"/>
      <w:spacing w:line="360" w:lineRule="auto"/>
      <w:jc w:val="left"/>
    </w:pPr>
    <w:rPr>
      <w:kern w:val="0"/>
    </w:rPr>
  </w:style>
  <w:style w:type="paragraph" w:customStyle="1" w:styleId="21">
    <w:name w:val="标题2"/>
    <w:basedOn w:val="a"/>
    <w:qFormat/>
    <w:pPr>
      <w:autoSpaceDE w:val="0"/>
      <w:autoSpaceDN w:val="0"/>
      <w:adjustRightInd w:val="0"/>
      <w:spacing w:line="360" w:lineRule="auto"/>
      <w:jc w:val="left"/>
    </w:pPr>
    <w:rPr>
      <w:rFonts w:ascii="宋体"/>
      <w:kern w:val="0"/>
      <w:sz w:val="24"/>
    </w:rPr>
  </w:style>
  <w:style w:type="character" w:customStyle="1" w:styleId="apple-style-span">
    <w:name w:val="apple-style-span"/>
    <w:basedOn w:val="a0"/>
    <w:qFormat/>
  </w:style>
  <w:style w:type="paragraph" w:styleId="af2">
    <w:name w:val="List Paragraph"/>
    <w:aliases w:val="图表"/>
    <w:basedOn w:val="a"/>
    <w:link w:val="af3"/>
    <w:uiPriority w:val="34"/>
    <w:qFormat/>
    <w:pPr>
      <w:widowControl/>
      <w:adjustRightInd w:val="0"/>
      <w:snapToGrid w:val="0"/>
      <w:spacing w:after="200"/>
      <w:ind w:firstLineChars="200" w:firstLine="420"/>
      <w:jc w:val="left"/>
    </w:pPr>
    <w:rPr>
      <w:rFonts w:ascii="Tahoma" w:eastAsia="微软雅黑" w:hAnsi="Tahoma"/>
      <w:kern w:val="0"/>
      <w:sz w:val="22"/>
      <w:szCs w:val="2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b">
    <w:name w:val="页眉 字符"/>
    <w:basedOn w:val="a0"/>
    <w:link w:val="aa"/>
    <w:uiPriority w:val="99"/>
    <w:qFormat/>
    <w:rPr>
      <w:rFonts w:ascii="Times New Roman" w:eastAsia="宋体" w:hAnsi="Times New Roman" w:cs="Times New Roman"/>
      <w:sz w:val="18"/>
      <w:szCs w:val="18"/>
    </w:rPr>
  </w:style>
  <w:style w:type="character" w:customStyle="1" w:styleId="a9">
    <w:name w:val="页脚 字符"/>
    <w:basedOn w:val="a0"/>
    <w:link w:val="a8"/>
    <w:uiPriority w:val="99"/>
    <w:qFormat/>
    <w:rPr>
      <w:rFonts w:ascii="Times New Roman" w:eastAsia="宋体" w:hAnsi="Times New Roman" w:cs="Times New Roman"/>
      <w:sz w:val="18"/>
      <w:szCs w:val="1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a7">
    <w:name w:val="批注框文本 字符"/>
    <w:basedOn w:val="a0"/>
    <w:link w:val="a6"/>
    <w:uiPriority w:val="99"/>
    <w:semiHidden/>
    <w:qFormat/>
    <w:rPr>
      <w:rFonts w:ascii="Times New Roman" w:eastAsia="宋体" w:hAnsi="Times New Roman" w:cs="Times New Roman"/>
      <w:sz w:val="18"/>
      <w:szCs w:val="18"/>
    </w:rPr>
  </w:style>
  <w:style w:type="table" w:customStyle="1" w:styleId="22">
    <w:name w:val="网格型2"/>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文字 字符"/>
    <w:basedOn w:val="a0"/>
    <w:link w:val="a3"/>
    <w:uiPriority w:val="99"/>
    <w:semiHidden/>
    <w:qFormat/>
    <w:rPr>
      <w:rFonts w:ascii="Times New Roman" w:eastAsia="宋体" w:hAnsi="Times New Roman" w:cs="Times New Roman"/>
      <w:szCs w:val="20"/>
    </w:rPr>
  </w:style>
  <w:style w:type="character" w:customStyle="1" w:styleId="ad">
    <w:name w:val="批注主题 字符"/>
    <w:basedOn w:val="a4"/>
    <w:link w:val="ac"/>
    <w:uiPriority w:val="99"/>
    <w:semiHidden/>
    <w:qFormat/>
    <w:rPr>
      <w:rFonts w:ascii="Times New Roman" w:eastAsia="宋体" w:hAnsi="Times New Roman" w:cs="Times New Roman"/>
      <w:b/>
      <w:bCs/>
      <w:szCs w:val="20"/>
    </w:rPr>
  </w:style>
  <w:style w:type="table" w:customStyle="1" w:styleId="210">
    <w:name w:val="网格型2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修订1"/>
    <w:hidden/>
    <w:uiPriority w:val="99"/>
    <w:semiHidden/>
    <w:qFormat/>
    <w:rPr>
      <w:kern w:val="2"/>
      <w:sz w:val="21"/>
    </w:rPr>
  </w:style>
  <w:style w:type="character" w:styleId="af4">
    <w:name w:val="Placeholder Text"/>
    <w:basedOn w:val="a0"/>
    <w:uiPriority w:val="99"/>
    <w:semiHidden/>
    <w:qFormat/>
    <w:rPr>
      <w:color w:val="808080"/>
    </w:r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6-31">
    <w:name w:val="网格表 6 彩色 - 着色 31"/>
    <w:basedOn w:val="a1"/>
    <w:uiPriority w:val="51"/>
    <w:qFormat/>
    <w:rPr>
      <w:color w:val="7B7B7B" w:themeColor="accent3" w:themeShade="BF"/>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Title">
    <w:name w:val="Table Title"/>
    <w:basedOn w:val="a"/>
    <w:qFormat/>
    <w:pPr>
      <w:jc w:val="center"/>
    </w:pPr>
    <w:rPr>
      <w:smallCaps/>
      <w:sz w:val="16"/>
      <w:szCs w:val="16"/>
    </w:rPr>
  </w:style>
  <w:style w:type="table" w:customStyle="1" w:styleId="12">
    <w:name w:val="网格型1"/>
    <w:basedOn w:val="a1"/>
    <w:next w:val="ae"/>
    <w:uiPriority w:val="59"/>
    <w:qFormat/>
    <w:rsid w:val="00B61635"/>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
    <w:next w:val="af6"/>
    <w:link w:val="af7"/>
    <w:autoRedefine/>
    <w:uiPriority w:val="35"/>
    <w:qFormat/>
    <w:rsid w:val="00B15E0B"/>
    <w:pPr>
      <w:framePr w:hSpace="180" w:wrap="around" w:vAnchor="text" w:hAnchor="margin" w:xAlign="center" w:y="27"/>
      <w:spacing w:before="156" w:after="156"/>
      <w:ind w:left="425"/>
      <w:jc w:val="left"/>
    </w:pPr>
    <w:rPr>
      <w:color w:val="000000"/>
      <w:sz w:val="24"/>
      <w:szCs w:val="21"/>
    </w:rPr>
  </w:style>
  <w:style w:type="character" w:customStyle="1" w:styleId="af7">
    <w:name w:val="题注 字符"/>
    <w:link w:val="af5"/>
    <w:uiPriority w:val="35"/>
    <w:locked/>
    <w:rsid w:val="00B15E0B"/>
    <w:rPr>
      <w:color w:val="000000"/>
      <w:kern w:val="2"/>
      <w:sz w:val="24"/>
      <w:szCs w:val="21"/>
    </w:rPr>
  </w:style>
  <w:style w:type="character" w:customStyle="1" w:styleId="af3">
    <w:name w:val="列表段落 字符"/>
    <w:aliases w:val="图表 字符"/>
    <w:link w:val="af2"/>
    <w:uiPriority w:val="34"/>
    <w:qFormat/>
    <w:locked/>
    <w:rsid w:val="00B15E0B"/>
    <w:rPr>
      <w:rFonts w:ascii="Tahoma" w:eastAsia="微软雅黑" w:hAnsi="Tahoma"/>
      <w:sz w:val="22"/>
      <w:szCs w:val="22"/>
    </w:rPr>
  </w:style>
  <w:style w:type="paragraph" w:customStyle="1" w:styleId="af8">
    <w:name w:val="单行表达式"/>
    <w:basedOn w:val="a"/>
    <w:link w:val="af9"/>
    <w:qFormat/>
    <w:rsid w:val="00B15E0B"/>
    <w:pPr>
      <w:spacing w:before="120" w:after="120"/>
      <w:ind w:firstLineChars="200" w:firstLine="200"/>
      <w:jc w:val="right"/>
    </w:pPr>
    <w:rPr>
      <w:sz w:val="24"/>
      <w:szCs w:val="21"/>
    </w:rPr>
  </w:style>
  <w:style w:type="character" w:customStyle="1" w:styleId="af9">
    <w:name w:val="单行表达式 字符"/>
    <w:basedOn w:val="a0"/>
    <w:link w:val="af8"/>
    <w:rsid w:val="00B15E0B"/>
    <w:rPr>
      <w:kern w:val="2"/>
      <w:sz w:val="24"/>
      <w:szCs w:val="21"/>
    </w:rPr>
  </w:style>
  <w:style w:type="paragraph" w:styleId="af6">
    <w:name w:val="Normal Indent"/>
    <w:basedOn w:val="a"/>
    <w:uiPriority w:val="99"/>
    <w:semiHidden/>
    <w:unhideWhenUsed/>
    <w:rsid w:val="00B15E0B"/>
    <w:pPr>
      <w:ind w:firstLineChars="200" w:firstLine="420"/>
    </w:pPr>
  </w:style>
  <w:style w:type="paragraph" w:customStyle="1" w:styleId="afa">
    <w:name w:val="图片说明"/>
    <w:basedOn w:val="a"/>
    <w:link w:val="afb"/>
    <w:qFormat/>
    <w:rsid w:val="00681CD3"/>
    <w:pPr>
      <w:spacing w:before="120" w:after="240"/>
      <w:jc w:val="center"/>
    </w:pPr>
    <w:rPr>
      <w:sz w:val="22"/>
      <w:szCs w:val="22"/>
    </w:rPr>
  </w:style>
  <w:style w:type="character" w:customStyle="1" w:styleId="afb">
    <w:name w:val="图片说明 字符"/>
    <w:basedOn w:val="a0"/>
    <w:link w:val="afa"/>
    <w:rsid w:val="00681CD3"/>
    <w:rPr>
      <w:kern w:val="2"/>
      <w:sz w:val="22"/>
      <w:szCs w:val="22"/>
    </w:rPr>
  </w:style>
  <w:style w:type="character" w:customStyle="1" w:styleId="60">
    <w:name w:val="标题 6 字符"/>
    <w:basedOn w:val="a0"/>
    <w:link w:val="6"/>
    <w:uiPriority w:val="9"/>
    <w:semiHidden/>
    <w:rsid w:val="00B6733C"/>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5732">
      <w:bodyDiv w:val="1"/>
      <w:marLeft w:val="0"/>
      <w:marRight w:val="0"/>
      <w:marTop w:val="0"/>
      <w:marBottom w:val="0"/>
      <w:divBdr>
        <w:top w:val="none" w:sz="0" w:space="0" w:color="auto"/>
        <w:left w:val="none" w:sz="0" w:space="0" w:color="auto"/>
        <w:bottom w:val="none" w:sz="0" w:space="0" w:color="auto"/>
        <w:right w:val="none" w:sz="0" w:space="0" w:color="auto"/>
      </w:divBdr>
      <w:divsChild>
        <w:div w:id="1502311811">
          <w:marLeft w:val="0"/>
          <w:marRight w:val="0"/>
          <w:marTop w:val="15"/>
          <w:marBottom w:val="120"/>
          <w:divBdr>
            <w:top w:val="none" w:sz="0" w:space="0" w:color="auto"/>
            <w:left w:val="none" w:sz="0" w:space="0" w:color="auto"/>
            <w:bottom w:val="none" w:sz="0" w:space="0" w:color="auto"/>
            <w:right w:val="none" w:sz="0" w:space="0" w:color="auto"/>
          </w:divBdr>
          <w:divsChild>
            <w:div w:id="1642954740">
              <w:marLeft w:val="0"/>
              <w:marRight w:val="0"/>
              <w:marTop w:val="0"/>
              <w:marBottom w:val="0"/>
              <w:divBdr>
                <w:top w:val="none" w:sz="0" w:space="0" w:color="auto"/>
                <w:left w:val="none" w:sz="0" w:space="0" w:color="auto"/>
                <w:bottom w:val="none" w:sz="0" w:space="0" w:color="auto"/>
                <w:right w:val="none" w:sz="0" w:space="0" w:color="auto"/>
              </w:divBdr>
              <w:divsChild>
                <w:div w:id="1954897809">
                  <w:marLeft w:val="0"/>
                  <w:marRight w:val="0"/>
                  <w:marTop w:val="0"/>
                  <w:marBottom w:val="0"/>
                  <w:divBdr>
                    <w:top w:val="none" w:sz="0" w:space="0" w:color="auto"/>
                    <w:left w:val="none" w:sz="0" w:space="0" w:color="auto"/>
                    <w:bottom w:val="none" w:sz="0" w:space="0" w:color="auto"/>
                    <w:right w:val="none" w:sz="0" w:space="0" w:color="auto"/>
                  </w:divBdr>
                  <w:divsChild>
                    <w:div w:id="1078599325">
                      <w:marLeft w:val="0"/>
                      <w:marRight w:val="0"/>
                      <w:marTop w:val="0"/>
                      <w:marBottom w:val="0"/>
                      <w:divBdr>
                        <w:top w:val="none" w:sz="0" w:space="0" w:color="auto"/>
                        <w:left w:val="none" w:sz="0" w:space="0" w:color="auto"/>
                        <w:bottom w:val="none" w:sz="0" w:space="0" w:color="auto"/>
                        <w:right w:val="none" w:sz="0" w:space="0" w:color="auto"/>
                      </w:divBdr>
                      <w:divsChild>
                        <w:div w:id="12406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759938">
          <w:marLeft w:val="0"/>
          <w:marRight w:val="0"/>
          <w:marTop w:val="120"/>
          <w:marBottom w:val="120"/>
          <w:divBdr>
            <w:top w:val="none" w:sz="0" w:space="0" w:color="auto"/>
            <w:left w:val="none" w:sz="0" w:space="0" w:color="auto"/>
            <w:bottom w:val="none" w:sz="0" w:space="0" w:color="auto"/>
            <w:right w:val="none" w:sz="0" w:space="0" w:color="auto"/>
          </w:divBdr>
          <w:divsChild>
            <w:div w:id="659507250">
              <w:marLeft w:val="0"/>
              <w:marRight w:val="0"/>
              <w:marTop w:val="0"/>
              <w:marBottom w:val="0"/>
              <w:divBdr>
                <w:top w:val="none" w:sz="0" w:space="0" w:color="auto"/>
                <w:left w:val="none" w:sz="0" w:space="0" w:color="auto"/>
                <w:bottom w:val="none" w:sz="0" w:space="0" w:color="auto"/>
                <w:right w:val="none" w:sz="0" w:space="0" w:color="auto"/>
              </w:divBdr>
              <w:divsChild>
                <w:div w:id="12562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6930">
      <w:bodyDiv w:val="1"/>
      <w:marLeft w:val="0"/>
      <w:marRight w:val="0"/>
      <w:marTop w:val="0"/>
      <w:marBottom w:val="0"/>
      <w:divBdr>
        <w:top w:val="none" w:sz="0" w:space="0" w:color="auto"/>
        <w:left w:val="none" w:sz="0" w:space="0" w:color="auto"/>
        <w:bottom w:val="none" w:sz="0" w:space="0" w:color="auto"/>
        <w:right w:val="none" w:sz="0" w:space="0" w:color="auto"/>
      </w:divBdr>
      <w:divsChild>
        <w:div w:id="1656370637">
          <w:marLeft w:val="0"/>
          <w:marRight w:val="0"/>
          <w:marTop w:val="0"/>
          <w:marBottom w:val="0"/>
          <w:divBdr>
            <w:top w:val="none" w:sz="0" w:space="0" w:color="auto"/>
            <w:left w:val="none" w:sz="0" w:space="0" w:color="auto"/>
            <w:bottom w:val="none" w:sz="0" w:space="0" w:color="auto"/>
            <w:right w:val="none" w:sz="0" w:space="0" w:color="auto"/>
          </w:divBdr>
          <w:divsChild>
            <w:div w:id="78600391">
              <w:marLeft w:val="0"/>
              <w:marRight w:val="0"/>
              <w:marTop w:val="0"/>
              <w:marBottom w:val="0"/>
              <w:divBdr>
                <w:top w:val="none" w:sz="0" w:space="0" w:color="auto"/>
                <w:left w:val="none" w:sz="0" w:space="0" w:color="auto"/>
                <w:bottom w:val="none" w:sz="0" w:space="0" w:color="auto"/>
                <w:right w:val="none" w:sz="0" w:space="0" w:color="auto"/>
              </w:divBdr>
              <w:divsChild>
                <w:div w:id="1272779469">
                  <w:marLeft w:val="0"/>
                  <w:marRight w:val="0"/>
                  <w:marTop w:val="0"/>
                  <w:marBottom w:val="0"/>
                  <w:divBdr>
                    <w:top w:val="none" w:sz="0" w:space="0" w:color="auto"/>
                    <w:left w:val="none" w:sz="0" w:space="0" w:color="auto"/>
                    <w:bottom w:val="none" w:sz="0" w:space="0" w:color="auto"/>
                    <w:right w:val="none" w:sz="0" w:space="0" w:color="auto"/>
                  </w:divBdr>
                </w:div>
                <w:div w:id="13373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96782">
      <w:bodyDiv w:val="1"/>
      <w:marLeft w:val="0"/>
      <w:marRight w:val="0"/>
      <w:marTop w:val="0"/>
      <w:marBottom w:val="0"/>
      <w:divBdr>
        <w:top w:val="none" w:sz="0" w:space="0" w:color="auto"/>
        <w:left w:val="none" w:sz="0" w:space="0" w:color="auto"/>
        <w:bottom w:val="none" w:sz="0" w:space="0" w:color="auto"/>
        <w:right w:val="none" w:sz="0" w:space="0" w:color="auto"/>
      </w:divBdr>
    </w:div>
    <w:div w:id="288362981">
      <w:bodyDiv w:val="1"/>
      <w:marLeft w:val="0"/>
      <w:marRight w:val="0"/>
      <w:marTop w:val="0"/>
      <w:marBottom w:val="0"/>
      <w:divBdr>
        <w:top w:val="none" w:sz="0" w:space="0" w:color="auto"/>
        <w:left w:val="none" w:sz="0" w:space="0" w:color="auto"/>
        <w:bottom w:val="none" w:sz="0" w:space="0" w:color="auto"/>
        <w:right w:val="none" w:sz="0" w:space="0" w:color="auto"/>
      </w:divBdr>
      <w:divsChild>
        <w:div w:id="653073414">
          <w:marLeft w:val="0"/>
          <w:marRight w:val="0"/>
          <w:marTop w:val="15"/>
          <w:marBottom w:val="120"/>
          <w:divBdr>
            <w:top w:val="none" w:sz="0" w:space="0" w:color="auto"/>
            <w:left w:val="none" w:sz="0" w:space="0" w:color="auto"/>
            <w:bottom w:val="none" w:sz="0" w:space="0" w:color="auto"/>
            <w:right w:val="none" w:sz="0" w:space="0" w:color="auto"/>
          </w:divBdr>
          <w:divsChild>
            <w:div w:id="869413098">
              <w:marLeft w:val="0"/>
              <w:marRight w:val="0"/>
              <w:marTop w:val="0"/>
              <w:marBottom w:val="0"/>
              <w:divBdr>
                <w:top w:val="none" w:sz="0" w:space="0" w:color="auto"/>
                <w:left w:val="none" w:sz="0" w:space="0" w:color="auto"/>
                <w:bottom w:val="none" w:sz="0" w:space="0" w:color="auto"/>
                <w:right w:val="none" w:sz="0" w:space="0" w:color="auto"/>
              </w:divBdr>
              <w:divsChild>
                <w:div w:id="664864233">
                  <w:marLeft w:val="0"/>
                  <w:marRight w:val="0"/>
                  <w:marTop w:val="0"/>
                  <w:marBottom w:val="0"/>
                  <w:divBdr>
                    <w:top w:val="none" w:sz="0" w:space="0" w:color="auto"/>
                    <w:left w:val="none" w:sz="0" w:space="0" w:color="auto"/>
                    <w:bottom w:val="none" w:sz="0" w:space="0" w:color="auto"/>
                    <w:right w:val="none" w:sz="0" w:space="0" w:color="auto"/>
                  </w:divBdr>
                  <w:divsChild>
                    <w:div w:id="898906817">
                      <w:marLeft w:val="0"/>
                      <w:marRight w:val="0"/>
                      <w:marTop w:val="0"/>
                      <w:marBottom w:val="0"/>
                      <w:divBdr>
                        <w:top w:val="none" w:sz="0" w:space="0" w:color="auto"/>
                        <w:left w:val="none" w:sz="0" w:space="0" w:color="auto"/>
                        <w:bottom w:val="none" w:sz="0" w:space="0" w:color="auto"/>
                        <w:right w:val="none" w:sz="0" w:space="0" w:color="auto"/>
                      </w:divBdr>
                      <w:divsChild>
                        <w:div w:id="18495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82221">
          <w:marLeft w:val="0"/>
          <w:marRight w:val="0"/>
          <w:marTop w:val="120"/>
          <w:marBottom w:val="120"/>
          <w:divBdr>
            <w:top w:val="none" w:sz="0" w:space="0" w:color="auto"/>
            <w:left w:val="none" w:sz="0" w:space="0" w:color="auto"/>
            <w:bottom w:val="none" w:sz="0" w:space="0" w:color="auto"/>
            <w:right w:val="none" w:sz="0" w:space="0" w:color="auto"/>
          </w:divBdr>
          <w:divsChild>
            <w:div w:id="621687370">
              <w:marLeft w:val="0"/>
              <w:marRight w:val="0"/>
              <w:marTop w:val="0"/>
              <w:marBottom w:val="0"/>
              <w:divBdr>
                <w:top w:val="none" w:sz="0" w:space="0" w:color="auto"/>
                <w:left w:val="none" w:sz="0" w:space="0" w:color="auto"/>
                <w:bottom w:val="none" w:sz="0" w:space="0" w:color="auto"/>
                <w:right w:val="none" w:sz="0" w:space="0" w:color="auto"/>
              </w:divBdr>
              <w:divsChild>
                <w:div w:id="4595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3664">
      <w:bodyDiv w:val="1"/>
      <w:marLeft w:val="0"/>
      <w:marRight w:val="0"/>
      <w:marTop w:val="0"/>
      <w:marBottom w:val="0"/>
      <w:divBdr>
        <w:top w:val="none" w:sz="0" w:space="0" w:color="auto"/>
        <w:left w:val="none" w:sz="0" w:space="0" w:color="auto"/>
        <w:bottom w:val="none" w:sz="0" w:space="0" w:color="auto"/>
        <w:right w:val="none" w:sz="0" w:space="0" w:color="auto"/>
      </w:divBdr>
    </w:div>
    <w:div w:id="589433173">
      <w:bodyDiv w:val="1"/>
      <w:marLeft w:val="0"/>
      <w:marRight w:val="0"/>
      <w:marTop w:val="0"/>
      <w:marBottom w:val="0"/>
      <w:divBdr>
        <w:top w:val="none" w:sz="0" w:space="0" w:color="auto"/>
        <w:left w:val="none" w:sz="0" w:space="0" w:color="auto"/>
        <w:bottom w:val="none" w:sz="0" w:space="0" w:color="auto"/>
        <w:right w:val="none" w:sz="0" w:space="0" w:color="auto"/>
      </w:divBdr>
    </w:div>
    <w:div w:id="673457215">
      <w:bodyDiv w:val="1"/>
      <w:marLeft w:val="0"/>
      <w:marRight w:val="0"/>
      <w:marTop w:val="0"/>
      <w:marBottom w:val="0"/>
      <w:divBdr>
        <w:top w:val="none" w:sz="0" w:space="0" w:color="auto"/>
        <w:left w:val="none" w:sz="0" w:space="0" w:color="auto"/>
        <w:bottom w:val="none" w:sz="0" w:space="0" w:color="auto"/>
        <w:right w:val="none" w:sz="0" w:space="0" w:color="auto"/>
      </w:divBdr>
    </w:div>
    <w:div w:id="805011357">
      <w:bodyDiv w:val="1"/>
      <w:marLeft w:val="0"/>
      <w:marRight w:val="0"/>
      <w:marTop w:val="0"/>
      <w:marBottom w:val="0"/>
      <w:divBdr>
        <w:top w:val="none" w:sz="0" w:space="0" w:color="auto"/>
        <w:left w:val="none" w:sz="0" w:space="0" w:color="auto"/>
        <w:bottom w:val="none" w:sz="0" w:space="0" w:color="auto"/>
        <w:right w:val="none" w:sz="0" w:space="0" w:color="auto"/>
      </w:divBdr>
    </w:div>
    <w:div w:id="915628312">
      <w:bodyDiv w:val="1"/>
      <w:marLeft w:val="0"/>
      <w:marRight w:val="0"/>
      <w:marTop w:val="0"/>
      <w:marBottom w:val="0"/>
      <w:divBdr>
        <w:top w:val="none" w:sz="0" w:space="0" w:color="auto"/>
        <w:left w:val="none" w:sz="0" w:space="0" w:color="auto"/>
        <w:bottom w:val="none" w:sz="0" w:space="0" w:color="auto"/>
        <w:right w:val="none" w:sz="0" w:space="0" w:color="auto"/>
      </w:divBdr>
    </w:div>
    <w:div w:id="940650132">
      <w:bodyDiv w:val="1"/>
      <w:marLeft w:val="0"/>
      <w:marRight w:val="0"/>
      <w:marTop w:val="0"/>
      <w:marBottom w:val="0"/>
      <w:divBdr>
        <w:top w:val="none" w:sz="0" w:space="0" w:color="auto"/>
        <w:left w:val="none" w:sz="0" w:space="0" w:color="auto"/>
        <w:bottom w:val="none" w:sz="0" w:space="0" w:color="auto"/>
        <w:right w:val="none" w:sz="0" w:space="0" w:color="auto"/>
      </w:divBdr>
    </w:div>
    <w:div w:id="940920432">
      <w:bodyDiv w:val="1"/>
      <w:marLeft w:val="0"/>
      <w:marRight w:val="0"/>
      <w:marTop w:val="0"/>
      <w:marBottom w:val="0"/>
      <w:divBdr>
        <w:top w:val="none" w:sz="0" w:space="0" w:color="auto"/>
        <w:left w:val="none" w:sz="0" w:space="0" w:color="auto"/>
        <w:bottom w:val="none" w:sz="0" w:space="0" w:color="auto"/>
        <w:right w:val="none" w:sz="0" w:space="0" w:color="auto"/>
      </w:divBdr>
    </w:div>
    <w:div w:id="954873794">
      <w:bodyDiv w:val="1"/>
      <w:marLeft w:val="0"/>
      <w:marRight w:val="0"/>
      <w:marTop w:val="0"/>
      <w:marBottom w:val="0"/>
      <w:divBdr>
        <w:top w:val="none" w:sz="0" w:space="0" w:color="auto"/>
        <w:left w:val="none" w:sz="0" w:space="0" w:color="auto"/>
        <w:bottom w:val="none" w:sz="0" w:space="0" w:color="auto"/>
        <w:right w:val="none" w:sz="0" w:space="0" w:color="auto"/>
      </w:divBdr>
    </w:div>
    <w:div w:id="1012682749">
      <w:bodyDiv w:val="1"/>
      <w:marLeft w:val="0"/>
      <w:marRight w:val="0"/>
      <w:marTop w:val="0"/>
      <w:marBottom w:val="0"/>
      <w:divBdr>
        <w:top w:val="none" w:sz="0" w:space="0" w:color="auto"/>
        <w:left w:val="none" w:sz="0" w:space="0" w:color="auto"/>
        <w:bottom w:val="none" w:sz="0" w:space="0" w:color="auto"/>
        <w:right w:val="none" w:sz="0" w:space="0" w:color="auto"/>
      </w:divBdr>
    </w:div>
    <w:div w:id="1152527958">
      <w:bodyDiv w:val="1"/>
      <w:marLeft w:val="0"/>
      <w:marRight w:val="0"/>
      <w:marTop w:val="0"/>
      <w:marBottom w:val="0"/>
      <w:divBdr>
        <w:top w:val="none" w:sz="0" w:space="0" w:color="auto"/>
        <w:left w:val="none" w:sz="0" w:space="0" w:color="auto"/>
        <w:bottom w:val="none" w:sz="0" w:space="0" w:color="auto"/>
        <w:right w:val="none" w:sz="0" w:space="0" w:color="auto"/>
      </w:divBdr>
    </w:div>
    <w:div w:id="1193420283">
      <w:bodyDiv w:val="1"/>
      <w:marLeft w:val="0"/>
      <w:marRight w:val="0"/>
      <w:marTop w:val="0"/>
      <w:marBottom w:val="0"/>
      <w:divBdr>
        <w:top w:val="none" w:sz="0" w:space="0" w:color="auto"/>
        <w:left w:val="none" w:sz="0" w:space="0" w:color="auto"/>
        <w:bottom w:val="none" w:sz="0" w:space="0" w:color="auto"/>
        <w:right w:val="none" w:sz="0" w:space="0" w:color="auto"/>
      </w:divBdr>
    </w:div>
    <w:div w:id="1242788534">
      <w:bodyDiv w:val="1"/>
      <w:marLeft w:val="0"/>
      <w:marRight w:val="0"/>
      <w:marTop w:val="0"/>
      <w:marBottom w:val="0"/>
      <w:divBdr>
        <w:top w:val="none" w:sz="0" w:space="0" w:color="auto"/>
        <w:left w:val="none" w:sz="0" w:space="0" w:color="auto"/>
        <w:bottom w:val="none" w:sz="0" w:space="0" w:color="auto"/>
        <w:right w:val="none" w:sz="0" w:space="0" w:color="auto"/>
      </w:divBdr>
    </w:div>
    <w:div w:id="1675494864">
      <w:bodyDiv w:val="1"/>
      <w:marLeft w:val="0"/>
      <w:marRight w:val="0"/>
      <w:marTop w:val="0"/>
      <w:marBottom w:val="0"/>
      <w:divBdr>
        <w:top w:val="none" w:sz="0" w:space="0" w:color="auto"/>
        <w:left w:val="none" w:sz="0" w:space="0" w:color="auto"/>
        <w:bottom w:val="none" w:sz="0" w:space="0" w:color="auto"/>
        <w:right w:val="none" w:sz="0" w:space="0" w:color="auto"/>
      </w:divBdr>
      <w:divsChild>
        <w:div w:id="1746221806">
          <w:marLeft w:val="360"/>
          <w:marRight w:val="0"/>
          <w:marTop w:val="200"/>
          <w:marBottom w:val="0"/>
          <w:divBdr>
            <w:top w:val="none" w:sz="0" w:space="0" w:color="auto"/>
            <w:left w:val="none" w:sz="0" w:space="0" w:color="auto"/>
            <w:bottom w:val="none" w:sz="0" w:space="0" w:color="auto"/>
            <w:right w:val="none" w:sz="0" w:space="0" w:color="auto"/>
          </w:divBdr>
        </w:div>
      </w:divsChild>
    </w:div>
    <w:div w:id="1977294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ADF409E5-9225-4AB5-A040-A6FF2A1E99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1198</Words>
  <Characters>6835</Characters>
  <Application>Microsoft Office Word</Application>
  <DocSecurity>0</DocSecurity>
  <Lines>56</Lines>
  <Paragraphs>16</Paragraphs>
  <ScaleCrop>false</ScaleCrop>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 Happen</dc:creator>
  <cp:lastModifiedBy>LogicLynx</cp:lastModifiedBy>
  <cp:revision>8</cp:revision>
  <dcterms:created xsi:type="dcterms:W3CDTF">2025-01-23T13:28:00Z</dcterms:created>
  <dcterms:modified xsi:type="dcterms:W3CDTF">2025-01-23T13:42:00Z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