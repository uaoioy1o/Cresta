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6DFC" w14:textId="0F1CD2D9" w:rsidR="008A676D" w:rsidRPr="008A676D" w:rsidRDefault="008A676D" w:rsidP="008A676D">
      <w:pPr>
        <w:jc w:val="center"/>
        <w:rPr>
          <w:rFonts w:asciiTheme="majorHAnsi" w:eastAsiaTheme="majorHAnsi" w:hAnsiTheme="majorHAnsi" w:hint="eastAsia"/>
          <w:b/>
          <w:bCs/>
          <w:sz w:val="30"/>
          <w:szCs w:val="30"/>
        </w:rPr>
      </w:pPr>
      <w:r w:rsidRPr="008A676D">
        <w:rPr>
          <w:rFonts w:asciiTheme="majorHAnsi" w:eastAsiaTheme="majorHAnsi" w:hAnsiTheme="majorHAnsi"/>
          <w:b/>
          <w:bCs/>
          <w:sz w:val="30"/>
          <w:szCs w:val="30"/>
        </w:rPr>
        <w:t>党建</w:t>
      </w:r>
      <w:r w:rsidRPr="008A676D">
        <w:rPr>
          <w:rFonts w:asciiTheme="majorHAnsi" w:eastAsiaTheme="majorHAnsi" w:hAnsiTheme="majorHAnsi" w:hint="eastAsia"/>
          <w:b/>
          <w:bCs/>
          <w:sz w:val="30"/>
          <w:szCs w:val="30"/>
        </w:rPr>
        <w:t>引领“</w:t>
      </w:r>
      <w:r w:rsidRPr="008A676D">
        <w:rPr>
          <w:rFonts w:asciiTheme="majorHAnsi" w:eastAsiaTheme="majorHAnsi" w:hAnsiTheme="majorHAnsi"/>
          <w:b/>
          <w:bCs/>
          <w:sz w:val="30"/>
          <w:szCs w:val="30"/>
        </w:rPr>
        <w:t>AI+思政教育</w:t>
      </w:r>
      <w:r w:rsidRPr="008A676D">
        <w:rPr>
          <w:rFonts w:asciiTheme="majorHAnsi" w:eastAsiaTheme="majorHAnsi" w:hAnsiTheme="majorHAnsi" w:hint="eastAsia"/>
          <w:b/>
          <w:bCs/>
          <w:sz w:val="30"/>
          <w:szCs w:val="30"/>
        </w:rPr>
        <w:t>”</w:t>
      </w:r>
      <w:r w:rsidRPr="008A676D">
        <w:rPr>
          <w:rFonts w:asciiTheme="majorHAnsi" w:eastAsiaTheme="majorHAnsi" w:hAnsiTheme="majorHAnsi"/>
          <w:b/>
          <w:bCs/>
          <w:sz w:val="30"/>
          <w:szCs w:val="30"/>
        </w:rPr>
        <w:t>创新路径探索和实践研究</w:t>
      </w:r>
    </w:p>
    <w:p w14:paraId="202E22EE" w14:textId="39DA8493" w:rsidR="0037483F" w:rsidRDefault="008A676D" w:rsidP="008A676D">
      <w:pPr>
        <w:jc w:val="center"/>
        <w:rPr>
          <w:rFonts w:asciiTheme="majorHAnsi" w:eastAsiaTheme="majorHAnsi" w:hAnsiTheme="majorHAnsi" w:hint="eastAsia"/>
          <w:b/>
          <w:bCs/>
          <w:sz w:val="30"/>
          <w:szCs w:val="30"/>
        </w:rPr>
      </w:pPr>
      <w:r w:rsidRPr="008A676D">
        <w:rPr>
          <w:rFonts w:asciiTheme="majorHAnsi" w:eastAsiaTheme="majorHAnsi" w:hAnsiTheme="majorHAnsi"/>
          <w:b/>
          <w:bCs/>
          <w:sz w:val="30"/>
          <w:szCs w:val="30"/>
        </w:rPr>
        <w:t>—— 以北京⼤学深圳</w:t>
      </w:r>
      <w:r w:rsidRPr="008A676D">
        <w:rPr>
          <w:rFonts w:asciiTheme="majorHAnsi" w:eastAsiaTheme="majorHAnsi" w:hAnsiTheme="majorHAnsi" w:hint="eastAsia"/>
          <w:b/>
          <w:bCs/>
          <w:sz w:val="30"/>
          <w:szCs w:val="30"/>
        </w:rPr>
        <w:t>研究生院</w:t>
      </w:r>
      <w:r w:rsidRPr="008A676D">
        <w:rPr>
          <w:rFonts w:asciiTheme="majorHAnsi" w:eastAsiaTheme="majorHAnsi" w:hAnsiTheme="majorHAnsi"/>
          <w:b/>
          <w:bCs/>
          <w:sz w:val="30"/>
          <w:szCs w:val="30"/>
        </w:rPr>
        <w:t>为例</w:t>
      </w:r>
    </w:p>
    <w:p w14:paraId="05CC21C7" w14:textId="5F6B12BC" w:rsidR="00FA79FB" w:rsidRDefault="00FA79FB" w:rsidP="008A676D">
      <w:pPr>
        <w:jc w:val="center"/>
        <w:rPr>
          <w:rFonts w:asciiTheme="majorHAnsi" w:eastAsiaTheme="majorHAnsi" w:hAnsiTheme="majorHAnsi" w:hint="eastAsia"/>
          <w:b/>
          <w:bCs/>
          <w:sz w:val="30"/>
          <w:szCs w:val="30"/>
        </w:rPr>
      </w:pPr>
      <w:r>
        <w:rPr>
          <w:rFonts w:asciiTheme="majorHAnsi" w:eastAsiaTheme="majorHAnsi" w:hAnsiTheme="majorHAnsi" w:hint="eastAsia"/>
          <w:b/>
          <w:bCs/>
          <w:sz w:val="30"/>
          <w:szCs w:val="30"/>
        </w:rPr>
        <w:t>袁 安 兰 刘</w:t>
      </w:r>
    </w:p>
    <w:p w14:paraId="76457B11" w14:textId="77777777" w:rsidR="008A676D" w:rsidRDefault="008A676D" w:rsidP="008A676D">
      <w:pPr>
        <w:rPr>
          <w:rFonts w:asciiTheme="majorHAnsi" w:eastAsiaTheme="majorHAnsi" w:hAnsiTheme="majorHAnsi" w:hint="eastAsia"/>
          <w:b/>
          <w:bCs/>
          <w:sz w:val="30"/>
          <w:szCs w:val="30"/>
        </w:rPr>
      </w:pPr>
    </w:p>
    <w:p w14:paraId="2AF734A5" w14:textId="27BC7A95" w:rsidR="008A676D" w:rsidRPr="001A5882" w:rsidRDefault="008A676D" w:rsidP="008A676D">
      <w:pPr>
        <w:rPr>
          <w:rFonts w:asciiTheme="minorEastAsia" w:hAnsiTheme="minorEastAsia" w:hint="eastAsia"/>
          <w:szCs w:val="21"/>
        </w:rPr>
      </w:pPr>
      <w:r>
        <w:rPr>
          <w:rFonts w:asciiTheme="minorEastAsia" w:hAnsiTheme="minorEastAsia" w:hint="eastAsia"/>
          <w:b/>
          <w:bCs/>
          <w:szCs w:val="21"/>
        </w:rPr>
        <w:t>摘要：</w:t>
      </w:r>
      <w:r w:rsidR="001A5882" w:rsidRPr="001A5882">
        <w:rPr>
          <w:rFonts w:asciiTheme="minorEastAsia" w:hAnsiTheme="minorEastAsia"/>
          <w:szCs w:val="21"/>
        </w:rPr>
        <w:t>现阶段，随着⼈⼯智能（ AI ）技术的快速发展，⾼等教育领域迎来了新的机遇与挑 战。党建⼯作作为⾼校思想政治教育的重要保障，如何</w:t>
      </w:r>
      <w:r w:rsidR="00D73553">
        <w:rPr>
          <w:rFonts w:asciiTheme="minorEastAsia" w:hAnsiTheme="minorEastAsia" w:hint="eastAsia"/>
          <w:szCs w:val="21"/>
        </w:rPr>
        <w:t>引领</w:t>
      </w:r>
      <w:r w:rsidR="003F6C75">
        <w:rPr>
          <w:rFonts w:asciiTheme="minorEastAsia" w:hAnsiTheme="minorEastAsia" w:hint="eastAsia"/>
          <w:szCs w:val="21"/>
        </w:rPr>
        <w:t>“</w:t>
      </w:r>
      <w:r w:rsidR="001A5882" w:rsidRPr="001A5882">
        <w:rPr>
          <w:rFonts w:asciiTheme="minorEastAsia" w:hAnsiTheme="minorEastAsia"/>
          <w:szCs w:val="21"/>
        </w:rPr>
        <w:t>AI</w:t>
      </w:r>
      <w:r w:rsidR="003F6C75">
        <w:rPr>
          <w:rFonts w:asciiTheme="minorEastAsia" w:hAnsiTheme="minorEastAsia" w:hint="eastAsia"/>
          <w:szCs w:val="21"/>
        </w:rPr>
        <w:t>+</w:t>
      </w:r>
      <w:r w:rsidR="001A5882" w:rsidRPr="001A5882">
        <w:rPr>
          <w:rFonts w:asciiTheme="minorEastAsia" w:hAnsiTheme="minorEastAsia"/>
          <w:szCs w:val="21"/>
        </w:rPr>
        <w:t>思政教育</w:t>
      </w:r>
      <w:r w:rsidR="00D73553">
        <w:rPr>
          <w:rFonts w:asciiTheme="minorEastAsia" w:hAnsiTheme="minorEastAsia" w:hint="eastAsia"/>
          <w:szCs w:val="21"/>
        </w:rPr>
        <w:t>”</w:t>
      </w:r>
      <w:r w:rsidR="001A5882" w:rsidRPr="001A5882">
        <w:rPr>
          <w:rFonts w:asciiTheme="minorEastAsia" w:hAnsiTheme="minorEastAsia"/>
          <w:szCs w:val="21"/>
        </w:rPr>
        <w:t>的创新实践， 是当前教育改⾰中的⼀项关键课题。</w:t>
      </w:r>
      <w:r w:rsidR="00D13A1B" w:rsidRPr="00D13A1B">
        <w:rPr>
          <w:rFonts w:asciiTheme="minorEastAsia" w:hAnsiTheme="minorEastAsia"/>
          <w:szCs w:val="21"/>
        </w:rPr>
        <w:t>AI+思政教育的优势在于个性化教育、精准教学、数据驱动决策等方面，但也面临</w:t>
      </w:r>
      <w:r w:rsidR="00D73553">
        <w:rPr>
          <w:rFonts w:asciiTheme="minorEastAsia" w:hAnsiTheme="minorEastAsia" w:hint="eastAsia"/>
          <w:szCs w:val="21"/>
        </w:rPr>
        <w:t>着</w:t>
      </w:r>
      <w:r w:rsidR="00D13A1B" w:rsidRPr="00D13A1B">
        <w:rPr>
          <w:rFonts w:asciiTheme="minorEastAsia" w:hAnsiTheme="minorEastAsia"/>
          <w:szCs w:val="21"/>
        </w:rPr>
        <w:t>法律法规不完善、隐私安全风险、技术偏见和教育资源不均等问题。因此，</w:t>
      </w:r>
      <w:r w:rsidR="00D13A1B" w:rsidRPr="00FA79FB">
        <w:rPr>
          <w:rFonts w:asciiTheme="minorEastAsia" w:hAnsiTheme="minorEastAsia"/>
          <w:szCs w:val="21"/>
          <w:highlight w:val="yellow"/>
        </w:rPr>
        <w:t>如何平衡技术创新与伦理风险</w:t>
      </w:r>
      <w:r w:rsidR="00FA79FB">
        <w:rPr>
          <w:rFonts w:asciiTheme="minorEastAsia" w:hAnsiTheme="minorEastAsia" w:hint="eastAsia"/>
          <w:szCs w:val="21"/>
          <w:highlight w:val="yellow"/>
        </w:rPr>
        <w:t>（加 思想深度与技术层面的结合 XX和XX的结合 ）</w:t>
      </w:r>
      <w:r w:rsidR="00D13A1B" w:rsidRPr="00D13A1B">
        <w:rPr>
          <w:rFonts w:asciiTheme="minorEastAsia" w:hAnsiTheme="minorEastAsia"/>
          <w:szCs w:val="21"/>
        </w:rPr>
        <w:t>、提升教育质量</w:t>
      </w:r>
      <w:r w:rsidR="00D73553">
        <w:rPr>
          <w:rFonts w:asciiTheme="minorEastAsia" w:hAnsiTheme="minorEastAsia" w:hint="eastAsia"/>
          <w:szCs w:val="21"/>
        </w:rPr>
        <w:t>等</w:t>
      </w:r>
      <w:r w:rsidR="00D13A1B" w:rsidRPr="00D13A1B">
        <w:rPr>
          <w:rFonts w:asciiTheme="minorEastAsia" w:hAnsiTheme="minorEastAsia"/>
          <w:szCs w:val="21"/>
        </w:rPr>
        <w:t>，成为AI+思政教育发展的重要课题。本⽂以北京⼤学深圳</w:t>
      </w:r>
      <w:r w:rsidR="00D13A1B">
        <w:rPr>
          <w:rFonts w:asciiTheme="minorEastAsia" w:hAnsiTheme="minorEastAsia" w:hint="eastAsia"/>
          <w:szCs w:val="21"/>
        </w:rPr>
        <w:t>研究生院</w:t>
      </w:r>
      <w:r w:rsidR="00D13A1B" w:rsidRPr="00D13A1B">
        <w:rPr>
          <w:rFonts w:asciiTheme="minorEastAsia" w:hAnsiTheme="minorEastAsia"/>
          <w:szCs w:val="21"/>
        </w:rPr>
        <w:t>为例，探讨在党建引领下通过 AI 技术创新思政教育模式</w:t>
      </w:r>
      <w:r w:rsidR="00D13A1B">
        <w:rPr>
          <w:rFonts w:asciiTheme="minorEastAsia" w:hAnsiTheme="minorEastAsia" w:hint="eastAsia"/>
          <w:szCs w:val="21"/>
        </w:rPr>
        <w:t>的具体实践，并且探讨</w:t>
      </w:r>
      <w:r w:rsidR="00A36714">
        <w:rPr>
          <w:rFonts w:asciiTheme="minorEastAsia" w:hAnsiTheme="minorEastAsia" w:hint="eastAsia"/>
          <w:szCs w:val="21"/>
        </w:rPr>
        <w:t>存在的局限以及优化路径。</w:t>
      </w:r>
    </w:p>
    <w:p w14:paraId="773873A7" w14:textId="381CD8E9" w:rsidR="008A676D" w:rsidRPr="00FA79FB" w:rsidRDefault="008A676D" w:rsidP="008A676D">
      <w:pPr>
        <w:rPr>
          <w:rFonts w:asciiTheme="minorEastAsia" w:hAnsiTheme="minorEastAsia" w:hint="eastAsia"/>
          <w:b/>
          <w:bCs/>
          <w:szCs w:val="21"/>
        </w:rPr>
      </w:pPr>
      <w:r>
        <w:rPr>
          <w:rFonts w:asciiTheme="minorEastAsia" w:hAnsiTheme="minorEastAsia" w:hint="eastAsia"/>
          <w:b/>
          <w:bCs/>
          <w:szCs w:val="21"/>
        </w:rPr>
        <w:t>关键词：</w:t>
      </w:r>
      <w:r w:rsidR="001A5882">
        <w:rPr>
          <w:rFonts w:asciiTheme="minorEastAsia" w:hAnsiTheme="minorEastAsia" w:hint="eastAsia"/>
          <w:b/>
          <w:bCs/>
          <w:szCs w:val="21"/>
        </w:rPr>
        <w:t>党建</w:t>
      </w:r>
      <w:r w:rsidR="00FA79FB">
        <w:rPr>
          <w:rFonts w:asciiTheme="minorEastAsia" w:hAnsiTheme="minorEastAsia" w:hint="eastAsia"/>
          <w:b/>
          <w:bCs/>
          <w:szCs w:val="21"/>
        </w:rPr>
        <w:t>引领</w:t>
      </w:r>
      <w:r w:rsidR="001A5882">
        <w:rPr>
          <w:rFonts w:asciiTheme="minorEastAsia" w:hAnsiTheme="minorEastAsia" w:hint="eastAsia"/>
          <w:b/>
          <w:bCs/>
          <w:szCs w:val="21"/>
        </w:rPr>
        <w:t>；</w:t>
      </w:r>
      <w:r w:rsidR="00D24A89" w:rsidRPr="00D24A89">
        <w:rPr>
          <w:rFonts w:asciiTheme="minorEastAsia" w:hAnsiTheme="minorEastAsia"/>
          <w:b/>
          <w:bCs/>
          <w:szCs w:val="21"/>
        </w:rPr>
        <w:t>思政教育；</w:t>
      </w:r>
      <w:r w:rsidR="00FA79FB" w:rsidRPr="00FA79FB">
        <w:rPr>
          <w:rFonts w:asciiTheme="minorEastAsia" w:hAnsiTheme="minorEastAsia" w:hint="eastAsia"/>
          <w:b/>
          <w:bCs/>
          <w:szCs w:val="21"/>
          <w:highlight w:val="yellow"/>
        </w:rPr>
        <w:t>人工智能</w:t>
      </w:r>
      <w:r w:rsidR="00D24A89" w:rsidRPr="00D24A89">
        <w:rPr>
          <w:rFonts w:asciiTheme="minorEastAsia" w:hAnsiTheme="minorEastAsia"/>
          <w:b/>
          <w:bCs/>
          <w:szCs w:val="21"/>
        </w:rPr>
        <w:t>创新路径；</w:t>
      </w:r>
      <w:r w:rsidR="00FA79FB">
        <w:rPr>
          <w:rFonts w:asciiTheme="minorEastAsia" w:hAnsiTheme="minorEastAsia" w:hint="eastAsia"/>
          <w:b/>
          <w:bCs/>
          <w:szCs w:val="21"/>
        </w:rPr>
        <w:t>实践研究</w:t>
      </w:r>
    </w:p>
    <w:p w14:paraId="0F63AC20" w14:textId="77777777" w:rsidR="00776082" w:rsidRDefault="00776082" w:rsidP="008A676D">
      <w:pPr>
        <w:rPr>
          <w:rFonts w:asciiTheme="minorEastAsia" w:hAnsiTheme="minorEastAsia" w:hint="eastAsia"/>
          <w:b/>
          <w:bCs/>
          <w:szCs w:val="21"/>
        </w:rPr>
      </w:pPr>
    </w:p>
    <w:p w14:paraId="0B8EE313" w14:textId="40752768" w:rsidR="00776082" w:rsidRDefault="00776082" w:rsidP="00776082">
      <w:pPr>
        <w:ind w:firstLine="360"/>
        <w:rPr>
          <w:rFonts w:asciiTheme="minorEastAsia" w:hAnsiTheme="minorEastAsia" w:hint="eastAsia"/>
          <w:szCs w:val="21"/>
        </w:rPr>
      </w:pPr>
      <w:r w:rsidRPr="00776082">
        <w:rPr>
          <w:rFonts w:asciiTheme="minorEastAsia" w:hAnsiTheme="minorEastAsia"/>
          <w:szCs w:val="21"/>
        </w:rPr>
        <w:t>随着人工智能技术的飞速发展，越来越多的领域受益于这一技术的创新与突破。从自动驾驶到智能制造，从医疗健康到教育，人工智能的应用场景不断扩展，深刻改变了社会的各个层面。尤其是在教育领域，人工智能已成为促进教育公平与质量提升的重要驱动力。通过大数据分析、个性化学习路径推荐、智能教学辅助等技术手段，AI技术为教育的精准化、个性化、智能化发展提供了强有力的支持，并不断推动教育理念的更新与优化。2019年5月，习近平主席在写给国际人工智能与教育大会的贺信中强调：“积极推动人工智能和教育深度融合，促进教育变革创新，充分发挥人工智能优势，加快发展伴随每个人一生的教育、平等面向每个人的教育、适合每个人的教育、更加开放灵活的教育。”</w:t>
      </w:r>
      <w:r w:rsidRPr="00776082">
        <w:t xml:space="preserve"> </w:t>
      </w:r>
      <w:r w:rsidRPr="00776082">
        <w:rPr>
          <w:rFonts w:asciiTheme="minorEastAsia" w:hAnsiTheme="minorEastAsia"/>
          <w:szCs w:val="21"/>
        </w:rPr>
        <w:t>这一论述为高校推动人工智能与思政教育深度融合提供了明确的路径指引。在新时代背景下，为培养德智体美劳全面发展的社会主义建设者和接班人，人工智能与思政教育的融合发展已经成为高校思想政治教育的重大课题。</w:t>
      </w:r>
    </w:p>
    <w:p w14:paraId="7129BD0C" w14:textId="4579A26C" w:rsidR="00776082" w:rsidRPr="00776082" w:rsidRDefault="00776082" w:rsidP="00776082">
      <w:pPr>
        <w:ind w:firstLine="360"/>
        <w:rPr>
          <w:rFonts w:asciiTheme="minorEastAsia" w:hAnsiTheme="minorEastAsia" w:hint="eastAsia"/>
          <w:szCs w:val="21"/>
        </w:rPr>
      </w:pPr>
      <w:r>
        <w:rPr>
          <w:rFonts w:asciiTheme="minorEastAsia" w:hAnsiTheme="minorEastAsia" w:hint="eastAsia"/>
          <w:szCs w:val="21"/>
        </w:rPr>
        <w:t>目前，多所高校已</w:t>
      </w:r>
      <w:r w:rsidR="00FD3204">
        <w:rPr>
          <w:rFonts w:asciiTheme="minorEastAsia" w:hAnsiTheme="minorEastAsia" w:hint="eastAsia"/>
          <w:szCs w:val="21"/>
        </w:rPr>
        <w:t>实践了“AI+</w:t>
      </w:r>
      <w:r>
        <w:rPr>
          <w:rFonts w:asciiTheme="minorEastAsia" w:hAnsiTheme="minorEastAsia" w:hint="eastAsia"/>
          <w:szCs w:val="21"/>
        </w:rPr>
        <w:t>思政教育</w:t>
      </w:r>
      <w:r w:rsidR="00FD3204">
        <w:rPr>
          <w:rFonts w:asciiTheme="minorEastAsia" w:hAnsiTheme="minorEastAsia" w:hint="eastAsia"/>
          <w:szCs w:val="21"/>
        </w:rPr>
        <w:t>”的创新探索，</w:t>
      </w:r>
      <w:r w:rsidR="00FD3204" w:rsidRPr="00FA79FB">
        <w:rPr>
          <w:rFonts w:asciiTheme="minorEastAsia" w:hAnsiTheme="minorEastAsia" w:hint="eastAsia"/>
          <w:szCs w:val="21"/>
          <w:highlight w:val="yellow"/>
        </w:rPr>
        <w:t>做出了像</w:t>
      </w:r>
      <w:r w:rsidR="00FA79FB">
        <w:rPr>
          <w:rFonts w:asciiTheme="minorEastAsia" w:hAnsiTheme="minorEastAsia" w:hint="eastAsia"/>
          <w:szCs w:val="21"/>
          <w:highlight w:val="yellow"/>
        </w:rPr>
        <w:t>（太口语化，换“进行了如”）</w:t>
      </w:r>
      <w:r w:rsidR="00FD3204">
        <w:rPr>
          <w:rFonts w:asciiTheme="minorEastAsia" w:hAnsiTheme="minorEastAsia" w:hint="eastAsia"/>
          <w:szCs w:val="21"/>
        </w:rPr>
        <w:t>打造智慧教育平台等的尝试。</w:t>
      </w:r>
      <w:r w:rsidR="004567F0" w:rsidRPr="004567F0">
        <w:rPr>
          <w:rFonts w:asciiTheme="minorEastAsia" w:hAnsiTheme="minorEastAsia"/>
          <w:szCs w:val="21"/>
        </w:rPr>
        <w:t>本研究</w:t>
      </w:r>
      <w:r w:rsidR="00FA79FB">
        <w:rPr>
          <w:rFonts w:asciiTheme="minorEastAsia" w:hAnsiTheme="minorEastAsia" w:hint="eastAsia"/>
          <w:szCs w:val="21"/>
        </w:rPr>
        <w:t>（</w:t>
      </w:r>
      <w:r w:rsidR="00FA79FB" w:rsidRPr="00FA79FB">
        <w:rPr>
          <w:rFonts w:asciiTheme="minorEastAsia" w:hAnsiTheme="minorEastAsia" w:hint="eastAsia"/>
          <w:szCs w:val="21"/>
          <w:highlight w:val="yellow"/>
        </w:rPr>
        <w:t>改“本文”</w:t>
      </w:r>
      <w:r w:rsidR="00FA79FB">
        <w:rPr>
          <w:rFonts w:asciiTheme="minorEastAsia" w:hAnsiTheme="minorEastAsia" w:hint="eastAsia"/>
          <w:szCs w:val="21"/>
        </w:rPr>
        <w:t>）</w:t>
      </w:r>
      <w:r w:rsidR="004567F0" w:rsidRPr="004567F0">
        <w:rPr>
          <w:rFonts w:asciiTheme="minorEastAsia" w:hAnsiTheme="minorEastAsia"/>
          <w:szCs w:val="21"/>
        </w:rPr>
        <w:t>以北京⼤学深圳研究院为例，探讨在党建⼯作的引领下，如何实现AI与思政教育的深度融合。通过系统的</w:t>
      </w:r>
      <w:r w:rsidR="00FA79FB" w:rsidRPr="00FA79FB">
        <w:rPr>
          <w:rFonts w:asciiTheme="minorEastAsia" w:hAnsiTheme="minorEastAsia" w:hint="eastAsia"/>
          <w:szCs w:val="21"/>
          <w:highlight w:val="yellow"/>
        </w:rPr>
        <w:t>（AI+思政）</w:t>
      </w:r>
      <w:r w:rsidR="004567F0" w:rsidRPr="004567F0">
        <w:rPr>
          <w:rFonts w:asciiTheme="minorEastAsia" w:hAnsiTheme="minorEastAsia"/>
          <w:szCs w:val="21"/>
        </w:rPr>
        <w:t>课程设计、先进的教学⽅法、专业的教师队伍建设以及科学的评价体系</w:t>
      </w:r>
      <w:r w:rsidR="00D73553">
        <w:rPr>
          <w:rFonts w:asciiTheme="minorEastAsia" w:hAnsiTheme="minorEastAsia" w:hint="eastAsia"/>
          <w:szCs w:val="21"/>
        </w:rPr>
        <w:t>等</w:t>
      </w:r>
      <w:r w:rsidR="004567F0" w:rsidRPr="004567F0">
        <w:rPr>
          <w:rFonts w:asciiTheme="minorEastAsia" w:hAnsiTheme="minorEastAsia"/>
          <w:szCs w:val="21"/>
        </w:rPr>
        <w:t>，</w:t>
      </w:r>
      <w:r w:rsidR="004567F0" w:rsidRPr="00FA79FB">
        <w:rPr>
          <w:rFonts w:asciiTheme="minorEastAsia" w:hAnsiTheme="minorEastAsia"/>
          <w:szCs w:val="21"/>
          <w:highlight w:val="yellow"/>
        </w:rPr>
        <w:t>深圳研究</w:t>
      </w:r>
      <w:r w:rsidR="00FA79FB" w:rsidRPr="00FA79FB">
        <w:rPr>
          <w:rFonts w:asciiTheme="minorEastAsia" w:hAnsiTheme="minorEastAsia" w:hint="eastAsia"/>
          <w:szCs w:val="21"/>
          <w:highlight w:val="yellow"/>
        </w:rPr>
        <w:t>生</w:t>
      </w:r>
      <w:r w:rsidR="004567F0" w:rsidRPr="00FA79FB">
        <w:rPr>
          <w:rFonts w:asciiTheme="minorEastAsia" w:hAnsiTheme="minorEastAsia"/>
          <w:szCs w:val="21"/>
          <w:highlight w:val="yellow"/>
        </w:rPr>
        <w:t>院</w:t>
      </w:r>
      <w:r w:rsidR="004567F0" w:rsidRPr="004567F0">
        <w:rPr>
          <w:rFonts w:asciiTheme="minorEastAsia" w:hAnsiTheme="minorEastAsia"/>
          <w:szCs w:val="21"/>
        </w:rPr>
        <w:t>在AI思政教育领域进⾏了诸多创新探索，取得了显著成效。本⽂</w:t>
      </w:r>
      <w:r w:rsidR="00D73553">
        <w:rPr>
          <w:rFonts w:asciiTheme="minorEastAsia" w:hAnsiTheme="minorEastAsia" w:hint="eastAsia"/>
          <w:szCs w:val="21"/>
        </w:rPr>
        <w:t>将</w:t>
      </w:r>
      <w:r w:rsidR="004567F0" w:rsidRPr="004567F0">
        <w:rPr>
          <w:rFonts w:asciiTheme="minorEastAsia" w:hAnsiTheme="minorEastAsia"/>
          <w:szCs w:val="21"/>
        </w:rPr>
        <w:t>全⾯解析创新路径与实践经验，旨在为其他⾼等院校提供有益的借鉴和参考。</w:t>
      </w:r>
    </w:p>
    <w:p w14:paraId="32667266" w14:textId="77777777" w:rsidR="008A676D" w:rsidRPr="004567F0" w:rsidRDefault="008A676D" w:rsidP="008A676D">
      <w:pPr>
        <w:rPr>
          <w:rFonts w:asciiTheme="minorEastAsia" w:hAnsiTheme="minorEastAsia" w:hint="eastAsia"/>
          <w:b/>
          <w:bCs/>
          <w:szCs w:val="21"/>
        </w:rPr>
      </w:pPr>
    </w:p>
    <w:p w14:paraId="6962F69C" w14:textId="77777777" w:rsidR="00E61519" w:rsidRDefault="008A676D" w:rsidP="00E61519">
      <w:pPr>
        <w:pStyle w:val="a9"/>
        <w:numPr>
          <w:ilvl w:val="0"/>
          <w:numId w:val="1"/>
        </w:numPr>
        <w:rPr>
          <w:rFonts w:asciiTheme="minorEastAsia" w:hAnsiTheme="minorEastAsia" w:hint="eastAsia"/>
          <w:b/>
          <w:bCs/>
          <w:szCs w:val="21"/>
        </w:rPr>
      </w:pPr>
      <w:r>
        <w:rPr>
          <w:rFonts w:asciiTheme="minorEastAsia" w:hAnsiTheme="minorEastAsia" w:hint="eastAsia"/>
          <w:b/>
          <w:bCs/>
          <w:szCs w:val="21"/>
        </w:rPr>
        <w:t>党建引领“AI+思政教育”的应用现状和问题总述</w:t>
      </w:r>
    </w:p>
    <w:p w14:paraId="42722245" w14:textId="18E97BB9" w:rsidR="00E61519" w:rsidRDefault="00E61519" w:rsidP="0058228F">
      <w:pPr>
        <w:ind w:firstLineChars="200" w:firstLine="420"/>
        <w:rPr>
          <w:rFonts w:hint="eastAsia"/>
        </w:rPr>
      </w:pPr>
      <w:r>
        <w:t>在新时代中国特色社会主义事业的背景下，党的建设在各个领域中的引领作用愈发显现。尤其是在高等教育领域，党对思想政治教育的领导地位日益强化，形成了党建引领下的思政教育新格局。在此基础上，信息技术，尤其是人工智能（AI）的快速发展为思政教育的创新提供了新的契机。</w:t>
      </w:r>
      <w:r w:rsidRPr="00E43B0A">
        <w:rPr>
          <w:highlight w:val="yellow"/>
        </w:rPr>
        <w:t>“AI+思政教育”作为一种创新模式，</w:t>
      </w:r>
      <w:r w:rsidR="0058228F" w:rsidRPr="00E43B0A">
        <w:rPr>
          <w:rFonts w:hint="eastAsia"/>
          <w:highlight w:val="yellow"/>
        </w:rPr>
        <w:t>其基本内涵指的是</w:t>
      </w:r>
      <w:r w:rsidR="0058228F" w:rsidRPr="00E43B0A">
        <w:rPr>
          <w:highlight w:val="yellow"/>
        </w:rPr>
        <w:t>将人工智能嵌入思政教育过程中</w:t>
      </w:r>
      <w:r w:rsidR="0058228F" w:rsidRPr="00E43B0A">
        <w:rPr>
          <w:rFonts w:hint="eastAsia"/>
          <w:highlight w:val="yellow"/>
        </w:rPr>
        <w:t>，</w:t>
      </w:r>
      <w:r w:rsidR="0058228F" w:rsidRPr="00E43B0A">
        <w:rPr>
          <w:highlight w:val="yellow"/>
        </w:rPr>
        <w:t>依托“数据+算力+算法”的定义法则，助益思政教育实现“器以载道”</w:t>
      </w:r>
      <w:r w:rsidR="0058228F" w:rsidRPr="00E43B0A">
        <w:rPr>
          <w:rFonts w:hint="eastAsia"/>
          <w:highlight w:val="yellow"/>
        </w:rPr>
        <w:t>。</w:t>
      </w:r>
      <w:r w:rsidR="00E43B0A">
        <w:rPr>
          <w:rFonts w:hint="eastAsia"/>
          <w:highlight w:val="yellow"/>
        </w:rPr>
        <w:t>（这种就需要参考文献）</w:t>
      </w:r>
      <w:r w:rsidR="0058228F">
        <w:rPr>
          <w:rFonts w:hint="eastAsia"/>
        </w:rPr>
        <w:t>这种创新模式</w:t>
      </w:r>
      <w:r w:rsidR="0058228F" w:rsidRPr="0058228F">
        <w:t>既符合当下智能时代实际场域的需要，也满足当代大学生沉浸式、云端式学习的需要</w:t>
      </w:r>
      <w:r w:rsidR="0058228F">
        <w:rPr>
          <w:rFonts w:hint="eastAsia"/>
        </w:rPr>
        <w:t>，因此近年来</w:t>
      </w:r>
      <w:r>
        <w:t>逐渐被各类高校和教育机构所探索和实践，成为推动</w:t>
      </w:r>
      <w:r>
        <w:lastRenderedPageBreak/>
        <w:t>思政教育现代化、</w:t>
      </w:r>
      <w:r w:rsidR="0058228F">
        <w:rPr>
          <w:rFonts w:hint="eastAsia"/>
        </w:rPr>
        <w:t>精准化、个性化以及</w:t>
      </w:r>
      <w:r>
        <w:t>提高教育质量的重要途径</w:t>
      </w:r>
      <w:r>
        <w:rPr>
          <w:rFonts w:hint="eastAsia"/>
        </w:rPr>
        <w:t>。</w:t>
      </w:r>
    </w:p>
    <w:p w14:paraId="769CFD0E" w14:textId="36E53B85" w:rsidR="00E618FE" w:rsidRDefault="000A0967" w:rsidP="00AD248A">
      <w:pPr>
        <w:ind w:firstLineChars="200" w:firstLine="420"/>
        <w:rPr>
          <w:rFonts w:hint="eastAsia"/>
        </w:rPr>
      </w:pPr>
      <w:r>
        <w:rPr>
          <w:rFonts w:hint="eastAsia"/>
        </w:rPr>
        <w:t>总体来看，</w:t>
      </w:r>
      <w:r w:rsidR="00E61519">
        <w:t>目前AI技术在思政教育中的应用主要集中在智能教学、数据分析和个性化教育等方面。</w:t>
      </w:r>
      <w:r w:rsidR="00E618FE">
        <w:rPr>
          <w:rFonts w:hint="eastAsia"/>
        </w:rPr>
        <w:t>借助</w:t>
      </w:r>
      <w:r w:rsidR="00E618FE" w:rsidRPr="00E618FE">
        <w:t>数据支持、</w:t>
      </w:r>
      <w:r w:rsidR="00ED0B1D">
        <w:rPr>
          <w:rFonts w:hint="eastAsia"/>
        </w:rPr>
        <w:t>机器学习、人机交互</w:t>
      </w:r>
      <w:r w:rsidR="00E618FE" w:rsidRPr="00E618FE">
        <w:t>等技术手段，与传统的经验性、预判性和</w:t>
      </w:r>
      <w:r w:rsidR="00ED0B1D">
        <w:rPr>
          <w:rFonts w:hint="eastAsia"/>
        </w:rPr>
        <w:t>填鸭</w:t>
      </w:r>
      <w:r w:rsidR="00E618FE" w:rsidRPr="00E618FE">
        <w:t>式教育模式相比，AI技术使得思政教育能够有效突破了传统教育方式的局限</w:t>
      </w:r>
      <w:r w:rsidR="00E618FE">
        <w:rPr>
          <w:rFonts w:hint="eastAsia"/>
        </w:rPr>
        <w:t>，</w:t>
      </w:r>
      <w:r w:rsidR="00E618FE" w:rsidRPr="00E618FE">
        <w:t>实现可计算、可测度且高度个性化的教育实践。</w:t>
      </w:r>
      <w:r w:rsidR="00E618FE">
        <w:rPr>
          <w:rFonts w:hint="eastAsia"/>
        </w:rPr>
        <w:t>AI技术在思政教育中的应用在多所高校已有应用先例：</w:t>
      </w:r>
    </w:p>
    <w:p w14:paraId="10838557" w14:textId="0AD01D10" w:rsidR="00FA79FB" w:rsidRDefault="00FA79FB" w:rsidP="00AD248A">
      <w:pPr>
        <w:ind w:firstLineChars="200" w:firstLine="420"/>
        <w:rPr>
          <w:rFonts w:hint="eastAsia"/>
        </w:rPr>
      </w:pPr>
      <w:r w:rsidRPr="00FA79FB">
        <w:rPr>
          <w:rFonts w:hint="eastAsia"/>
          <w:highlight w:val="yellow"/>
        </w:rPr>
        <w:t>（合并以下三段，用分号分隔）</w:t>
      </w:r>
    </w:p>
    <w:p w14:paraId="1C7D4732" w14:textId="77777777" w:rsidR="00E618FE" w:rsidRDefault="00AD248A" w:rsidP="00AD248A">
      <w:pPr>
        <w:ind w:firstLineChars="200" w:firstLine="420"/>
        <w:rPr>
          <w:rFonts w:asciiTheme="minorEastAsia" w:hAnsiTheme="minorEastAsia" w:hint="eastAsia"/>
          <w:szCs w:val="21"/>
        </w:rPr>
      </w:pPr>
      <w:r w:rsidRPr="00AD248A">
        <w:rPr>
          <w:rFonts w:asciiTheme="minorEastAsia" w:hAnsiTheme="minorEastAsia"/>
          <w:szCs w:val="21"/>
        </w:rPr>
        <w:t>浙江大学构建“彩虹人生思政育人平台”打造“三全育人”新模式</w:t>
      </w:r>
      <w:r w:rsidR="008A676D" w:rsidRPr="008A676D">
        <w:rPr>
          <w:rFonts w:asciiTheme="minorEastAsia" w:hAnsiTheme="minorEastAsia"/>
          <w:szCs w:val="21"/>
        </w:rPr>
        <w:t>，通过整合学⽣数据，构建全⾯的学⽣画像，实现了智慧学⼯。这⼀平台不仅提升了学⽣管理的科学性与精准性，还增强了学⽣的归属感与满意度。</w:t>
      </w:r>
    </w:p>
    <w:p w14:paraId="42CDF7FF" w14:textId="3BDEED59" w:rsidR="008A676D" w:rsidRDefault="008A676D" w:rsidP="00AD248A">
      <w:pPr>
        <w:ind w:firstLineChars="200" w:firstLine="420"/>
        <w:rPr>
          <w:rFonts w:asciiTheme="minorEastAsia" w:hAnsiTheme="minorEastAsia" w:hint="eastAsia"/>
          <w:szCs w:val="21"/>
        </w:rPr>
      </w:pPr>
      <w:r w:rsidRPr="008A676D">
        <w:rPr>
          <w:rFonts w:asciiTheme="minorEastAsia" w:hAnsiTheme="minorEastAsia"/>
          <w:szCs w:val="21"/>
        </w:rPr>
        <w:t>北京理⼯⼤学的“延河课堂</w:t>
      </w:r>
      <w:r>
        <w:rPr>
          <w:rFonts w:ascii="Times New Roman" w:hAnsi="Times New Roman" w:cs="Times New Roman" w:hint="eastAsia"/>
          <w:szCs w:val="21"/>
        </w:rPr>
        <w:t>”</w:t>
      </w:r>
      <w:r w:rsidRPr="008A676D">
        <w:rPr>
          <w:rFonts w:asciiTheme="minorEastAsia" w:hAnsiTheme="minorEastAsia"/>
          <w:szCs w:val="21"/>
        </w:rPr>
        <w:t>智慧教育平台，通过⽣成式 AI 技术的应⽤，推出了师⽣专属智能助理</w:t>
      </w:r>
      <w:r>
        <w:rPr>
          <w:rFonts w:asciiTheme="minorEastAsia" w:hAnsiTheme="minorEastAsia" w:hint="eastAsia"/>
          <w:szCs w:val="21"/>
        </w:rPr>
        <w:t>“</w:t>
      </w:r>
      <w:r w:rsidRPr="008A676D">
        <w:rPr>
          <w:rFonts w:asciiTheme="minorEastAsia" w:hAnsiTheme="minorEastAsia"/>
          <w:szCs w:val="21"/>
        </w:rPr>
        <w:t>艾⽐特</w:t>
      </w:r>
      <w:r>
        <w:rPr>
          <w:rFonts w:asciiTheme="minorEastAsia" w:hAnsiTheme="minorEastAsia" w:hint="eastAsia"/>
          <w:szCs w:val="21"/>
        </w:rPr>
        <w:t>”</w:t>
      </w:r>
      <w:r w:rsidRPr="008A676D">
        <w:rPr>
          <w:rFonts w:asciiTheme="minorEastAsia" w:hAnsiTheme="minorEastAsia"/>
          <w:szCs w:val="21"/>
        </w:rPr>
        <w:t>，⼤幅提升了教学和科研效率，同时也为师⽣提供了便捷的校园⽣活服务。</w:t>
      </w:r>
      <w:r w:rsidR="00FA79FB" w:rsidRPr="00FA79FB">
        <w:rPr>
          <w:rFonts w:asciiTheme="minorEastAsia" w:hAnsiTheme="minorEastAsia" w:hint="eastAsia"/>
          <w:szCs w:val="21"/>
          <w:highlight w:val="yellow"/>
          <w:u w:val="single"/>
        </w:rPr>
        <w:t>（强调和思政的结合点）</w:t>
      </w:r>
      <w:r w:rsidR="00FA79FB">
        <w:rPr>
          <w:rFonts w:asciiTheme="minorEastAsia" w:hAnsiTheme="minorEastAsia" w:hint="eastAsia"/>
          <w:szCs w:val="21"/>
          <w:highlight w:val="yellow"/>
        </w:rPr>
        <w:t>偏生活化的思政</w:t>
      </w:r>
    </w:p>
    <w:p w14:paraId="409DFEB9" w14:textId="77777777" w:rsidR="00BA6F88" w:rsidRDefault="00BA6F88" w:rsidP="00AD248A">
      <w:pPr>
        <w:ind w:firstLineChars="200" w:firstLine="420"/>
        <w:rPr>
          <w:rFonts w:asciiTheme="minorEastAsia" w:hAnsiTheme="minorEastAsia" w:hint="eastAsia"/>
          <w:szCs w:val="21"/>
        </w:rPr>
      </w:pPr>
    </w:p>
    <w:p w14:paraId="62C0180E" w14:textId="28F81413" w:rsidR="00BA6F88" w:rsidRPr="00FA79FB" w:rsidRDefault="00BA6F88" w:rsidP="00AD248A">
      <w:pPr>
        <w:ind w:firstLineChars="200" w:firstLine="420"/>
        <w:rPr>
          <w:rFonts w:asciiTheme="minorEastAsia" w:hAnsiTheme="minorEastAsia" w:hint="eastAsia"/>
          <w:szCs w:val="21"/>
        </w:rPr>
      </w:pPr>
      <w:r>
        <w:rPr>
          <w:rFonts w:asciiTheme="minorEastAsia" w:hAnsiTheme="minorEastAsia" w:hint="eastAsia"/>
          <w:szCs w:val="21"/>
          <w:highlight w:val="yellow"/>
        </w:rPr>
        <w:t>（经与本部的XX访谈，了解到）</w:t>
      </w:r>
    </w:p>
    <w:p w14:paraId="49154862" w14:textId="7E5826F8" w:rsidR="00E618FE" w:rsidRDefault="00E618FE" w:rsidP="00AD248A">
      <w:pPr>
        <w:ind w:firstLineChars="200" w:firstLine="420"/>
        <w:rPr>
          <w:rFonts w:asciiTheme="minorEastAsia" w:hAnsiTheme="minorEastAsia" w:hint="eastAsia"/>
          <w:szCs w:val="21"/>
        </w:rPr>
      </w:pPr>
      <w:r>
        <w:rPr>
          <w:rFonts w:asciiTheme="minorEastAsia" w:hAnsiTheme="minorEastAsia" w:hint="eastAsia"/>
          <w:szCs w:val="21"/>
        </w:rPr>
        <w:t>北京大学推出</w:t>
      </w:r>
      <w:r w:rsidRPr="00E618FE">
        <w:rPr>
          <w:rFonts w:asciiTheme="minorEastAsia" w:hAnsiTheme="minorEastAsia" w:hint="eastAsia"/>
          <w:szCs w:val="21"/>
        </w:rPr>
        <w:t>AI智能校园学习生活助手</w:t>
      </w:r>
      <w:r w:rsidR="001F364C">
        <w:rPr>
          <w:rFonts w:asciiTheme="minorEastAsia" w:hAnsiTheme="minorEastAsia" w:hint="eastAsia"/>
          <w:szCs w:val="21"/>
        </w:rPr>
        <w:t>“小北学长”</w:t>
      </w:r>
      <w:r>
        <w:rPr>
          <w:rFonts w:asciiTheme="minorEastAsia" w:hAnsiTheme="minorEastAsia" w:hint="eastAsia"/>
          <w:szCs w:val="21"/>
        </w:rPr>
        <w:t>，</w:t>
      </w:r>
      <w:r w:rsidR="00A26E98" w:rsidRPr="00A26E98">
        <w:rPr>
          <w:rFonts w:asciiTheme="minorEastAsia" w:hAnsiTheme="minorEastAsia" w:hint="eastAsia"/>
          <w:szCs w:val="21"/>
        </w:rPr>
        <w:t>采用知识库与大语言模型相结合的架构，通过整合多种资源，为师生在学习生活中遇到的问题提供详细而有针对性的解答。北京大学王选计算机研究所和新华社联合研发“‘问道’学习知识云思政大模型项目”，荣获</w:t>
      </w:r>
      <w:r w:rsidR="00A26E98">
        <w:rPr>
          <w:rFonts w:asciiTheme="minorEastAsia" w:hAnsiTheme="minorEastAsia" w:hint="eastAsia"/>
          <w:szCs w:val="21"/>
        </w:rPr>
        <w:t>了</w:t>
      </w:r>
      <w:r w:rsidR="00A26E98" w:rsidRPr="00A26E98">
        <w:rPr>
          <w:rFonts w:asciiTheme="minorEastAsia" w:hAnsiTheme="minorEastAsia" w:hint="eastAsia"/>
          <w:szCs w:val="21"/>
        </w:rPr>
        <w:t>2023全国报业技术赋能媒体融合十佳案例。</w:t>
      </w:r>
      <w:r w:rsidR="00A26E98">
        <w:rPr>
          <w:rFonts w:asciiTheme="minorEastAsia" w:hAnsiTheme="minorEastAsia" w:hint="eastAsia"/>
          <w:szCs w:val="21"/>
        </w:rPr>
        <w:t>该项目</w:t>
      </w:r>
      <w:r w:rsidR="00A26E98" w:rsidRPr="00A26E98">
        <w:rPr>
          <w:rFonts w:asciiTheme="minorEastAsia" w:hAnsiTheme="minorEastAsia"/>
          <w:szCs w:val="21"/>
        </w:rPr>
        <w:t>通过聚合党的创新理论、讲话原文和理论解读，帮助用户解答</w:t>
      </w:r>
      <w:r w:rsidR="00A26E98">
        <w:rPr>
          <w:rFonts w:asciiTheme="minorEastAsia" w:hAnsiTheme="minorEastAsia" w:hint="eastAsia"/>
          <w:szCs w:val="21"/>
        </w:rPr>
        <w:t>思政</w:t>
      </w:r>
      <w:r w:rsidR="00A26E98" w:rsidRPr="00A26E98">
        <w:rPr>
          <w:rFonts w:asciiTheme="minorEastAsia" w:hAnsiTheme="minorEastAsia"/>
          <w:szCs w:val="21"/>
        </w:rPr>
        <w:t>理论相关问题</w:t>
      </w:r>
      <w:r w:rsidR="00A26E98">
        <w:rPr>
          <w:rFonts w:asciiTheme="minorEastAsia" w:hAnsiTheme="minorEastAsia" w:hint="eastAsia"/>
          <w:szCs w:val="21"/>
        </w:rPr>
        <w:t>，</w:t>
      </w:r>
      <w:r w:rsidR="00A26E98" w:rsidRPr="00A26E98">
        <w:rPr>
          <w:rFonts w:asciiTheme="minorEastAsia" w:hAnsiTheme="minorEastAsia"/>
          <w:szCs w:val="21"/>
        </w:rPr>
        <w:t>同时提供党建活动管理服务，支持组织管理、公告发布、学习空间、主题互动和数据统计等功能，</w:t>
      </w:r>
      <w:r w:rsidR="00A26E98">
        <w:rPr>
          <w:rFonts w:asciiTheme="minorEastAsia" w:hAnsiTheme="minorEastAsia" w:hint="eastAsia"/>
          <w:szCs w:val="21"/>
        </w:rPr>
        <w:t>可作为</w:t>
      </w:r>
      <w:r w:rsidR="00A26E98" w:rsidRPr="00A26E98">
        <w:rPr>
          <w:rFonts w:asciiTheme="minorEastAsia" w:hAnsiTheme="minorEastAsia"/>
          <w:szCs w:val="21"/>
        </w:rPr>
        <w:t>党支部学习活动的智慧助手。</w:t>
      </w:r>
      <w:r w:rsidR="00FA79FB">
        <w:rPr>
          <w:rFonts w:asciiTheme="minorEastAsia" w:hAnsiTheme="minorEastAsia" w:hint="eastAsia"/>
          <w:szCs w:val="21"/>
        </w:rPr>
        <w:t>（</w:t>
      </w:r>
      <w:r w:rsidR="00FA79FB" w:rsidRPr="00FA79FB">
        <w:rPr>
          <w:rFonts w:asciiTheme="minorEastAsia" w:hAnsiTheme="minorEastAsia" w:hint="eastAsia"/>
          <w:szCs w:val="21"/>
          <w:highlight w:val="yellow"/>
        </w:rPr>
        <w:t>与后面合并：</w:t>
      </w:r>
      <w:r w:rsidR="00FE5710">
        <w:rPr>
          <w:rFonts w:asciiTheme="minorEastAsia" w:hAnsiTheme="minorEastAsia" w:hint="eastAsia"/>
          <w:szCs w:val="21"/>
        </w:rPr>
        <w:t>与此同时，</w:t>
      </w:r>
      <w:r w:rsidR="00DE1BE1">
        <w:rPr>
          <w:rFonts w:asciiTheme="minorEastAsia" w:hAnsiTheme="minorEastAsia" w:hint="eastAsia"/>
          <w:szCs w:val="21"/>
        </w:rPr>
        <w:t>北京大学深圳研究生院提出并迅速落实</w:t>
      </w:r>
      <w:r w:rsidR="00DE1BE1" w:rsidRPr="00DE1BE1">
        <w:rPr>
          <w:rFonts w:asciiTheme="minorEastAsia" w:hAnsiTheme="minorEastAsia" w:hint="eastAsia"/>
          <w:szCs w:val="21"/>
        </w:rPr>
        <w:t>“问题导向、南北联动、AI牵引、创新融合”的发展理念</w:t>
      </w:r>
      <w:r w:rsidR="00DE1BE1">
        <w:rPr>
          <w:rFonts w:asciiTheme="minorEastAsia" w:hAnsiTheme="minorEastAsia" w:hint="eastAsia"/>
          <w:szCs w:val="21"/>
        </w:rPr>
        <w:t>，</w:t>
      </w:r>
      <w:r w:rsidR="00AF0DBA">
        <w:rPr>
          <w:rFonts w:asciiTheme="minorEastAsia" w:hAnsiTheme="minorEastAsia" w:hint="eastAsia"/>
          <w:szCs w:val="21"/>
        </w:rPr>
        <w:t>除了每年整合学生数据、定期推出新生画像</w:t>
      </w:r>
      <w:r w:rsidR="00ED0B1D">
        <w:rPr>
          <w:rFonts w:asciiTheme="minorEastAsia" w:hAnsiTheme="minorEastAsia" w:hint="eastAsia"/>
          <w:szCs w:val="21"/>
        </w:rPr>
        <w:t>之外</w:t>
      </w:r>
      <w:r w:rsidR="00AF0DBA">
        <w:rPr>
          <w:rFonts w:asciiTheme="minorEastAsia" w:hAnsiTheme="minorEastAsia" w:hint="eastAsia"/>
          <w:szCs w:val="21"/>
        </w:rPr>
        <w:t>，还</w:t>
      </w:r>
      <w:r w:rsidR="003A3168">
        <w:rPr>
          <w:rFonts w:asciiTheme="minorEastAsia" w:hAnsiTheme="minorEastAsia" w:hint="eastAsia"/>
          <w:szCs w:val="21"/>
        </w:rPr>
        <w:t>举办了例如“未来之后AI4S国际高峰论坛”和“</w:t>
      </w:r>
      <w:r w:rsidR="003A3168" w:rsidRPr="003A3168">
        <w:rPr>
          <w:rFonts w:asciiTheme="minorEastAsia" w:hAnsiTheme="minorEastAsia" w:hint="eastAsia"/>
          <w:szCs w:val="21"/>
        </w:rPr>
        <w:t>粤港澳大湾区首届AI for Science博士生学术论坛</w:t>
      </w:r>
      <w:r w:rsidR="003A3168">
        <w:rPr>
          <w:rFonts w:asciiTheme="minorEastAsia" w:hAnsiTheme="minorEastAsia" w:hint="eastAsia"/>
          <w:szCs w:val="21"/>
        </w:rPr>
        <w:t>”</w:t>
      </w:r>
      <w:r w:rsidR="00FE5710" w:rsidRPr="00FE5710">
        <w:t xml:space="preserve"> </w:t>
      </w:r>
      <w:r w:rsidR="00FE5710" w:rsidRPr="00FE5710">
        <w:rPr>
          <w:rFonts w:asciiTheme="minorEastAsia" w:hAnsiTheme="minorEastAsia"/>
          <w:szCs w:val="21"/>
        </w:rPr>
        <w:t>等系列学术活动，推动了AI技术在不同学科领域的应用。特别是，</w:t>
      </w:r>
      <w:r w:rsidR="001D5BBE">
        <w:rPr>
          <w:rFonts w:asciiTheme="minorEastAsia" w:hAnsiTheme="minorEastAsia" w:hint="eastAsia"/>
          <w:szCs w:val="21"/>
        </w:rPr>
        <w:t>北京大学</w:t>
      </w:r>
      <w:r w:rsidR="00FE5710" w:rsidRPr="00FE5710">
        <w:rPr>
          <w:rFonts w:asciiTheme="minorEastAsia" w:hAnsiTheme="minorEastAsia"/>
          <w:szCs w:val="21"/>
        </w:rPr>
        <w:t>深圳研究生院成功实施了引领智能数据处理的ChatExcel项目和开创法律智能咨询的新篇章ChatLaw，进一步拓宽了AI技术的应用范围，将其从思政教育领域扩展到更加广泛的科学研究和社会服务领域，展示了AI技术在跨学科创新中的巨大潜力。</w:t>
      </w:r>
      <w:r w:rsidR="00FA79FB">
        <w:rPr>
          <w:rFonts w:asciiTheme="minorEastAsia" w:hAnsiTheme="minorEastAsia" w:hint="eastAsia"/>
          <w:szCs w:val="21"/>
        </w:rPr>
        <w:t>）</w:t>
      </w:r>
    </w:p>
    <w:p w14:paraId="32E6C301" w14:textId="77777777" w:rsidR="00B27131" w:rsidRDefault="00B27131" w:rsidP="00AD248A">
      <w:pPr>
        <w:ind w:firstLineChars="200" w:firstLine="420"/>
        <w:rPr>
          <w:rFonts w:asciiTheme="minorEastAsia" w:hAnsiTheme="minorEastAsia" w:hint="eastAsia"/>
          <w:szCs w:val="21"/>
        </w:rPr>
      </w:pPr>
    </w:p>
    <w:p w14:paraId="55551A13" w14:textId="13AC8786" w:rsidR="008A676D" w:rsidRDefault="00D94304" w:rsidP="00506484">
      <w:pPr>
        <w:ind w:firstLineChars="200" w:firstLine="420"/>
        <w:rPr>
          <w:rFonts w:asciiTheme="minorEastAsia" w:hAnsiTheme="minorEastAsia" w:hint="eastAsia"/>
          <w:szCs w:val="21"/>
        </w:rPr>
      </w:pPr>
      <w:r w:rsidRPr="00D94304">
        <w:rPr>
          <w:rFonts w:asciiTheme="minorEastAsia" w:hAnsiTheme="minorEastAsia"/>
          <w:szCs w:val="21"/>
        </w:rPr>
        <w:t>随着“AI+思政教育”研究的深入和应用领域的拓展，越来越多的需求和应用场景不断涌现</w:t>
      </w:r>
      <w:r w:rsidR="009E2DC5">
        <w:rPr>
          <w:rFonts w:asciiTheme="minorEastAsia" w:hAnsiTheme="minorEastAsia" w:hint="eastAsia"/>
          <w:szCs w:val="21"/>
        </w:rPr>
        <w:t>。</w:t>
      </w:r>
      <w:r w:rsidRPr="00D94304">
        <w:rPr>
          <w:rFonts w:asciiTheme="minorEastAsia" w:hAnsiTheme="minorEastAsia"/>
          <w:szCs w:val="21"/>
        </w:rPr>
        <w:t>人工智能</w:t>
      </w:r>
      <w:r>
        <w:rPr>
          <w:rFonts w:asciiTheme="minorEastAsia" w:hAnsiTheme="minorEastAsia" w:hint="eastAsia"/>
          <w:szCs w:val="21"/>
        </w:rPr>
        <w:t>作为一项颠覆性的技术，</w:t>
      </w:r>
      <w:r w:rsidRPr="00D94304">
        <w:rPr>
          <w:rFonts w:asciiTheme="minorEastAsia" w:hAnsiTheme="minorEastAsia"/>
          <w:szCs w:val="21"/>
        </w:rPr>
        <w:t>赋能</w:t>
      </w:r>
      <w:r>
        <w:rPr>
          <w:rFonts w:asciiTheme="minorEastAsia" w:hAnsiTheme="minorEastAsia" w:hint="eastAsia"/>
          <w:szCs w:val="21"/>
        </w:rPr>
        <w:t>于</w:t>
      </w:r>
      <w:r w:rsidRPr="00D94304">
        <w:rPr>
          <w:rFonts w:asciiTheme="minorEastAsia" w:hAnsiTheme="minorEastAsia"/>
          <w:szCs w:val="21"/>
        </w:rPr>
        <w:t>思政教育</w:t>
      </w:r>
      <w:r>
        <w:rPr>
          <w:rFonts w:asciiTheme="minorEastAsia" w:hAnsiTheme="minorEastAsia" w:hint="eastAsia"/>
          <w:szCs w:val="21"/>
        </w:rPr>
        <w:t>带来</w:t>
      </w:r>
      <w:r w:rsidRPr="00D94304">
        <w:rPr>
          <w:rFonts w:asciiTheme="minorEastAsia" w:hAnsiTheme="minorEastAsia"/>
          <w:szCs w:val="21"/>
        </w:rPr>
        <w:t>的变革</w:t>
      </w:r>
      <w:r>
        <w:rPr>
          <w:rFonts w:asciiTheme="minorEastAsia" w:hAnsiTheme="minorEastAsia" w:hint="eastAsia"/>
          <w:szCs w:val="21"/>
        </w:rPr>
        <w:t>的确</w:t>
      </w:r>
      <w:r w:rsidRPr="00D94304">
        <w:rPr>
          <w:rFonts w:asciiTheme="minorEastAsia" w:hAnsiTheme="minorEastAsia"/>
          <w:szCs w:val="21"/>
        </w:rPr>
        <w:t>使其呈现出智能化、精准化和个性化的新样态</w:t>
      </w:r>
      <w:r>
        <w:rPr>
          <w:rFonts w:asciiTheme="minorEastAsia" w:hAnsiTheme="minorEastAsia" w:hint="eastAsia"/>
          <w:szCs w:val="21"/>
        </w:rPr>
        <w:t>，</w:t>
      </w:r>
      <w:r w:rsidRPr="00D94304">
        <w:rPr>
          <w:rFonts w:asciiTheme="minorEastAsia" w:hAnsiTheme="minorEastAsia"/>
          <w:szCs w:val="21"/>
        </w:rPr>
        <w:t>并在一定程度上取得了育人成效</w:t>
      </w:r>
      <w:r w:rsidR="009E2DC5">
        <w:rPr>
          <w:rFonts w:asciiTheme="minorEastAsia" w:hAnsiTheme="minorEastAsia" w:hint="eastAsia"/>
          <w:szCs w:val="21"/>
        </w:rPr>
        <w:t>，但是还是存在一些发展和实践上的共性局限和问题</w:t>
      </w:r>
      <w:r>
        <w:rPr>
          <w:rFonts w:asciiTheme="minorEastAsia" w:hAnsiTheme="minorEastAsia" w:hint="eastAsia"/>
          <w:szCs w:val="21"/>
        </w:rPr>
        <w:t>。</w:t>
      </w:r>
      <w:r w:rsidR="009E2DC5">
        <w:rPr>
          <w:rFonts w:asciiTheme="minorEastAsia" w:hAnsiTheme="minorEastAsia" w:hint="eastAsia"/>
          <w:szCs w:val="21"/>
        </w:rPr>
        <w:t>一方面，就人工智能本身的研发而言，现目前的</w:t>
      </w:r>
      <w:r>
        <w:rPr>
          <w:rFonts w:asciiTheme="minorEastAsia" w:hAnsiTheme="minorEastAsia" w:hint="eastAsia"/>
          <w:szCs w:val="21"/>
        </w:rPr>
        <w:t>AI</w:t>
      </w:r>
      <w:r w:rsidR="009E2DC5">
        <w:rPr>
          <w:rFonts w:asciiTheme="minorEastAsia" w:hAnsiTheme="minorEastAsia" w:hint="eastAsia"/>
          <w:szCs w:val="21"/>
        </w:rPr>
        <w:t>技术</w:t>
      </w:r>
      <w:r>
        <w:rPr>
          <w:rFonts w:asciiTheme="minorEastAsia" w:hAnsiTheme="minorEastAsia" w:hint="eastAsia"/>
          <w:szCs w:val="21"/>
        </w:rPr>
        <w:t>虽然功能强大，但是</w:t>
      </w:r>
      <w:r w:rsidRPr="00D94304">
        <w:rPr>
          <w:rFonts w:asciiTheme="minorEastAsia" w:hAnsiTheme="minorEastAsia" w:hint="eastAsia"/>
          <w:szCs w:val="21"/>
        </w:rPr>
        <w:t>缺乏创造性思维和情感回应</w:t>
      </w:r>
      <w:r>
        <w:rPr>
          <w:rFonts w:asciiTheme="minorEastAsia" w:hAnsiTheme="minorEastAsia" w:hint="eastAsia"/>
          <w:szCs w:val="21"/>
        </w:rPr>
        <w:t>，</w:t>
      </w:r>
      <w:r w:rsidR="009E2DC5">
        <w:rPr>
          <w:rFonts w:asciiTheme="minorEastAsia" w:hAnsiTheme="minorEastAsia" w:hint="eastAsia"/>
          <w:szCs w:val="21"/>
        </w:rPr>
        <w:t>远远无法做到模仿人类大脑的思想和思维。目前的一些平台</w:t>
      </w:r>
      <w:r w:rsidR="009E2DC5" w:rsidRPr="009E2DC5">
        <w:rPr>
          <w:rFonts w:asciiTheme="minorEastAsia" w:hAnsiTheme="minorEastAsia"/>
          <w:szCs w:val="21"/>
        </w:rPr>
        <w:t>仅简单用程序或系统把教学流程、教学课件等数据化，尚不具备机器自主智能对环境的自主学习能力，</w:t>
      </w:r>
      <w:r w:rsidR="009E2DC5">
        <w:rPr>
          <w:rFonts w:asciiTheme="minorEastAsia" w:hAnsiTheme="minorEastAsia" w:hint="eastAsia"/>
          <w:szCs w:val="21"/>
        </w:rPr>
        <w:t>并且</w:t>
      </w:r>
      <w:r w:rsidR="009E2DC5" w:rsidRPr="009E2DC5">
        <w:rPr>
          <w:rFonts w:asciiTheme="minorEastAsia" w:hAnsiTheme="minorEastAsia"/>
          <w:szCs w:val="21"/>
        </w:rPr>
        <w:t>部分思政智能平台跟风模仿现象严重</w:t>
      </w:r>
      <w:r w:rsidR="009E2DC5">
        <w:rPr>
          <w:rFonts w:asciiTheme="minorEastAsia" w:hAnsiTheme="minorEastAsia" w:hint="eastAsia"/>
          <w:szCs w:val="21"/>
        </w:rPr>
        <w:t>，</w:t>
      </w:r>
      <w:r>
        <w:rPr>
          <w:rFonts w:asciiTheme="minorEastAsia" w:hAnsiTheme="minorEastAsia" w:hint="eastAsia"/>
          <w:szCs w:val="21"/>
        </w:rPr>
        <w:t>难以替代思</w:t>
      </w:r>
      <w:r w:rsidRPr="009E2DC5">
        <w:rPr>
          <w:rFonts w:asciiTheme="minorEastAsia" w:hAnsiTheme="minorEastAsia" w:hint="eastAsia"/>
          <w:szCs w:val="21"/>
        </w:rPr>
        <w:t>政课教师的思想深度、情感交流和创新能力</w:t>
      </w:r>
      <w:r w:rsidRPr="00D94304">
        <w:rPr>
          <w:rFonts w:asciiTheme="minorEastAsia" w:hAnsiTheme="minorEastAsia" w:hint="eastAsia"/>
          <w:szCs w:val="21"/>
        </w:rPr>
        <w:t>。</w:t>
      </w:r>
      <w:r w:rsidR="009E2DC5" w:rsidRPr="009E2DC5">
        <w:rPr>
          <w:rFonts w:asciiTheme="minorEastAsia" w:hAnsiTheme="minorEastAsia"/>
          <w:szCs w:val="21"/>
        </w:rPr>
        <w:t>另一方面，在智能思政教育的实际应用过程中，相关人才的匮乏问题也尤为突出。智能化思政教育对思政工作者的综合素质提出了更高的要求，不仅需要其掌握思政教育的育人规律，还必须具备一定的数据分析</w:t>
      </w:r>
      <w:r w:rsidR="00506484">
        <w:rPr>
          <w:rFonts w:asciiTheme="minorEastAsia" w:hAnsiTheme="minorEastAsia" w:hint="eastAsia"/>
          <w:szCs w:val="21"/>
        </w:rPr>
        <w:t>和</w:t>
      </w:r>
      <w:r w:rsidR="009E2DC5" w:rsidRPr="009E2DC5">
        <w:rPr>
          <w:rFonts w:asciiTheme="minorEastAsia" w:hAnsiTheme="minorEastAsia"/>
          <w:szCs w:val="21"/>
        </w:rPr>
        <w:t>判断能力，能够准确理解智能化思政教育的目的与具体要求。然而，现实情况是，高校的思政工作者多数</w:t>
      </w:r>
      <w:r w:rsidR="00ED0B1D">
        <w:rPr>
          <w:rFonts w:asciiTheme="minorEastAsia" w:hAnsiTheme="minorEastAsia" w:hint="eastAsia"/>
          <w:szCs w:val="21"/>
        </w:rPr>
        <w:t>未</w:t>
      </w:r>
      <w:r w:rsidR="00506484">
        <w:rPr>
          <w:rFonts w:asciiTheme="minorEastAsia" w:hAnsiTheme="minorEastAsia" w:hint="eastAsia"/>
          <w:szCs w:val="21"/>
        </w:rPr>
        <w:t>具备</w:t>
      </w:r>
      <w:r w:rsidR="009E2DC5" w:rsidRPr="009E2DC5">
        <w:rPr>
          <w:rFonts w:asciiTheme="minorEastAsia" w:hAnsiTheme="minorEastAsia"/>
          <w:szCs w:val="21"/>
        </w:rPr>
        <w:t>专业</w:t>
      </w:r>
      <w:r w:rsidR="00506484">
        <w:rPr>
          <w:rFonts w:asciiTheme="minorEastAsia" w:hAnsiTheme="minorEastAsia" w:hint="eastAsia"/>
          <w:szCs w:val="21"/>
        </w:rPr>
        <w:t>技术</w:t>
      </w:r>
      <w:r w:rsidR="009E2DC5" w:rsidRPr="009E2DC5">
        <w:rPr>
          <w:rFonts w:asciiTheme="minorEastAsia" w:hAnsiTheme="minorEastAsia"/>
          <w:szCs w:val="21"/>
        </w:rPr>
        <w:t>背景，缺乏所需的技术知识和能力，导致在面对智能化思政教育实践的要求时，无论是在思想认识上</w:t>
      </w:r>
      <w:r w:rsidR="00506484">
        <w:rPr>
          <w:rFonts w:asciiTheme="minorEastAsia" w:hAnsiTheme="minorEastAsia" w:hint="eastAsia"/>
          <w:szCs w:val="21"/>
        </w:rPr>
        <w:t>，</w:t>
      </w:r>
      <w:r w:rsidR="009E2DC5" w:rsidRPr="009E2DC5">
        <w:rPr>
          <w:rFonts w:asciiTheme="minorEastAsia" w:hAnsiTheme="minorEastAsia"/>
          <w:szCs w:val="21"/>
        </w:rPr>
        <w:t>还是在具体工作操作上，都存在明显的差距和不足。这一问题不仅影响了智能化思政教育的有效实施，也在一定程度上制约了其在实际教育中的深度应用和推广。</w:t>
      </w:r>
      <w:r w:rsidR="009E2DC5">
        <w:rPr>
          <w:rFonts w:asciiTheme="minorEastAsia" w:hAnsiTheme="minorEastAsia" w:hint="eastAsia"/>
          <w:szCs w:val="21"/>
        </w:rPr>
        <w:t>再者</w:t>
      </w:r>
      <w:r w:rsidR="00506484" w:rsidRPr="00506484">
        <w:rPr>
          <w:rFonts w:asciiTheme="minorEastAsia" w:hAnsiTheme="minorEastAsia"/>
          <w:szCs w:val="21"/>
        </w:rPr>
        <w:t>，当前</w:t>
      </w:r>
      <w:r w:rsidR="00506484">
        <w:rPr>
          <w:rFonts w:asciiTheme="minorEastAsia" w:hAnsiTheme="minorEastAsia" w:hint="eastAsia"/>
          <w:szCs w:val="21"/>
        </w:rPr>
        <w:t>针对</w:t>
      </w:r>
      <w:r w:rsidR="00506484" w:rsidRPr="00506484">
        <w:rPr>
          <w:rFonts w:asciiTheme="minorEastAsia" w:hAnsiTheme="minorEastAsia"/>
          <w:szCs w:val="21"/>
        </w:rPr>
        <w:t>人工智能应用</w:t>
      </w:r>
      <w:r w:rsidR="00BC7458">
        <w:rPr>
          <w:rFonts w:asciiTheme="minorEastAsia" w:hAnsiTheme="minorEastAsia" w:hint="eastAsia"/>
          <w:szCs w:val="21"/>
        </w:rPr>
        <w:t>制定</w:t>
      </w:r>
      <w:r w:rsidR="00506484" w:rsidRPr="00506484">
        <w:rPr>
          <w:rFonts w:asciiTheme="minorEastAsia" w:hAnsiTheme="minorEastAsia"/>
          <w:szCs w:val="21"/>
        </w:rPr>
        <w:t>的法律法规</w:t>
      </w:r>
      <w:r w:rsidR="00506484">
        <w:rPr>
          <w:rFonts w:asciiTheme="minorEastAsia" w:hAnsiTheme="minorEastAsia" w:hint="eastAsia"/>
          <w:szCs w:val="21"/>
        </w:rPr>
        <w:t>不尽完善</w:t>
      </w:r>
      <w:r w:rsidR="00506484" w:rsidRPr="00506484">
        <w:rPr>
          <w:rFonts w:asciiTheme="minorEastAsia" w:hAnsiTheme="minorEastAsia"/>
          <w:szCs w:val="21"/>
        </w:rPr>
        <w:t>。在技术实用主义的主导下，智能产品和工具的理性</w:t>
      </w:r>
      <w:r w:rsidR="00506484" w:rsidRPr="00506484">
        <w:rPr>
          <w:rFonts w:asciiTheme="minorEastAsia" w:hAnsiTheme="minorEastAsia"/>
          <w:szCs w:val="21"/>
        </w:rPr>
        <w:lastRenderedPageBreak/>
        <w:t>不断扩展，导致对价值理性的越界，</w:t>
      </w:r>
      <w:r w:rsidR="00506484">
        <w:rPr>
          <w:rFonts w:asciiTheme="minorEastAsia" w:hAnsiTheme="minorEastAsia" w:hint="eastAsia"/>
          <w:szCs w:val="21"/>
        </w:rPr>
        <w:t>进而</w:t>
      </w:r>
      <w:r w:rsidR="00506484" w:rsidRPr="00506484">
        <w:rPr>
          <w:rFonts w:asciiTheme="minorEastAsia" w:hAnsiTheme="minorEastAsia"/>
          <w:szCs w:val="21"/>
        </w:rPr>
        <w:t>可能引发一系列问题，如信息茧房、技术依赖和数字霸权</w:t>
      </w:r>
      <w:r w:rsidR="00506484">
        <w:rPr>
          <w:rFonts w:asciiTheme="minorEastAsia" w:hAnsiTheme="minorEastAsia" w:hint="eastAsia"/>
          <w:szCs w:val="21"/>
        </w:rPr>
        <w:t>、隐私泄漏</w:t>
      </w:r>
      <w:r w:rsidR="00506484" w:rsidRPr="00506484">
        <w:rPr>
          <w:rFonts w:asciiTheme="minorEastAsia" w:hAnsiTheme="minorEastAsia"/>
          <w:szCs w:val="21"/>
        </w:rPr>
        <w:t>等现象，</w:t>
      </w:r>
      <w:r w:rsidR="00506484">
        <w:rPr>
          <w:rFonts w:asciiTheme="minorEastAsia" w:hAnsiTheme="minorEastAsia" w:hint="eastAsia"/>
          <w:szCs w:val="21"/>
        </w:rPr>
        <w:t>并造成</w:t>
      </w:r>
      <w:r w:rsidR="00506484" w:rsidRPr="00506484">
        <w:rPr>
          <w:rFonts w:asciiTheme="minorEastAsia" w:hAnsiTheme="minorEastAsia"/>
          <w:szCs w:val="21"/>
        </w:rPr>
        <w:t>价值判断的缺失、学术诚信的危机以及人文关怀的迷失等伦理困境。特别是类ChatGPT等产品所面临的算法黑箱问题和责任界定模糊等技术缺陷，容易引发意识形态安全的风险。</w:t>
      </w:r>
    </w:p>
    <w:p w14:paraId="577DCFFF" w14:textId="77777777" w:rsidR="00506484" w:rsidRDefault="00506484" w:rsidP="0049217B">
      <w:pPr>
        <w:rPr>
          <w:rFonts w:asciiTheme="minorEastAsia" w:hAnsiTheme="minorEastAsia" w:hint="eastAsia"/>
          <w:szCs w:val="21"/>
        </w:rPr>
      </w:pPr>
    </w:p>
    <w:p w14:paraId="1A822342" w14:textId="0BC887EB" w:rsidR="0049217B" w:rsidRPr="00F77842" w:rsidRDefault="001D5BBE" w:rsidP="00F77842">
      <w:pPr>
        <w:pStyle w:val="a9"/>
        <w:numPr>
          <w:ilvl w:val="0"/>
          <w:numId w:val="1"/>
        </w:numPr>
        <w:rPr>
          <w:rFonts w:asciiTheme="minorEastAsia" w:hAnsiTheme="minorEastAsia" w:hint="eastAsia"/>
          <w:b/>
          <w:bCs/>
          <w:szCs w:val="21"/>
        </w:rPr>
      </w:pPr>
      <w:r>
        <w:rPr>
          <w:rFonts w:asciiTheme="minorEastAsia" w:hAnsiTheme="minorEastAsia" w:hint="eastAsia"/>
          <w:b/>
          <w:bCs/>
          <w:szCs w:val="21"/>
        </w:rPr>
        <w:t>北京大学</w:t>
      </w:r>
      <w:r w:rsidR="00A47C4A" w:rsidRPr="00F77842">
        <w:rPr>
          <w:rFonts w:asciiTheme="minorEastAsia" w:hAnsiTheme="minorEastAsia" w:hint="eastAsia"/>
          <w:b/>
          <w:bCs/>
          <w:szCs w:val="21"/>
        </w:rPr>
        <w:t>深圳研究生院</w:t>
      </w:r>
      <w:r w:rsidR="001C2FDF" w:rsidRPr="00F77842">
        <w:rPr>
          <w:rFonts w:asciiTheme="minorEastAsia" w:hAnsiTheme="minorEastAsia" w:hint="eastAsia"/>
          <w:b/>
          <w:bCs/>
          <w:szCs w:val="21"/>
        </w:rPr>
        <w:t>“AI+思政教育”的案例学习</w:t>
      </w:r>
      <w:r w:rsidR="00B27131" w:rsidRPr="00B27131">
        <w:rPr>
          <w:rFonts w:asciiTheme="minorEastAsia" w:hAnsiTheme="minorEastAsia" w:hint="eastAsia"/>
          <w:b/>
          <w:bCs/>
          <w:szCs w:val="21"/>
          <w:highlight w:val="yellow"/>
        </w:rPr>
        <w:t>（案例研究）</w:t>
      </w:r>
    </w:p>
    <w:p w14:paraId="625F4131" w14:textId="01B019CD" w:rsidR="0065668F" w:rsidRDefault="0065668F" w:rsidP="00F77842">
      <w:pPr>
        <w:ind w:firstLineChars="200" w:firstLine="420"/>
        <w:rPr>
          <w:rFonts w:asciiTheme="minorEastAsia" w:hAnsiTheme="minorEastAsia" w:hint="eastAsia"/>
          <w:szCs w:val="21"/>
        </w:rPr>
      </w:pPr>
      <w:r w:rsidRPr="0065668F">
        <w:rPr>
          <w:rFonts w:asciiTheme="minorEastAsia" w:hAnsiTheme="minorEastAsia"/>
          <w:szCs w:val="21"/>
        </w:rPr>
        <w:t>北京大学深圳研究生院在党建引领下，积极探索将人工智能（AI）技术应用于思想政治教育（思政教育）的新模式，并在多个方面取得了显著的成果。作为北京大学在深圳的直属院校，</w:t>
      </w:r>
      <w:r w:rsidR="001D5BBE">
        <w:rPr>
          <w:rFonts w:asciiTheme="minorEastAsia" w:hAnsiTheme="minorEastAsia"/>
          <w:szCs w:val="21"/>
        </w:rPr>
        <w:t>北京大学</w:t>
      </w:r>
      <w:r w:rsidR="009447DF">
        <w:rPr>
          <w:rFonts w:asciiTheme="minorEastAsia" w:hAnsiTheme="minorEastAsia"/>
          <w:szCs w:val="21"/>
        </w:rPr>
        <w:t>深圳研究生院</w:t>
      </w:r>
      <w:r w:rsidRPr="0065668F">
        <w:rPr>
          <w:rFonts w:asciiTheme="minorEastAsia" w:hAnsiTheme="minorEastAsia"/>
          <w:szCs w:val="21"/>
        </w:rPr>
        <w:t>自成立以来就秉承着党的教育方针，致力于推动高等教育的创新发展。特别是在党建工作方面，学校通过精细化管理、精准化服务等方式，有效地引导学生的思想政治教育，并逐步形成了独特的AI赋能思政教育体系。</w:t>
      </w:r>
    </w:p>
    <w:p w14:paraId="2EBE9D65" w14:textId="77777777" w:rsidR="00565CAF" w:rsidRDefault="00565CAF" w:rsidP="00F77842">
      <w:pPr>
        <w:ind w:firstLineChars="200" w:firstLine="420"/>
        <w:rPr>
          <w:rFonts w:asciiTheme="minorEastAsia" w:hAnsiTheme="minorEastAsia" w:hint="eastAsia"/>
          <w:szCs w:val="21"/>
        </w:rPr>
      </w:pPr>
    </w:p>
    <w:p w14:paraId="5FC56B4C" w14:textId="285FD9D9" w:rsidR="00D24D49" w:rsidRDefault="008B7F60" w:rsidP="00FC07D0">
      <w:pPr>
        <w:rPr>
          <w:rFonts w:asciiTheme="minorEastAsia" w:hAnsiTheme="minorEastAsia" w:hint="eastAsia"/>
          <w:szCs w:val="21"/>
        </w:rPr>
      </w:pPr>
      <w:r w:rsidRPr="008B7F60">
        <w:rPr>
          <w:rFonts w:asciiTheme="minorEastAsia" w:hAnsiTheme="minorEastAsia"/>
          <w:szCs w:val="21"/>
        </w:rPr>
        <w:t>在AI技术的赋能下，</w:t>
      </w:r>
      <w:r w:rsidR="001D5BBE">
        <w:rPr>
          <w:rFonts w:asciiTheme="minorEastAsia" w:hAnsiTheme="minorEastAsia"/>
          <w:szCs w:val="21"/>
        </w:rPr>
        <w:t>北京大学</w:t>
      </w:r>
      <w:r w:rsidR="009447DF">
        <w:rPr>
          <w:rFonts w:asciiTheme="minorEastAsia" w:hAnsiTheme="minorEastAsia"/>
          <w:szCs w:val="21"/>
        </w:rPr>
        <w:t>深圳研究生院</w:t>
      </w:r>
      <w:r w:rsidRPr="008B7F60">
        <w:rPr>
          <w:rFonts w:asciiTheme="minorEastAsia" w:hAnsiTheme="minorEastAsia"/>
          <w:szCs w:val="21"/>
        </w:rPr>
        <w:t>不仅推动了思政教育的现代化和个性化，也在更广泛的教育和科研领域中不断推进智能化改革。学校始终将党建工作作为核心抓手，构建了一个以党建为引领的创新型思政教育体系。具体实践中，</w:t>
      </w:r>
      <w:r w:rsidR="001D5BBE">
        <w:rPr>
          <w:rFonts w:asciiTheme="minorEastAsia" w:hAnsiTheme="minorEastAsia"/>
          <w:szCs w:val="21"/>
        </w:rPr>
        <w:t>北京大学</w:t>
      </w:r>
      <w:r w:rsidR="009447DF">
        <w:rPr>
          <w:rFonts w:asciiTheme="minorEastAsia" w:hAnsiTheme="minorEastAsia"/>
          <w:szCs w:val="21"/>
        </w:rPr>
        <w:t>深圳研究生院</w:t>
      </w:r>
      <w:r w:rsidRPr="008B7F60">
        <w:rPr>
          <w:rFonts w:asciiTheme="minorEastAsia" w:hAnsiTheme="minorEastAsia"/>
          <w:szCs w:val="21"/>
        </w:rPr>
        <w:t>积极推动“AI+思政教育”与学科建设、科研活动</w:t>
      </w:r>
      <w:r w:rsidR="00C36678">
        <w:rPr>
          <w:rFonts w:asciiTheme="minorEastAsia" w:hAnsiTheme="minorEastAsia" w:hint="eastAsia"/>
          <w:szCs w:val="21"/>
        </w:rPr>
        <w:t>、</w:t>
      </w:r>
      <w:r w:rsidR="00C36678" w:rsidRPr="00C36678">
        <w:rPr>
          <w:rFonts w:asciiTheme="minorEastAsia" w:hAnsiTheme="minorEastAsia" w:hint="eastAsia"/>
          <w:szCs w:val="21"/>
          <w:highlight w:val="yellow"/>
        </w:rPr>
        <w:t>校园文化</w:t>
      </w:r>
      <w:r w:rsidRPr="008B7F60">
        <w:rPr>
          <w:rFonts w:asciiTheme="minorEastAsia" w:hAnsiTheme="minorEastAsia"/>
          <w:szCs w:val="21"/>
        </w:rPr>
        <w:t>相结合，形成了多元化的应用场景。</w:t>
      </w:r>
    </w:p>
    <w:p w14:paraId="5E3A4B49" w14:textId="77777777" w:rsidR="008B7F60" w:rsidRDefault="008B7F60" w:rsidP="00990C4C">
      <w:pPr>
        <w:ind w:left="420"/>
        <w:rPr>
          <w:rFonts w:asciiTheme="minorEastAsia" w:hAnsiTheme="minorEastAsia" w:hint="eastAsia"/>
          <w:szCs w:val="21"/>
        </w:rPr>
      </w:pPr>
    </w:p>
    <w:p w14:paraId="78515863" w14:textId="174CFBA2" w:rsidR="008B7F60" w:rsidRPr="000D7C16" w:rsidRDefault="00BC4B54" w:rsidP="00DB6313">
      <w:pPr>
        <w:pStyle w:val="a9"/>
        <w:numPr>
          <w:ilvl w:val="1"/>
          <w:numId w:val="1"/>
        </w:numPr>
        <w:rPr>
          <w:rFonts w:asciiTheme="minorEastAsia" w:hAnsiTheme="minorEastAsia" w:hint="eastAsia"/>
          <w:b/>
          <w:bCs/>
          <w:szCs w:val="21"/>
        </w:rPr>
      </w:pPr>
      <w:r>
        <w:rPr>
          <w:rFonts w:asciiTheme="minorEastAsia" w:hAnsiTheme="minorEastAsia" w:hint="eastAsia"/>
          <w:b/>
          <w:bCs/>
          <w:szCs w:val="21"/>
        </w:rPr>
        <w:t xml:space="preserve"> </w:t>
      </w:r>
      <w:r w:rsidR="002B5D26" w:rsidRPr="000D7C16">
        <w:rPr>
          <w:rFonts w:asciiTheme="minorEastAsia" w:hAnsiTheme="minorEastAsia" w:hint="eastAsia"/>
          <w:b/>
          <w:bCs/>
          <w:szCs w:val="21"/>
        </w:rPr>
        <w:t>AI4S论坛与学术氛围的塑造</w:t>
      </w:r>
    </w:p>
    <w:p w14:paraId="2C1ACF9F" w14:textId="2086C910" w:rsidR="008B7F60" w:rsidRDefault="001D5BBE" w:rsidP="00990C4C">
      <w:pPr>
        <w:ind w:left="420"/>
        <w:rPr>
          <w:rFonts w:asciiTheme="minorEastAsia" w:hAnsiTheme="minorEastAsia" w:hint="eastAsia"/>
          <w:szCs w:val="21"/>
        </w:rPr>
      </w:pPr>
      <w:r>
        <w:rPr>
          <w:rFonts w:asciiTheme="minorEastAsia" w:hAnsiTheme="minorEastAsia"/>
          <w:szCs w:val="21"/>
        </w:rPr>
        <w:t>北京大学</w:t>
      </w:r>
      <w:r w:rsidR="009447DF">
        <w:rPr>
          <w:rFonts w:asciiTheme="minorEastAsia" w:hAnsiTheme="minorEastAsia"/>
          <w:szCs w:val="21"/>
        </w:rPr>
        <w:t>深圳研究生院</w:t>
      </w:r>
      <w:r w:rsidR="008B7F60" w:rsidRPr="008B7F60">
        <w:rPr>
          <w:rFonts w:asciiTheme="minorEastAsia" w:hAnsiTheme="minorEastAsia"/>
          <w:szCs w:val="21"/>
        </w:rPr>
        <w:t>通过举办AI4S国际高峰论坛等学术活动，为师生提供了一个充分交流与思考的平台，推动了AI与各学科的深度融合。在这一平台上，AI技术不仅作为工具促进学术研究的进展，也作为思政教育的有效载体，潜移默化地影响着学生的思想和价值观。通过AI技术的引导，论坛中的讨论围绕科技伦理、人工智能的社会责任等话题展开，为学生提供了思政教育的新思路和新途径。</w:t>
      </w:r>
    </w:p>
    <w:p w14:paraId="5AD46824" w14:textId="77777777" w:rsidR="00BC4B54" w:rsidRDefault="00BC4B54" w:rsidP="00990C4C">
      <w:pPr>
        <w:ind w:left="420"/>
        <w:rPr>
          <w:rFonts w:asciiTheme="minorEastAsia" w:hAnsiTheme="minorEastAsia" w:hint="eastAsia"/>
          <w:szCs w:val="21"/>
        </w:rPr>
      </w:pPr>
    </w:p>
    <w:p w14:paraId="1575F6B0" w14:textId="36935577" w:rsidR="00BC4B54" w:rsidRPr="000D7C16" w:rsidRDefault="00BC4B54" w:rsidP="00BC4B54">
      <w:pPr>
        <w:pStyle w:val="a9"/>
        <w:numPr>
          <w:ilvl w:val="1"/>
          <w:numId w:val="1"/>
        </w:numPr>
        <w:rPr>
          <w:rFonts w:asciiTheme="minorEastAsia" w:hAnsiTheme="minorEastAsia" w:hint="eastAsia"/>
          <w:b/>
          <w:bCs/>
          <w:szCs w:val="21"/>
        </w:rPr>
      </w:pPr>
      <w:r w:rsidRPr="00BC4B54">
        <w:rPr>
          <w:rFonts w:asciiTheme="minorEastAsia" w:hAnsiTheme="minorEastAsia" w:hint="eastAsia"/>
          <w:b/>
          <w:bCs/>
          <w:szCs w:val="21"/>
        </w:rPr>
        <w:t>AI技术在专业中的应用</w:t>
      </w:r>
    </w:p>
    <w:p w14:paraId="642CC204" w14:textId="35AD1311" w:rsidR="00BC4B54" w:rsidRDefault="00FC07C9" w:rsidP="00990C4C">
      <w:pPr>
        <w:ind w:left="420"/>
        <w:rPr>
          <w:rFonts w:asciiTheme="minorEastAsia" w:hAnsiTheme="minorEastAsia" w:hint="eastAsia"/>
          <w:szCs w:val="21"/>
        </w:rPr>
      </w:pPr>
      <w:r w:rsidRPr="00FC07C9">
        <w:rPr>
          <w:rFonts w:asciiTheme="minorEastAsia" w:hAnsiTheme="minorEastAsia"/>
          <w:szCs w:val="21"/>
        </w:rPr>
        <w:t>在专业课程和学术研究中，AI技术的应用更是体现了其在思政教育中的深度融入。</w:t>
      </w:r>
      <w:r w:rsidR="001D5BBE">
        <w:rPr>
          <w:rFonts w:asciiTheme="minorEastAsia" w:hAnsiTheme="minorEastAsia"/>
          <w:szCs w:val="21"/>
        </w:rPr>
        <w:t>北京大学</w:t>
      </w:r>
      <w:r w:rsidR="009447DF">
        <w:rPr>
          <w:rFonts w:asciiTheme="minorEastAsia" w:hAnsiTheme="minorEastAsia"/>
          <w:szCs w:val="21"/>
        </w:rPr>
        <w:t>深圳研究生院</w:t>
      </w:r>
      <w:r w:rsidRPr="00FC07C9">
        <w:rPr>
          <w:rFonts w:asciiTheme="minorEastAsia" w:hAnsiTheme="minorEastAsia"/>
          <w:szCs w:val="21"/>
        </w:rPr>
        <w:t>通过</w:t>
      </w:r>
      <w:r w:rsidRPr="00617D71">
        <w:rPr>
          <w:rFonts w:asciiTheme="minorEastAsia" w:hAnsiTheme="minorEastAsia"/>
          <w:b/>
          <w:bCs/>
          <w:szCs w:val="21"/>
        </w:rPr>
        <w:t>ChatLaw</w:t>
      </w:r>
      <w:r w:rsidRPr="00FC07C9">
        <w:rPr>
          <w:rFonts w:asciiTheme="minorEastAsia" w:hAnsiTheme="minorEastAsia"/>
          <w:szCs w:val="21"/>
        </w:rPr>
        <w:t>和</w:t>
      </w:r>
      <w:r w:rsidRPr="00617D71">
        <w:rPr>
          <w:rFonts w:asciiTheme="minorEastAsia" w:hAnsiTheme="minorEastAsia"/>
          <w:b/>
          <w:bCs/>
          <w:szCs w:val="21"/>
        </w:rPr>
        <w:t>ChatExcel</w:t>
      </w:r>
      <w:r w:rsidRPr="00FC07C9">
        <w:rPr>
          <w:rFonts w:asciiTheme="minorEastAsia" w:hAnsiTheme="minorEastAsia"/>
          <w:szCs w:val="21"/>
        </w:rPr>
        <w:t>等项目，探索了AI在法律智能咨询和数据智能处理中的应用，这些技术的实施不仅推动了学科建设，也让学生在潜移默化中接触到了与伦理、法治、社会责任相关的思政教育内容。例如，ChatLaw通过AI技术为学生提供法律咨询服务，同时融入了马克思主义法学理论等思政教育元素，帮助学生提升法治素养，培养他们的社会责任感。ChatExcel则通过智能化数据处理，使学生能够更加高效地分析和理解社会现象，提升他们的批判性思维能力，这也为思政教育提供了新的实践场景。</w:t>
      </w:r>
    </w:p>
    <w:p w14:paraId="5D6C6203" w14:textId="77777777" w:rsidR="005B24A1" w:rsidRDefault="005B24A1" w:rsidP="00990C4C">
      <w:pPr>
        <w:ind w:left="420"/>
        <w:rPr>
          <w:rFonts w:asciiTheme="minorEastAsia" w:hAnsiTheme="minorEastAsia" w:hint="eastAsia"/>
          <w:szCs w:val="21"/>
        </w:rPr>
      </w:pPr>
    </w:p>
    <w:p w14:paraId="21BE295A" w14:textId="5E19F2D9" w:rsidR="005B24A1" w:rsidRPr="005B24A1" w:rsidRDefault="005B24A1" w:rsidP="005B24A1">
      <w:pPr>
        <w:pStyle w:val="a9"/>
        <w:numPr>
          <w:ilvl w:val="1"/>
          <w:numId w:val="1"/>
        </w:numPr>
        <w:rPr>
          <w:rFonts w:asciiTheme="minorEastAsia" w:hAnsiTheme="minorEastAsia" w:hint="eastAsia"/>
          <w:b/>
          <w:bCs/>
          <w:szCs w:val="21"/>
        </w:rPr>
      </w:pPr>
      <w:r w:rsidRPr="005B24A1">
        <w:rPr>
          <w:rFonts w:asciiTheme="minorEastAsia" w:hAnsiTheme="minorEastAsia"/>
          <w:b/>
          <w:bCs/>
          <w:szCs w:val="21"/>
        </w:rPr>
        <w:t>精准化学情分析与个性化思政教育</w:t>
      </w:r>
    </w:p>
    <w:p w14:paraId="1CF98640" w14:textId="4F47800F" w:rsidR="005B24A1" w:rsidRPr="005B24A1" w:rsidRDefault="001D5BBE" w:rsidP="005B24A1">
      <w:pPr>
        <w:ind w:left="420"/>
        <w:rPr>
          <w:rFonts w:asciiTheme="minorEastAsia" w:hAnsiTheme="minorEastAsia" w:hint="eastAsia"/>
          <w:szCs w:val="21"/>
        </w:rPr>
      </w:pPr>
      <w:r>
        <w:rPr>
          <w:rFonts w:asciiTheme="minorEastAsia" w:hAnsiTheme="minorEastAsia"/>
          <w:szCs w:val="21"/>
        </w:rPr>
        <w:t>北京大学</w:t>
      </w:r>
      <w:r w:rsidR="009447DF">
        <w:rPr>
          <w:rFonts w:asciiTheme="minorEastAsia" w:hAnsiTheme="minorEastAsia"/>
          <w:szCs w:val="21"/>
        </w:rPr>
        <w:t>深圳研究生院</w:t>
      </w:r>
      <w:r w:rsidR="005B24A1" w:rsidRPr="005B24A1">
        <w:rPr>
          <w:rFonts w:asciiTheme="minorEastAsia" w:hAnsiTheme="minorEastAsia"/>
          <w:szCs w:val="21"/>
        </w:rPr>
        <w:t>充分利用AI技术对学生进行学情分析，实施个性化教育。通过数据采集和分析，学校不仅建立了新生画像，还对奖学金获得者、重点学生进行个性化的画像分析和统计，实时掌握学生的学业进展和思想动态。AI技术帮助学校精确把握学生在思想政治学习中的困惑和需求，使思政教育能够有的放矢，进一步提升了教育的精准性和效果。</w:t>
      </w:r>
    </w:p>
    <w:p w14:paraId="2B9FFCF6" w14:textId="77777777" w:rsidR="005B24A1" w:rsidRDefault="005B24A1" w:rsidP="005B24A1">
      <w:pPr>
        <w:ind w:left="420"/>
        <w:rPr>
          <w:rFonts w:asciiTheme="minorEastAsia" w:hAnsiTheme="minorEastAsia" w:hint="eastAsia"/>
          <w:szCs w:val="21"/>
        </w:rPr>
      </w:pPr>
      <w:r w:rsidRPr="005B24A1">
        <w:rPr>
          <w:rFonts w:asciiTheme="minorEastAsia" w:hAnsiTheme="minorEastAsia"/>
          <w:szCs w:val="21"/>
        </w:rPr>
        <w:t>例如，通过AI平台的学情分析功能，学校能够识别出思想政治教育中出现问题的重点学生，并为他们定制个性化的辅导方案。通过这种精准化的思政教育模式，学校在培养学生的党性修养、道德素养等方面取得了积极的效果，逐步形成了一个智能化、数据驱动的思政教育体系。</w:t>
      </w:r>
    </w:p>
    <w:p w14:paraId="1D9C5570" w14:textId="6160F14C" w:rsidR="00B27131" w:rsidRDefault="00B27131" w:rsidP="005B24A1">
      <w:pPr>
        <w:ind w:left="420"/>
        <w:rPr>
          <w:ins w:id="0" w:author="墨 许" w:date="2025-02-12T18:18:00Z"/>
          <w:rFonts w:asciiTheme="minorEastAsia" w:hAnsiTheme="minorEastAsia"/>
          <w:szCs w:val="21"/>
        </w:rPr>
      </w:pPr>
    </w:p>
    <w:p w14:paraId="6F65370C" w14:textId="4B695AA2" w:rsidR="00B47F06" w:rsidRPr="005B24A1" w:rsidRDefault="00B47F06" w:rsidP="00B47F06">
      <w:pPr>
        <w:pStyle w:val="a9"/>
        <w:numPr>
          <w:ilvl w:val="1"/>
          <w:numId w:val="1"/>
        </w:numPr>
        <w:rPr>
          <w:ins w:id="1" w:author="墨 许" w:date="2025-02-12T18:18:00Z"/>
          <w:rFonts w:asciiTheme="minorEastAsia" w:hAnsiTheme="minorEastAsia" w:hint="eastAsia"/>
          <w:b/>
          <w:bCs/>
          <w:szCs w:val="21"/>
        </w:rPr>
      </w:pPr>
      <w:ins w:id="2" w:author="墨 许" w:date="2025-02-12T18:18:00Z">
        <w:r w:rsidRPr="00B47F06">
          <w:rPr>
            <w:rFonts w:asciiTheme="minorEastAsia" w:hAnsiTheme="minorEastAsia" w:hint="eastAsia"/>
            <w:b/>
            <w:bCs/>
            <w:szCs w:val="21"/>
          </w:rPr>
          <w:t>校园思政文化与信息化平台建设</w:t>
        </w:r>
      </w:ins>
    </w:p>
    <w:p w14:paraId="16285E7E" w14:textId="221F0144" w:rsidR="00B47F06" w:rsidRDefault="00B47F06" w:rsidP="005B24A1">
      <w:pPr>
        <w:ind w:left="420"/>
        <w:rPr>
          <w:rFonts w:asciiTheme="minorEastAsia" w:hAnsiTheme="minorEastAsia" w:hint="eastAsia"/>
          <w:szCs w:val="21"/>
        </w:rPr>
      </w:pPr>
      <w:ins w:id="3" w:author="墨 许" w:date="2025-02-12T18:18:00Z">
        <w:r w:rsidRPr="00B47F06">
          <w:rPr>
            <w:rFonts w:asciiTheme="minorEastAsia" w:hAnsiTheme="minorEastAsia" w:hint="eastAsia"/>
            <w:szCs w:val="21"/>
          </w:rPr>
          <w:t>北京大学深圳研究生院在团委和校园管理方面，目前尚未建立完善的信息化平台，但已在问卷调研、信息收集与提取等方面进行了探索，以基于学生需求优化功能分区与硬件设施。在软件层面，学校正尝试利用信息化手段提升校园文化活动的组织效率，包括入场方阵管理、职业发展分享等功能模块的优化。通过数据分析</w:t>
        </w:r>
      </w:ins>
      <w:ins w:id="4" w:author="墨 许" w:date="2025-02-12T18:19:00Z">
        <w:r>
          <w:rPr>
            <w:rFonts w:asciiTheme="minorEastAsia" w:hAnsiTheme="minorEastAsia" w:hint="eastAsia"/>
            <w:szCs w:val="21"/>
          </w:rPr>
          <w:t>，例如学生画像、群体分析</w:t>
        </w:r>
      </w:ins>
      <w:ins w:id="5" w:author="墨 许" w:date="2025-02-12T18:18:00Z">
        <w:r w:rsidRPr="00B47F06">
          <w:rPr>
            <w:rFonts w:asciiTheme="minorEastAsia" w:hAnsiTheme="minorEastAsia" w:hint="eastAsia"/>
            <w:szCs w:val="21"/>
          </w:rPr>
          <w:t>，学校能够更精准地把握学生的活动需求和空间使用情况，为校园思政文化氛围的营造提供支持。未来，信息化技术的进一步发展将助力思政教育在校园管理中的深入应用，实现更智能化、个性化的服务。</w:t>
        </w:r>
      </w:ins>
    </w:p>
    <w:p w14:paraId="6C3D9415" w14:textId="0AD6397F" w:rsidR="00B27131" w:rsidRDefault="00B27131" w:rsidP="005B24A1">
      <w:pPr>
        <w:ind w:left="420"/>
        <w:rPr>
          <w:rFonts w:asciiTheme="minorEastAsia" w:hAnsiTheme="minorEastAsia" w:hint="eastAsia"/>
          <w:szCs w:val="21"/>
        </w:rPr>
      </w:pPr>
      <w:r>
        <w:rPr>
          <w:rFonts w:asciiTheme="minorEastAsia" w:hAnsiTheme="minorEastAsia" w:hint="eastAsia"/>
          <w:szCs w:val="21"/>
          <w:highlight w:val="yellow"/>
        </w:rPr>
        <w:t>加</w:t>
      </w:r>
      <w:r w:rsidRPr="00B27131">
        <w:rPr>
          <w:rFonts w:asciiTheme="minorEastAsia" w:hAnsiTheme="minorEastAsia" w:hint="eastAsia"/>
          <w:szCs w:val="21"/>
          <w:highlight w:val="yellow"/>
        </w:rPr>
        <w:t>2.4 团委、校园</w:t>
      </w:r>
      <w:r>
        <w:rPr>
          <w:rFonts w:asciiTheme="minorEastAsia" w:hAnsiTheme="minorEastAsia" w:hint="eastAsia"/>
          <w:szCs w:val="21"/>
        </w:rPr>
        <w:t xml:space="preserve">  </w:t>
      </w:r>
      <w:r>
        <w:rPr>
          <w:rFonts w:asciiTheme="minorEastAsia" w:hAnsiTheme="minorEastAsia" w:hint="eastAsia"/>
          <w:szCs w:val="21"/>
          <w:highlight w:val="yellow"/>
        </w:rPr>
        <w:t>目前还没有很好的信息化平台，但是</w:t>
      </w:r>
      <w:r>
        <w:rPr>
          <w:rFonts w:asciiTheme="minorEastAsia" w:hAnsiTheme="minorEastAsia" w:hint="eastAsia"/>
          <w:szCs w:val="21"/>
        </w:rPr>
        <w:t xml:space="preserve"> </w:t>
      </w:r>
      <w:r>
        <w:rPr>
          <w:rFonts w:asciiTheme="minorEastAsia" w:hAnsiTheme="minorEastAsia" w:hint="eastAsia"/>
          <w:szCs w:val="21"/>
          <w:highlight w:val="yellow"/>
        </w:rPr>
        <w:t>问卷调研</w:t>
      </w:r>
      <w:r>
        <w:rPr>
          <w:rFonts w:asciiTheme="minorEastAsia" w:hAnsiTheme="minorEastAsia" w:hint="eastAsia"/>
          <w:szCs w:val="21"/>
        </w:rPr>
        <w:t>/</w:t>
      </w:r>
      <w:r>
        <w:rPr>
          <w:rFonts w:asciiTheme="minorEastAsia" w:hAnsiTheme="minorEastAsia" w:hint="eastAsia"/>
          <w:szCs w:val="21"/>
          <w:highlight w:val="yellow"/>
        </w:rPr>
        <w:t>信息化收集</w:t>
      </w:r>
      <w:r>
        <w:rPr>
          <w:rFonts w:asciiTheme="minorEastAsia" w:hAnsiTheme="minorEastAsia" w:hint="eastAsia"/>
          <w:szCs w:val="21"/>
        </w:rPr>
        <w:t>/</w:t>
      </w:r>
      <w:r>
        <w:rPr>
          <w:rFonts w:asciiTheme="minorEastAsia" w:hAnsiTheme="minorEastAsia" w:hint="eastAsia"/>
          <w:szCs w:val="21"/>
          <w:highlight w:val="yellow"/>
        </w:rPr>
        <w:t>信息提取</w:t>
      </w:r>
      <w:r>
        <w:rPr>
          <w:rFonts w:asciiTheme="minorEastAsia" w:hAnsiTheme="minorEastAsia" w:hint="eastAsia"/>
          <w:szCs w:val="21"/>
        </w:rPr>
        <w:t xml:space="preserve"> 根据同学们的意见</w:t>
      </w:r>
      <w:r>
        <w:rPr>
          <w:rFonts w:asciiTheme="minorEastAsia" w:hAnsiTheme="minorEastAsia" w:hint="eastAsia"/>
          <w:szCs w:val="21"/>
          <w:highlight w:val="yellow"/>
        </w:rPr>
        <w:t>功能分区</w:t>
      </w:r>
      <w:r>
        <w:rPr>
          <w:rFonts w:asciiTheme="minorEastAsia" w:hAnsiTheme="minorEastAsia" w:hint="eastAsia"/>
          <w:szCs w:val="21"/>
        </w:rPr>
        <w:t>（</w:t>
      </w:r>
      <w:r>
        <w:rPr>
          <w:rFonts w:asciiTheme="minorEastAsia" w:hAnsiTheme="minorEastAsia" w:hint="eastAsia"/>
          <w:szCs w:val="21"/>
          <w:highlight w:val="yellow"/>
        </w:rPr>
        <w:t>硬件上）</w:t>
      </w:r>
    </w:p>
    <w:p w14:paraId="5B0B9BD9" w14:textId="35855224" w:rsidR="00B27131" w:rsidRDefault="00B27131" w:rsidP="005B24A1">
      <w:pPr>
        <w:ind w:left="420"/>
        <w:rPr>
          <w:rFonts w:asciiTheme="minorEastAsia" w:hAnsiTheme="minorEastAsia" w:hint="eastAsia"/>
          <w:szCs w:val="21"/>
        </w:rPr>
      </w:pPr>
      <w:r>
        <w:rPr>
          <w:rFonts w:asciiTheme="minorEastAsia" w:hAnsiTheme="minorEastAsia" w:hint="eastAsia"/>
          <w:szCs w:val="21"/>
          <w:highlight w:val="yellow"/>
        </w:rPr>
        <w:t>软件上：校园文化活动，入场方阵，职业发展分享</w:t>
      </w:r>
    </w:p>
    <w:p w14:paraId="44FA2B0A" w14:textId="5478E92F" w:rsidR="00B27131" w:rsidRPr="005B24A1" w:rsidRDefault="00B27131" w:rsidP="005B24A1">
      <w:pPr>
        <w:ind w:left="420"/>
        <w:rPr>
          <w:rFonts w:asciiTheme="minorEastAsia" w:hAnsiTheme="minorEastAsia" w:hint="eastAsia"/>
          <w:szCs w:val="21"/>
        </w:rPr>
      </w:pPr>
      <w:r>
        <w:rPr>
          <w:rFonts w:asciiTheme="minorEastAsia" w:hAnsiTheme="minorEastAsia" w:hint="eastAsia"/>
          <w:szCs w:val="21"/>
          <w:highlight w:val="yellow"/>
        </w:rPr>
        <w:t>学生需求</w:t>
      </w:r>
      <w:r w:rsidR="00C36678">
        <w:rPr>
          <w:rFonts w:asciiTheme="minorEastAsia" w:hAnsiTheme="minorEastAsia" w:hint="eastAsia"/>
          <w:szCs w:val="21"/>
          <w:highlight w:val="yellow"/>
        </w:rPr>
        <w:t>（活动需求分析，空间需求分析）</w:t>
      </w:r>
      <w:r>
        <w:rPr>
          <w:rFonts w:asciiTheme="minorEastAsia" w:hAnsiTheme="minorEastAsia" w:hint="eastAsia"/>
          <w:szCs w:val="21"/>
        </w:rPr>
        <w:t xml:space="preserve"> </w:t>
      </w:r>
      <w:r>
        <w:rPr>
          <w:rFonts w:asciiTheme="minorEastAsia" w:hAnsiTheme="minorEastAsia" w:hint="eastAsia"/>
          <w:szCs w:val="21"/>
          <w:highlight w:val="yellow"/>
        </w:rPr>
        <w:t>校园思政文化氛围</w:t>
      </w:r>
      <w:r>
        <w:rPr>
          <w:rFonts w:asciiTheme="minorEastAsia" w:hAnsiTheme="minorEastAsia" w:hint="eastAsia"/>
          <w:szCs w:val="21"/>
        </w:rPr>
        <w:t xml:space="preserve"> </w:t>
      </w:r>
      <w:r w:rsidR="00C36678" w:rsidRPr="00C36678">
        <w:rPr>
          <w:rFonts w:asciiTheme="minorEastAsia" w:hAnsiTheme="minorEastAsia" w:hint="eastAsia"/>
          <w:szCs w:val="21"/>
          <w:highlight w:val="yellow"/>
        </w:rPr>
        <w:t>信息化辅助的支持</w:t>
      </w:r>
      <w:r>
        <w:rPr>
          <w:rFonts w:asciiTheme="minorEastAsia" w:hAnsiTheme="minorEastAsia" w:hint="eastAsia"/>
          <w:szCs w:val="21"/>
        </w:rPr>
        <w:t xml:space="preserve"> </w:t>
      </w:r>
      <w:r>
        <w:rPr>
          <w:rFonts w:asciiTheme="minorEastAsia" w:hAnsiTheme="minorEastAsia" w:hint="eastAsia"/>
          <w:szCs w:val="21"/>
          <w:highlight w:val="yellow"/>
        </w:rPr>
        <w:t>（4~5行字）</w:t>
      </w:r>
    </w:p>
    <w:p w14:paraId="68A85D20" w14:textId="77777777" w:rsidR="005B24A1" w:rsidRDefault="005B24A1" w:rsidP="00850213">
      <w:pPr>
        <w:rPr>
          <w:rFonts w:asciiTheme="minorEastAsia" w:hAnsiTheme="minorEastAsia" w:hint="eastAsia"/>
          <w:szCs w:val="21"/>
        </w:rPr>
      </w:pPr>
    </w:p>
    <w:p w14:paraId="136B2667" w14:textId="4816FDB6" w:rsidR="00C36678" w:rsidRDefault="00C36678" w:rsidP="00850213">
      <w:pPr>
        <w:rPr>
          <w:rFonts w:asciiTheme="minorEastAsia" w:hAnsiTheme="minorEastAsia" w:hint="eastAsia"/>
          <w:szCs w:val="21"/>
        </w:rPr>
      </w:pPr>
      <w:r w:rsidRPr="00C36678">
        <w:rPr>
          <w:rFonts w:asciiTheme="minorEastAsia" w:hAnsiTheme="minorEastAsia" w:hint="eastAsia"/>
          <w:szCs w:val="21"/>
          <w:highlight w:val="yellow"/>
        </w:rPr>
        <w:t>（没有小标题的话，需要合并</w:t>
      </w:r>
      <w:r>
        <w:rPr>
          <w:rFonts w:asciiTheme="minorEastAsia" w:hAnsiTheme="minorEastAsia" w:hint="eastAsia"/>
          <w:szCs w:val="21"/>
          <w:highlight w:val="yellow"/>
        </w:rPr>
        <w:t>，用分号分隔，精简</w:t>
      </w:r>
      <w:r w:rsidRPr="00C36678">
        <w:rPr>
          <w:rFonts w:asciiTheme="minorEastAsia" w:hAnsiTheme="minorEastAsia" w:hint="eastAsia"/>
          <w:szCs w:val="21"/>
          <w:highlight w:val="yellow"/>
        </w:rPr>
        <w:t>）</w:t>
      </w:r>
    </w:p>
    <w:p w14:paraId="46656B86" w14:textId="202BD418" w:rsidR="00450678" w:rsidRPr="005B24A1" w:rsidRDefault="00242EED" w:rsidP="00450678">
      <w:pPr>
        <w:ind w:firstLine="420"/>
        <w:rPr>
          <w:ins w:id="6" w:author="墨 许" w:date="2025-02-12T18:17:00Z"/>
          <w:rFonts w:asciiTheme="minorEastAsia" w:hAnsiTheme="minorEastAsia" w:hint="eastAsia"/>
          <w:szCs w:val="21"/>
        </w:rPr>
      </w:pPr>
      <w:r>
        <w:rPr>
          <w:rFonts w:asciiTheme="minorEastAsia" w:hAnsiTheme="minorEastAsia" w:hint="eastAsia"/>
          <w:szCs w:val="21"/>
        </w:rPr>
        <w:t>然而，尽管</w:t>
      </w:r>
      <w:r w:rsidR="001D5BBE">
        <w:rPr>
          <w:rFonts w:asciiTheme="minorEastAsia" w:hAnsiTheme="minorEastAsia"/>
          <w:szCs w:val="21"/>
        </w:rPr>
        <w:t>北京大学</w:t>
      </w:r>
      <w:r w:rsidR="009447DF">
        <w:rPr>
          <w:rFonts w:asciiTheme="minorEastAsia" w:hAnsiTheme="minorEastAsia"/>
          <w:szCs w:val="21"/>
        </w:rPr>
        <w:t>深圳研究生院</w:t>
      </w:r>
      <w:r w:rsidR="00850213" w:rsidRPr="00850213">
        <w:rPr>
          <w:rFonts w:asciiTheme="minorEastAsia" w:hAnsiTheme="minorEastAsia"/>
          <w:szCs w:val="21"/>
        </w:rPr>
        <w:t>在“AI+思政教育”的创新探索中取得了一定成效，但在实际应用过程中，也存在着一些挑战和不足之处。</w:t>
      </w:r>
      <w:del w:id="7" w:author="墨 许" w:date="2025-02-12T18:18:00Z">
        <w:r w:rsidR="001D5BBE" w:rsidDel="00450678">
          <w:rPr>
            <w:rFonts w:asciiTheme="minorEastAsia" w:hAnsiTheme="minorEastAsia"/>
            <w:szCs w:val="21"/>
          </w:rPr>
          <w:delText>北京大学</w:delText>
        </w:r>
        <w:r w:rsidR="009447DF" w:rsidDel="00450678">
          <w:rPr>
            <w:rFonts w:asciiTheme="minorEastAsia" w:hAnsiTheme="minorEastAsia"/>
            <w:szCs w:val="21"/>
          </w:rPr>
          <w:delText>深圳研究生院</w:delText>
        </w:r>
        <w:r w:rsidR="00850213" w:rsidRPr="00850213" w:rsidDel="00450678">
          <w:rPr>
            <w:rFonts w:asciiTheme="minorEastAsia" w:hAnsiTheme="minorEastAsia"/>
            <w:szCs w:val="21"/>
          </w:rPr>
          <w:delText>在AI与思政教育的结合上仍存在一定的脱节。虽然AI技术在数据处理和教学辅助方面发挥了作用，但在实际教学内容的创新上，AI与思政教育专业知识的结合尚不够紧密。</w:delText>
        </w:r>
      </w:del>
      <w:ins w:id="8" w:author="墨 许" w:date="2025-02-12T18:18:00Z">
        <w:r w:rsidR="00450678" w:rsidRPr="00450678">
          <w:rPr>
            <w:rFonts w:asciiTheme="minorEastAsia" w:hAnsiTheme="minorEastAsia" w:hint="eastAsia"/>
            <w:szCs w:val="21"/>
          </w:rPr>
          <w:t>AI技术在数据处理和教学辅助上有所应用，但与思政教育专业知识的深度融合仍显不足，尤其在教学内容创新和教育理念结合方面仍需加强。</w:t>
        </w:r>
      </w:ins>
      <w:r w:rsidR="00850213" w:rsidRPr="00850213">
        <w:rPr>
          <w:rFonts w:asciiTheme="minorEastAsia" w:hAnsiTheme="minorEastAsia"/>
          <w:szCs w:val="21"/>
        </w:rPr>
        <w:t>特别是在教育理念和思政教育内容的深度融合上，仍需进一步加强。</w:t>
      </w:r>
      <w:ins w:id="9" w:author="墨 许" w:date="2025-02-12T18:16:00Z">
        <w:r w:rsidR="00450678">
          <w:rPr>
            <w:rFonts w:asciiTheme="minorEastAsia" w:hAnsiTheme="minorEastAsia" w:hint="eastAsia"/>
            <w:szCs w:val="21"/>
          </w:rPr>
          <w:t>；</w:t>
        </w:r>
      </w:ins>
      <w:moveToRangeStart w:id="10" w:author="墨 许" w:date="2025-02-12T18:16:00Z" w:name="move190276633"/>
      <w:moveTo w:id="11" w:author="墨 许" w:date="2025-02-12T18:16:00Z">
        <w:r w:rsidR="00450678" w:rsidRPr="00850213">
          <w:rPr>
            <w:rFonts w:asciiTheme="minorEastAsia" w:hAnsiTheme="minorEastAsia"/>
            <w:szCs w:val="21"/>
          </w:rPr>
          <w:t>AI技术的应用更多集中在课堂管理和学情分析等环节，而在课堂教学方法、课程内容的创新方面，AI技术的支持尚显不足。</w:t>
        </w:r>
        <w:r w:rsidR="00450678" w:rsidRPr="00FA2880">
          <w:rPr>
            <w:rFonts w:asciiTheme="minorEastAsia" w:hAnsiTheme="minorEastAsia"/>
            <w:szCs w:val="21"/>
          </w:rPr>
          <w:t>尤其是在互动性方面，现有的AI平台主要集中在学情分析和个性化推荐上，缺乏更深层次的互动和参与机制。学生与AI之间的互动大多是单向的，难以形成真正意义上的“双向交流”，这在一定程度上限制了AI在思政教育中的潜力发挥</w:t>
        </w:r>
        <w:del w:id="12" w:author="墨 许" w:date="2025-02-12T18:17:00Z">
          <w:r w:rsidR="00450678" w:rsidRPr="00FA2880" w:rsidDel="00450678">
            <w:rPr>
              <w:rFonts w:asciiTheme="minorEastAsia" w:hAnsiTheme="minorEastAsia"/>
              <w:szCs w:val="21"/>
            </w:rPr>
            <w:delText>。</w:delText>
          </w:r>
        </w:del>
      </w:moveTo>
      <w:ins w:id="13" w:author="墨 许" w:date="2025-02-12T18:17:00Z">
        <w:r w:rsidR="00450678">
          <w:rPr>
            <w:rFonts w:asciiTheme="minorEastAsia" w:hAnsiTheme="minorEastAsia" w:hint="eastAsia"/>
            <w:szCs w:val="21"/>
          </w:rPr>
          <w:t>；</w:t>
        </w:r>
        <w:r w:rsidR="00450678">
          <w:rPr>
            <w:rFonts w:asciiTheme="minorEastAsia" w:hAnsiTheme="minorEastAsia" w:hint="eastAsia"/>
            <w:szCs w:val="21"/>
          </w:rPr>
          <w:t>此外，</w:t>
        </w:r>
        <w:r w:rsidR="00450678" w:rsidRPr="008E6CB4">
          <w:rPr>
            <w:rFonts w:asciiTheme="minorEastAsia" w:hAnsiTheme="minorEastAsia"/>
            <w:szCs w:val="21"/>
          </w:rPr>
          <w:t>AI技术在思政教育中的应用必然涉及到伦理和隐私等问题。当前，</w:t>
        </w:r>
        <w:r w:rsidR="00450678">
          <w:rPr>
            <w:rFonts w:asciiTheme="minorEastAsia" w:hAnsiTheme="minorEastAsia"/>
            <w:szCs w:val="21"/>
          </w:rPr>
          <w:t>北京大学深圳研究生院</w:t>
        </w:r>
        <w:r w:rsidR="00450678" w:rsidRPr="008E6CB4">
          <w:rPr>
            <w:rFonts w:asciiTheme="minorEastAsia" w:hAnsiTheme="minorEastAsia"/>
            <w:szCs w:val="21"/>
          </w:rPr>
          <w:t>在数据使用、隐私保护等方面已经进行了初步的尝试和探索，但在一些细节上仍需进一步完善。例如，在进行学情分析和学生画像时，如何确保数据的合规性与隐私保护，如何避免算法偏见以及如何平衡技术创新与伦理风险，都是亟待解决的问题。尤其是在个性化教育中，过度依赖AI技术可能导致学生的自主学习能力被削弱，甚至可能形成“信息茧房”等负面效应。因此，如何在AI技术的应用中确保教育的公正性与人文关怀，依然是一个需要进一步探讨的课题。</w:t>
        </w:r>
      </w:ins>
    </w:p>
    <w:p w14:paraId="05F0C8B3" w14:textId="3BDAD3D0" w:rsidR="00450678" w:rsidRDefault="00450678" w:rsidP="00450678">
      <w:pPr>
        <w:rPr>
          <w:moveTo w:id="14" w:author="墨 许" w:date="2025-02-12T18:16:00Z"/>
          <w:rFonts w:asciiTheme="minorEastAsia" w:hAnsiTheme="minorEastAsia" w:hint="eastAsia"/>
          <w:szCs w:val="21"/>
        </w:rPr>
      </w:pPr>
    </w:p>
    <w:moveToRangeEnd w:id="10"/>
    <w:p w14:paraId="53801C9C" w14:textId="01503420" w:rsidR="00B74D84" w:rsidDel="00450678" w:rsidRDefault="00B74D84" w:rsidP="00850213">
      <w:pPr>
        <w:ind w:firstLine="420"/>
        <w:rPr>
          <w:del w:id="15" w:author="墨 许" w:date="2025-02-12T18:16:00Z"/>
          <w:rFonts w:asciiTheme="minorEastAsia" w:hAnsiTheme="minorEastAsia" w:hint="eastAsia"/>
          <w:szCs w:val="21"/>
        </w:rPr>
      </w:pPr>
    </w:p>
    <w:p w14:paraId="3BD7F740" w14:textId="7AE12AB8" w:rsidR="008E6CB4" w:rsidDel="00450678" w:rsidRDefault="00850213" w:rsidP="00450678">
      <w:pPr>
        <w:rPr>
          <w:moveFrom w:id="16" w:author="墨 许" w:date="2025-02-12T18:16:00Z"/>
          <w:rFonts w:asciiTheme="minorEastAsia" w:hAnsiTheme="minorEastAsia" w:hint="eastAsia"/>
          <w:szCs w:val="21"/>
        </w:rPr>
        <w:pPrChange w:id="17" w:author="墨 许" w:date="2025-02-12T18:16:00Z">
          <w:pPr>
            <w:ind w:firstLine="420"/>
          </w:pPr>
        </w:pPrChange>
      </w:pPr>
      <w:moveFromRangeStart w:id="18" w:author="墨 许" w:date="2025-02-12T18:16:00Z" w:name="move190276633"/>
      <w:moveFrom w:id="19" w:author="墨 许" w:date="2025-02-12T18:16:00Z">
        <w:r w:rsidRPr="00850213" w:rsidDel="00450678">
          <w:rPr>
            <w:rFonts w:asciiTheme="minorEastAsia" w:hAnsiTheme="minorEastAsia"/>
            <w:szCs w:val="21"/>
          </w:rPr>
          <w:t>AI技术的应用更多集中在课堂管理和学情分析等环节，而在课堂教学方法、课程内容的创新方面，AI技术的支持尚显不足。</w:t>
        </w:r>
        <w:r w:rsidR="00FA2880" w:rsidRPr="00FA2880" w:rsidDel="00450678">
          <w:rPr>
            <w:rFonts w:asciiTheme="minorEastAsia" w:hAnsiTheme="minorEastAsia"/>
            <w:szCs w:val="21"/>
          </w:rPr>
          <w:t>尤其是在互动性方面，现有的AI平台主要集中在学情分析和个性化推荐上，缺乏更深层次的互动和参与机制。学生与AI之间的互动大多是单向的，难以形成真正意义上的“双向交流”，这在一定程度上限制了AI在思政教育中的潜力发挥。</w:t>
        </w:r>
      </w:moveFrom>
    </w:p>
    <w:moveFromRangeEnd w:id="18"/>
    <w:p w14:paraId="7E287D2E" w14:textId="2D8D860A" w:rsidR="008E6CB4" w:rsidRPr="005B24A1" w:rsidDel="00450678" w:rsidRDefault="001E0587" w:rsidP="00850213">
      <w:pPr>
        <w:ind w:firstLine="420"/>
        <w:rPr>
          <w:del w:id="20" w:author="墨 许" w:date="2025-02-12T18:17:00Z"/>
          <w:rFonts w:asciiTheme="minorEastAsia" w:hAnsiTheme="minorEastAsia" w:hint="eastAsia"/>
          <w:szCs w:val="21"/>
        </w:rPr>
      </w:pPr>
      <w:del w:id="21" w:author="墨 许" w:date="2025-02-12T18:17:00Z">
        <w:r w:rsidDel="00450678">
          <w:rPr>
            <w:rFonts w:asciiTheme="minorEastAsia" w:hAnsiTheme="minorEastAsia" w:hint="eastAsia"/>
            <w:szCs w:val="21"/>
          </w:rPr>
          <w:delText>此外，</w:delText>
        </w:r>
        <w:r w:rsidR="008E6CB4" w:rsidRPr="008E6CB4" w:rsidDel="00450678">
          <w:rPr>
            <w:rFonts w:asciiTheme="minorEastAsia" w:hAnsiTheme="minorEastAsia"/>
            <w:szCs w:val="21"/>
          </w:rPr>
          <w:delText>AI技术在思政教育中的应用必然涉及到伦理和隐私等问题。当前，</w:delText>
        </w:r>
        <w:r w:rsidR="001D5BBE" w:rsidDel="00450678">
          <w:rPr>
            <w:rFonts w:asciiTheme="minorEastAsia" w:hAnsiTheme="minorEastAsia"/>
            <w:szCs w:val="21"/>
          </w:rPr>
          <w:delText>北京大学</w:delText>
        </w:r>
        <w:r w:rsidR="009447DF" w:rsidDel="00450678">
          <w:rPr>
            <w:rFonts w:asciiTheme="minorEastAsia" w:hAnsiTheme="minorEastAsia"/>
            <w:szCs w:val="21"/>
          </w:rPr>
          <w:delText>深圳研究生院</w:delText>
        </w:r>
        <w:r w:rsidR="008E6CB4" w:rsidRPr="008E6CB4" w:rsidDel="00450678">
          <w:rPr>
            <w:rFonts w:asciiTheme="minorEastAsia" w:hAnsiTheme="minorEastAsia"/>
            <w:szCs w:val="21"/>
          </w:rPr>
          <w:delText>在数据使用、隐私保护等方面已经进行了初步的尝试和探索，但在一些细节上仍需进一步完善。例如，在进行学情分析和学生画像时，如何确保数据的合规性与隐私保护，如何避免算法偏见以及如何平衡技术创新与伦理风险，都是亟待解决的问题。尤其是在个性化教育中，过度依赖AI技术可能导致学生的自主学习能力被削弱，甚至可能形成“信息茧房”</w:delText>
        </w:r>
        <w:r w:rsidR="008E6CB4" w:rsidRPr="008E6CB4" w:rsidDel="00450678">
          <w:rPr>
            <w:rFonts w:asciiTheme="minorEastAsia" w:hAnsiTheme="minorEastAsia"/>
            <w:szCs w:val="21"/>
          </w:rPr>
          <w:lastRenderedPageBreak/>
          <w:delText>等负面效应。因此，如何在AI技术的应用中确保教育的公正性与人文关怀，依然是一个需要进一步探讨的课题。</w:delText>
        </w:r>
      </w:del>
    </w:p>
    <w:p w14:paraId="5C9A2197" w14:textId="77777777" w:rsidR="00D24D49" w:rsidRPr="00F77842" w:rsidRDefault="00D24D49" w:rsidP="00F77842">
      <w:pPr>
        <w:ind w:firstLineChars="200" w:firstLine="420"/>
        <w:rPr>
          <w:rFonts w:asciiTheme="minorEastAsia" w:hAnsiTheme="minorEastAsia" w:hint="eastAsia"/>
          <w:szCs w:val="21"/>
        </w:rPr>
      </w:pPr>
    </w:p>
    <w:p w14:paraId="45262448" w14:textId="49A856CA" w:rsidR="008A676D" w:rsidRPr="00C36678" w:rsidRDefault="008A676D" w:rsidP="00C36678">
      <w:pPr>
        <w:pStyle w:val="a9"/>
        <w:numPr>
          <w:ilvl w:val="0"/>
          <w:numId w:val="1"/>
        </w:numPr>
        <w:rPr>
          <w:rFonts w:asciiTheme="minorEastAsia" w:hAnsiTheme="minorEastAsia" w:hint="eastAsia"/>
          <w:b/>
          <w:bCs/>
          <w:szCs w:val="21"/>
        </w:rPr>
      </w:pPr>
      <w:r w:rsidRPr="00C36678">
        <w:rPr>
          <w:rFonts w:asciiTheme="minorEastAsia" w:hAnsiTheme="minorEastAsia" w:hint="eastAsia"/>
          <w:b/>
          <w:bCs/>
          <w:szCs w:val="21"/>
        </w:rPr>
        <w:t>AI应用于党建和思政教育的</w:t>
      </w:r>
      <w:r w:rsidR="00FA4F8E" w:rsidRPr="00C36678">
        <w:rPr>
          <w:rFonts w:asciiTheme="minorEastAsia" w:hAnsiTheme="minorEastAsia" w:hint="eastAsia"/>
          <w:b/>
          <w:bCs/>
          <w:szCs w:val="21"/>
        </w:rPr>
        <w:t>发展优化建议</w:t>
      </w:r>
    </w:p>
    <w:p w14:paraId="449600C5" w14:textId="4DB9E7EB" w:rsidR="00C36678" w:rsidRDefault="00C36678" w:rsidP="00C36678">
      <w:pPr>
        <w:rPr>
          <w:rFonts w:asciiTheme="minorEastAsia" w:hAnsiTheme="minorEastAsia" w:hint="eastAsia"/>
          <w:b/>
          <w:bCs/>
          <w:szCs w:val="21"/>
        </w:rPr>
      </w:pPr>
      <w:r w:rsidRPr="00C36678">
        <w:rPr>
          <w:rFonts w:asciiTheme="minorEastAsia" w:hAnsiTheme="minorEastAsia" w:hint="eastAsia"/>
          <w:b/>
          <w:bCs/>
          <w:szCs w:val="21"/>
          <w:highlight w:val="yellow"/>
        </w:rPr>
        <w:t>（必须分点）</w:t>
      </w:r>
    </w:p>
    <w:p w14:paraId="3DC632F6" w14:textId="1D1CC007" w:rsidR="00C36678" w:rsidRDefault="00C36678" w:rsidP="00C36678">
      <w:pPr>
        <w:rPr>
          <w:rFonts w:asciiTheme="minorEastAsia" w:hAnsiTheme="minorEastAsia" w:hint="eastAsia"/>
          <w:b/>
          <w:bCs/>
          <w:szCs w:val="21"/>
        </w:rPr>
      </w:pPr>
      <w:r>
        <w:rPr>
          <w:rFonts w:asciiTheme="minorEastAsia" w:hAnsiTheme="minorEastAsia" w:hint="eastAsia"/>
          <w:b/>
          <w:bCs/>
          <w:szCs w:val="21"/>
          <w:highlight w:val="yellow"/>
        </w:rPr>
        <w:t>加强对XX的重视</w:t>
      </w:r>
    </w:p>
    <w:p w14:paraId="52DE6373" w14:textId="33807E76" w:rsidR="00C36678" w:rsidRDefault="00C36678" w:rsidP="00C36678">
      <w:pPr>
        <w:rPr>
          <w:rFonts w:asciiTheme="minorEastAsia" w:hAnsiTheme="minorEastAsia" w:hint="eastAsia"/>
          <w:b/>
          <w:bCs/>
          <w:szCs w:val="21"/>
        </w:rPr>
      </w:pPr>
      <w:r>
        <w:rPr>
          <w:rFonts w:asciiTheme="minorEastAsia" w:hAnsiTheme="minorEastAsia" w:hint="eastAsia"/>
          <w:b/>
          <w:bCs/>
          <w:szCs w:val="21"/>
          <w:highlight w:val="yellow"/>
        </w:rPr>
        <w:t>提升对XX的素养</w:t>
      </w:r>
    </w:p>
    <w:p w14:paraId="48D76FC6" w14:textId="6C5633C2" w:rsidR="00C36678" w:rsidRDefault="00C36678" w:rsidP="00C36678">
      <w:pPr>
        <w:rPr>
          <w:rFonts w:asciiTheme="minorEastAsia" w:hAnsiTheme="minorEastAsia" w:hint="eastAsia"/>
          <w:b/>
          <w:bCs/>
          <w:szCs w:val="21"/>
        </w:rPr>
      </w:pPr>
      <w:r>
        <w:rPr>
          <w:rFonts w:asciiTheme="minorEastAsia" w:hAnsiTheme="minorEastAsia" w:hint="eastAsia"/>
          <w:b/>
          <w:bCs/>
          <w:szCs w:val="21"/>
          <w:highlight w:val="yellow"/>
        </w:rPr>
        <w:t>构建XX的体系</w:t>
      </w:r>
    </w:p>
    <w:p w14:paraId="7825BD51" w14:textId="636C709E" w:rsidR="00C36678" w:rsidRPr="00C36678" w:rsidRDefault="00C36678" w:rsidP="00C36678">
      <w:pPr>
        <w:rPr>
          <w:rFonts w:asciiTheme="minorEastAsia" w:hAnsiTheme="minorEastAsia" w:hint="eastAsia"/>
          <w:b/>
          <w:bCs/>
          <w:szCs w:val="21"/>
        </w:rPr>
      </w:pPr>
    </w:p>
    <w:p w14:paraId="195D264F" w14:textId="5CC59AFC" w:rsidR="00632B56" w:rsidRDefault="00632B56" w:rsidP="00632B56">
      <w:pPr>
        <w:ind w:firstLine="420"/>
        <w:rPr>
          <w:rFonts w:asciiTheme="minorEastAsia" w:hAnsiTheme="minorEastAsia" w:hint="eastAsia"/>
          <w:szCs w:val="21"/>
        </w:rPr>
      </w:pPr>
      <w:r w:rsidRPr="00632B56">
        <w:rPr>
          <w:rFonts w:asciiTheme="minorEastAsia" w:hAnsiTheme="minorEastAsia"/>
          <w:szCs w:val="21"/>
        </w:rPr>
        <w:t>随着AI</w:t>
      </w:r>
      <w:r>
        <w:rPr>
          <w:rFonts w:asciiTheme="minorEastAsia" w:hAnsiTheme="minorEastAsia" w:hint="eastAsia"/>
          <w:szCs w:val="21"/>
        </w:rPr>
        <w:t>和大数据</w:t>
      </w:r>
      <w:r w:rsidRPr="00632B56">
        <w:rPr>
          <w:rFonts w:asciiTheme="minorEastAsia" w:hAnsiTheme="minorEastAsia"/>
          <w:szCs w:val="21"/>
        </w:rPr>
        <w:t>时代的到来，人类与</w:t>
      </w:r>
      <w:r>
        <w:rPr>
          <w:rFonts w:asciiTheme="minorEastAsia" w:hAnsiTheme="minorEastAsia" w:hint="eastAsia"/>
          <w:szCs w:val="21"/>
        </w:rPr>
        <w:t>人工智能技术</w:t>
      </w:r>
      <w:r w:rsidRPr="00632B56">
        <w:rPr>
          <w:rFonts w:asciiTheme="minorEastAsia" w:hAnsiTheme="minorEastAsia"/>
          <w:szCs w:val="21"/>
        </w:rPr>
        <w:t>之间的相互依赖日益加深，这一过程离不开数据资源、软硬件设施等</w:t>
      </w:r>
      <w:r w:rsidR="00B916E3">
        <w:rPr>
          <w:rFonts w:asciiTheme="minorEastAsia" w:hAnsiTheme="minorEastAsia" w:hint="eastAsia"/>
          <w:szCs w:val="21"/>
        </w:rPr>
        <w:t>底层</w:t>
      </w:r>
      <w:r w:rsidRPr="00632B56">
        <w:rPr>
          <w:rFonts w:asciiTheme="minorEastAsia" w:hAnsiTheme="minorEastAsia"/>
          <w:szCs w:val="21"/>
        </w:rPr>
        <w:t>技术和</w:t>
      </w:r>
      <w:r w:rsidR="00B916E3">
        <w:rPr>
          <w:rFonts w:asciiTheme="minorEastAsia" w:hAnsiTheme="minorEastAsia" w:hint="eastAsia"/>
          <w:szCs w:val="21"/>
        </w:rPr>
        <w:t>上层</w:t>
      </w:r>
      <w:r w:rsidRPr="00632B56">
        <w:rPr>
          <w:rFonts w:asciiTheme="minorEastAsia" w:hAnsiTheme="minorEastAsia"/>
          <w:szCs w:val="21"/>
        </w:rPr>
        <w:t>应用的支持</w:t>
      </w:r>
      <w:r w:rsidR="00B916E3">
        <w:rPr>
          <w:rFonts w:asciiTheme="minorEastAsia" w:hAnsiTheme="minorEastAsia" w:hint="eastAsia"/>
          <w:szCs w:val="21"/>
        </w:rPr>
        <w:t>，</w:t>
      </w:r>
      <w:r w:rsidRPr="00632B56">
        <w:rPr>
          <w:rFonts w:asciiTheme="minorEastAsia" w:hAnsiTheme="minorEastAsia"/>
          <w:szCs w:val="21"/>
        </w:rPr>
        <w:t>“AI+思政教育”的有效实践，</w:t>
      </w:r>
      <w:r w:rsidR="00B916E3">
        <w:rPr>
          <w:rFonts w:asciiTheme="minorEastAsia" w:hAnsiTheme="minorEastAsia" w:hint="eastAsia"/>
          <w:szCs w:val="21"/>
        </w:rPr>
        <w:t>还</w:t>
      </w:r>
      <w:r w:rsidRPr="00632B56">
        <w:rPr>
          <w:rFonts w:asciiTheme="minorEastAsia" w:hAnsiTheme="minorEastAsia"/>
          <w:szCs w:val="21"/>
        </w:rPr>
        <w:t>需要具备</w:t>
      </w:r>
      <w:r w:rsidR="00B916E3">
        <w:rPr>
          <w:rFonts w:asciiTheme="minorEastAsia" w:hAnsiTheme="minorEastAsia" w:hint="eastAsia"/>
          <w:szCs w:val="21"/>
        </w:rPr>
        <w:t>相关</w:t>
      </w:r>
      <w:r w:rsidRPr="00632B56">
        <w:rPr>
          <w:rFonts w:asciiTheme="minorEastAsia" w:hAnsiTheme="minorEastAsia"/>
          <w:szCs w:val="21"/>
        </w:rPr>
        <w:t>专业人才，以及</w:t>
      </w:r>
      <w:r w:rsidR="00B916E3">
        <w:rPr>
          <w:rFonts w:asciiTheme="minorEastAsia" w:hAnsiTheme="minorEastAsia" w:hint="eastAsia"/>
          <w:szCs w:val="21"/>
        </w:rPr>
        <w:t>制度层面</w:t>
      </w:r>
      <w:r w:rsidRPr="00632B56">
        <w:rPr>
          <w:rFonts w:asciiTheme="minorEastAsia" w:hAnsiTheme="minorEastAsia"/>
          <w:szCs w:val="21"/>
        </w:rPr>
        <w:t>完善的法律和伦理规范的保障。</w:t>
      </w:r>
    </w:p>
    <w:p w14:paraId="3B06882B" w14:textId="5D53530F" w:rsidR="00D62ACF" w:rsidRDefault="00D62ACF" w:rsidP="00D62ACF">
      <w:pPr>
        <w:ind w:firstLine="420"/>
        <w:rPr>
          <w:rFonts w:asciiTheme="minorEastAsia" w:hAnsiTheme="minorEastAsia" w:hint="eastAsia"/>
          <w:szCs w:val="21"/>
        </w:rPr>
      </w:pPr>
      <w:r w:rsidRPr="00D62ACF">
        <w:rPr>
          <w:rFonts w:asciiTheme="minorEastAsia" w:hAnsiTheme="minorEastAsia"/>
          <w:szCs w:val="21"/>
        </w:rPr>
        <w:t>首先，不论是国家层面还是学校或是个人层面，都需要对AI赋能思政教育带来的影响有足够的重视。随着人工智能技术的快速发展，其在思政教育中的应用不仅涉及到教育模式的转型，还关系到价值观塑造和社会责任的担当。从全局出发，深刻认识到AI技术在思政教育中的潜力与挑战，才能更好地引导其正向发展，确保教育目标的实现。加强对AI技术在思政教育领域应用的重视，是实现教育创新、推动教育公平和培养具有社会责任感的未来公民的关键所在。</w:t>
      </w:r>
    </w:p>
    <w:p w14:paraId="4DC013C4" w14:textId="77777777" w:rsidR="00CE7283" w:rsidRDefault="00CE7283" w:rsidP="00CE7283">
      <w:pPr>
        <w:ind w:firstLine="420"/>
        <w:rPr>
          <w:rFonts w:asciiTheme="minorEastAsia" w:hAnsiTheme="minorEastAsia" w:hint="eastAsia"/>
          <w:szCs w:val="21"/>
        </w:rPr>
      </w:pPr>
      <w:r w:rsidRPr="00CE7283">
        <w:rPr>
          <w:rFonts w:asciiTheme="minorEastAsia" w:hAnsiTheme="minorEastAsia"/>
          <w:szCs w:val="21"/>
        </w:rPr>
        <w:t>其次，从国家层面出发，应加强对技术创新的支持力度，提供充足的资源保障，推动关键技术攻关，构建具有中国特色的智能技术体系。在当前西方技术霸权与高新技术封锁的背景下，我国亟需加速突破“卡脖子”技术，致力于打造符合中国文化语境与价值观的生成式人工智能系统。此外，应着力加强思想政治工作相关数据的安全管理与共享机制，确保其规范性与可靠性，以保障数据使用过程中的安全性和合规性。为此，国家应尽早出台符合我国国情的人工智能技术规范与伦理指南，重点关注科技伦理原则的明确性、科技伦理治理体制与机制的完善性、科技伦理审查与监管的强化性，以及科技伦理教育与宣传的普及性，从而为人工智能的健康发展奠定坚实的制度保障。</w:t>
      </w:r>
    </w:p>
    <w:p w14:paraId="17A3ED9A" w14:textId="6CEDBDDD" w:rsidR="00134D85" w:rsidRPr="00134D85" w:rsidRDefault="00134D85" w:rsidP="00134D85">
      <w:pPr>
        <w:ind w:firstLine="420"/>
        <w:rPr>
          <w:rFonts w:asciiTheme="minorEastAsia" w:hAnsiTheme="minorEastAsia" w:hint="eastAsia"/>
          <w:szCs w:val="21"/>
        </w:rPr>
      </w:pPr>
      <w:r w:rsidRPr="00134D85">
        <w:rPr>
          <w:rFonts w:asciiTheme="minorEastAsia" w:hAnsiTheme="minorEastAsia"/>
          <w:szCs w:val="21"/>
        </w:rPr>
        <w:t>再者，从学校层面出发，</w:t>
      </w:r>
      <w:r>
        <w:rPr>
          <w:rFonts w:asciiTheme="minorEastAsia" w:hAnsiTheme="minorEastAsia" w:hint="eastAsia"/>
          <w:szCs w:val="21"/>
        </w:rPr>
        <w:t>需要</w:t>
      </w:r>
      <w:r w:rsidRPr="00134D85">
        <w:rPr>
          <w:rFonts w:asciiTheme="minorEastAsia" w:hAnsiTheme="minorEastAsia"/>
          <w:szCs w:val="21"/>
        </w:rPr>
        <w:t>打造“数字化”</w:t>
      </w:r>
      <w:r>
        <w:rPr>
          <w:rFonts w:asciiTheme="minorEastAsia" w:hAnsiTheme="minorEastAsia" w:hint="eastAsia"/>
          <w:szCs w:val="21"/>
        </w:rPr>
        <w:t>的</w:t>
      </w:r>
      <w:r w:rsidRPr="00134D85">
        <w:rPr>
          <w:rFonts w:asciiTheme="minorEastAsia" w:hAnsiTheme="minorEastAsia"/>
          <w:szCs w:val="21"/>
        </w:rPr>
        <w:t>队伍，</w:t>
      </w:r>
      <w:r>
        <w:rPr>
          <w:rFonts w:asciiTheme="minorEastAsia" w:hAnsiTheme="minorEastAsia" w:hint="eastAsia"/>
          <w:szCs w:val="21"/>
        </w:rPr>
        <w:t>引导AI赋能的教育更贴近</w:t>
      </w:r>
      <w:r w:rsidRPr="00134D85">
        <w:rPr>
          <w:rFonts w:asciiTheme="minorEastAsia" w:hAnsiTheme="minorEastAsia"/>
          <w:szCs w:val="21"/>
        </w:rPr>
        <w:t>学生的特点</w:t>
      </w:r>
      <w:r>
        <w:rPr>
          <w:rFonts w:asciiTheme="minorEastAsia" w:hAnsiTheme="minorEastAsia" w:hint="eastAsia"/>
          <w:szCs w:val="21"/>
        </w:rPr>
        <w:t>并且符合教育</w:t>
      </w:r>
      <w:r w:rsidRPr="00134D85">
        <w:rPr>
          <w:rFonts w:asciiTheme="minorEastAsia" w:hAnsiTheme="minorEastAsia"/>
          <w:szCs w:val="21"/>
        </w:rPr>
        <w:t>发展规律。习近平总书记</w:t>
      </w:r>
      <w:r>
        <w:rPr>
          <w:rFonts w:asciiTheme="minorEastAsia" w:hAnsiTheme="minorEastAsia" w:hint="eastAsia"/>
          <w:szCs w:val="21"/>
        </w:rPr>
        <w:t>2019年</w:t>
      </w:r>
      <w:r w:rsidRPr="00134D85">
        <w:rPr>
          <w:rFonts w:asciiTheme="minorEastAsia" w:hAnsiTheme="minorEastAsia"/>
          <w:szCs w:val="21"/>
        </w:rPr>
        <w:t>主持召开学校思想政治理论课教师座谈会</w:t>
      </w:r>
      <w:r>
        <w:rPr>
          <w:rFonts w:asciiTheme="minorEastAsia" w:hAnsiTheme="minorEastAsia" w:hint="eastAsia"/>
          <w:szCs w:val="21"/>
        </w:rPr>
        <w:t>时</w:t>
      </w:r>
      <w:r w:rsidRPr="00134D85">
        <w:rPr>
          <w:rFonts w:asciiTheme="minorEastAsia" w:hAnsiTheme="minorEastAsia"/>
          <w:szCs w:val="21"/>
        </w:rPr>
        <w:t>强调：“思政课教师要有知识视野，除了具备马克思主义理论功底之外，还要广泛涉猎其他哲学社会科学以及自然科学的知识。”为此，学校应加强思政工作队伍的建设，帮助思政工作者了解人工智能的内在原理与变革规律，客观、公正地看待AI技术及其发展趋势</w:t>
      </w:r>
      <w:r>
        <w:rPr>
          <w:rFonts w:asciiTheme="minorEastAsia" w:hAnsiTheme="minorEastAsia" w:hint="eastAsia"/>
          <w:szCs w:val="21"/>
        </w:rPr>
        <w:t>，</w:t>
      </w:r>
      <w:r w:rsidRPr="00134D85">
        <w:rPr>
          <w:rFonts w:asciiTheme="minorEastAsia" w:hAnsiTheme="minorEastAsia"/>
          <w:szCs w:val="21"/>
        </w:rPr>
        <w:t>可组织思政工作者开展智能化实物情景和实践应用的培训，通过网络智能研修、线上课程等方式，推动思政教育培训模式的改革，促进优质教育资源的共享，进而建立智能化的队伍治理体系。同时，学校还应鼓励思政工作者将AI技术融入教育实践，探索智能化的教学方法和手段。例如，利用大数据和人工智能技术分析学生的学习特点与兴趣偏好，推动个性化教学的实施，提高教育效果的精准性和针对性。学校可以鼓励思政教师通过AI辅助教学平台或智能化学习系统，开展互动式教学，提升学生的参与感和学习积极性。通过智能化手段优化课堂教学，增强思想政治教育的吸引力和感染力，使其更符合当代学生的学习需求和认知特点。此外，学校应注重思政工作者在AI赋能下的终身学习能力，鼓励他们在不断更新的技术背景下，持续提升自己的教育素养和专业水平。通过设置培训、学术交流与技术支持等多元化渠道，帮助思政工作者掌握与时俱进的AI工具，提升其教育创新能力，以应对智能时代带来的挑战与机遇。</w:t>
      </w:r>
    </w:p>
    <w:p w14:paraId="7D03BCB2" w14:textId="31E88EB8" w:rsidR="009B63FA" w:rsidRPr="009B63FA" w:rsidRDefault="009B63FA" w:rsidP="009B63FA">
      <w:pPr>
        <w:ind w:firstLine="420"/>
        <w:rPr>
          <w:rFonts w:asciiTheme="minorEastAsia" w:hAnsiTheme="minorEastAsia" w:hint="eastAsia"/>
          <w:szCs w:val="21"/>
        </w:rPr>
      </w:pPr>
      <w:r w:rsidRPr="009B63FA">
        <w:rPr>
          <w:rFonts w:asciiTheme="minorEastAsia" w:hAnsiTheme="minorEastAsia"/>
          <w:szCs w:val="21"/>
        </w:rPr>
        <w:t>最后，从学生层面出发，尽管AI能够提供个性化、精准的教育内容，但其背后也潜藏着算法偏见和信息茧房等问题。因此，学生应培养批判性思维，能够客观审视AI所提供的</w:t>
      </w:r>
      <w:r w:rsidRPr="009B63FA">
        <w:rPr>
          <w:rFonts w:asciiTheme="minorEastAsia" w:hAnsiTheme="minorEastAsia"/>
          <w:szCs w:val="21"/>
        </w:rPr>
        <w:lastRenderedPageBreak/>
        <w:t>教育资源，通过多角度对比分析，理性评估其优缺点，避免盲目依赖。特别是在AI赋能思政教育的过程中，涉及到大量个人数据的采集与分析，学生应增强隐私保护意识，充分认识到AI技术可能带来的隐私泄露风险，并学会主动保护个人数据。作为AI应用于思政教育的直接受益者，学生应积极参与智能平台的反馈与优化，提出在使用过程中遇到的感受与需求。通过参与平台的不断改进，学生不仅能够提升自身的学习体验，还能为AI思政教育的创新贡献力量</w:t>
      </w:r>
      <w:r w:rsidR="0038391D">
        <w:rPr>
          <w:rFonts w:asciiTheme="minorEastAsia" w:hAnsiTheme="minorEastAsia" w:hint="eastAsia"/>
          <w:szCs w:val="21"/>
        </w:rPr>
        <w:t>，通过反馈机制</w:t>
      </w:r>
      <w:r w:rsidRPr="009B63FA">
        <w:rPr>
          <w:rFonts w:asciiTheme="minorEastAsia" w:hAnsiTheme="minorEastAsia"/>
          <w:szCs w:val="21"/>
        </w:rPr>
        <w:t>为智能平台的完善提供宝贵建议。AI技术的个性化学习功能能够根据学生的需求定制学习内容，帮助他们有针对性地提升思想政治素养。学生应主动利用AI赋能的个性化学习平台，发挥自主学习的优势，针对自己在思政教育中的薄弱环节进行补强与提升，从而进一步增强思想政治教育的内在动力，并促进个人党性修养的持续发展。</w:t>
      </w:r>
    </w:p>
    <w:p w14:paraId="1F5D9B53" w14:textId="77777777" w:rsidR="00FA4F8E" w:rsidRDefault="00FA4F8E" w:rsidP="000736FB">
      <w:pPr>
        <w:rPr>
          <w:rFonts w:asciiTheme="minorEastAsia" w:hAnsiTheme="minorEastAsia" w:hint="eastAsia"/>
          <w:b/>
          <w:bCs/>
          <w:szCs w:val="21"/>
        </w:rPr>
      </w:pPr>
    </w:p>
    <w:p w14:paraId="12640EE5" w14:textId="77777777" w:rsidR="00C36678" w:rsidRDefault="00C36678" w:rsidP="000736FB">
      <w:pPr>
        <w:rPr>
          <w:rFonts w:asciiTheme="minorEastAsia" w:hAnsiTheme="minorEastAsia" w:hint="eastAsia"/>
          <w:b/>
          <w:bCs/>
          <w:szCs w:val="21"/>
        </w:rPr>
      </w:pPr>
    </w:p>
    <w:p w14:paraId="38E2AAD5" w14:textId="7888D012" w:rsidR="00C36678" w:rsidRPr="000736FB" w:rsidRDefault="00C36678" w:rsidP="000736FB">
      <w:pPr>
        <w:rPr>
          <w:rFonts w:asciiTheme="minorEastAsia" w:hAnsiTheme="minorEastAsia" w:hint="eastAsia"/>
          <w:b/>
          <w:bCs/>
          <w:szCs w:val="21"/>
        </w:rPr>
      </w:pPr>
      <w:r>
        <w:rPr>
          <w:rFonts w:asciiTheme="minorEastAsia" w:hAnsiTheme="minorEastAsia" w:hint="eastAsia"/>
          <w:b/>
          <w:bCs/>
          <w:szCs w:val="21"/>
        </w:rPr>
        <w:t>（精简）</w:t>
      </w:r>
    </w:p>
    <w:p w14:paraId="17FF1A76" w14:textId="3BCF31E6" w:rsidR="000736FB" w:rsidRDefault="000736FB" w:rsidP="000736FB">
      <w:pPr>
        <w:ind w:firstLine="420"/>
        <w:rPr>
          <w:ins w:id="22" w:author="墨 许" w:date="2025-02-12T18:16:00Z"/>
        </w:rPr>
      </w:pPr>
      <w:del w:id="23" w:author="墨 许" w:date="2025-02-12T18:16:00Z">
        <w:r w:rsidRPr="000736FB" w:rsidDel="00803C17">
          <w:delText>在新时代中国特色社会主义思想的指引下，高校思想政治教育迎来了前所未有的发展契机。人工智能（AI）作为推动教育创新和变革的关键力量，正逐步改变着传统的教育模式与思政教育的方式。习近平总书记曾强调：“教育是民族振兴和社会进步的基石，是国家发展的战略资源。” 这一深刻的论述为我们指明了教育在国家发展中的重要地位，尤其是在培养德智体美劳全面发展的社会主义建设者和接班人方面，教育的作用尤为关键。在这样的时代背景下，AI技术的引入不仅为思想政治教育注入了新的活力，也为提升教育质量和公平性提供了前所未有的机遇。</w:delText>
        </w:r>
      </w:del>
    </w:p>
    <w:p w14:paraId="1DE80027" w14:textId="31750704" w:rsidR="00803C17" w:rsidRPr="000736FB" w:rsidRDefault="00803C17" w:rsidP="000736FB">
      <w:pPr>
        <w:ind w:firstLine="420"/>
        <w:rPr>
          <w:rFonts w:hint="eastAsia"/>
        </w:rPr>
      </w:pPr>
      <w:ins w:id="24" w:author="墨 许" w:date="2025-02-12T18:16:00Z">
        <w:r w:rsidRPr="00803C17">
          <w:rPr>
            <w:rFonts w:hint="eastAsia"/>
          </w:rPr>
          <w:t>在新时代中国特色社会主义思想的指引下，高校思想政治教育迎来新的发展契机。人工智能（AI）作为教育创新的关键力量，正在深刻改变传统思政教育模式。习近平总书记强调：“教育是民族振兴和社会进步的基石，是国家发展的战略资源。” 这一论述凸显了教育在培养社会主义建设者和接班人方面的关键作用。在此背景下，AI技术的引入不仅赋予思政教育新的活力，也为提升教育质量和公平性提供了重要机遇。</w:t>
        </w:r>
      </w:ins>
    </w:p>
    <w:p w14:paraId="30A6EF52" w14:textId="51B4D101" w:rsidR="000736FB" w:rsidDel="00803C17" w:rsidRDefault="000736FB" w:rsidP="000736FB">
      <w:pPr>
        <w:ind w:firstLine="420"/>
        <w:rPr>
          <w:del w:id="25" w:author="墨 许" w:date="2025-02-12T18:16:00Z"/>
        </w:rPr>
      </w:pPr>
      <w:del w:id="26" w:author="墨 许" w:date="2025-02-12T18:16:00Z">
        <w:r w:rsidRPr="000736FB" w:rsidDel="00803C17">
          <w:delText>北京大学深圳研究生院在党建引领下，积极探索将AI技术与思政教育结合的路径，取得了诸多有益的探索成果。无论是AI驱动的智慧教育平台、AI在专业课程中的创新应用，还是通过数据分析进行精准的学情跟踪与个性化教育，北大深研院都展示了AI技术在思政教育中的巨大潜力。特别是在AI赋能下，学校能够更精准地分析学生的思想动态、学习进展和需求，从而为学生提供更加个性化和有针对性的教育服务，推动思想政治教育向更加精准、智能的方向发展。</w:delText>
        </w:r>
      </w:del>
    </w:p>
    <w:p w14:paraId="16AED15B" w14:textId="0EEE5EB1" w:rsidR="00803C17" w:rsidRDefault="00803C17" w:rsidP="000736FB">
      <w:pPr>
        <w:ind w:firstLine="420"/>
        <w:rPr>
          <w:ins w:id="27" w:author="墨 许" w:date="2025-02-12T18:16:00Z"/>
          <w:rFonts w:hint="eastAsia"/>
        </w:rPr>
      </w:pPr>
      <w:ins w:id="28" w:author="墨 许" w:date="2025-02-12T18:16:00Z">
        <w:r w:rsidRPr="00803C17">
          <w:rPr>
            <w:rFonts w:hint="eastAsia"/>
          </w:rPr>
          <w:t>北京大学深圳研究生院在党建引领下，积极探索AI与思政教育的融合，取得诸多成果。无论是AI驱动的智慧教育平台、专业课程中的创新应用，还是数据分析支持的精准学情跟踪与个性化教育，AI技术在思政教育中的潜力正不断显现。AI赋能使学校能够更精准地分析学生思想动态、学习进展与需求，提供更具针对性的教育服务，推动思政教育向智能化、精准化发展。</w:t>
        </w:r>
      </w:ins>
    </w:p>
    <w:p w14:paraId="18C8AA42" w14:textId="5744786B" w:rsidR="00C36678" w:rsidRDefault="00C36678" w:rsidP="000736FB">
      <w:pPr>
        <w:ind w:firstLine="420"/>
        <w:rPr>
          <w:ins w:id="29" w:author="墨 许" w:date="2025-02-12T18:16:00Z"/>
        </w:rPr>
      </w:pPr>
      <w:r>
        <w:rPr>
          <w:rFonts w:hint="eastAsia"/>
        </w:rPr>
        <w:t>（同时要更加加强，不要然而，收尾）</w:t>
      </w:r>
    </w:p>
    <w:p w14:paraId="1ACE1661" w14:textId="7D08DF59" w:rsidR="00803C17" w:rsidRPr="000736FB" w:rsidRDefault="00803C17" w:rsidP="000736FB">
      <w:pPr>
        <w:ind w:firstLine="420"/>
        <w:rPr>
          <w:rFonts w:hint="eastAsia"/>
        </w:rPr>
      </w:pPr>
      <w:ins w:id="30" w:author="墨 许" w:date="2025-02-12T18:16:00Z">
        <w:r w:rsidRPr="00803C17">
          <w:rPr>
            <w:rFonts w:hint="eastAsia"/>
          </w:rPr>
          <w:t>同时，在AI助力思政教育的过程中，也必须关注技术带来的伦理风险、隐私保护和数据滥用问题。正如习近平总书记所强调的：“我们要始终把人民放在心中最高的位置。” 在推进技术创新的同时，更需注重人文关怀，确保教育公平，保护学生的自主权与隐私安全，以实现技术进步与教育价值的有机统一。</w:t>
        </w:r>
      </w:ins>
    </w:p>
    <w:p w14:paraId="0F37D716" w14:textId="15386743" w:rsidR="000736FB" w:rsidDel="00803C17" w:rsidRDefault="000736FB" w:rsidP="000736FB">
      <w:pPr>
        <w:ind w:firstLine="420"/>
        <w:rPr>
          <w:del w:id="31" w:author="墨 许" w:date="2025-02-12T18:16:00Z"/>
          <w:rFonts w:hint="eastAsia"/>
        </w:rPr>
      </w:pPr>
      <w:del w:id="32" w:author="墨 许" w:date="2025-02-12T18:16:00Z">
        <w:r w:rsidRPr="00C36678" w:rsidDel="00803C17">
          <w:rPr>
            <w:highlight w:val="yellow"/>
          </w:rPr>
          <w:delText>然而，</w:delText>
        </w:r>
        <w:r w:rsidRPr="000736FB" w:rsidDel="00803C17">
          <w:delText>正如习近平总书记所提醒的：“我们要始终把人民放在心中最高的位置，所有工作的出发点和落脚点，都要紧紧围绕人民群众。” 在AI与思政教育融合的过程中，我们不仅要关注技术本身的革新，更应时刻警惕技术可能带来的伦理风险、隐私问题和数据滥用的隐患。如何平衡技术创新与人文关怀、如何在提升教育质量的同时保障学生的自主权和隐私</w:delText>
        </w:r>
        <w:r w:rsidRPr="000736FB" w:rsidDel="00803C17">
          <w:lastRenderedPageBreak/>
          <w:delText>安全，依然是我们必须面对的重要课题。</w:delText>
        </w:r>
      </w:del>
    </w:p>
    <w:p w14:paraId="45EEF1DA" w14:textId="77777777" w:rsidR="00842D8F" w:rsidRDefault="00842D8F" w:rsidP="00842D8F">
      <w:pPr>
        <w:rPr>
          <w:rFonts w:hint="eastAsia"/>
        </w:rPr>
      </w:pPr>
    </w:p>
    <w:p w14:paraId="5C566F82" w14:textId="77777777" w:rsidR="00842D8F" w:rsidRDefault="00842D8F" w:rsidP="00842D8F">
      <w:pPr>
        <w:rPr>
          <w:rFonts w:hint="eastAsia"/>
        </w:rPr>
      </w:pPr>
    </w:p>
    <w:p w14:paraId="65F9C64A" w14:textId="3742FD26" w:rsidR="00842D8F" w:rsidRDefault="00842D8F" w:rsidP="00842D8F">
      <w:pPr>
        <w:rPr>
          <w:rFonts w:hint="eastAsia"/>
        </w:rPr>
      </w:pPr>
      <w:r w:rsidRPr="00842D8F">
        <w:rPr>
          <w:rFonts w:hint="eastAsia"/>
          <w:highlight w:val="yellow"/>
        </w:rPr>
        <w:t>参考文献</w:t>
      </w:r>
    </w:p>
    <w:p w14:paraId="4D026E52" w14:textId="77777777" w:rsidR="00842D8F" w:rsidRDefault="00842D8F" w:rsidP="00842D8F">
      <w:pPr>
        <w:rPr>
          <w:rFonts w:hint="eastAsia"/>
        </w:rPr>
      </w:pPr>
    </w:p>
    <w:p w14:paraId="02188CDB" w14:textId="5BA0EA5A" w:rsidR="00842D8F" w:rsidRDefault="00842D8F" w:rsidP="00842D8F">
      <w:pPr>
        <w:rPr>
          <w:rFonts w:hint="eastAsia"/>
        </w:rPr>
      </w:pPr>
      <w:r>
        <w:rPr>
          <w:rFonts w:hint="eastAsia"/>
        </w:rPr>
        <w:t>5</w:t>
      </w:r>
      <w:r>
        <w:rPr>
          <w:rFonts w:hint="eastAsia"/>
          <w:highlight w:val="yellow"/>
        </w:rPr>
        <w:t>个以内的参考文献</w:t>
      </w:r>
      <w:r w:rsidR="00E43B0A">
        <w:rPr>
          <w:rFonts w:hint="eastAsia"/>
          <w:highlight w:val="yellow"/>
        </w:rPr>
        <w:t>（论文、实实在在的文章）</w:t>
      </w:r>
    </w:p>
    <w:p w14:paraId="2FC9FA5E" w14:textId="46F99CDC" w:rsidR="00E43B0A" w:rsidRDefault="00E43B0A" w:rsidP="00842D8F">
      <w:r>
        <w:rPr>
          <w:rFonts w:hint="eastAsia"/>
          <w:highlight w:val="yellow"/>
        </w:rPr>
        <w:t>习总书记的话不需要引用</w:t>
      </w:r>
    </w:p>
    <w:p w14:paraId="195FA31C" w14:textId="77777777" w:rsidR="004F0E01" w:rsidRDefault="004F0E01" w:rsidP="00842D8F"/>
    <w:p w14:paraId="18AEC738" w14:textId="77777777" w:rsidR="004F0E01" w:rsidRDefault="004F0E01" w:rsidP="00842D8F"/>
    <w:p w14:paraId="76DD9E87" w14:textId="586D958E" w:rsidR="004F0E01" w:rsidRDefault="004F0E01" w:rsidP="00842D8F">
      <w:r w:rsidRPr="004F0E01">
        <w:rPr>
          <w:rFonts w:hint="eastAsia"/>
        </w:rPr>
        <w:t>[1]王林.党建引领视角下大学生创新创业教育质量提升路径的探索与实践[J].甘肃教育研究,2025,(01):26-29.</w:t>
      </w:r>
    </w:p>
    <w:p w14:paraId="07155101" w14:textId="449B7E9C" w:rsidR="004F0E01" w:rsidRPr="000736FB" w:rsidRDefault="004F0E01" w:rsidP="00842D8F">
      <w:pPr>
        <w:rPr>
          <w:rFonts w:hint="eastAsia"/>
        </w:rPr>
      </w:pPr>
      <w:r w:rsidRPr="004F0E01">
        <w:rPr>
          <w:rFonts w:hint="eastAsia"/>
        </w:rPr>
        <w:t>[</w:t>
      </w:r>
      <w:r>
        <w:rPr>
          <w:rFonts w:hint="eastAsia"/>
        </w:rPr>
        <w:t>2</w:t>
      </w:r>
      <w:r w:rsidRPr="004F0E01">
        <w:rPr>
          <w:rFonts w:hint="eastAsia"/>
        </w:rPr>
        <w:t>]余江,聂佳宇,李婉晴,等.AI大模型赋能的技术与需求双轨创新——机制与实践探索[J].技术经济,2024,43(12):10-22.</w:t>
      </w:r>
    </w:p>
    <w:sectPr w:rsidR="004F0E01" w:rsidRPr="000736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7BE6"/>
    <w:multiLevelType w:val="multilevel"/>
    <w:tmpl w:val="8780DB98"/>
    <w:lvl w:ilvl="0">
      <w:start w:val="1"/>
      <w:numFmt w:val="decimal"/>
      <w:lvlText w:val="%1."/>
      <w:lvlJc w:val="left"/>
      <w:pPr>
        <w:ind w:left="360" w:hanging="360"/>
      </w:pPr>
      <w:rPr>
        <w:rFonts w:hint="default"/>
      </w:rPr>
    </w:lvl>
    <w:lvl w:ilvl="1">
      <w:start w:val="1"/>
      <w:numFmt w:val="decimal"/>
      <w:isLgl/>
      <w:lvlText w:val="%1.%2"/>
      <w:lvlJc w:val="left"/>
      <w:pPr>
        <w:ind w:left="789" w:hanging="369"/>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16cid:durableId="12463841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墨 许">
    <w15:presenceInfo w15:providerId="Windows Live" w15:userId="aea6933c09fce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6D"/>
    <w:rsid w:val="000736FB"/>
    <w:rsid w:val="000A0967"/>
    <w:rsid w:val="000A598F"/>
    <w:rsid w:val="000A6E60"/>
    <w:rsid w:val="000D7C16"/>
    <w:rsid w:val="00116853"/>
    <w:rsid w:val="00134D85"/>
    <w:rsid w:val="00183503"/>
    <w:rsid w:val="001A5882"/>
    <w:rsid w:val="001C2FDF"/>
    <w:rsid w:val="001C4834"/>
    <w:rsid w:val="001D5BBE"/>
    <w:rsid w:val="001E0587"/>
    <w:rsid w:val="001F364C"/>
    <w:rsid w:val="002038BF"/>
    <w:rsid w:val="00242EED"/>
    <w:rsid w:val="002B5D26"/>
    <w:rsid w:val="002C044B"/>
    <w:rsid w:val="00303057"/>
    <w:rsid w:val="0037483F"/>
    <w:rsid w:val="0038391D"/>
    <w:rsid w:val="003A3168"/>
    <w:rsid w:val="003F6C75"/>
    <w:rsid w:val="00450678"/>
    <w:rsid w:val="004567F0"/>
    <w:rsid w:val="0049217B"/>
    <w:rsid w:val="004F0E01"/>
    <w:rsid w:val="00506484"/>
    <w:rsid w:val="00565CAF"/>
    <w:rsid w:val="0058228F"/>
    <w:rsid w:val="005B24A1"/>
    <w:rsid w:val="005C29B0"/>
    <w:rsid w:val="00617D71"/>
    <w:rsid w:val="00626B4D"/>
    <w:rsid w:val="00632B56"/>
    <w:rsid w:val="006467CA"/>
    <w:rsid w:val="0065668F"/>
    <w:rsid w:val="00696950"/>
    <w:rsid w:val="007611ED"/>
    <w:rsid w:val="00776082"/>
    <w:rsid w:val="00803C17"/>
    <w:rsid w:val="00842D8F"/>
    <w:rsid w:val="00850213"/>
    <w:rsid w:val="00883297"/>
    <w:rsid w:val="008A676D"/>
    <w:rsid w:val="008B7F60"/>
    <w:rsid w:val="008E30AA"/>
    <w:rsid w:val="008E6CB4"/>
    <w:rsid w:val="00931B3D"/>
    <w:rsid w:val="009447DF"/>
    <w:rsid w:val="00990C4C"/>
    <w:rsid w:val="009B63FA"/>
    <w:rsid w:val="009E2DC5"/>
    <w:rsid w:val="009F299D"/>
    <w:rsid w:val="009F5610"/>
    <w:rsid w:val="00A26E98"/>
    <w:rsid w:val="00A36714"/>
    <w:rsid w:val="00A47C4A"/>
    <w:rsid w:val="00AB2716"/>
    <w:rsid w:val="00AB57EA"/>
    <w:rsid w:val="00AD248A"/>
    <w:rsid w:val="00AF0DBA"/>
    <w:rsid w:val="00B27131"/>
    <w:rsid w:val="00B47F06"/>
    <w:rsid w:val="00B60645"/>
    <w:rsid w:val="00B74D84"/>
    <w:rsid w:val="00B916E3"/>
    <w:rsid w:val="00BA3699"/>
    <w:rsid w:val="00BA6F88"/>
    <w:rsid w:val="00BC2139"/>
    <w:rsid w:val="00BC4B54"/>
    <w:rsid w:val="00BC7458"/>
    <w:rsid w:val="00C06A2F"/>
    <w:rsid w:val="00C36678"/>
    <w:rsid w:val="00CE7283"/>
    <w:rsid w:val="00D13A1B"/>
    <w:rsid w:val="00D16FBF"/>
    <w:rsid w:val="00D24A89"/>
    <w:rsid w:val="00D24D49"/>
    <w:rsid w:val="00D62ACF"/>
    <w:rsid w:val="00D73553"/>
    <w:rsid w:val="00D80B6A"/>
    <w:rsid w:val="00D94304"/>
    <w:rsid w:val="00DB6313"/>
    <w:rsid w:val="00DE1BE1"/>
    <w:rsid w:val="00E40259"/>
    <w:rsid w:val="00E43B0A"/>
    <w:rsid w:val="00E61519"/>
    <w:rsid w:val="00E618FE"/>
    <w:rsid w:val="00E907D5"/>
    <w:rsid w:val="00ED0B1D"/>
    <w:rsid w:val="00F77842"/>
    <w:rsid w:val="00FA2880"/>
    <w:rsid w:val="00FA4F8E"/>
    <w:rsid w:val="00FA79FB"/>
    <w:rsid w:val="00FC07C9"/>
    <w:rsid w:val="00FC07D0"/>
    <w:rsid w:val="00FC73DB"/>
    <w:rsid w:val="00FD3204"/>
    <w:rsid w:val="00FD342F"/>
    <w:rsid w:val="00FE5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73ED"/>
  <w15:chartTrackingRefBased/>
  <w15:docId w15:val="{EA5C91F4-48AF-46DB-B549-9F06217C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676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A676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8A676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A676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A676D"/>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8A676D"/>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A676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A676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A676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676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8A676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8A676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A676D"/>
    <w:rPr>
      <w:rFonts w:cstheme="majorBidi"/>
      <w:color w:val="2F5496" w:themeColor="accent1" w:themeShade="BF"/>
      <w:sz w:val="28"/>
      <w:szCs w:val="28"/>
    </w:rPr>
  </w:style>
  <w:style w:type="character" w:customStyle="1" w:styleId="50">
    <w:name w:val="标题 5 字符"/>
    <w:basedOn w:val="a0"/>
    <w:link w:val="5"/>
    <w:uiPriority w:val="9"/>
    <w:semiHidden/>
    <w:rsid w:val="008A676D"/>
    <w:rPr>
      <w:rFonts w:cstheme="majorBidi"/>
      <w:color w:val="2F5496" w:themeColor="accent1" w:themeShade="BF"/>
      <w:sz w:val="24"/>
      <w:szCs w:val="24"/>
    </w:rPr>
  </w:style>
  <w:style w:type="character" w:customStyle="1" w:styleId="60">
    <w:name w:val="标题 6 字符"/>
    <w:basedOn w:val="a0"/>
    <w:link w:val="6"/>
    <w:uiPriority w:val="9"/>
    <w:semiHidden/>
    <w:rsid w:val="008A676D"/>
    <w:rPr>
      <w:rFonts w:cstheme="majorBidi"/>
      <w:b/>
      <w:bCs/>
      <w:color w:val="2F5496" w:themeColor="accent1" w:themeShade="BF"/>
    </w:rPr>
  </w:style>
  <w:style w:type="character" w:customStyle="1" w:styleId="70">
    <w:name w:val="标题 7 字符"/>
    <w:basedOn w:val="a0"/>
    <w:link w:val="7"/>
    <w:uiPriority w:val="9"/>
    <w:semiHidden/>
    <w:rsid w:val="008A676D"/>
    <w:rPr>
      <w:rFonts w:cstheme="majorBidi"/>
      <w:b/>
      <w:bCs/>
      <w:color w:val="595959" w:themeColor="text1" w:themeTint="A6"/>
    </w:rPr>
  </w:style>
  <w:style w:type="character" w:customStyle="1" w:styleId="80">
    <w:name w:val="标题 8 字符"/>
    <w:basedOn w:val="a0"/>
    <w:link w:val="8"/>
    <w:uiPriority w:val="9"/>
    <w:semiHidden/>
    <w:rsid w:val="008A676D"/>
    <w:rPr>
      <w:rFonts w:cstheme="majorBidi"/>
      <w:color w:val="595959" w:themeColor="text1" w:themeTint="A6"/>
    </w:rPr>
  </w:style>
  <w:style w:type="character" w:customStyle="1" w:styleId="90">
    <w:name w:val="标题 9 字符"/>
    <w:basedOn w:val="a0"/>
    <w:link w:val="9"/>
    <w:uiPriority w:val="9"/>
    <w:semiHidden/>
    <w:rsid w:val="008A676D"/>
    <w:rPr>
      <w:rFonts w:eastAsiaTheme="majorEastAsia" w:cstheme="majorBidi"/>
      <w:color w:val="595959" w:themeColor="text1" w:themeTint="A6"/>
    </w:rPr>
  </w:style>
  <w:style w:type="paragraph" w:styleId="a3">
    <w:name w:val="Title"/>
    <w:basedOn w:val="a"/>
    <w:next w:val="a"/>
    <w:link w:val="a4"/>
    <w:uiPriority w:val="10"/>
    <w:qFormat/>
    <w:rsid w:val="008A67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A67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67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A67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676D"/>
    <w:pPr>
      <w:spacing w:before="160" w:after="160"/>
      <w:jc w:val="center"/>
    </w:pPr>
    <w:rPr>
      <w:i/>
      <w:iCs/>
      <w:color w:val="404040" w:themeColor="text1" w:themeTint="BF"/>
    </w:rPr>
  </w:style>
  <w:style w:type="character" w:customStyle="1" w:styleId="a8">
    <w:name w:val="引用 字符"/>
    <w:basedOn w:val="a0"/>
    <w:link w:val="a7"/>
    <w:uiPriority w:val="29"/>
    <w:rsid w:val="008A676D"/>
    <w:rPr>
      <w:i/>
      <w:iCs/>
      <w:color w:val="404040" w:themeColor="text1" w:themeTint="BF"/>
    </w:rPr>
  </w:style>
  <w:style w:type="paragraph" w:styleId="a9">
    <w:name w:val="List Paragraph"/>
    <w:basedOn w:val="a"/>
    <w:uiPriority w:val="34"/>
    <w:qFormat/>
    <w:rsid w:val="008A676D"/>
    <w:pPr>
      <w:ind w:left="720"/>
      <w:contextualSpacing/>
    </w:pPr>
  </w:style>
  <w:style w:type="character" w:styleId="aa">
    <w:name w:val="Intense Emphasis"/>
    <w:basedOn w:val="a0"/>
    <w:uiPriority w:val="21"/>
    <w:qFormat/>
    <w:rsid w:val="008A676D"/>
    <w:rPr>
      <w:i/>
      <w:iCs/>
      <w:color w:val="2F5496" w:themeColor="accent1" w:themeShade="BF"/>
    </w:rPr>
  </w:style>
  <w:style w:type="paragraph" w:styleId="ab">
    <w:name w:val="Intense Quote"/>
    <w:basedOn w:val="a"/>
    <w:next w:val="a"/>
    <w:link w:val="ac"/>
    <w:uiPriority w:val="30"/>
    <w:qFormat/>
    <w:rsid w:val="008A67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A676D"/>
    <w:rPr>
      <w:i/>
      <w:iCs/>
      <w:color w:val="2F5496" w:themeColor="accent1" w:themeShade="BF"/>
    </w:rPr>
  </w:style>
  <w:style w:type="character" w:styleId="ad">
    <w:name w:val="Intense Reference"/>
    <w:basedOn w:val="a0"/>
    <w:uiPriority w:val="32"/>
    <w:qFormat/>
    <w:rsid w:val="008A676D"/>
    <w:rPr>
      <w:b/>
      <w:bCs/>
      <w:smallCaps/>
      <w:color w:val="2F5496" w:themeColor="accent1" w:themeShade="BF"/>
      <w:spacing w:val="5"/>
    </w:rPr>
  </w:style>
  <w:style w:type="paragraph" w:styleId="ae">
    <w:name w:val="Normal (Web)"/>
    <w:basedOn w:val="a"/>
    <w:uiPriority w:val="99"/>
    <w:semiHidden/>
    <w:unhideWhenUsed/>
    <w:rsid w:val="00E61519"/>
    <w:pPr>
      <w:widowControl/>
      <w:spacing w:before="100" w:beforeAutospacing="1" w:after="100" w:afterAutospacing="1"/>
      <w:jc w:val="left"/>
    </w:pPr>
    <w:rPr>
      <w:rFonts w:ascii="宋体" w:eastAsia="宋体" w:hAnsi="宋体" w:cs="宋体"/>
      <w:kern w:val="0"/>
      <w:sz w:val="24"/>
      <w:szCs w:val="24"/>
      <w14:ligatures w14:val="none"/>
    </w:rPr>
  </w:style>
  <w:style w:type="character" w:styleId="af">
    <w:name w:val="Hyperlink"/>
    <w:basedOn w:val="a0"/>
    <w:uiPriority w:val="99"/>
    <w:unhideWhenUsed/>
    <w:rsid w:val="00A26E98"/>
    <w:rPr>
      <w:color w:val="0563C1" w:themeColor="hyperlink"/>
      <w:u w:val="single"/>
    </w:rPr>
  </w:style>
  <w:style w:type="character" w:styleId="af0">
    <w:name w:val="Unresolved Mention"/>
    <w:basedOn w:val="a0"/>
    <w:uiPriority w:val="99"/>
    <w:semiHidden/>
    <w:unhideWhenUsed/>
    <w:rsid w:val="00A26E98"/>
    <w:rPr>
      <w:color w:val="605E5C"/>
      <w:shd w:val="clear" w:color="auto" w:fill="E1DFDD"/>
    </w:rPr>
  </w:style>
  <w:style w:type="paragraph" w:styleId="af1">
    <w:name w:val="Revision"/>
    <w:hidden/>
    <w:uiPriority w:val="99"/>
    <w:semiHidden/>
    <w:rsid w:val="00803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0564">
      <w:bodyDiv w:val="1"/>
      <w:marLeft w:val="0"/>
      <w:marRight w:val="0"/>
      <w:marTop w:val="0"/>
      <w:marBottom w:val="0"/>
      <w:divBdr>
        <w:top w:val="none" w:sz="0" w:space="0" w:color="auto"/>
        <w:left w:val="none" w:sz="0" w:space="0" w:color="auto"/>
        <w:bottom w:val="none" w:sz="0" w:space="0" w:color="auto"/>
        <w:right w:val="none" w:sz="0" w:space="0" w:color="auto"/>
      </w:divBdr>
    </w:div>
    <w:div w:id="595788937">
      <w:bodyDiv w:val="1"/>
      <w:marLeft w:val="0"/>
      <w:marRight w:val="0"/>
      <w:marTop w:val="0"/>
      <w:marBottom w:val="0"/>
      <w:divBdr>
        <w:top w:val="none" w:sz="0" w:space="0" w:color="auto"/>
        <w:left w:val="none" w:sz="0" w:space="0" w:color="auto"/>
        <w:bottom w:val="none" w:sz="0" w:space="0" w:color="auto"/>
        <w:right w:val="none" w:sz="0" w:space="0" w:color="auto"/>
      </w:divBdr>
    </w:div>
    <w:div w:id="608776675">
      <w:bodyDiv w:val="1"/>
      <w:marLeft w:val="0"/>
      <w:marRight w:val="0"/>
      <w:marTop w:val="0"/>
      <w:marBottom w:val="0"/>
      <w:divBdr>
        <w:top w:val="none" w:sz="0" w:space="0" w:color="auto"/>
        <w:left w:val="none" w:sz="0" w:space="0" w:color="auto"/>
        <w:bottom w:val="none" w:sz="0" w:space="0" w:color="auto"/>
        <w:right w:val="none" w:sz="0" w:space="0" w:color="auto"/>
      </w:divBdr>
    </w:div>
    <w:div w:id="632757683">
      <w:bodyDiv w:val="1"/>
      <w:marLeft w:val="0"/>
      <w:marRight w:val="0"/>
      <w:marTop w:val="0"/>
      <w:marBottom w:val="0"/>
      <w:divBdr>
        <w:top w:val="none" w:sz="0" w:space="0" w:color="auto"/>
        <w:left w:val="none" w:sz="0" w:space="0" w:color="auto"/>
        <w:bottom w:val="none" w:sz="0" w:space="0" w:color="auto"/>
        <w:right w:val="none" w:sz="0" w:space="0" w:color="auto"/>
      </w:divBdr>
    </w:div>
    <w:div w:id="685205799">
      <w:bodyDiv w:val="1"/>
      <w:marLeft w:val="0"/>
      <w:marRight w:val="0"/>
      <w:marTop w:val="0"/>
      <w:marBottom w:val="0"/>
      <w:divBdr>
        <w:top w:val="none" w:sz="0" w:space="0" w:color="auto"/>
        <w:left w:val="none" w:sz="0" w:space="0" w:color="auto"/>
        <w:bottom w:val="none" w:sz="0" w:space="0" w:color="auto"/>
        <w:right w:val="none" w:sz="0" w:space="0" w:color="auto"/>
      </w:divBdr>
    </w:div>
    <w:div w:id="716857906">
      <w:bodyDiv w:val="1"/>
      <w:marLeft w:val="0"/>
      <w:marRight w:val="0"/>
      <w:marTop w:val="0"/>
      <w:marBottom w:val="0"/>
      <w:divBdr>
        <w:top w:val="none" w:sz="0" w:space="0" w:color="auto"/>
        <w:left w:val="none" w:sz="0" w:space="0" w:color="auto"/>
        <w:bottom w:val="none" w:sz="0" w:space="0" w:color="auto"/>
        <w:right w:val="none" w:sz="0" w:space="0" w:color="auto"/>
      </w:divBdr>
    </w:div>
    <w:div w:id="751781744">
      <w:bodyDiv w:val="1"/>
      <w:marLeft w:val="0"/>
      <w:marRight w:val="0"/>
      <w:marTop w:val="0"/>
      <w:marBottom w:val="0"/>
      <w:divBdr>
        <w:top w:val="none" w:sz="0" w:space="0" w:color="auto"/>
        <w:left w:val="none" w:sz="0" w:space="0" w:color="auto"/>
        <w:bottom w:val="none" w:sz="0" w:space="0" w:color="auto"/>
        <w:right w:val="none" w:sz="0" w:space="0" w:color="auto"/>
      </w:divBdr>
    </w:div>
    <w:div w:id="768082145">
      <w:bodyDiv w:val="1"/>
      <w:marLeft w:val="0"/>
      <w:marRight w:val="0"/>
      <w:marTop w:val="0"/>
      <w:marBottom w:val="0"/>
      <w:divBdr>
        <w:top w:val="none" w:sz="0" w:space="0" w:color="auto"/>
        <w:left w:val="none" w:sz="0" w:space="0" w:color="auto"/>
        <w:bottom w:val="none" w:sz="0" w:space="0" w:color="auto"/>
        <w:right w:val="none" w:sz="0" w:space="0" w:color="auto"/>
      </w:divBdr>
    </w:div>
    <w:div w:id="777146132">
      <w:bodyDiv w:val="1"/>
      <w:marLeft w:val="0"/>
      <w:marRight w:val="0"/>
      <w:marTop w:val="0"/>
      <w:marBottom w:val="0"/>
      <w:divBdr>
        <w:top w:val="none" w:sz="0" w:space="0" w:color="auto"/>
        <w:left w:val="none" w:sz="0" w:space="0" w:color="auto"/>
        <w:bottom w:val="none" w:sz="0" w:space="0" w:color="auto"/>
        <w:right w:val="none" w:sz="0" w:space="0" w:color="auto"/>
      </w:divBdr>
    </w:div>
    <w:div w:id="800194948">
      <w:bodyDiv w:val="1"/>
      <w:marLeft w:val="0"/>
      <w:marRight w:val="0"/>
      <w:marTop w:val="0"/>
      <w:marBottom w:val="0"/>
      <w:divBdr>
        <w:top w:val="none" w:sz="0" w:space="0" w:color="auto"/>
        <w:left w:val="none" w:sz="0" w:space="0" w:color="auto"/>
        <w:bottom w:val="none" w:sz="0" w:space="0" w:color="auto"/>
        <w:right w:val="none" w:sz="0" w:space="0" w:color="auto"/>
      </w:divBdr>
    </w:div>
    <w:div w:id="825054900">
      <w:bodyDiv w:val="1"/>
      <w:marLeft w:val="0"/>
      <w:marRight w:val="0"/>
      <w:marTop w:val="0"/>
      <w:marBottom w:val="0"/>
      <w:divBdr>
        <w:top w:val="none" w:sz="0" w:space="0" w:color="auto"/>
        <w:left w:val="none" w:sz="0" w:space="0" w:color="auto"/>
        <w:bottom w:val="none" w:sz="0" w:space="0" w:color="auto"/>
        <w:right w:val="none" w:sz="0" w:space="0" w:color="auto"/>
      </w:divBdr>
    </w:div>
    <w:div w:id="877009716">
      <w:bodyDiv w:val="1"/>
      <w:marLeft w:val="0"/>
      <w:marRight w:val="0"/>
      <w:marTop w:val="0"/>
      <w:marBottom w:val="0"/>
      <w:divBdr>
        <w:top w:val="none" w:sz="0" w:space="0" w:color="auto"/>
        <w:left w:val="none" w:sz="0" w:space="0" w:color="auto"/>
        <w:bottom w:val="none" w:sz="0" w:space="0" w:color="auto"/>
        <w:right w:val="none" w:sz="0" w:space="0" w:color="auto"/>
      </w:divBdr>
    </w:div>
    <w:div w:id="942568221">
      <w:bodyDiv w:val="1"/>
      <w:marLeft w:val="0"/>
      <w:marRight w:val="0"/>
      <w:marTop w:val="0"/>
      <w:marBottom w:val="0"/>
      <w:divBdr>
        <w:top w:val="none" w:sz="0" w:space="0" w:color="auto"/>
        <w:left w:val="none" w:sz="0" w:space="0" w:color="auto"/>
        <w:bottom w:val="none" w:sz="0" w:space="0" w:color="auto"/>
        <w:right w:val="none" w:sz="0" w:space="0" w:color="auto"/>
      </w:divBdr>
    </w:div>
    <w:div w:id="1347248017">
      <w:bodyDiv w:val="1"/>
      <w:marLeft w:val="0"/>
      <w:marRight w:val="0"/>
      <w:marTop w:val="0"/>
      <w:marBottom w:val="0"/>
      <w:divBdr>
        <w:top w:val="none" w:sz="0" w:space="0" w:color="auto"/>
        <w:left w:val="none" w:sz="0" w:space="0" w:color="auto"/>
        <w:bottom w:val="none" w:sz="0" w:space="0" w:color="auto"/>
        <w:right w:val="none" w:sz="0" w:space="0" w:color="auto"/>
      </w:divBdr>
    </w:div>
    <w:div w:id="1425229549">
      <w:bodyDiv w:val="1"/>
      <w:marLeft w:val="0"/>
      <w:marRight w:val="0"/>
      <w:marTop w:val="0"/>
      <w:marBottom w:val="0"/>
      <w:divBdr>
        <w:top w:val="none" w:sz="0" w:space="0" w:color="auto"/>
        <w:left w:val="none" w:sz="0" w:space="0" w:color="auto"/>
        <w:bottom w:val="none" w:sz="0" w:space="0" w:color="auto"/>
        <w:right w:val="none" w:sz="0" w:space="0" w:color="auto"/>
      </w:divBdr>
    </w:div>
    <w:div w:id="1633632752">
      <w:bodyDiv w:val="1"/>
      <w:marLeft w:val="0"/>
      <w:marRight w:val="0"/>
      <w:marTop w:val="0"/>
      <w:marBottom w:val="0"/>
      <w:divBdr>
        <w:top w:val="none" w:sz="0" w:space="0" w:color="auto"/>
        <w:left w:val="none" w:sz="0" w:space="0" w:color="auto"/>
        <w:bottom w:val="none" w:sz="0" w:space="0" w:color="auto"/>
        <w:right w:val="none" w:sz="0" w:space="0" w:color="auto"/>
      </w:divBdr>
    </w:div>
    <w:div w:id="1786803252">
      <w:bodyDiv w:val="1"/>
      <w:marLeft w:val="0"/>
      <w:marRight w:val="0"/>
      <w:marTop w:val="0"/>
      <w:marBottom w:val="0"/>
      <w:divBdr>
        <w:top w:val="none" w:sz="0" w:space="0" w:color="auto"/>
        <w:left w:val="none" w:sz="0" w:space="0" w:color="auto"/>
        <w:bottom w:val="none" w:sz="0" w:space="0" w:color="auto"/>
        <w:right w:val="none" w:sz="0" w:space="0" w:color="auto"/>
      </w:divBdr>
    </w:div>
    <w:div w:id="1787046680">
      <w:bodyDiv w:val="1"/>
      <w:marLeft w:val="0"/>
      <w:marRight w:val="0"/>
      <w:marTop w:val="0"/>
      <w:marBottom w:val="0"/>
      <w:divBdr>
        <w:top w:val="none" w:sz="0" w:space="0" w:color="auto"/>
        <w:left w:val="none" w:sz="0" w:space="0" w:color="auto"/>
        <w:bottom w:val="none" w:sz="0" w:space="0" w:color="auto"/>
        <w:right w:val="none" w:sz="0" w:space="0" w:color="auto"/>
      </w:divBdr>
    </w:div>
    <w:div w:id="1818911091">
      <w:bodyDiv w:val="1"/>
      <w:marLeft w:val="0"/>
      <w:marRight w:val="0"/>
      <w:marTop w:val="0"/>
      <w:marBottom w:val="0"/>
      <w:divBdr>
        <w:top w:val="none" w:sz="0" w:space="0" w:color="auto"/>
        <w:left w:val="none" w:sz="0" w:space="0" w:color="auto"/>
        <w:bottom w:val="none" w:sz="0" w:space="0" w:color="auto"/>
        <w:right w:val="none" w:sz="0" w:space="0" w:color="auto"/>
      </w:divBdr>
    </w:div>
    <w:div w:id="1848209698">
      <w:bodyDiv w:val="1"/>
      <w:marLeft w:val="0"/>
      <w:marRight w:val="0"/>
      <w:marTop w:val="0"/>
      <w:marBottom w:val="0"/>
      <w:divBdr>
        <w:top w:val="none" w:sz="0" w:space="0" w:color="auto"/>
        <w:left w:val="none" w:sz="0" w:space="0" w:color="auto"/>
        <w:bottom w:val="none" w:sz="0" w:space="0" w:color="auto"/>
        <w:right w:val="none" w:sz="0" w:space="0" w:color="auto"/>
      </w:divBdr>
    </w:div>
    <w:div w:id="1857041829">
      <w:bodyDiv w:val="1"/>
      <w:marLeft w:val="0"/>
      <w:marRight w:val="0"/>
      <w:marTop w:val="0"/>
      <w:marBottom w:val="0"/>
      <w:divBdr>
        <w:top w:val="none" w:sz="0" w:space="0" w:color="auto"/>
        <w:left w:val="none" w:sz="0" w:space="0" w:color="auto"/>
        <w:bottom w:val="none" w:sz="0" w:space="0" w:color="auto"/>
        <w:right w:val="none" w:sz="0" w:space="0" w:color="auto"/>
      </w:divBdr>
    </w:div>
    <w:div w:id="2037266048">
      <w:bodyDiv w:val="1"/>
      <w:marLeft w:val="0"/>
      <w:marRight w:val="0"/>
      <w:marTop w:val="0"/>
      <w:marBottom w:val="0"/>
      <w:divBdr>
        <w:top w:val="none" w:sz="0" w:space="0" w:color="auto"/>
        <w:left w:val="none" w:sz="0" w:space="0" w:color="auto"/>
        <w:bottom w:val="none" w:sz="0" w:space="0" w:color="auto"/>
        <w:right w:val="none" w:sz="0" w:space="0" w:color="auto"/>
      </w:divBdr>
    </w:div>
    <w:div w:id="20531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1305</Words>
  <Characters>7445</Characters>
  <Application>Microsoft Office Word</Application>
  <DocSecurity>0</DocSecurity>
  <Lines>62</Lines>
  <Paragraphs>17</Paragraphs>
  <ScaleCrop>false</ScaleCrop>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Xidan Lan</dc:creator>
  <cp:keywords/>
  <dc:description/>
  <cp:lastModifiedBy>墨 许</cp:lastModifiedBy>
  <cp:revision>5</cp:revision>
  <dcterms:created xsi:type="dcterms:W3CDTF">2025-02-12T10:14:00Z</dcterms:created>
  <dcterms:modified xsi:type="dcterms:W3CDTF">2025-02-12T10:19:00Z</dcterms:modified>
</cp:coreProperties>
</file>